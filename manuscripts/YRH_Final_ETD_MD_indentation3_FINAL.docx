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C366" w14:textId="503C5FB1" w:rsidR="0044460A" w:rsidRPr="00013BA7" w:rsidRDefault="0044460A" w:rsidP="00C97667">
      <w:pPr>
        <w:spacing w:line="480" w:lineRule="auto"/>
        <w:jc w:val="center"/>
      </w:pPr>
      <w:bookmarkStart w:id="0" w:name="_Hlk8157379"/>
    </w:p>
    <w:p w14:paraId="29F643D6" w14:textId="77777777" w:rsidR="0044460A" w:rsidRPr="00013BA7" w:rsidRDefault="0044460A" w:rsidP="00C97667">
      <w:pPr>
        <w:spacing w:line="480" w:lineRule="auto"/>
        <w:jc w:val="center"/>
      </w:pPr>
    </w:p>
    <w:p w14:paraId="39322990" w14:textId="3C8E69B0" w:rsidR="00E55654" w:rsidRDefault="00CA7FB5" w:rsidP="00E55654">
      <w:pPr>
        <w:spacing w:line="480" w:lineRule="auto"/>
        <w:jc w:val="center"/>
      </w:pPr>
      <w:r>
        <w:rPr>
          <w:rFonts w:hint="eastAsia"/>
          <w:lang w:eastAsia="ko-KR"/>
        </w:rPr>
        <w:t>D</w:t>
      </w:r>
      <w:r>
        <w:rPr>
          <w:lang w:eastAsia="ko-KR"/>
        </w:rPr>
        <w:t xml:space="preserve">UELING DYADS: </w:t>
      </w:r>
      <w:r w:rsidR="00DA53E3" w:rsidRPr="00DD00AF">
        <w:t>R</w:t>
      </w:r>
      <w:r>
        <w:t>EGRESSION</w:t>
      </w:r>
      <w:r w:rsidR="00DA53E3" w:rsidRPr="00DD00AF">
        <w:t xml:space="preserve"> </w:t>
      </w:r>
      <w:r>
        <w:t>VERSUS</w:t>
      </w:r>
      <w:r w:rsidR="00DA53E3" w:rsidRPr="00DD00AF">
        <w:t xml:space="preserve"> MLM </w:t>
      </w:r>
      <w:r>
        <w:t>ANALYSIS</w:t>
      </w:r>
      <w:r w:rsidR="00DA53E3" w:rsidRPr="00DD00AF">
        <w:t xml:space="preserve"> </w:t>
      </w:r>
      <w:r>
        <w:t>WITH A CATEGORICAL</w:t>
      </w:r>
      <w:r w:rsidR="00DA53E3" w:rsidRPr="00DD00AF">
        <w:t xml:space="preserve"> P</w:t>
      </w:r>
      <w:r>
        <w:t>REDICTOR</w:t>
      </w:r>
      <w:r w:rsidR="00E55654" w:rsidRPr="00DD00AF">
        <w:t xml:space="preserve"> </w:t>
      </w:r>
    </w:p>
    <w:p w14:paraId="3E796525" w14:textId="522A1EF9" w:rsidR="00A51018" w:rsidRDefault="00A51018" w:rsidP="00E55654">
      <w:pPr>
        <w:spacing w:line="480" w:lineRule="auto"/>
        <w:jc w:val="center"/>
      </w:pPr>
    </w:p>
    <w:p w14:paraId="34F30AD4" w14:textId="77777777" w:rsidR="00A51018" w:rsidRPr="00DD00AF" w:rsidRDefault="00A51018" w:rsidP="00E55654">
      <w:pPr>
        <w:spacing w:line="480" w:lineRule="auto"/>
        <w:jc w:val="center"/>
      </w:pPr>
    </w:p>
    <w:p w14:paraId="54715626" w14:textId="77777777" w:rsidR="00E55654" w:rsidRPr="00DD00AF" w:rsidRDefault="00E55654" w:rsidP="00E55654">
      <w:pPr>
        <w:spacing w:line="720" w:lineRule="auto"/>
        <w:jc w:val="center"/>
      </w:pPr>
      <w:r w:rsidRPr="00DD00AF">
        <w:t>BY</w:t>
      </w:r>
    </w:p>
    <w:p w14:paraId="1B02CBAB" w14:textId="77777777" w:rsidR="00E55654" w:rsidRPr="00DD00AF" w:rsidRDefault="00E55654" w:rsidP="00E55654">
      <w:pPr>
        <w:spacing w:line="480" w:lineRule="auto"/>
        <w:jc w:val="center"/>
      </w:pPr>
      <w:r w:rsidRPr="00DD00AF">
        <w:t>YOO RI HWANG</w:t>
      </w:r>
    </w:p>
    <w:p w14:paraId="554C2D1F" w14:textId="77777777" w:rsidR="00E55654" w:rsidRPr="00DD00AF" w:rsidRDefault="00E55654" w:rsidP="00E55654">
      <w:pPr>
        <w:spacing w:line="480" w:lineRule="auto"/>
        <w:jc w:val="center"/>
      </w:pPr>
      <w:r w:rsidRPr="00DD00AF">
        <w:t>A Thesis Submitted to the Graduate Faculty of</w:t>
      </w:r>
    </w:p>
    <w:p w14:paraId="666BDB78" w14:textId="77777777" w:rsidR="00E55654" w:rsidRPr="00DD00AF" w:rsidRDefault="00E55654" w:rsidP="00E55654">
      <w:pPr>
        <w:spacing w:line="480" w:lineRule="auto"/>
        <w:jc w:val="center"/>
      </w:pPr>
      <w:r w:rsidRPr="00DD00AF">
        <w:t>WAKE FOREST UNIVERSITY GRADUATE SCHOOL OF ARTS AND SCIENCES</w:t>
      </w:r>
    </w:p>
    <w:p w14:paraId="52CF894C" w14:textId="77777777" w:rsidR="00E55654" w:rsidRPr="00DD00AF" w:rsidRDefault="00E55654" w:rsidP="00E55654">
      <w:pPr>
        <w:spacing w:line="480" w:lineRule="auto"/>
        <w:jc w:val="center"/>
      </w:pPr>
      <w:r w:rsidRPr="00DD00AF">
        <w:t>in Partial Fulfillment of the Requirements</w:t>
      </w:r>
    </w:p>
    <w:p w14:paraId="7ED3085D" w14:textId="77777777" w:rsidR="00E55654" w:rsidRPr="00DD00AF" w:rsidRDefault="00E55654" w:rsidP="00E55654">
      <w:pPr>
        <w:spacing w:line="480" w:lineRule="auto"/>
        <w:jc w:val="center"/>
      </w:pPr>
      <w:r w:rsidRPr="00DD00AF">
        <w:t>for the Degree of</w:t>
      </w:r>
    </w:p>
    <w:p w14:paraId="00F4DD3D" w14:textId="77777777" w:rsidR="00E55654" w:rsidRPr="00DD00AF" w:rsidRDefault="00E55654" w:rsidP="00E55654">
      <w:pPr>
        <w:spacing w:line="480" w:lineRule="auto"/>
        <w:jc w:val="center"/>
      </w:pPr>
      <w:r w:rsidRPr="00DD00AF">
        <w:t>MASTER OF ARTS</w:t>
      </w:r>
    </w:p>
    <w:p w14:paraId="4CD80D9B" w14:textId="77777777" w:rsidR="00E55654" w:rsidRPr="00DD00AF" w:rsidRDefault="00E55654" w:rsidP="00E55654">
      <w:pPr>
        <w:spacing w:line="480" w:lineRule="auto"/>
        <w:jc w:val="center"/>
      </w:pPr>
      <w:r w:rsidRPr="00DD00AF">
        <w:t>Psychology</w:t>
      </w:r>
    </w:p>
    <w:p w14:paraId="178EBFBD" w14:textId="77777777" w:rsidR="00E55654" w:rsidRPr="00DD00AF" w:rsidRDefault="00E55654" w:rsidP="00E55654">
      <w:pPr>
        <w:spacing w:line="480" w:lineRule="auto"/>
        <w:jc w:val="center"/>
      </w:pPr>
      <w:r w:rsidRPr="00DD00AF">
        <w:t>August 2022</w:t>
      </w:r>
    </w:p>
    <w:p w14:paraId="5A5E7F17" w14:textId="77777777" w:rsidR="00E55654" w:rsidRPr="00DD00AF" w:rsidRDefault="00E55654" w:rsidP="00E55654">
      <w:pPr>
        <w:spacing w:line="720" w:lineRule="auto"/>
        <w:jc w:val="center"/>
      </w:pPr>
      <w:r w:rsidRPr="00DD00AF">
        <w:t>Winston-Salem, North Carolina</w:t>
      </w:r>
    </w:p>
    <w:p w14:paraId="763E6F7E" w14:textId="77777777" w:rsidR="00E55654" w:rsidRPr="00DD00AF" w:rsidRDefault="00E55654" w:rsidP="00E55654">
      <w:pPr>
        <w:spacing w:line="480" w:lineRule="auto"/>
        <w:jc w:val="center"/>
      </w:pPr>
      <w:r w:rsidRPr="00DD00AF">
        <w:t>Approved By:</w:t>
      </w:r>
    </w:p>
    <w:p w14:paraId="54482251" w14:textId="3F4C626D" w:rsidR="00E55654" w:rsidRPr="00DD00AF" w:rsidRDefault="00C80601" w:rsidP="00E55654">
      <w:pPr>
        <w:spacing w:line="480" w:lineRule="auto"/>
        <w:jc w:val="center"/>
      </w:pPr>
      <w:r w:rsidRPr="00DD00AF">
        <w:t xml:space="preserve">S. </w:t>
      </w:r>
      <w:r w:rsidR="00E55654" w:rsidRPr="00DD00AF">
        <w:t>M</w:t>
      </w:r>
      <w:r w:rsidR="002505B5" w:rsidRPr="00DD00AF">
        <w:t>ason</w:t>
      </w:r>
      <w:r w:rsidR="00E55654" w:rsidRPr="00DD00AF">
        <w:t xml:space="preserve"> G</w:t>
      </w:r>
      <w:r w:rsidR="002505B5" w:rsidRPr="00DD00AF">
        <w:t>arrison</w:t>
      </w:r>
      <w:r w:rsidR="00E55654" w:rsidRPr="00DD00AF">
        <w:t>, Ph.D., Advisor</w:t>
      </w:r>
    </w:p>
    <w:p w14:paraId="6E596CD7" w14:textId="3EA7D09A" w:rsidR="00E55654" w:rsidRPr="00DD00AF" w:rsidRDefault="00E55654" w:rsidP="00E55654">
      <w:pPr>
        <w:spacing w:line="480" w:lineRule="auto"/>
        <w:jc w:val="center"/>
        <w:rPr>
          <w:lang w:eastAsia="ko-KR"/>
        </w:rPr>
      </w:pPr>
      <w:r w:rsidRPr="00DD00AF">
        <w:t>E</w:t>
      </w:r>
      <w:r w:rsidR="002505B5" w:rsidRPr="00DD00AF">
        <w:t>ric</w:t>
      </w:r>
      <w:r w:rsidRPr="00DD00AF">
        <w:t xml:space="preserve"> </w:t>
      </w:r>
      <w:r w:rsidR="00C80601" w:rsidRPr="00DD00AF">
        <w:t xml:space="preserve">R. </w:t>
      </w:r>
      <w:r w:rsidRPr="00DD00AF">
        <w:t>S</w:t>
      </w:r>
      <w:r w:rsidR="002505B5" w:rsidRPr="00DD00AF">
        <w:t>tone</w:t>
      </w:r>
      <w:r w:rsidRPr="00DD00AF">
        <w:t xml:space="preserve">, Ph.D., </w:t>
      </w:r>
      <w:r w:rsidR="00A214E8" w:rsidRPr="00DD00AF">
        <w:t>Chair</w:t>
      </w:r>
    </w:p>
    <w:p w14:paraId="77B17820" w14:textId="69152F9D" w:rsidR="00E55654" w:rsidRPr="00DD00AF" w:rsidRDefault="00E55654" w:rsidP="00E55654">
      <w:pPr>
        <w:spacing w:line="480" w:lineRule="auto"/>
        <w:jc w:val="center"/>
      </w:pPr>
      <w:r w:rsidRPr="00DD00AF">
        <w:t>S</w:t>
      </w:r>
      <w:r w:rsidR="002505B5" w:rsidRPr="00DD00AF">
        <w:t>hannon</w:t>
      </w:r>
      <w:r w:rsidRPr="00DD00AF">
        <w:t xml:space="preserve"> </w:t>
      </w:r>
      <w:r w:rsidR="001D4DD5" w:rsidRPr="00DD00AF">
        <w:t xml:space="preserve">T. </w:t>
      </w:r>
      <w:r w:rsidRPr="00DD00AF">
        <w:t>B</w:t>
      </w:r>
      <w:r w:rsidR="002505B5" w:rsidRPr="00DD00AF">
        <w:t>rady</w:t>
      </w:r>
      <w:r w:rsidRPr="00DD00AF">
        <w:t>, Ph.D.</w:t>
      </w:r>
    </w:p>
    <w:p w14:paraId="6E5A65EC" w14:textId="1707F0CE" w:rsidR="00E55654" w:rsidRPr="00DD00AF" w:rsidRDefault="00E55654" w:rsidP="00E55654">
      <w:pPr>
        <w:spacing w:line="480" w:lineRule="auto"/>
        <w:jc w:val="center"/>
      </w:pPr>
      <w:r w:rsidRPr="00DD00AF">
        <w:t>L</w:t>
      </w:r>
      <w:r w:rsidR="002505B5" w:rsidRPr="00DD00AF">
        <w:t>ucy</w:t>
      </w:r>
      <w:r w:rsidRPr="00DD00AF">
        <w:t xml:space="preserve"> </w:t>
      </w:r>
      <w:r w:rsidR="002505B5" w:rsidRPr="00DD00AF">
        <w:t xml:space="preserve">D’Agostino </w:t>
      </w:r>
      <w:r w:rsidRPr="00DD00AF">
        <w:t>M</w:t>
      </w:r>
      <w:r w:rsidR="002505B5" w:rsidRPr="00DD00AF">
        <w:t>cGowan</w:t>
      </w:r>
      <w:r w:rsidRPr="00DD00AF">
        <w:t>, Ph.D.</w:t>
      </w:r>
    </w:p>
    <w:p w14:paraId="785569A4" w14:textId="138A3C26" w:rsidR="0091632B" w:rsidRPr="00DD00AF" w:rsidRDefault="0091632B" w:rsidP="00C97667">
      <w:pPr>
        <w:spacing w:line="480" w:lineRule="auto"/>
        <w:jc w:val="center"/>
      </w:pPr>
      <w:r w:rsidRPr="00DD00AF">
        <w:t>.</w:t>
      </w:r>
    </w:p>
    <w:p w14:paraId="3181A962" w14:textId="494EC807" w:rsidR="00D63A17" w:rsidRPr="00DD00AF" w:rsidRDefault="0091632B" w:rsidP="002057BF">
      <w:pPr>
        <w:pStyle w:val="2"/>
      </w:pPr>
      <w:r w:rsidRPr="00DD00AF">
        <w:br w:type="page"/>
      </w:r>
      <w:bookmarkStart w:id="1" w:name="_Toc108985981"/>
      <w:bookmarkStart w:id="2" w:name="_Toc108986084"/>
      <w:bookmarkStart w:id="3" w:name="_Toc109813159"/>
      <w:r w:rsidR="00D63A17" w:rsidRPr="00DD00AF">
        <w:lastRenderedPageBreak/>
        <w:t>ACKNOWLEDGEMENTS</w:t>
      </w:r>
      <w:bookmarkEnd w:id="1"/>
      <w:bookmarkEnd w:id="2"/>
      <w:bookmarkEnd w:id="3"/>
    </w:p>
    <w:p w14:paraId="04732138" w14:textId="229C0949" w:rsidR="00AE5BB0" w:rsidRPr="00DD00AF" w:rsidRDefault="00013BA7" w:rsidP="00A77C7C">
      <w:pPr>
        <w:ind w:firstLine="720"/>
        <w:rPr>
          <w:lang w:eastAsia="ko-KR"/>
        </w:rPr>
      </w:pPr>
      <w:r w:rsidRPr="00DD00AF">
        <w:rPr>
          <w:lang w:eastAsia="ko-KR"/>
        </w:rPr>
        <w:t>“</w:t>
      </w:r>
      <w:r w:rsidR="007D3DD1" w:rsidRPr="00DD00AF">
        <w:rPr>
          <w:lang w:eastAsia="ko-KR"/>
        </w:rPr>
        <w:t>Words are</w:t>
      </w:r>
      <w:r w:rsidR="00193B8C" w:rsidRPr="00DD00AF">
        <w:rPr>
          <w:lang w:eastAsia="ko-KR"/>
        </w:rPr>
        <w:t xml:space="preserve"> the source of misunderstandings”—Antoine de Saint-Exupéry</w:t>
      </w:r>
      <w:r w:rsidR="00193B8C" w:rsidRPr="00DD00AF">
        <w:rPr>
          <w:i/>
          <w:iCs/>
          <w:lang w:eastAsia="ko-KR"/>
        </w:rPr>
        <w:t xml:space="preserve">, Le Petit Prince </w:t>
      </w:r>
      <w:r w:rsidR="00193B8C" w:rsidRPr="00DD00AF">
        <w:rPr>
          <w:lang w:eastAsia="ko-KR"/>
        </w:rPr>
        <w:t>(1943)</w:t>
      </w:r>
      <w:r w:rsidR="00AE5BB0" w:rsidRPr="00DD00AF">
        <w:rPr>
          <w:lang w:eastAsia="ko-KR"/>
        </w:rPr>
        <w:t>.</w:t>
      </w:r>
    </w:p>
    <w:p w14:paraId="28B143EF" w14:textId="77777777" w:rsidR="00A77C7C" w:rsidRPr="00DD00AF" w:rsidRDefault="00A77C7C" w:rsidP="00A77C7C">
      <w:pPr>
        <w:ind w:firstLine="720"/>
        <w:rPr>
          <w:lang w:eastAsia="ko-KR"/>
        </w:rPr>
      </w:pPr>
    </w:p>
    <w:p w14:paraId="6DC02F47" w14:textId="77777777" w:rsidR="00193B8C" w:rsidRPr="00DD00AF" w:rsidRDefault="00193B8C">
      <w:pPr>
        <w:rPr>
          <w:lang w:eastAsia="ko-KR"/>
        </w:rPr>
      </w:pPr>
      <w:r w:rsidRPr="00DD00AF">
        <w:rPr>
          <w:lang w:eastAsia="ko-KR"/>
        </w:rPr>
        <w:br w:type="page"/>
      </w:r>
    </w:p>
    <w:p w14:paraId="296483BE" w14:textId="2630DB44" w:rsidR="0091632B" w:rsidRPr="00DD00AF" w:rsidRDefault="0091632B" w:rsidP="002057BF">
      <w:pPr>
        <w:pStyle w:val="2"/>
      </w:pPr>
      <w:bookmarkStart w:id="4" w:name="_Toc108985982"/>
      <w:bookmarkStart w:id="5" w:name="_Toc108986085"/>
      <w:bookmarkStart w:id="6" w:name="_Toc109813160"/>
      <w:r w:rsidRPr="00DD00AF">
        <w:lastRenderedPageBreak/>
        <w:t>TABLE OF CONTENTS</w:t>
      </w:r>
      <w:bookmarkEnd w:id="4"/>
      <w:bookmarkEnd w:id="5"/>
      <w:bookmarkEnd w:id="6"/>
    </w:p>
    <w:p w14:paraId="4F131B53" w14:textId="2F75D5A7" w:rsidR="00860502" w:rsidRPr="00DD00AF" w:rsidRDefault="00FA48A7" w:rsidP="00E6452C">
      <w:pPr>
        <w:pStyle w:val="20"/>
        <w:rPr>
          <w:noProof/>
          <w:sz w:val="22"/>
          <w:szCs w:val="22"/>
          <w:lang w:eastAsia="ko-KR"/>
        </w:rPr>
      </w:pPr>
      <w:r w:rsidRPr="00DD00AF">
        <w:fldChar w:fldCharType="begin"/>
      </w:r>
      <w:r w:rsidRPr="00DD00AF">
        <w:instrText xml:space="preserve"> TOC \o "1-3" \u </w:instrText>
      </w:r>
      <w:r w:rsidRPr="00DD00AF">
        <w:fldChar w:fldCharType="separate"/>
      </w:r>
      <w:r w:rsidR="00860502" w:rsidRPr="00DD00AF">
        <w:rPr>
          <w:noProof/>
        </w:rPr>
        <w:t>LIST OF TABLES AND FIGURES</w:t>
      </w:r>
      <w:r w:rsidR="00860502" w:rsidRPr="00DD00AF">
        <w:rPr>
          <w:noProof/>
        </w:rPr>
        <w:tab/>
      </w:r>
      <w:r w:rsidR="00860502" w:rsidRPr="00DD00AF">
        <w:rPr>
          <w:noProof/>
        </w:rPr>
        <w:fldChar w:fldCharType="begin"/>
      </w:r>
      <w:r w:rsidR="00860502" w:rsidRPr="00DD00AF">
        <w:rPr>
          <w:noProof/>
        </w:rPr>
        <w:instrText xml:space="preserve"> PAGEREF _Toc109813161 \h </w:instrText>
      </w:r>
      <w:r w:rsidR="00860502" w:rsidRPr="00DD00AF">
        <w:rPr>
          <w:noProof/>
        </w:rPr>
      </w:r>
      <w:r w:rsidR="00860502" w:rsidRPr="00DD00AF">
        <w:rPr>
          <w:noProof/>
        </w:rPr>
        <w:fldChar w:fldCharType="separate"/>
      </w:r>
      <w:r w:rsidR="000A2B30">
        <w:rPr>
          <w:noProof/>
        </w:rPr>
        <w:t>v</w:t>
      </w:r>
      <w:r w:rsidR="00860502" w:rsidRPr="00DD00AF">
        <w:rPr>
          <w:noProof/>
        </w:rPr>
        <w:fldChar w:fldCharType="end"/>
      </w:r>
    </w:p>
    <w:p w14:paraId="2B0C2ECC" w14:textId="40C02E3D" w:rsidR="00860502" w:rsidRPr="00DD00AF" w:rsidRDefault="00860502" w:rsidP="00E6452C">
      <w:pPr>
        <w:pStyle w:val="20"/>
        <w:rPr>
          <w:noProof/>
          <w:sz w:val="22"/>
          <w:szCs w:val="22"/>
          <w:lang w:eastAsia="ko-KR"/>
        </w:rPr>
      </w:pPr>
      <w:r w:rsidRPr="00DD00AF">
        <w:rPr>
          <w:noProof/>
        </w:rPr>
        <w:t>LIST OF ABBREVIATIONS</w:t>
      </w:r>
      <w:r w:rsidRPr="00DD00AF">
        <w:rPr>
          <w:noProof/>
        </w:rPr>
        <w:tab/>
      </w:r>
      <w:r w:rsidRPr="00DD00AF">
        <w:rPr>
          <w:noProof/>
        </w:rPr>
        <w:fldChar w:fldCharType="begin"/>
      </w:r>
      <w:r w:rsidRPr="00DD00AF">
        <w:rPr>
          <w:noProof/>
        </w:rPr>
        <w:instrText xml:space="preserve"> PAGEREF _Toc109813162 \h </w:instrText>
      </w:r>
      <w:r w:rsidRPr="00DD00AF">
        <w:rPr>
          <w:noProof/>
        </w:rPr>
      </w:r>
      <w:r w:rsidRPr="00DD00AF">
        <w:rPr>
          <w:noProof/>
        </w:rPr>
        <w:fldChar w:fldCharType="separate"/>
      </w:r>
      <w:r w:rsidR="000A2B30">
        <w:rPr>
          <w:noProof/>
        </w:rPr>
        <w:t>viii</w:t>
      </w:r>
      <w:r w:rsidRPr="00DD00AF">
        <w:rPr>
          <w:noProof/>
        </w:rPr>
        <w:fldChar w:fldCharType="end"/>
      </w:r>
    </w:p>
    <w:p w14:paraId="0D6C1451" w14:textId="41980A29" w:rsidR="00860502" w:rsidRPr="00DD00AF" w:rsidRDefault="00860502" w:rsidP="00E6452C">
      <w:pPr>
        <w:pStyle w:val="20"/>
        <w:rPr>
          <w:noProof/>
          <w:sz w:val="22"/>
          <w:szCs w:val="22"/>
          <w:lang w:eastAsia="ko-KR"/>
        </w:rPr>
      </w:pPr>
      <w:r w:rsidRPr="00DD00AF">
        <w:rPr>
          <w:noProof/>
        </w:rPr>
        <w:t>ABSTRACT</w:t>
      </w:r>
      <w:r w:rsidRPr="00DD00AF">
        <w:rPr>
          <w:noProof/>
        </w:rPr>
        <w:tab/>
      </w:r>
      <w:r w:rsidRPr="00DD00AF">
        <w:rPr>
          <w:noProof/>
        </w:rPr>
        <w:fldChar w:fldCharType="begin"/>
      </w:r>
      <w:r w:rsidRPr="00DD00AF">
        <w:rPr>
          <w:noProof/>
        </w:rPr>
        <w:instrText xml:space="preserve"> PAGEREF _Toc109813163 \h </w:instrText>
      </w:r>
      <w:r w:rsidRPr="00DD00AF">
        <w:rPr>
          <w:noProof/>
        </w:rPr>
      </w:r>
      <w:r w:rsidRPr="00DD00AF">
        <w:rPr>
          <w:noProof/>
        </w:rPr>
        <w:fldChar w:fldCharType="separate"/>
      </w:r>
      <w:r w:rsidR="000A2B30">
        <w:rPr>
          <w:noProof/>
        </w:rPr>
        <w:t>x</w:t>
      </w:r>
      <w:r w:rsidRPr="00DD00AF">
        <w:rPr>
          <w:noProof/>
        </w:rPr>
        <w:fldChar w:fldCharType="end"/>
      </w:r>
    </w:p>
    <w:p w14:paraId="0654107E" w14:textId="7AFAA1A5" w:rsidR="00860502" w:rsidRPr="00DD00AF" w:rsidRDefault="00860502" w:rsidP="00E6452C">
      <w:pPr>
        <w:pStyle w:val="20"/>
        <w:rPr>
          <w:noProof/>
          <w:sz w:val="22"/>
          <w:szCs w:val="22"/>
          <w:lang w:eastAsia="ko-KR"/>
        </w:rPr>
      </w:pPr>
      <w:r w:rsidRPr="00DD00AF">
        <w:rPr>
          <w:noProof/>
        </w:rPr>
        <w:t>INTRODUCTION</w:t>
      </w:r>
      <w:r w:rsidRPr="00DD00AF">
        <w:rPr>
          <w:noProof/>
        </w:rPr>
        <w:tab/>
      </w:r>
      <w:r w:rsidRPr="00DD00AF">
        <w:rPr>
          <w:noProof/>
        </w:rPr>
        <w:fldChar w:fldCharType="begin"/>
      </w:r>
      <w:r w:rsidRPr="00DD00AF">
        <w:rPr>
          <w:noProof/>
        </w:rPr>
        <w:instrText xml:space="preserve"> PAGEREF _Toc109813164 \h </w:instrText>
      </w:r>
      <w:r w:rsidRPr="00DD00AF">
        <w:rPr>
          <w:noProof/>
        </w:rPr>
      </w:r>
      <w:r w:rsidRPr="00DD00AF">
        <w:rPr>
          <w:noProof/>
        </w:rPr>
        <w:fldChar w:fldCharType="separate"/>
      </w:r>
      <w:r w:rsidR="000A2B30">
        <w:rPr>
          <w:noProof/>
        </w:rPr>
        <w:t>1</w:t>
      </w:r>
      <w:r w:rsidRPr="00DD00AF">
        <w:rPr>
          <w:noProof/>
        </w:rPr>
        <w:fldChar w:fldCharType="end"/>
      </w:r>
    </w:p>
    <w:p w14:paraId="62095390" w14:textId="44F1E738" w:rsidR="00860502" w:rsidRPr="00DD00AF" w:rsidRDefault="00860502">
      <w:pPr>
        <w:pStyle w:val="30"/>
        <w:rPr>
          <w:noProof/>
          <w:sz w:val="22"/>
          <w:szCs w:val="22"/>
          <w:lang w:eastAsia="ko-KR"/>
        </w:rPr>
      </w:pPr>
      <w:r w:rsidRPr="00DD00AF">
        <w:rPr>
          <w:noProof/>
        </w:rPr>
        <w:t>An Introduction to the Multilevel Approach</w:t>
      </w:r>
      <w:r w:rsidRPr="00DD00AF">
        <w:rPr>
          <w:noProof/>
        </w:rPr>
        <w:tab/>
      </w:r>
      <w:r w:rsidRPr="00DD00AF">
        <w:rPr>
          <w:noProof/>
        </w:rPr>
        <w:fldChar w:fldCharType="begin"/>
      </w:r>
      <w:r w:rsidRPr="00DD00AF">
        <w:rPr>
          <w:noProof/>
        </w:rPr>
        <w:instrText xml:space="preserve"> PAGEREF _Toc109813165 \h </w:instrText>
      </w:r>
      <w:r w:rsidRPr="00DD00AF">
        <w:rPr>
          <w:noProof/>
        </w:rPr>
      </w:r>
      <w:r w:rsidRPr="00DD00AF">
        <w:rPr>
          <w:noProof/>
        </w:rPr>
        <w:fldChar w:fldCharType="separate"/>
      </w:r>
      <w:r w:rsidR="000A2B30">
        <w:rPr>
          <w:noProof/>
        </w:rPr>
        <w:t>3</w:t>
      </w:r>
      <w:r w:rsidRPr="00DD00AF">
        <w:rPr>
          <w:noProof/>
        </w:rPr>
        <w:fldChar w:fldCharType="end"/>
      </w:r>
    </w:p>
    <w:p w14:paraId="1AD7B872" w14:textId="289EA299" w:rsidR="00860502" w:rsidRPr="00DD00AF" w:rsidRDefault="00860502">
      <w:pPr>
        <w:pStyle w:val="30"/>
        <w:rPr>
          <w:noProof/>
          <w:sz w:val="22"/>
          <w:szCs w:val="22"/>
          <w:lang w:eastAsia="ko-KR"/>
        </w:rPr>
      </w:pPr>
      <w:r w:rsidRPr="00DD00AF">
        <w:rPr>
          <w:noProof/>
        </w:rPr>
        <w:t>A Multilevel Approach for Dyadic Data Analysis</w:t>
      </w:r>
      <w:r w:rsidRPr="00DD00AF">
        <w:rPr>
          <w:noProof/>
        </w:rPr>
        <w:tab/>
      </w:r>
      <w:r w:rsidRPr="00DD00AF">
        <w:rPr>
          <w:noProof/>
        </w:rPr>
        <w:fldChar w:fldCharType="begin"/>
      </w:r>
      <w:r w:rsidRPr="00DD00AF">
        <w:rPr>
          <w:noProof/>
        </w:rPr>
        <w:instrText xml:space="preserve"> PAGEREF _Toc109813166 \h </w:instrText>
      </w:r>
      <w:r w:rsidRPr="00DD00AF">
        <w:rPr>
          <w:noProof/>
        </w:rPr>
      </w:r>
      <w:r w:rsidRPr="00DD00AF">
        <w:rPr>
          <w:noProof/>
        </w:rPr>
        <w:fldChar w:fldCharType="separate"/>
      </w:r>
      <w:r w:rsidR="000A2B30">
        <w:rPr>
          <w:noProof/>
        </w:rPr>
        <w:t>4</w:t>
      </w:r>
      <w:r w:rsidRPr="00DD00AF">
        <w:rPr>
          <w:noProof/>
        </w:rPr>
        <w:fldChar w:fldCharType="end"/>
      </w:r>
    </w:p>
    <w:p w14:paraId="60CBADED" w14:textId="22A02E04" w:rsidR="00860502" w:rsidRPr="00DD00AF" w:rsidRDefault="00860502">
      <w:pPr>
        <w:pStyle w:val="30"/>
        <w:rPr>
          <w:noProof/>
          <w:sz w:val="22"/>
          <w:szCs w:val="22"/>
          <w:lang w:eastAsia="ko-KR"/>
        </w:rPr>
      </w:pPr>
      <w:r w:rsidRPr="00DD00AF">
        <w:rPr>
          <w:noProof/>
        </w:rPr>
        <w:t>Intraclass Correlation (ICC)</w:t>
      </w:r>
      <w:r w:rsidRPr="00DD00AF">
        <w:rPr>
          <w:noProof/>
        </w:rPr>
        <w:tab/>
      </w:r>
      <w:r w:rsidRPr="00DD00AF">
        <w:rPr>
          <w:noProof/>
        </w:rPr>
        <w:fldChar w:fldCharType="begin"/>
      </w:r>
      <w:r w:rsidRPr="00DD00AF">
        <w:rPr>
          <w:noProof/>
        </w:rPr>
        <w:instrText xml:space="preserve"> PAGEREF _Toc109813167 \h </w:instrText>
      </w:r>
      <w:r w:rsidRPr="00DD00AF">
        <w:rPr>
          <w:noProof/>
        </w:rPr>
      </w:r>
      <w:r w:rsidRPr="00DD00AF">
        <w:rPr>
          <w:noProof/>
        </w:rPr>
        <w:fldChar w:fldCharType="separate"/>
      </w:r>
      <w:r w:rsidR="000A2B30">
        <w:rPr>
          <w:noProof/>
        </w:rPr>
        <w:t>6</w:t>
      </w:r>
      <w:r w:rsidRPr="00DD00AF">
        <w:rPr>
          <w:noProof/>
        </w:rPr>
        <w:fldChar w:fldCharType="end"/>
      </w:r>
    </w:p>
    <w:p w14:paraId="00DC4600" w14:textId="317C3748" w:rsidR="00860502" w:rsidRPr="00DD00AF" w:rsidRDefault="00860502">
      <w:pPr>
        <w:pStyle w:val="30"/>
        <w:rPr>
          <w:noProof/>
          <w:sz w:val="22"/>
          <w:szCs w:val="22"/>
          <w:lang w:eastAsia="ko-KR"/>
        </w:rPr>
      </w:pPr>
      <w:r w:rsidRPr="00DD00AF">
        <w:rPr>
          <w:noProof/>
        </w:rPr>
        <w:t>Regression-based Approach for Dyadic Data Analysis</w:t>
      </w:r>
      <w:r w:rsidRPr="00DD00AF">
        <w:rPr>
          <w:noProof/>
        </w:rPr>
        <w:tab/>
      </w:r>
      <w:r w:rsidRPr="00DD00AF">
        <w:rPr>
          <w:noProof/>
        </w:rPr>
        <w:fldChar w:fldCharType="begin"/>
      </w:r>
      <w:r w:rsidRPr="00DD00AF">
        <w:rPr>
          <w:noProof/>
        </w:rPr>
        <w:instrText xml:space="preserve"> PAGEREF _Toc109813168 \h </w:instrText>
      </w:r>
      <w:r w:rsidRPr="00DD00AF">
        <w:rPr>
          <w:noProof/>
        </w:rPr>
      </w:r>
      <w:r w:rsidRPr="00DD00AF">
        <w:rPr>
          <w:noProof/>
        </w:rPr>
        <w:fldChar w:fldCharType="separate"/>
      </w:r>
      <w:r w:rsidR="000A2B30">
        <w:rPr>
          <w:noProof/>
        </w:rPr>
        <w:t>7</w:t>
      </w:r>
      <w:r w:rsidRPr="00DD00AF">
        <w:rPr>
          <w:noProof/>
        </w:rPr>
        <w:fldChar w:fldCharType="end"/>
      </w:r>
    </w:p>
    <w:p w14:paraId="1D762CDE" w14:textId="0BDB7CCC" w:rsidR="00860502" w:rsidRPr="00DD00AF" w:rsidRDefault="00860502">
      <w:pPr>
        <w:pStyle w:val="30"/>
        <w:rPr>
          <w:noProof/>
          <w:sz w:val="22"/>
          <w:szCs w:val="22"/>
          <w:lang w:eastAsia="ko-KR"/>
        </w:rPr>
      </w:pPr>
      <w:r w:rsidRPr="00DD00AF">
        <w:rPr>
          <w:noProof/>
          <w:lang w:eastAsia="ko-KR"/>
        </w:rPr>
        <w:t>The Discordant Kinship Model</w:t>
      </w:r>
      <w:r w:rsidRPr="00DD00AF">
        <w:rPr>
          <w:noProof/>
        </w:rPr>
        <w:tab/>
      </w:r>
      <w:r w:rsidRPr="00DD00AF">
        <w:rPr>
          <w:noProof/>
        </w:rPr>
        <w:fldChar w:fldCharType="begin"/>
      </w:r>
      <w:r w:rsidRPr="00DD00AF">
        <w:rPr>
          <w:noProof/>
        </w:rPr>
        <w:instrText xml:space="preserve"> PAGEREF _Toc109813169 \h </w:instrText>
      </w:r>
      <w:r w:rsidRPr="00DD00AF">
        <w:rPr>
          <w:noProof/>
        </w:rPr>
      </w:r>
      <w:r w:rsidRPr="00DD00AF">
        <w:rPr>
          <w:noProof/>
        </w:rPr>
        <w:fldChar w:fldCharType="separate"/>
      </w:r>
      <w:r w:rsidR="000A2B30">
        <w:rPr>
          <w:noProof/>
        </w:rPr>
        <w:t>8</w:t>
      </w:r>
      <w:r w:rsidRPr="00DD00AF">
        <w:rPr>
          <w:noProof/>
        </w:rPr>
        <w:fldChar w:fldCharType="end"/>
      </w:r>
    </w:p>
    <w:p w14:paraId="59A40356" w14:textId="441677DF" w:rsidR="00860502" w:rsidRPr="00DD00AF" w:rsidRDefault="00860502">
      <w:pPr>
        <w:pStyle w:val="30"/>
        <w:rPr>
          <w:noProof/>
          <w:sz w:val="22"/>
          <w:szCs w:val="22"/>
          <w:lang w:eastAsia="ko-KR"/>
        </w:rPr>
      </w:pPr>
      <w:r w:rsidRPr="00DD00AF">
        <w:rPr>
          <w:noProof/>
        </w:rPr>
        <w:t>Motivating Example</w:t>
      </w:r>
      <w:r w:rsidRPr="00DD00AF">
        <w:rPr>
          <w:noProof/>
        </w:rPr>
        <w:tab/>
      </w:r>
      <w:r w:rsidRPr="00DD00AF">
        <w:rPr>
          <w:noProof/>
        </w:rPr>
        <w:fldChar w:fldCharType="begin"/>
      </w:r>
      <w:r w:rsidRPr="00DD00AF">
        <w:rPr>
          <w:noProof/>
        </w:rPr>
        <w:instrText xml:space="preserve"> PAGEREF _Toc109813170 \h </w:instrText>
      </w:r>
      <w:r w:rsidRPr="00DD00AF">
        <w:rPr>
          <w:noProof/>
        </w:rPr>
      </w:r>
      <w:r w:rsidRPr="00DD00AF">
        <w:rPr>
          <w:noProof/>
        </w:rPr>
        <w:fldChar w:fldCharType="separate"/>
      </w:r>
      <w:r w:rsidR="000A2B30">
        <w:rPr>
          <w:noProof/>
        </w:rPr>
        <w:t>11</w:t>
      </w:r>
      <w:r w:rsidRPr="00DD00AF">
        <w:rPr>
          <w:noProof/>
        </w:rPr>
        <w:fldChar w:fldCharType="end"/>
      </w:r>
    </w:p>
    <w:p w14:paraId="0420D28D" w14:textId="2D14258F" w:rsidR="00860502" w:rsidRPr="00DD00AF" w:rsidRDefault="00860502">
      <w:pPr>
        <w:pStyle w:val="30"/>
        <w:rPr>
          <w:noProof/>
          <w:sz w:val="22"/>
          <w:szCs w:val="22"/>
          <w:lang w:eastAsia="ko-KR"/>
        </w:rPr>
      </w:pPr>
      <w:r w:rsidRPr="00DD00AF">
        <w:rPr>
          <w:noProof/>
        </w:rPr>
        <w:t>The Discordant Kinship Model</w:t>
      </w:r>
      <w:r w:rsidRPr="00DD00AF">
        <w:rPr>
          <w:noProof/>
        </w:rPr>
        <w:tab/>
      </w:r>
      <w:r w:rsidRPr="00DD00AF">
        <w:rPr>
          <w:noProof/>
        </w:rPr>
        <w:fldChar w:fldCharType="begin"/>
      </w:r>
      <w:r w:rsidRPr="00DD00AF">
        <w:rPr>
          <w:noProof/>
        </w:rPr>
        <w:instrText xml:space="preserve"> PAGEREF _Toc109813171 \h </w:instrText>
      </w:r>
      <w:r w:rsidRPr="00DD00AF">
        <w:rPr>
          <w:noProof/>
        </w:rPr>
      </w:r>
      <w:r w:rsidRPr="00DD00AF">
        <w:rPr>
          <w:noProof/>
        </w:rPr>
        <w:fldChar w:fldCharType="separate"/>
      </w:r>
      <w:r w:rsidR="000A2B30">
        <w:rPr>
          <w:noProof/>
        </w:rPr>
        <w:t>12</w:t>
      </w:r>
      <w:r w:rsidRPr="00DD00AF">
        <w:rPr>
          <w:noProof/>
        </w:rPr>
        <w:fldChar w:fldCharType="end"/>
      </w:r>
    </w:p>
    <w:p w14:paraId="7A3A0DFC" w14:textId="6AA741EF" w:rsidR="00860502" w:rsidRPr="00DD00AF" w:rsidRDefault="00860502">
      <w:pPr>
        <w:pStyle w:val="30"/>
        <w:rPr>
          <w:noProof/>
          <w:sz w:val="22"/>
          <w:szCs w:val="22"/>
          <w:lang w:eastAsia="ko-KR"/>
        </w:rPr>
      </w:pPr>
      <w:r w:rsidRPr="00DD00AF">
        <w:rPr>
          <w:noProof/>
        </w:rPr>
        <w:t>The Multilevel Approach</w:t>
      </w:r>
      <w:r w:rsidRPr="00DD00AF">
        <w:rPr>
          <w:noProof/>
        </w:rPr>
        <w:tab/>
      </w:r>
      <w:r w:rsidRPr="00DD00AF">
        <w:rPr>
          <w:noProof/>
        </w:rPr>
        <w:fldChar w:fldCharType="begin"/>
      </w:r>
      <w:r w:rsidRPr="00DD00AF">
        <w:rPr>
          <w:noProof/>
        </w:rPr>
        <w:instrText xml:space="preserve"> PAGEREF _Toc109813172 \h </w:instrText>
      </w:r>
      <w:r w:rsidRPr="00DD00AF">
        <w:rPr>
          <w:noProof/>
        </w:rPr>
      </w:r>
      <w:r w:rsidRPr="00DD00AF">
        <w:rPr>
          <w:noProof/>
        </w:rPr>
        <w:fldChar w:fldCharType="separate"/>
      </w:r>
      <w:r w:rsidR="000A2B30">
        <w:rPr>
          <w:noProof/>
        </w:rPr>
        <w:t>17</w:t>
      </w:r>
      <w:r w:rsidRPr="00DD00AF">
        <w:rPr>
          <w:noProof/>
        </w:rPr>
        <w:fldChar w:fldCharType="end"/>
      </w:r>
    </w:p>
    <w:p w14:paraId="2037878B" w14:textId="703BE9F0" w:rsidR="00860502" w:rsidRPr="00DD00AF" w:rsidRDefault="00860502" w:rsidP="00E6452C">
      <w:pPr>
        <w:pStyle w:val="20"/>
        <w:rPr>
          <w:noProof/>
          <w:sz w:val="22"/>
          <w:szCs w:val="22"/>
          <w:lang w:eastAsia="ko-KR"/>
        </w:rPr>
      </w:pPr>
      <w:r w:rsidRPr="00DD00AF">
        <w:rPr>
          <w:noProof/>
        </w:rPr>
        <w:t>METHOD</w:t>
      </w:r>
      <w:r w:rsidRPr="00DD00AF">
        <w:rPr>
          <w:noProof/>
        </w:rPr>
        <w:tab/>
      </w:r>
      <w:r w:rsidRPr="00DD00AF">
        <w:rPr>
          <w:noProof/>
        </w:rPr>
        <w:fldChar w:fldCharType="begin"/>
      </w:r>
      <w:r w:rsidRPr="00DD00AF">
        <w:rPr>
          <w:noProof/>
        </w:rPr>
        <w:instrText xml:space="preserve"> PAGEREF _Toc109813173 \h </w:instrText>
      </w:r>
      <w:r w:rsidRPr="00DD00AF">
        <w:rPr>
          <w:noProof/>
        </w:rPr>
      </w:r>
      <w:r w:rsidRPr="00DD00AF">
        <w:rPr>
          <w:noProof/>
        </w:rPr>
        <w:fldChar w:fldCharType="separate"/>
      </w:r>
      <w:r w:rsidR="000A2B30">
        <w:rPr>
          <w:noProof/>
        </w:rPr>
        <w:t>22</w:t>
      </w:r>
      <w:r w:rsidRPr="00DD00AF">
        <w:rPr>
          <w:noProof/>
        </w:rPr>
        <w:fldChar w:fldCharType="end"/>
      </w:r>
    </w:p>
    <w:p w14:paraId="0D5790E1" w14:textId="71D237BF" w:rsidR="00860502" w:rsidRPr="00DD00AF" w:rsidRDefault="00860502">
      <w:pPr>
        <w:pStyle w:val="30"/>
        <w:rPr>
          <w:noProof/>
          <w:sz w:val="22"/>
          <w:szCs w:val="22"/>
          <w:lang w:eastAsia="ko-KR"/>
        </w:rPr>
      </w:pPr>
      <w:r w:rsidRPr="00DD00AF">
        <w:rPr>
          <w:noProof/>
        </w:rPr>
        <w:t>Current Study</w:t>
      </w:r>
      <w:r w:rsidRPr="00DD00AF">
        <w:rPr>
          <w:noProof/>
        </w:rPr>
        <w:tab/>
      </w:r>
      <w:r w:rsidRPr="00DD00AF">
        <w:rPr>
          <w:noProof/>
        </w:rPr>
        <w:fldChar w:fldCharType="begin"/>
      </w:r>
      <w:r w:rsidRPr="00DD00AF">
        <w:rPr>
          <w:noProof/>
        </w:rPr>
        <w:instrText xml:space="preserve"> PAGEREF _Toc109813174 \h </w:instrText>
      </w:r>
      <w:r w:rsidRPr="00DD00AF">
        <w:rPr>
          <w:noProof/>
        </w:rPr>
      </w:r>
      <w:r w:rsidRPr="00DD00AF">
        <w:rPr>
          <w:noProof/>
        </w:rPr>
        <w:fldChar w:fldCharType="separate"/>
      </w:r>
      <w:r w:rsidR="000A2B30">
        <w:rPr>
          <w:noProof/>
        </w:rPr>
        <w:t>22</w:t>
      </w:r>
      <w:r w:rsidRPr="00DD00AF">
        <w:rPr>
          <w:noProof/>
        </w:rPr>
        <w:fldChar w:fldCharType="end"/>
      </w:r>
    </w:p>
    <w:p w14:paraId="735DAFBF" w14:textId="3C207718" w:rsidR="00860502" w:rsidRPr="00DD00AF" w:rsidRDefault="00860502">
      <w:pPr>
        <w:pStyle w:val="30"/>
        <w:rPr>
          <w:noProof/>
          <w:sz w:val="22"/>
          <w:szCs w:val="22"/>
          <w:lang w:eastAsia="ko-KR"/>
        </w:rPr>
      </w:pPr>
      <w:r w:rsidRPr="00DD00AF">
        <w:rPr>
          <w:noProof/>
        </w:rPr>
        <w:t>Simulation Design</w:t>
      </w:r>
      <w:r w:rsidRPr="00DD00AF">
        <w:rPr>
          <w:noProof/>
        </w:rPr>
        <w:tab/>
      </w:r>
      <w:r w:rsidRPr="00DD00AF">
        <w:rPr>
          <w:noProof/>
        </w:rPr>
        <w:fldChar w:fldCharType="begin"/>
      </w:r>
      <w:r w:rsidRPr="00DD00AF">
        <w:rPr>
          <w:noProof/>
        </w:rPr>
        <w:instrText xml:space="preserve"> PAGEREF _Toc109813175 \h </w:instrText>
      </w:r>
      <w:r w:rsidRPr="00DD00AF">
        <w:rPr>
          <w:noProof/>
        </w:rPr>
      </w:r>
      <w:r w:rsidRPr="00DD00AF">
        <w:rPr>
          <w:noProof/>
        </w:rPr>
        <w:fldChar w:fldCharType="separate"/>
      </w:r>
      <w:r w:rsidR="000A2B30">
        <w:rPr>
          <w:noProof/>
        </w:rPr>
        <w:t>22</w:t>
      </w:r>
      <w:r w:rsidRPr="00DD00AF">
        <w:rPr>
          <w:noProof/>
        </w:rPr>
        <w:fldChar w:fldCharType="end"/>
      </w:r>
    </w:p>
    <w:p w14:paraId="6C2C3270" w14:textId="5751B944" w:rsidR="00860502" w:rsidRPr="00DD00AF" w:rsidRDefault="00860502">
      <w:pPr>
        <w:pStyle w:val="30"/>
        <w:rPr>
          <w:noProof/>
          <w:sz w:val="22"/>
          <w:szCs w:val="22"/>
          <w:lang w:eastAsia="ko-KR"/>
        </w:rPr>
      </w:pPr>
      <w:r w:rsidRPr="00DD00AF">
        <w:rPr>
          <w:noProof/>
        </w:rPr>
        <w:t>Sample Size</w:t>
      </w:r>
      <w:r w:rsidRPr="00DD00AF">
        <w:rPr>
          <w:noProof/>
        </w:rPr>
        <w:tab/>
      </w:r>
      <w:r w:rsidRPr="00DD00AF">
        <w:rPr>
          <w:noProof/>
        </w:rPr>
        <w:fldChar w:fldCharType="begin"/>
      </w:r>
      <w:r w:rsidRPr="00DD00AF">
        <w:rPr>
          <w:noProof/>
        </w:rPr>
        <w:instrText xml:space="preserve"> PAGEREF _Toc109813176 \h </w:instrText>
      </w:r>
      <w:r w:rsidRPr="00DD00AF">
        <w:rPr>
          <w:noProof/>
        </w:rPr>
      </w:r>
      <w:r w:rsidRPr="00DD00AF">
        <w:rPr>
          <w:noProof/>
        </w:rPr>
        <w:fldChar w:fldCharType="separate"/>
      </w:r>
      <w:r w:rsidR="000A2B30">
        <w:rPr>
          <w:noProof/>
        </w:rPr>
        <w:t>22</w:t>
      </w:r>
      <w:r w:rsidRPr="00DD00AF">
        <w:rPr>
          <w:noProof/>
        </w:rPr>
        <w:fldChar w:fldCharType="end"/>
      </w:r>
    </w:p>
    <w:p w14:paraId="7697DCDC" w14:textId="4CC0C661" w:rsidR="00860502" w:rsidRPr="00DD00AF" w:rsidRDefault="00860502">
      <w:pPr>
        <w:pStyle w:val="30"/>
        <w:rPr>
          <w:noProof/>
          <w:sz w:val="22"/>
          <w:szCs w:val="22"/>
          <w:lang w:eastAsia="ko-KR"/>
        </w:rPr>
      </w:pPr>
      <w:r w:rsidRPr="00DD00AF">
        <w:rPr>
          <w:noProof/>
        </w:rPr>
        <w:t>ICC</w:t>
      </w:r>
      <w:r w:rsidRPr="00DD00AF">
        <w:rPr>
          <w:noProof/>
        </w:rPr>
        <w:tab/>
      </w:r>
      <w:r w:rsidRPr="00DD00AF">
        <w:rPr>
          <w:noProof/>
        </w:rPr>
        <w:fldChar w:fldCharType="begin"/>
      </w:r>
      <w:r w:rsidRPr="00DD00AF">
        <w:rPr>
          <w:noProof/>
        </w:rPr>
        <w:instrText xml:space="preserve"> PAGEREF _Toc109813177 \h </w:instrText>
      </w:r>
      <w:r w:rsidRPr="00DD00AF">
        <w:rPr>
          <w:noProof/>
        </w:rPr>
      </w:r>
      <w:r w:rsidRPr="00DD00AF">
        <w:rPr>
          <w:noProof/>
        </w:rPr>
        <w:fldChar w:fldCharType="separate"/>
      </w:r>
      <w:r w:rsidR="000A2B30">
        <w:rPr>
          <w:noProof/>
        </w:rPr>
        <w:t>23</w:t>
      </w:r>
      <w:r w:rsidRPr="00DD00AF">
        <w:rPr>
          <w:noProof/>
        </w:rPr>
        <w:fldChar w:fldCharType="end"/>
      </w:r>
    </w:p>
    <w:p w14:paraId="3B00CC99" w14:textId="54C837BB" w:rsidR="00860502" w:rsidRPr="00DD00AF" w:rsidRDefault="00860502">
      <w:pPr>
        <w:pStyle w:val="30"/>
        <w:rPr>
          <w:noProof/>
          <w:sz w:val="22"/>
          <w:szCs w:val="22"/>
          <w:lang w:eastAsia="ko-KR"/>
        </w:rPr>
      </w:pPr>
      <w:r w:rsidRPr="00DD00AF">
        <w:rPr>
          <w:noProof/>
        </w:rPr>
        <w:t>Main effect and Interaction effect of Categorical Variable</w:t>
      </w:r>
      <w:r w:rsidRPr="00DD00AF">
        <w:rPr>
          <w:noProof/>
        </w:rPr>
        <w:tab/>
      </w:r>
      <w:r w:rsidRPr="00DD00AF">
        <w:rPr>
          <w:noProof/>
        </w:rPr>
        <w:fldChar w:fldCharType="begin"/>
      </w:r>
      <w:r w:rsidRPr="00DD00AF">
        <w:rPr>
          <w:noProof/>
        </w:rPr>
        <w:instrText xml:space="preserve"> PAGEREF _Toc109813178 \h </w:instrText>
      </w:r>
      <w:r w:rsidRPr="00DD00AF">
        <w:rPr>
          <w:noProof/>
        </w:rPr>
      </w:r>
      <w:r w:rsidRPr="00DD00AF">
        <w:rPr>
          <w:noProof/>
        </w:rPr>
        <w:fldChar w:fldCharType="separate"/>
      </w:r>
      <w:r w:rsidR="000A2B30">
        <w:rPr>
          <w:noProof/>
        </w:rPr>
        <w:t>24</w:t>
      </w:r>
      <w:r w:rsidRPr="00DD00AF">
        <w:rPr>
          <w:noProof/>
        </w:rPr>
        <w:fldChar w:fldCharType="end"/>
      </w:r>
    </w:p>
    <w:p w14:paraId="28B5D9FB" w14:textId="73F47AB9" w:rsidR="00860502" w:rsidRPr="00DD00AF" w:rsidRDefault="00860502">
      <w:pPr>
        <w:pStyle w:val="30"/>
        <w:rPr>
          <w:noProof/>
          <w:sz w:val="22"/>
          <w:szCs w:val="22"/>
          <w:lang w:eastAsia="ko-KR"/>
        </w:rPr>
      </w:pPr>
      <w:r w:rsidRPr="00DD00AF">
        <w:rPr>
          <w:noProof/>
        </w:rPr>
        <w:t>Other Settings</w:t>
      </w:r>
      <w:r w:rsidRPr="00DD00AF">
        <w:rPr>
          <w:noProof/>
        </w:rPr>
        <w:tab/>
      </w:r>
      <w:r w:rsidRPr="00DD00AF">
        <w:rPr>
          <w:noProof/>
        </w:rPr>
        <w:fldChar w:fldCharType="begin"/>
      </w:r>
      <w:r w:rsidRPr="00DD00AF">
        <w:rPr>
          <w:noProof/>
        </w:rPr>
        <w:instrText xml:space="preserve"> PAGEREF _Toc109813179 \h </w:instrText>
      </w:r>
      <w:r w:rsidRPr="00DD00AF">
        <w:rPr>
          <w:noProof/>
        </w:rPr>
      </w:r>
      <w:r w:rsidRPr="00DD00AF">
        <w:rPr>
          <w:noProof/>
        </w:rPr>
        <w:fldChar w:fldCharType="separate"/>
      </w:r>
      <w:r w:rsidR="000A2B30">
        <w:rPr>
          <w:noProof/>
        </w:rPr>
        <w:t>24</w:t>
      </w:r>
      <w:r w:rsidRPr="00DD00AF">
        <w:rPr>
          <w:noProof/>
        </w:rPr>
        <w:fldChar w:fldCharType="end"/>
      </w:r>
    </w:p>
    <w:p w14:paraId="63784833" w14:textId="0EF1401C" w:rsidR="00860502" w:rsidRPr="00DD00AF" w:rsidRDefault="00860502" w:rsidP="00E6452C">
      <w:pPr>
        <w:pStyle w:val="20"/>
        <w:rPr>
          <w:noProof/>
          <w:sz w:val="22"/>
          <w:szCs w:val="22"/>
          <w:lang w:eastAsia="ko-KR"/>
        </w:rPr>
      </w:pPr>
      <w:r w:rsidRPr="00DD00AF">
        <w:rPr>
          <w:noProof/>
        </w:rPr>
        <w:lastRenderedPageBreak/>
        <w:t>RESULTS</w:t>
      </w:r>
      <w:r w:rsidRPr="00DD00AF">
        <w:rPr>
          <w:noProof/>
        </w:rPr>
        <w:tab/>
      </w:r>
      <w:r w:rsidRPr="00DD00AF">
        <w:rPr>
          <w:noProof/>
        </w:rPr>
        <w:fldChar w:fldCharType="begin"/>
      </w:r>
      <w:r w:rsidRPr="00DD00AF">
        <w:rPr>
          <w:noProof/>
        </w:rPr>
        <w:instrText xml:space="preserve"> PAGEREF _Toc109813180 \h </w:instrText>
      </w:r>
      <w:r w:rsidRPr="00DD00AF">
        <w:rPr>
          <w:noProof/>
        </w:rPr>
      </w:r>
      <w:r w:rsidRPr="00DD00AF">
        <w:rPr>
          <w:noProof/>
        </w:rPr>
        <w:fldChar w:fldCharType="separate"/>
      </w:r>
      <w:r w:rsidR="000A2B30">
        <w:rPr>
          <w:noProof/>
        </w:rPr>
        <w:t>28</w:t>
      </w:r>
      <w:r w:rsidRPr="00DD00AF">
        <w:rPr>
          <w:noProof/>
        </w:rPr>
        <w:fldChar w:fldCharType="end"/>
      </w:r>
    </w:p>
    <w:p w14:paraId="1876BA73" w14:textId="0845D640" w:rsidR="00860502" w:rsidRPr="00DD00AF" w:rsidRDefault="00860502">
      <w:pPr>
        <w:pStyle w:val="30"/>
        <w:rPr>
          <w:noProof/>
          <w:sz w:val="22"/>
          <w:szCs w:val="22"/>
          <w:lang w:eastAsia="ko-KR"/>
        </w:rPr>
      </w:pPr>
      <w:r w:rsidRPr="00DD00AF">
        <w:rPr>
          <w:bCs/>
          <w:noProof/>
        </w:rPr>
        <w:t>C</w:t>
      </w:r>
      <w:r w:rsidRPr="00DD00AF">
        <w:rPr>
          <w:noProof/>
        </w:rPr>
        <w:t>onvergence Rate</w:t>
      </w:r>
      <w:r w:rsidRPr="00DD00AF">
        <w:rPr>
          <w:noProof/>
        </w:rPr>
        <w:tab/>
      </w:r>
      <w:r w:rsidRPr="00DD00AF">
        <w:rPr>
          <w:noProof/>
        </w:rPr>
        <w:fldChar w:fldCharType="begin"/>
      </w:r>
      <w:r w:rsidRPr="00DD00AF">
        <w:rPr>
          <w:noProof/>
        </w:rPr>
        <w:instrText xml:space="preserve"> PAGEREF _Toc109813181 \h </w:instrText>
      </w:r>
      <w:r w:rsidRPr="00DD00AF">
        <w:rPr>
          <w:noProof/>
        </w:rPr>
      </w:r>
      <w:r w:rsidRPr="00DD00AF">
        <w:rPr>
          <w:noProof/>
        </w:rPr>
        <w:fldChar w:fldCharType="separate"/>
      </w:r>
      <w:r w:rsidR="000A2B30">
        <w:rPr>
          <w:noProof/>
        </w:rPr>
        <w:t>28</w:t>
      </w:r>
      <w:r w:rsidRPr="00DD00AF">
        <w:rPr>
          <w:noProof/>
        </w:rPr>
        <w:fldChar w:fldCharType="end"/>
      </w:r>
    </w:p>
    <w:p w14:paraId="1DDB932A" w14:textId="7907F9A1" w:rsidR="00860502" w:rsidRPr="00DD00AF" w:rsidRDefault="00860502">
      <w:pPr>
        <w:pStyle w:val="30"/>
        <w:rPr>
          <w:noProof/>
          <w:sz w:val="22"/>
          <w:szCs w:val="22"/>
          <w:lang w:eastAsia="ko-KR"/>
        </w:rPr>
      </w:pPr>
      <w:r w:rsidRPr="00DD00AF">
        <w:rPr>
          <w:noProof/>
        </w:rPr>
        <w:t>Type Ⅰ Error Rate</w:t>
      </w:r>
      <w:r w:rsidRPr="00DD00AF">
        <w:rPr>
          <w:noProof/>
        </w:rPr>
        <w:tab/>
      </w:r>
      <w:r w:rsidRPr="00DD00AF">
        <w:rPr>
          <w:noProof/>
        </w:rPr>
        <w:fldChar w:fldCharType="begin"/>
      </w:r>
      <w:r w:rsidRPr="00DD00AF">
        <w:rPr>
          <w:noProof/>
        </w:rPr>
        <w:instrText xml:space="preserve"> PAGEREF _Toc109813182 \h </w:instrText>
      </w:r>
      <w:r w:rsidRPr="00DD00AF">
        <w:rPr>
          <w:noProof/>
        </w:rPr>
      </w:r>
      <w:r w:rsidRPr="00DD00AF">
        <w:rPr>
          <w:noProof/>
        </w:rPr>
        <w:fldChar w:fldCharType="separate"/>
      </w:r>
      <w:r w:rsidR="000A2B30">
        <w:rPr>
          <w:noProof/>
        </w:rPr>
        <w:t>32</w:t>
      </w:r>
      <w:r w:rsidRPr="00DD00AF">
        <w:rPr>
          <w:noProof/>
        </w:rPr>
        <w:fldChar w:fldCharType="end"/>
      </w:r>
    </w:p>
    <w:p w14:paraId="0BA96D61" w14:textId="2787A692" w:rsidR="00860502" w:rsidRPr="00DD00AF" w:rsidRDefault="00860502">
      <w:pPr>
        <w:pStyle w:val="30"/>
        <w:rPr>
          <w:noProof/>
          <w:sz w:val="22"/>
          <w:szCs w:val="22"/>
          <w:lang w:eastAsia="ko-KR"/>
        </w:rPr>
      </w:pPr>
      <w:r w:rsidRPr="00DD00AF">
        <w:rPr>
          <w:noProof/>
        </w:rPr>
        <w:t>Power</w:t>
      </w:r>
      <w:r w:rsidRPr="00DD00AF">
        <w:rPr>
          <w:noProof/>
        </w:rPr>
        <w:tab/>
      </w:r>
      <w:r w:rsidRPr="00DD00AF">
        <w:rPr>
          <w:noProof/>
        </w:rPr>
        <w:fldChar w:fldCharType="begin"/>
      </w:r>
      <w:r w:rsidRPr="00DD00AF">
        <w:rPr>
          <w:noProof/>
        </w:rPr>
        <w:instrText xml:space="preserve"> PAGEREF _Toc109813183 \h </w:instrText>
      </w:r>
      <w:r w:rsidRPr="00DD00AF">
        <w:rPr>
          <w:noProof/>
        </w:rPr>
      </w:r>
      <w:r w:rsidRPr="00DD00AF">
        <w:rPr>
          <w:noProof/>
        </w:rPr>
        <w:fldChar w:fldCharType="separate"/>
      </w:r>
      <w:r w:rsidR="000A2B30">
        <w:rPr>
          <w:noProof/>
        </w:rPr>
        <w:t>42</w:t>
      </w:r>
      <w:r w:rsidRPr="00DD00AF">
        <w:rPr>
          <w:noProof/>
        </w:rPr>
        <w:fldChar w:fldCharType="end"/>
      </w:r>
    </w:p>
    <w:p w14:paraId="7DD5E1C6" w14:textId="275D9293" w:rsidR="00860502" w:rsidRPr="00DD00AF" w:rsidRDefault="00860502" w:rsidP="00E6452C">
      <w:pPr>
        <w:pStyle w:val="20"/>
        <w:rPr>
          <w:noProof/>
          <w:sz w:val="22"/>
          <w:szCs w:val="22"/>
          <w:lang w:eastAsia="ko-KR"/>
        </w:rPr>
      </w:pPr>
      <w:r w:rsidRPr="00DD00AF">
        <w:rPr>
          <w:noProof/>
        </w:rPr>
        <w:t>DISCUSSION</w:t>
      </w:r>
      <w:r w:rsidRPr="00DD00AF">
        <w:rPr>
          <w:noProof/>
        </w:rPr>
        <w:tab/>
      </w:r>
      <w:r w:rsidRPr="00DD00AF">
        <w:rPr>
          <w:noProof/>
        </w:rPr>
        <w:fldChar w:fldCharType="begin"/>
      </w:r>
      <w:r w:rsidRPr="00DD00AF">
        <w:rPr>
          <w:noProof/>
        </w:rPr>
        <w:instrText xml:space="preserve"> PAGEREF _Toc109813184 \h </w:instrText>
      </w:r>
      <w:r w:rsidRPr="00DD00AF">
        <w:rPr>
          <w:noProof/>
        </w:rPr>
      </w:r>
      <w:r w:rsidRPr="00DD00AF">
        <w:rPr>
          <w:noProof/>
        </w:rPr>
        <w:fldChar w:fldCharType="separate"/>
      </w:r>
      <w:r w:rsidR="000A2B30">
        <w:rPr>
          <w:noProof/>
        </w:rPr>
        <w:t>49</w:t>
      </w:r>
      <w:r w:rsidRPr="00DD00AF">
        <w:rPr>
          <w:noProof/>
        </w:rPr>
        <w:fldChar w:fldCharType="end"/>
      </w:r>
    </w:p>
    <w:p w14:paraId="11436A56" w14:textId="0F275E2C" w:rsidR="00860502" w:rsidRPr="00DD00AF" w:rsidRDefault="00860502">
      <w:pPr>
        <w:pStyle w:val="30"/>
        <w:rPr>
          <w:noProof/>
          <w:sz w:val="22"/>
          <w:szCs w:val="22"/>
          <w:lang w:eastAsia="ko-KR"/>
        </w:rPr>
      </w:pPr>
      <w:r w:rsidRPr="00DD00AF">
        <w:rPr>
          <w:noProof/>
        </w:rPr>
        <w:t>Type I Error Rate</w:t>
      </w:r>
      <w:r w:rsidRPr="00DD00AF">
        <w:rPr>
          <w:noProof/>
        </w:rPr>
        <w:tab/>
      </w:r>
      <w:r w:rsidRPr="00DD00AF">
        <w:rPr>
          <w:noProof/>
        </w:rPr>
        <w:fldChar w:fldCharType="begin"/>
      </w:r>
      <w:r w:rsidRPr="00DD00AF">
        <w:rPr>
          <w:noProof/>
        </w:rPr>
        <w:instrText xml:space="preserve"> PAGEREF _Toc109813185 \h </w:instrText>
      </w:r>
      <w:r w:rsidRPr="00DD00AF">
        <w:rPr>
          <w:noProof/>
        </w:rPr>
      </w:r>
      <w:r w:rsidRPr="00DD00AF">
        <w:rPr>
          <w:noProof/>
        </w:rPr>
        <w:fldChar w:fldCharType="separate"/>
      </w:r>
      <w:r w:rsidR="000A2B30">
        <w:rPr>
          <w:noProof/>
        </w:rPr>
        <w:t>49</w:t>
      </w:r>
      <w:r w:rsidRPr="00DD00AF">
        <w:rPr>
          <w:noProof/>
        </w:rPr>
        <w:fldChar w:fldCharType="end"/>
      </w:r>
    </w:p>
    <w:p w14:paraId="62530D07" w14:textId="69350F25" w:rsidR="00860502" w:rsidRPr="00DD00AF" w:rsidRDefault="00860502">
      <w:pPr>
        <w:pStyle w:val="30"/>
        <w:rPr>
          <w:noProof/>
          <w:sz w:val="22"/>
          <w:szCs w:val="22"/>
          <w:lang w:eastAsia="ko-KR"/>
        </w:rPr>
      </w:pPr>
      <w:r w:rsidRPr="00DD00AF">
        <w:rPr>
          <w:noProof/>
        </w:rPr>
        <w:t>Power</w:t>
      </w:r>
      <w:r w:rsidRPr="00DD00AF">
        <w:rPr>
          <w:noProof/>
        </w:rPr>
        <w:tab/>
      </w:r>
      <w:r w:rsidRPr="00DD00AF">
        <w:rPr>
          <w:noProof/>
        </w:rPr>
        <w:fldChar w:fldCharType="begin"/>
      </w:r>
      <w:r w:rsidRPr="00DD00AF">
        <w:rPr>
          <w:noProof/>
        </w:rPr>
        <w:instrText xml:space="preserve"> PAGEREF _Toc109813186 \h </w:instrText>
      </w:r>
      <w:r w:rsidRPr="00DD00AF">
        <w:rPr>
          <w:noProof/>
        </w:rPr>
      </w:r>
      <w:r w:rsidRPr="00DD00AF">
        <w:rPr>
          <w:noProof/>
        </w:rPr>
        <w:fldChar w:fldCharType="separate"/>
      </w:r>
      <w:r w:rsidR="000A2B30">
        <w:rPr>
          <w:noProof/>
        </w:rPr>
        <w:t>50</w:t>
      </w:r>
      <w:r w:rsidRPr="00DD00AF">
        <w:rPr>
          <w:noProof/>
        </w:rPr>
        <w:fldChar w:fldCharType="end"/>
      </w:r>
    </w:p>
    <w:p w14:paraId="2727B0B1" w14:textId="27CA226D" w:rsidR="00860502" w:rsidRPr="00DD00AF" w:rsidRDefault="00860502">
      <w:pPr>
        <w:pStyle w:val="30"/>
        <w:rPr>
          <w:noProof/>
          <w:sz w:val="22"/>
          <w:szCs w:val="22"/>
          <w:lang w:eastAsia="ko-KR"/>
        </w:rPr>
      </w:pPr>
      <w:r w:rsidRPr="00DD00AF">
        <w:rPr>
          <w:noProof/>
        </w:rPr>
        <w:t>Implications for practitioners</w:t>
      </w:r>
      <w:r w:rsidRPr="00DD00AF">
        <w:rPr>
          <w:noProof/>
        </w:rPr>
        <w:tab/>
      </w:r>
      <w:r w:rsidRPr="00DD00AF">
        <w:rPr>
          <w:noProof/>
        </w:rPr>
        <w:fldChar w:fldCharType="begin"/>
      </w:r>
      <w:r w:rsidRPr="00DD00AF">
        <w:rPr>
          <w:noProof/>
        </w:rPr>
        <w:instrText xml:space="preserve"> PAGEREF _Toc109813187 \h </w:instrText>
      </w:r>
      <w:r w:rsidRPr="00DD00AF">
        <w:rPr>
          <w:noProof/>
        </w:rPr>
      </w:r>
      <w:r w:rsidRPr="00DD00AF">
        <w:rPr>
          <w:noProof/>
        </w:rPr>
        <w:fldChar w:fldCharType="separate"/>
      </w:r>
      <w:r w:rsidR="000A2B30">
        <w:rPr>
          <w:noProof/>
        </w:rPr>
        <w:t>52</w:t>
      </w:r>
      <w:r w:rsidRPr="00DD00AF">
        <w:rPr>
          <w:noProof/>
        </w:rPr>
        <w:fldChar w:fldCharType="end"/>
      </w:r>
    </w:p>
    <w:p w14:paraId="38B24666" w14:textId="203B6277" w:rsidR="00860502" w:rsidRPr="00DD00AF" w:rsidRDefault="00860502">
      <w:pPr>
        <w:pStyle w:val="30"/>
        <w:rPr>
          <w:noProof/>
          <w:sz w:val="22"/>
          <w:szCs w:val="22"/>
          <w:lang w:eastAsia="ko-KR"/>
        </w:rPr>
      </w:pPr>
      <w:r w:rsidRPr="00DD00AF">
        <w:rPr>
          <w:noProof/>
        </w:rPr>
        <w:t>Implications for Methodologists</w:t>
      </w:r>
      <w:r w:rsidRPr="00DD00AF">
        <w:rPr>
          <w:noProof/>
        </w:rPr>
        <w:tab/>
      </w:r>
      <w:r w:rsidRPr="00DD00AF">
        <w:rPr>
          <w:noProof/>
        </w:rPr>
        <w:fldChar w:fldCharType="begin"/>
      </w:r>
      <w:r w:rsidRPr="00DD00AF">
        <w:rPr>
          <w:noProof/>
        </w:rPr>
        <w:instrText xml:space="preserve"> PAGEREF _Toc109813188 \h </w:instrText>
      </w:r>
      <w:r w:rsidRPr="00DD00AF">
        <w:rPr>
          <w:noProof/>
        </w:rPr>
      </w:r>
      <w:r w:rsidRPr="00DD00AF">
        <w:rPr>
          <w:noProof/>
        </w:rPr>
        <w:fldChar w:fldCharType="separate"/>
      </w:r>
      <w:r w:rsidR="000A2B30">
        <w:rPr>
          <w:noProof/>
        </w:rPr>
        <w:t>52</w:t>
      </w:r>
      <w:r w:rsidRPr="00DD00AF">
        <w:rPr>
          <w:noProof/>
        </w:rPr>
        <w:fldChar w:fldCharType="end"/>
      </w:r>
    </w:p>
    <w:p w14:paraId="2A439790" w14:textId="44AAE5EC" w:rsidR="00860502" w:rsidRPr="00DD00AF" w:rsidRDefault="00860502">
      <w:pPr>
        <w:pStyle w:val="30"/>
        <w:rPr>
          <w:noProof/>
          <w:sz w:val="22"/>
          <w:szCs w:val="22"/>
          <w:lang w:eastAsia="ko-KR"/>
        </w:rPr>
      </w:pPr>
      <w:r w:rsidRPr="00DD00AF">
        <w:rPr>
          <w:noProof/>
        </w:rPr>
        <w:t>Limitation</w:t>
      </w:r>
      <w:r w:rsidRPr="00DD00AF">
        <w:rPr>
          <w:noProof/>
        </w:rPr>
        <w:tab/>
      </w:r>
      <w:r w:rsidRPr="00DD00AF">
        <w:rPr>
          <w:noProof/>
        </w:rPr>
        <w:fldChar w:fldCharType="begin"/>
      </w:r>
      <w:r w:rsidRPr="00DD00AF">
        <w:rPr>
          <w:noProof/>
        </w:rPr>
        <w:instrText xml:space="preserve"> PAGEREF _Toc109813189 \h </w:instrText>
      </w:r>
      <w:r w:rsidRPr="00DD00AF">
        <w:rPr>
          <w:noProof/>
        </w:rPr>
      </w:r>
      <w:r w:rsidRPr="00DD00AF">
        <w:rPr>
          <w:noProof/>
        </w:rPr>
        <w:fldChar w:fldCharType="separate"/>
      </w:r>
      <w:r w:rsidR="000A2B30">
        <w:rPr>
          <w:noProof/>
        </w:rPr>
        <w:t>53</w:t>
      </w:r>
      <w:r w:rsidRPr="00DD00AF">
        <w:rPr>
          <w:noProof/>
        </w:rPr>
        <w:fldChar w:fldCharType="end"/>
      </w:r>
    </w:p>
    <w:p w14:paraId="7E1A475A" w14:textId="131E2BF1" w:rsidR="00860502" w:rsidRPr="00DD00AF" w:rsidRDefault="00860502">
      <w:pPr>
        <w:pStyle w:val="30"/>
        <w:rPr>
          <w:noProof/>
          <w:sz w:val="22"/>
          <w:szCs w:val="22"/>
          <w:lang w:eastAsia="ko-KR"/>
        </w:rPr>
      </w:pPr>
      <w:r w:rsidRPr="00DD00AF">
        <w:rPr>
          <w:noProof/>
        </w:rPr>
        <w:t>Conclusion</w:t>
      </w:r>
      <w:r w:rsidRPr="00DD00AF">
        <w:rPr>
          <w:noProof/>
        </w:rPr>
        <w:tab/>
      </w:r>
      <w:r w:rsidRPr="00DD00AF">
        <w:rPr>
          <w:noProof/>
        </w:rPr>
        <w:fldChar w:fldCharType="begin"/>
      </w:r>
      <w:r w:rsidRPr="00DD00AF">
        <w:rPr>
          <w:noProof/>
        </w:rPr>
        <w:instrText xml:space="preserve"> PAGEREF _Toc109813190 \h </w:instrText>
      </w:r>
      <w:r w:rsidRPr="00DD00AF">
        <w:rPr>
          <w:noProof/>
        </w:rPr>
      </w:r>
      <w:r w:rsidRPr="00DD00AF">
        <w:rPr>
          <w:noProof/>
        </w:rPr>
        <w:fldChar w:fldCharType="separate"/>
      </w:r>
      <w:r w:rsidR="000A2B30">
        <w:rPr>
          <w:noProof/>
        </w:rPr>
        <w:t>54</w:t>
      </w:r>
      <w:r w:rsidRPr="00DD00AF">
        <w:rPr>
          <w:noProof/>
        </w:rPr>
        <w:fldChar w:fldCharType="end"/>
      </w:r>
    </w:p>
    <w:p w14:paraId="513031F1" w14:textId="18558D2F" w:rsidR="00860502" w:rsidRPr="00DD00AF" w:rsidRDefault="00860502" w:rsidP="00E6452C">
      <w:pPr>
        <w:pStyle w:val="20"/>
        <w:rPr>
          <w:noProof/>
          <w:sz w:val="22"/>
          <w:szCs w:val="22"/>
          <w:lang w:eastAsia="ko-KR"/>
        </w:rPr>
      </w:pPr>
      <w:r w:rsidRPr="00DD00AF">
        <w:rPr>
          <w:noProof/>
          <w:shd w:val="clear" w:color="auto" w:fill="FFFFFF"/>
        </w:rPr>
        <w:t>REFERENCES</w:t>
      </w:r>
      <w:r w:rsidRPr="00DD00AF">
        <w:rPr>
          <w:noProof/>
        </w:rPr>
        <w:tab/>
      </w:r>
      <w:r w:rsidRPr="00DD00AF">
        <w:rPr>
          <w:noProof/>
        </w:rPr>
        <w:fldChar w:fldCharType="begin"/>
      </w:r>
      <w:r w:rsidRPr="00DD00AF">
        <w:rPr>
          <w:noProof/>
        </w:rPr>
        <w:instrText xml:space="preserve"> PAGEREF _Toc109813191 \h </w:instrText>
      </w:r>
      <w:r w:rsidRPr="00DD00AF">
        <w:rPr>
          <w:noProof/>
        </w:rPr>
      </w:r>
      <w:r w:rsidRPr="00DD00AF">
        <w:rPr>
          <w:noProof/>
        </w:rPr>
        <w:fldChar w:fldCharType="separate"/>
      </w:r>
      <w:r w:rsidR="000A2B30">
        <w:rPr>
          <w:noProof/>
        </w:rPr>
        <w:t>55</w:t>
      </w:r>
      <w:r w:rsidRPr="00DD00AF">
        <w:rPr>
          <w:noProof/>
        </w:rPr>
        <w:fldChar w:fldCharType="end"/>
      </w:r>
    </w:p>
    <w:p w14:paraId="40F8DA45" w14:textId="5784655C" w:rsidR="00860502" w:rsidRPr="00DD00AF" w:rsidRDefault="00860502" w:rsidP="00E6452C">
      <w:pPr>
        <w:pStyle w:val="20"/>
        <w:rPr>
          <w:noProof/>
          <w:sz w:val="22"/>
          <w:szCs w:val="22"/>
          <w:lang w:eastAsia="ko-KR"/>
        </w:rPr>
      </w:pPr>
      <w:r w:rsidRPr="00DD00AF">
        <w:rPr>
          <w:noProof/>
          <w:lang w:eastAsia="ko-KR"/>
        </w:rPr>
        <w:t>APPENDIX 1</w:t>
      </w:r>
      <w:r w:rsidRPr="00DD00AF">
        <w:rPr>
          <w:noProof/>
        </w:rPr>
        <w:tab/>
      </w:r>
      <w:r w:rsidRPr="00DD00AF">
        <w:rPr>
          <w:noProof/>
        </w:rPr>
        <w:fldChar w:fldCharType="begin"/>
      </w:r>
      <w:r w:rsidRPr="00DD00AF">
        <w:rPr>
          <w:noProof/>
        </w:rPr>
        <w:instrText xml:space="preserve"> PAGEREF _Toc109813192 \h </w:instrText>
      </w:r>
      <w:r w:rsidRPr="00DD00AF">
        <w:rPr>
          <w:noProof/>
        </w:rPr>
      </w:r>
      <w:r w:rsidRPr="00DD00AF">
        <w:rPr>
          <w:noProof/>
        </w:rPr>
        <w:fldChar w:fldCharType="separate"/>
      </w:r>
      <w:r w:rsidR="000A2B30">
        <w:rPr>
          <w:noProof/>
        </w:rPr>
        <w:t>61</w:t>
      </w:r>
      <w:r w:rsidRPr="00DD00AF">
        <w:rPr>
          <w:noProof/>
        </w:rPr>
        <w:fldChar w:fldCharType="end"/>
      </w:r>
    </w:p>
    <w:p w14:paraId="25DA5C3D" w14:textId="37E4E6BD" w:rsidR="00860502" w:rsidRPr="00DD00AF" w:rsidRDefault="00860502" w:rsidP="00E6452C">
      <w:pPr>
        <w:pStyle w:val="20"/>
        <w:rPr>
          <w:noProof/>
          <w:sz w:val="22"/>
          <w:szCs w:val="22"/>
          <w:lang w:eastAsia="ko-KR"/>
        </w:rPr>
      </w:pPr>
      <w:r w:rsidRPr="00DD00AF">
        <w:rPr>
          <w:noProof/>
          <w:lang w:eastAsia="ko-KR"/>
        </w:rPr>
        <w:t>APPENDIX 2</w:t>
      </w:r>
      <w:r w:rsidRPr="00DD00AF">
        <w:rPr>
          <w:noProof/>
        </w:rPr>
        <w:tab/>
      </w:r>
      <w:r w:rsidRPr="00DD00AF">
        <w:rPr>
          <w:noProof/>
        </w:rPr>
        <w:fldChar w:fldCharType="begin"/>
      </w:r>
      <w:r w:rsidRPr="00DD00AF">
        <w:rPr>
          <w:noProof/>
        </w:rPr>
        <w:instrText xml:space="preserve"> PAGEREF _Toc109813193 \h </w:instrText>
      </w:r>
      <w:r w:rsidRPr="00DD00AF">
        <w:rPr>
          <w:noProof/>
        </w:rPr>
      </w:r>
      <w:r w:rsidRPr="00DD00AF">
        <w:rPr>
          <w:noProof/>
        </w:rPr>
        <w:fldChar w:fldCharType="separate"/>
      </w:r>
      <w:r w:rsidR="000A2B30">
        <w:rPr>
          <w:noProof/>
        </w:rPr>
        <w:t>62</w:t>
      </w:r>
      <w:r w:rsidRPr="00DD00AF">
        <w:rPr>
          <w:noProof/>
        </w:rPr>
        <w:fldChar w:fldCharType="end"/>
      </w:r>
    </w:p>
    <w:p w14:paraId="45115B77" w14:textId="0DB0EE5E" w:rsidR="00860502" w:rsidRPr="00DD00AF" w:rsidRDefault="00860502" w:rsidP="00E6452C">
      <w:pPr>
        <w:pStyle w:val="20"/>
        <w:rPr>
          <w:noProof/>
          <w:sz w:val="22"/>
          <w:szCs w:val="22"/>
          <w:lang w:eastAsia="ko-KR"/>
        </w:rPr>
      </w:pPr>
      <w:r w:rsidRPr="00DD00AF">
        <w:rPr>
          <w:noProof/>
          <w:lang w:eastAsia="ko-KR"/>
        </w:rPr>
        <w:t>APPENDIX 3</w:t>
      </w:r>
      <w:r w:rsidRPr="00DD00AF">
        <w:rPr>
          <w:noProof/>
        </w:rPr>
        <w:tab/>
      </w:r>
      <w:r w:rsidRPr="00DD00AF">
        <w:rPr>
          <w:noProof/>
        </w:rPr>
        <w:fldChar w:fldCharType="begin"/>
      </w:r>
      <w:r w:rsidRPr="00DD00AF">
        <w:rPr>
          <w:noProof/>
        </w:rPr>
        <w:instrText xml:space="preserve"> PAGEREF _Toc109813194 \h </w:instrText>
      </w:r>
      <w:r w:rsidRPr="00DD00AF">
        <w:rPr>
          <w:noProof/>
        </w:rPr>
      </w:r>
      <w:r w:rsidRPr="00DD00AF">
        <w:rPr>
          <w:noProof/>
        </w:rPr>
        <w:fldChar w:fldCharType="separate"/>
      </w:r>
      <w:r w:rsidR="000A2B30">
        <w:rPr>
          <w:noProof/>
        </w:rPr>
        <w:t>63</w:t>
      </w:r>
      <w:r w:rsidRPr="00DD00AF">
        <w:rPr>
          <w:noProof/>
        </w:rPr>
        <w:fldChar w:fldCharType="end"/>
      </w:r>
    </w:p>
    <w:p w14:paraId="45EEACC3" w14:textId="61AC93E5" w:rsidR="00860502" w:rsidRPr="00DD00AF" w:rsidRDefault="00860502" w:rsidP="00E6452C">
      <w:pPr>
        <w:pStyle w:val="20"/>
        <w:rPr>
          <w:noProof/>
          <w:sz w:val="22"/>
          <w:szCs w:val="22"/>
          <w:lang w:eastAsia="ko-KR"/>
        </w:rPr>
      </w:pPr>
      <w:r w:rsidRPr="00DD00AF">
        <w:rPr>
          <w:noProof/>
          <w:lang w:eastAsia="ko-KR"/>
        </w:rPr>
        <w:t>A</w:t>
      </w:r>
      <w:r w:rsidR="00797F74" w:rsidRPr="00DD00AF">
        <w:rPr>
          <w:noProof/>
          <w:lang w:eastAsia="ko-KR"/>
        </w:rPr>
        <w:t xml:space="preserve">PPENDIX </w:t>
      </w:r>
      <w:r w:rsidRPr="00DD00AF">
        <w:rPr>
          <w:noProof/>
          <w:lang w:eastAsia="ko-KR"/>
        </w:rPr>
        <w:t>4</w:t>
      </w:r>
      <w:r w:rsidRPr="00DD00AF">
        <w:rPr>
          <w:noProof/>
        </w:rPr>
        <w:tab/>
      </w:r>
      <w:r w:rsidRPr="00DD00AF">
        <w:rPr>
          <w:noProof/>
        </w:rPr>
        <w:fldChar w:fldCharType="begin"/>
      </w:r>
      <w:r w:rsidRPr="00DD00AF">
        <w:rPr>
          <w:noProof/>
        </w:rPr>
        <w:instrText xml:space="preserve"> PAGEREF _Toc109813195 \h </w:instrText>
      </w:r>
      <w:r w:rsidRPr="00DD00AF">
        <w:rPr>
          <w:noProof/>
        </w:rPr>
      </w:r>
      <w:r w:rsidRPr="00DD00AF">
        <w:rPr>
          <w:noProof/>
        </w:rPr>
        <w:fldChar w:fldCharType="separate"/>
      </w:r>
      <w:r w:rsidR="000A2B30">
        <w:rPr>
          <w:noProof/>
        </w:rPr>
        <w:t>67</w:t>
      </w:r>
      <w:r w:rsidRPr="00DD00AF">
        <w:rPr>
          <w:noProof/>
        </w:rPr>
        <w:fldChar w:fldCharType="end"/>
      </w:r>
    </w:p>
    <w:p w14:paraId="70668815" w14:textId="454DA3E7" w:rsidR="00860502" w:rsidRPr="00DD00AF" w:rsidRDefault="00860502" w:rsidP="00E6452C">
      <w:pPr>
        <w:pStyle w:val="20"/>
        <w:rPr>
          <w:noProof/>
          <w:sz w:val="22"/>
          <w:szCs w:val="22"/>
          <w:lang w:eastAsia="ko-KR"/>
        </w:rPr>
      </w:pPr>
      <w:r w:rsidRPr="00DD00AF">
        <w:rPr>
          <w:noProof/>
          <w:lang w:eastAsia="ko-KR"/>
        </w:rPr>
        <w:t>APPENDIX 5</w:t>
      </w:r>
      <w:r w:rsidRPr="00DD00AF">
        <w:rPr>
          <w:noProof/>
        </w:rPr>
        <w:tab/>
      </w:r>
      <w:r w:rsidRPr="00DD00AF">
        <w:rPr>
          <w:noProof/>
        </w:rPr>
        <w:fldChar w:fldCharType="begin"/>
      </w:r>
      <w:r w:rsidRPr="00DD00AF">
        <w:rPr>
          <w:noProof/>
        </w:rPr>
        <w:instrText xml:space="preserve"> PAGEREF _Toc109813196 \h </w:instrText>
      </w:r>
      <w:r w:rsidRPr="00DD00AF">
        <w:rPr>
          <w:noProof/>
        </w:rPr>
      </w:r>
      <w:r w:rsidRPr="00DD00AF">
        <w:rPr>
          <w:noProof/>
        </w:rPr>
        <w:fldChar w:fldCharType="separate"/>
      </w:r>
      <w:r w:rsidR="000A2B30">
        <w:rPr>
          <w:noProof/>
        </w:rPr>
        <w:t>71</w:t>
      </w:r>
      <w:r w:rsidRPr="00DD00AF">
        <w:rPr>
          <w:noProof/>
        </w:rPr>
        <w:fldChar w:fldCharType="end"/>
      </w:r>
    </w:p>
    <w:p w14:paraId="287F8644" w14:textId="5CB7B8AB" w:rsidR="00860502" w:rsidRPr="00DD00AF" w:rsidRDefault="00860502" w:rsidP="00E6452C">
      <w:pPr>
        <w:pStyle w:val="20"/>
        <w:rPr>
          <w:noProof/>
          <w:sz w:val="22"/>
          <w:szCs w:val="22"/>
          <w:lang w:eastAsia="ko-KR"/>
        </w:rPr>
      </w:pPr>
      <w:r w:rsidRPr="00DD00AF">
        <w:rPr>
          <w:noProof/>
        </w:rPr>
        <w:t>CURRICULUM VITAE</w:t>
      </w:r>
      <w:r w:rsidRPr="00DD00AF">
        <w:rPr>
          <w:noProof/>
        </w:rPr>
        <w:tab/>
      </w:r>
      <w:r w:rsidRPr="00DD00AF">
        <w:rPr>
          <w:noProof/>
        </w:rPr>
        <w:fldChar w:fldCharType="begin"/>
      </w:r>
      <w:r w:rsidRPr="00DD00AF">
        <w:rPr>
          <w:noProof/>
        </w:rPr>
        <w:instrText xml:space="preserve"> PAGEREF _Toc109813197 \h </w:instrText>
      </w:r>
      <w:r w:rsidRPr="00DD00AF">
        <w:rPr>
          <w:noProof/>
        </w:rPr>
      </w:r>
      <w:r w:rsidRPr="00DD00AF">
        <w:rPr>
          <w:noProof/>
        </w:rPr>
        <w:fldChar w:fldCharType="separate"/>
      </w:r>
      <w:r w:rsidR="000A2B30">
        <w:rPr>
          <w:noProof/>
        </w:rPr>
        <w:t>76</w:t>
      </w:r>
      <w:r w:rsidRPr="00DD00AF">
        <w:rPr>
          <w:noProof/>
        </w:rPr>
        <w:fldChar w:fldCharType="end"/>
      </w:r>
    </w:p>
    <w:p w14:paraId="66D99E39" w14:textId="51BDB1CE" w:rsidR="00BB16C2" w:rsidRDefault="00FA48A7" w:rsidP="00C439D3">
      <w:pPr>
        <w:spacing w:line="480" w:lineRule="auto"/>
      </w:pPr>
      <w:r w:rsidRPr="00DD00AF">
        <w:fldChar w:fldCharType="end"/>
      </w:r>
    </w:p>
    <w:p w14:paraId="755B1987" w14:textId="77777777" w:rsidR="00BB16C2" w:rsidRDefault="00BB16C2">
      <w:r>
        <w:br w:type="page"/>
      </w:r>
    </w:p>
    <w:p w14:paraId="0D19B03A" w14:textId="0221AF58" w:rsidR="009C7025" w:rsidRPr="00DD00AF" w:rsidRDefault="0069129A" w:rsidP="0069129A">
      <w:pPr>
        <w:pStyle w:val="2"/>
      </w:pPr>
      <w:bookmarkStart w:id="7" w:name="_Toc108985983"/>
      <w:bookmarkStart w:id="8" w:name="_Toc108986086"/>
      <w:bookmarkStart w:id="9" w:name="_Toc109813161"/>
      <w:r w:rsidRPr="00DD00AF">
        <w:lastRenderedPageBreak/>
        <w:t>L</w:t>
      </w:r>
      <w:r w:rsidR="00D63A17" w:rsidRPr="00DD00AF">
        <w:t>IST OF TABLES AND FIGURES</w:t>
      </w:r>
      <w:bookmarkEnd w:id="7"/>
      <w:bookmarkEnd w:id="8"/>
      <w:bookmarkEnd w:id="9"/>
    </w:p>
    <w:p w14:paraId="615068E1" w14:textId="616B6821" w:rsidR="002A2887" w:rsidRPr="00DD00AF" w:rsidRDefault="002A2887" w:rsidP="002A2887">
      <w:r w:rsidRPr="00DD00AF">
        <w:t xml:space="preserve">Tables </w:t>
      </w:r>
    </w:p>
    <w:p w14:paraId="7086A7AE" w14:textId="77777777" w:rsidR="002A2887" w:rsidRPr="00DD00AF" w:rsidRDefault="002A2887" w:rsidP="002A2887"/>
    <w:p w14:paraId="08252329" w14:textId="3DB1F778" w:rsidR="002A2887" w:rsidRPr="00DD00AF" w:rsidRDefault="002A2887" w:rsidP="002A2887">
      <w:pPr>
        <w:pStyle w:val="af8"/>
        <w:tabs>
          <w:tab w:val="right" w:leader="dot" w:pos="8630"/>
        </w:tabs>
        <w:spacing w:line="480" w:lineRule="auto"/>
        <w:rPr>
          <w:noProof/>
        </w:rPr>
      </w:pPr>
      <w:r w:rsidRPr="00DD00AF">
        <w:fldChar w:fldCharType="begin"/>
      </w:r>
      <w:r w:rsidRPr="00DD00AF">
        <w:instrText xml:space="preserve"> TOC \h \z \c "Table" </w:instrText>
      </w:r>
      <w:r w:rsidRPr="00DD00AF">
        <w:fldChar w:fldCharType="separate"/>
      </w:r>
      <w:hyperlink w:anchor="_Toc109812966" w:history="1">
        <w:r w:rsidRPr="00DD00AF">
          <w:rPr>
            <w:rStyle w:val="a9"/>
            <w:noProof/>
          </w:rPr>
          <w:t>Table 1</w:t>
        </w:r>
        <w:r w:rsidR="00B610B9" w:rsidRPr="00DD00AF">
          <w:rPr>
            <w:rStyle w:val="a9"/>
            <w:noProof/>
          </w:rPr>
          <w:t xml:space="preserve"> </w:t>
        </w:r>
        <w:r w:rsidR="00F91009" w:rsidRPr="00DD00AF">
          <w:rPr>
            <w:rStyle w:val="a9"/>
            <w:noProof/>
          </w:rPr>
          <w:t>Possible gender compositions in the sibling pair</w:t>
        </w:r>
        <w:r w:rsidRPr="00DD00AF">
          <w:rPr>
            <w:noProof/>
            <w:webHidden/>
          </w:rPr>
          <w:tab/>
        </w:r>
        <w:r w:rsidRPr="00DD00AF">
          <w:rPr>
            <w:noProof/>
            <w:webHidden/>
          </w:rPr>
          <w:fldChar w:fldCharType="begin"/>
        </w:r>
        <w:r w:rsidRPr="00DD00AF">
          <w:rPr>
            <w:noProof/>
            <w:webHidden/>
          </w:rPr>
          <w:instrText xml:space="preserve"> PAGEREF _Toc109812966 \h </w:instrText>
        </w:r>
        <w:r w:rsidRPr="00DD00AF">
          <w:rPr>
            <w:noProof/>
            <w:webHidden/>
          </w:rPr>
        </w:r>
        <w:r w:rsidRPr="00DD00AF">
          <w:rPr>
            <w:noProof/>
            <w:webHidden/>
          </w:rPr>
          <w:fldChar w:fldCharType="separate"/>
        </w:r>
        <w:r w:rsidR="000A2B30">
          <w:rPr>
            <w:noProof/>
            <w:webHidden/>
          </w:rPr>
          <w:t>13</w:t>
        </w:r>
        <w:r w:rsidRPr="00DD00AF">
          <w:rPr>
            <w:noProof/>
            <w:webHidden/>
          </w:rPr>
          <w:fldChar w:fldCharType="end"/>
        </w:r>
      </w:hyperlink>
    </w:p>
    <w:p w14:paraId="13C2942B" w14:textId="242D5935" w:rsidR="002A2887" w:rsidRPr="00DD00AF" w:rsidRDefault="00000000" w:rsidP="002A2887">
      <w:pPr>
        <w:pStyle w:val="af8"/>
        <w:tabs>
          <w:tab w:val="right" w:leader="dot" w:pos="8630"/>
        </w:tabs>
        <w:spacing w:line="480" w:lineRule="auto"/>
        <w:rPr>
          <w:noProof/>
        </w:rPr>
      </w:pPr>
      <w:hyperlink w:anchor="_Toc109812967" w:history="1">
        <w:r w:rsidR="002A2887" w:rsidRPr="00DD00AF">
          <w:rPr>
            <w:rStyle w:val="a9"/>
            <w:noProof/>
          </w:rPr>
          <w:t>Table 2</w:t>
        </w:r>
        <w:r w:rsidR="004D79FD" w:rsidRPr="00DD00AF">
          <w:rPr>
            <w:rStyle w:val="a9"/>
            <w:noProof/>
          </w:rPr>
          <w:t xml:space="preserve"> </w:t>
        </w:r>
        <w:r w:rsidR="0038247B" w:rsidRPr="00DD00AF">
          <w:rPr>
            <w:rStyle w:val="a9"/>
            <w:noProof/>
          </w:rPr>
          <w:t>Effect coding of gender composition variable</w:t>
        </w:r>
        <w:r w:rsidR="0027369C" w:rsidRPr="00DD00AF">
          <w:rPr>
            <w:rStyle w:val="a9"/>
            <w:noProof/>
          </w:rPr>
          <w:t xml:space="preserve"> when the gender composition variable is coded to have three categories</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_Toc109812967 \h </w:instrText>
        </w:r>
        <w:r w:rsidR="002A2887" w:rsidRPr="00DD00AF">
          <w:rPr>
            <w:noProof/>
            <w:webHidden/>
          </w:rPr>
        </w:r>
        <w:r w:rsidR="002A2887" w:rsidRPr="00DD00AF">
          <w:rPr>
            <w:noProof/>
            <w:webHidden/>
          </w:rPr>
          <w:fldChar w:fldCharType="separate"/>
        </w:r>
        <w:r w:rsidR="000A2B30">
          <w:rPr>
            <w:noProof/>
            <w:webHidden/>
          </w:rPr>
          <w:t>17</w:t>
        </w:r>
        <w:r w:rsidR="002A2887" w:rsidRPr="00DD00AF">
          <w:rPr>
            <w:noProof/>
            <w:webHidden/>
          </w:rPr>
          <w:fldChar w:fldCharType="end"/>
        </w:r>
      </w:hyperlink>
    </w:p>
    <w:p w14:paraId="2ABAF8E9" w14:textId="4ED12441" w:rsidR="002A2887" w:rsidRPr="00DD00AF" w:rsidRDefault="00000000" w:rsidP="002A2887">
      <w:pPr>
        <w:pStyle w:val="af8"/>
        <w:tabs>
          <w:tab w:val="right" w:leader="dot" w:pos="8630"/>
        </w:tabs>
        <w:spacing w:line="480" w:lineRule="auto"/>
        <w:rPr>
          <w:noProof/>
        </w:rPr>
      </w:pPr>
      <w:hyperlink w:anchor="_Toc109812968" w:history="1">
        <w:r w:rsidR="002A2887" w:rsidRPr="00DD00AF">
          <w:rPr>
            <w:rStyle w:val="a9"/>
            <w:noProof/>
          </w:rPr>
          <w:t>Table 3</w:t>
        </w:r>
        <w:r w:rsidR="004D79FD" w:rsidRPr="00DD00AF">
          <w:rPr>
            <w:rStyle w:val="a9"/>
            <w:noProof/>
          </w:rPr>
          <w:t xml:space="preserve"> Model </w:t>
        </w:r>
        <w:r w:rsidR="0027369C" w:rsidRPr="00DD00AF">
          <w:rPr>
            <w:rStyle w:val="a9"/>
            <w:noProof/>
          </w:rPr>
          <w:t>information on interaction and gender variable</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_Toc109812968 \h </w:instrText>
        </w:r>
        <w:r w:rsidR="002A2887" w:rsidRPr="00DD00AF">
          <w:rPr>
            <w:noProof/>
            <w:webHidden/>
          </w:rPr>
        </w:r>
        <w:r w:rsidR="002A2887" w:rsidRPr="00DD00AF">
          <w:rPr>
            <w:noProof/>
            <w:webHidden/>
          </w:rPr>
          <w:fldChar w:fldCharType="separate"/>
        </w:r>
        <w:r w:rsidR="000A2B30">
          <w:rPr>
            <w:noProof/>
            <w:webHidden/>
          </w:rPr>
          <w:t>26</w:t>
        </w:r>
        <w:r w:rsidR="002A2887" w:rsidRPr="00DD00AF">
          <w:rPr>
            <w:noProof/>
            <w:webHidden/>
          </w:rPr>
          <w:fldChar w:fldCharType="end"/>
        </w:r>
      </w:hyperlink>
    </w:p>
    <w:p w14:paraId="61EBBA77" w14:textId="7543B341" w:rsidR="002A2887" w:rsidRPr="00DD00AF" w:rsidRDefault="00000000" w:rsidP="002A2887">
      <w:pPr>
        <w:pStyle w:val="af8"/>
        <w:tabs>
          <w:tab w:val="right" w:leader="dot" w:pos="8630"/>
        </w:tabs>
        <w:spacing w:line="480" w:lineRule="auto"/>
        <w:rPr>
          <w:noProof/>
        </w:rPr>
      </w:pPr>
      <w:hyperlink w:anchor="_Toc109812969" w:history="1">
        <w:r w:rsidR="002A2887" w:rsidRPr="00DD00AF">
          <w:rPr>
            <w:rStyle w:val="a9"/>
            <w:noProof/>
          </w:rPr>
          <w:t>Table 4</w:t>
        </w:r>
        <w:r w:rsidR="004D79FD" w:rsidRPr="00DD00AF">
          <w:rPr>
            <w:rStyle w:val="a9"/>
            <w:noProof/>
          </w:rPr>
          <w:t xml:space="preserve"> Summary of Model Equations</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_Toc109812969 \h </w:instrText>
        </w:r>
        <w:r w:rsidR="002A2887" w:rsidRPr="00DD00AF">
          <w:rPr>
            <w:noProof/>
            <w:webHidden/>
          </w:rPr>
        </w:r>
        <w:r w:rsidR="002A2887" w:rsidRPr="00DD00AF">
          <w:rPr>
            <w:noProof/>
            <w:webHidden/>
          </w:rPr>
          <w:fldChar w:fldCharType="separate"/>
        </w:r>
        <w:r w:rsidR="000A2B30">
          <w:rPr>
            <w:noProof/>
            <w:webHidden/>
          </w:rPr>
          <w:t>26</w:t>
        </w:r>
        <w:r w:rsidR="002A2887" w:rsidRPr="00DD00AF">
          <w:rPr>
            <w:noProof/>
            <w:webHidden/>
          </w:rPr>
          <w:fldChar w:fldCharType="end"/>
        </w:r>
      </w:hyperlink>
    </w:p>
    <w:p w14:paraId="2B5D4D6F" w14:textId="6B83A66A" w:rsidR="002A2887" w:rsidRPr="00DD00AF" w:rsidRDefault="00000000" w:rsidP="002A2887">
      <w:pPr>
        <w:pStyle w:val="af8"/>
        <w:tabs>
          <w:tab w:val="right" w:leader="dot" w:pos="8630"/>
        </w:tabs>
        <w:spacing w:line="480" w:lineRule="auto"/>
        <w:rPr>
          <w:noProof/>
        </w:rPr>
      </w:pPr>
      <w:hyperlink w:anchor="_Toc109812970" w:history="1">
        <w:r w:rsidR="002A2887" w:rsidRPr="00DD00AF">
          <w:rPr>
            <w:rStyle w:val="a9"/>
            <w:noProof/>
          </w:rPr>
          <w:t>Table 5</w:t>
        </w:r>
        <w:r w:rsidR="004D79FD" w:rsidRPr="00DD00AF">
          <w:rPr>
            <w:rStyle w:val="a9"/>
            <w:noProof/>
          </w:rPr>
          <w:t xml:space="preserve"> Model parameters summary</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_Toc109812970 \h </w:instrText>
        </w:r>
        <w:r w:rsidR="002A2887" w:rsidRPr="00DD00AF">
          <w:rPr>
            <w:noProof/>
            <w:webHidden/>
          </w:rPr>
        </w:r>
        <w:r w:rsidR="002A2887" w:rsidRPr="00DD00AF">
          <w:rPr>
            <w:noProof/>
            <w:webHidden/>
          </w:rPr>
          <w:fldChar w:fldCharType="separate"/>
        </w:r>
        <w:r w:rsidR="000A2B30">
          <w:rPr>
            <w:noProof/>
            <w:webHidden/>
          </w:rPr>
          <w:t>27</w:t>
        </w:r>
        <w:r w:rsidR="002A2887" w:rsidRPr="00DD00AF">
          <w:rPr>
            <w:noProof/>
            <w:webHidden/>
          </w:rPr>
          <w:fldChar w:fldCharType="end"/>
        </w:r>
      </w:hyperlink>
    </w:p>
    <w:p w14:paraId="35706BE0" w14:textId="30C20E75" w:rsidR="002A2887" w:rsidRPr="00DD00AF" w:rsidRDefault="00000000" w:rsidP="002A2887">
      <w:pPr>
        <w:pStyle w:val="af8"/>
        <w:tabs>
          <w:tab w:val="right" w:leader="dot" w:pos="8630"/>
        </w:tabs>
        <w:spacing w:line="480" w:lineRule="auto"/>
        <w:rPr>
          <w:noProof/>
        </w:rPr>
      </w:pPr>
      <w:hyperlink w:anchor="_Toc109812971" w:history="1">
        <w:r w:rsidR="002A2887" w:rsidRPr="00DD00AF">
          <w:rPr>
            <w:rStyle w:val="a9"/>
            <w:noProof/>
          </w:rPr>
          <w:t>Table 6</w:t>
        </w:r>
        <w:r w:rsidR="004D79FD" w:rsidRPr="00DD00AF">
          <w:rPr>
            <w:rStyle w:val="a9"/>
            <w:noProof/>
          </w:rPr>
          <w:t xml:space="preserve"> The conditions where MLMNTH or MLMYTH shows 100% of singularity rate</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_Toc109812971 \h </w:instrText>
        </w:r>
        <w:r w:rsidR="002A2887" w:rsidRPr="00DD00AF">
          <w:rPr>
            <w:noProof/>
            <w:webHidden/>
          </w:rPr>
        </w:r>
        <w:r w:rsidR="002A2887" w:rsidRPr="00DD00AF">
          <w:rPr>
            <w:noProof/>
            <w:webHidden/>
          </w:rPr>
          <w:fldChar w:fldCharType="separate"/>
        </w:r>
        <w:r w:rsidR="000A2B30">
          <w:rPr>
            <w:noProof/>
            <w:webHidden/>
          </w:rPr>
          <w:t>31</w:t>
        </w:r>
        <w:r w:rsidR="002A2887" w:rsidRPr="00DD00AF">
          <w:rPr>
            <w:noProof/>
            <w:webHidden/>
          </w:rPr>
          <w:fldChar w:fldCharType="end"/>
        </w:r>
      </w:hyperlink>
    </w:p>
    <w:p w14:paraId="34E72DF8" w14:textId="7700B286" w:rsidR="002A2887" w:rsidRPr="00DD00AF" w:rsidRDefault="00000000" w:rsidP="002A2887">
      <w:pPr>
        <w:pStyle w:val="af8"/>
        <w:tabs>
          <w:tab w:val="right" w:leader="dot" w:pos="8630"/>
        </w:tabs>
        <w:spacing w:line="480" w:lineRule="auto"/>
        <w:rPr>
          <w:noProof/>
        </w:rPr>
      </w:pPr>
      <w:hyperlink w:anchor="_Toc109812972" w:history="1">
        <w:r w:rsidR="002A2887" w:rsidRPr="00DD00AF">
          <w:rPr>
            <w:rStyle w:val="a9"/>
            <w:noProof/>
          </w:rPr>
          <w:t>Table 7</w:t>
        </w:r>
        <w:r w:rsidR="009858F0" w:rsidRPr="00DD00AF">
          <w:t xml:space="preserve"> </w:t>
        </w:r>
        <w:r w:rsidR="009858F0" w:rsidRPr="00DD00AF">
          <w:rPr>
            <w:rStyle w:val="a9"/>
            <w:noProof/>
          </w:rPr>
          <w:t>Type Ⅰ error rate of interaction effect in REGYTW</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_Toc109812972 \h </w:instrText>
        </w:r>
        <w:r w:rsidR="002A2887" w:rsidRPr="00DD00AF">
          <w:rPr>
            <w:noProof/>
            <w:webHidden/>
          </w:rPr>
        </w:r>
        <w:r w:rsidR="002A2887" w:rsidRPr="00DD00AF">
          <w:rPr>
            <w:noProof/>
            <w:webHidden/>
          </w:rPr>
          <w:fldChar w:fldCharType="separate"/>
        </w:r>
        <w:r w:rsidR="000A2B30">
          <w:rPr>
            <w:noProof/>
            <w:webHidden/>
          </w:rPr>
          <w:t>33</w:t>
        </w:r>
        <w:r w:rsidR="002A2887" w:rsidRPr="00DD00AF">
          <w:rPr>
            <w:noProof/>
            <w:webHidden/>
          </w:rPr>
          <w:fldChar w:fldCharType="end"/>
        </w:r>
      </w:hyperlink>
    </w:p>
    <w:p w14:paraId="23DB4269" w14:textId="20969079" w:rsidR="002A2887" w:rsidRPr="00DD00AF" w:rsidRDefault="00000000" w:rsidP="002A2887">
      <w:pPr>
        <w:pStyle w:val="af8"/>
        <w:tabs>
          <w:tab w:val="right" w:leader="dot" w:pos="8630"/>
        </w:tabs>
        <w:spacing w:line="480" w:lineRule="auto"/>
        <w:rPr>
          <w:noProof/>
        </w:rPr>
      </w:pPr>
      <w:hyperlink w:anchor="_Toc109812973" w:history="1">
        <w:r w:rsidR="002A2887" w:rsidRPr="00DD00AF">
          <w:rPr>
            <w:rStyle w:val="a9"/>
            <w:noProof/>
          </w:rPr>
          <w:t>Table 8</w:t>
        </w:r>
        <w:r w:rsidR="009858F0" w:rsidRPr="00DD00AF">
          <w:rPr>
            <w:rStyle w:val="a9"/>
            <w:noProof/>
          </w:rPr>
          <w:t xml:space="preserve"> Regression results using Type Ⅰ error rate of interaction effect in REGYTW as the criterion</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_Toc109812973 \h </w:instrText>
        </w:r>
        <w:r w:rsidR="002A2887" w:rsidRPr="00DD00AF">
          <w:rPr>
            <w:noProof/>
            <w:webHidden/>
          </w:rPr>
        </w:r>
        <w:r w:rsidR="002A2887" w:rsidRPr="00DD00AF">
          <w:rPr>
            <w:noProof/>
            <w:webHidden/>
          </w:rPr>
          <w:fldChar w:fldCharType="separate"/>
        </w:r>
        <w:r w:rsidR="000A2B30">
          <w:rPr>
            <w:noProof/>
            <w:webHidden/>
          </w:rPr>
          <w:t>35</w:t>
        </w:r>
        <w:r w:rsidR="002A2887" w:rsidRPr="00DD00AF">
          <w:rPr>
            <w:noProof/>
            <w:webHidden/>
          </w:rPr>
          <w:fldChar w:fldCharType="end"/>
        </w:r>
      </w:hyperlink>
    </w:p>
    <w:p w14:paraId="2D8F7C47" w14:textId="3AD43E33" w:rsidR="002A2887" w:rsidRPr="00DD00AF" w:rsidRDefault="00000000" w:rsidP="002A2887">
      <w:pPr>
        <w:pStyle w:val="af8"/>
        <w:tabs>
          <w:tab w:val="right" w:leader="dot" w:pos="8630"/>
        </w:tabs>
        <w:spacing w:line="480" w:lineRule="auto"/>
        <w:rPr>
          <w:noProof/>
        </w:rPr>
      </w:pPr>
      <w:hyperlink w:anchor="_Toc109812974" w:history="1">
        <w:r w:rsidR="002A2887" w:rsidRPr="00DD00AF">
          <w:rPr>
            <w:rStyle w:val="a9"/>
            <w:noProof/>
          </w:rPr>
          <w:t>Table 9</w:t>
        </w:r>
        <w:r w:rsidR="009858F0" w:rsidRPr="00DD00AF">
          <w:t xml:space="preserve"> </w:t>
        </w:r>
        <w:r w:rsidR="009858F0" w:rsidRPr="00DD00AF">
          <w:rPr>
            <w:rStyle w:val="a9"/>
            <w:noProof/>
          </w:rPr>
          <w:t xml:space="preserve">Type Ⅰ error rate of interaction effect in REGYTH </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_Toc109812974 \h </w:instrText>
        </w:r>
        <w:r w:rsidR="002A2887" w:rsidRPr="00DD00AF">
          <w:rPr>
            <w:noProof/>
            <w:webHidden/>
          </w:rPr>
        </w:r>
        <w:r w:rsidR="002A2887" w:rsidRPr="00DD00AF">
          <w:rPr>
            <w:noProof/>
            <w:webHidden/>
          </w:rPr>
          <w:fldChar w:fldCharType="separate"/>
        </w:r>
        <w:r w:rsidR="000A2B30">
          <w:rPr>
            <w:noProof/>
            <w:webHidden/>
          </w:rPr>
          <w:t>36</w:t>
        </w:r>
        <w:r w:rsidR="002A2887" w:rsidRPr="00DD00AF">
          <w:rPr>
            <w:noProof/>
            <w:webHidden/>
          </w:rPr>
          <w:fldChar w:fldCharType="end"/>
        </w:r>
      </w:hyperlink>
    </w:p>
    <w:p w14:paraId="749F8A3B" w14:textId="1F4CAB9A" w:rsidR="002A2887" w:rsidRPr="00DD00AF" w:rsidRDefault="00000000" w:rsidP="002A2887">
      <w:pPr>
        <w:pStyle w:val="af8"/>
        <w:tabs>
          <w:tab w:val="right" w:leader="dot" w:pos="8630"/>
        </w:tabs>
        <w:spacing w:line="480" w:lineRule="auto"/>
        <w:rPr>
          <w:noProof/>
        </w:rPr>
      </w:pPr>
      <w:hyperlink w:anchor="_Toc109812975" w:history="1">
        <w:r w:rsidR="002A2887" w:rsidRPr="00DD00AF">
          <w:rPr>
            <w:rStyle w:val="a9"/>
            <w:noProof/>
          </w:rPr>
          <w:t>Table 10</w:t>
        </w:r>
        <w:r w:rsidR="009858F0" w:rsidRPr="00DD00AF">
          <w:rPr>
            <w:rStyle w:val="a9"/>
            <w:noProof/>
          </w:rPr>
          <w:t xml:space="preserve"> Regression results using</w:t>
        </w:r>
        <w:r w:rsidR="00AE5BB0" w:rsidRPr="00DD00AF">
          <w:rPr>
            <w:rStyle w:val="a9"/>
            <w:noProof/>
          </w:rPr>
          <w:t xml:space="preserve"> </w:t>
        </w:r>
        <w:r w:rsidR="009858F0" w:rsidRPr="00DD00AF">
          <w:rPr>
            <w:rStyle w:val="a9"/>
            <w:noProof/>
          </w:rPr>
          <w:t>Type Ⅰ error rate of interaction effect in REGYTH as the criterion</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_Toc109812975 \h </w:instrText>
        </w:r>
        <w:r w:rsidR="002A2887" w:rsidRPr="00DD00AF">
          <w:rPr>
            <w:noProof/>
            <w:webHidden/>
          </w:rPr>
        </w:r>
        <w:r w:rsidR="002A2887" w:rsidRPr="00DD00AF">
          <w:rPr>
            <w:noProof/>
            <w:webHidden/>
          </w:rPr>
          <w:fldChar w:fldCharType="separate"/>
        </w:r>
        <w:r w:rsidR="000A2B30">
          <w:rPr>
            <w:noProof/>
            <w:webHidden/>
          </w:rPr>
          <w:t>38</w:t>
        </w:r>
        <w:r w:rsidR="002A2887" w:rsidRPr="00DD00AF">
          <w:rPr>
            <w:noProof/>
            <w:webHidden/>
          </w:rPr>
          <w:fldChar w:fldCharType="end"/>
        </w:r>
      </w:hyperlink>
    </w:p>
    <w:p w14:paraId="2786DC7E" w14:textId="09A188B4" w:rsidR="002A2887" w:rsidRPr="00DD00AF" w:rsidRDefault="00000000" w:rsidP="002A2887">
      <w:pPr>
        <w:pStyle w:val="af8"/>
        <w:tabs>
          <w:tab w:val="right" w:leader="dot" w:pos="8630"/>
        </w:tabs>
        <w:spacing w:line="480" w:lineRule="auto"/>
        <w:rPr>
          <w:noProof/>
        </w:rPr>
      </w:pPr>
      <w:hyperlink w:anchor="_Toc109812976" w:history="1">
        <w:r w:rsidR="002A2887" w:rsidRPr="00DD00AF">
          <w:rPr>
            <w:rStyle w:val="a9"/>
            <w:noProof/>
          </w:rPr>
          <w:t>Table 11</w:t>
        </w:r>
        <w:r w:rsidR="009858F0" w:rsidRPr="00DD00AF">
          <w:rPr>
            <w:rStyle w:val="a9"/>
            <w:noProof/>
          </w:rPr>
          <w:t xml:space="preserve"> Type Ⅰ error rate of interaction effect in MLMYTW</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_Toc109812976 \h </w:instrText>
        </w:r>
        <w:r w:rsidR="002A2887" w:rsidRPr="00DD00AF">
          <w:rPr>
            <w:noProof/>
            <w:webHidden/>
          </w:rPr>
        </w:r>
        <w:r w:rsidR="002A2887" w:rsidRPr="00DD00AF">
          <w:rPr>
            <w:noProof/>
            <w:webHidden/>
          </w:rPr>
          <w:fldChar w:fldCharType="separate"/>
        </w:r>
        <w:r w:rsidR="000A2B30">
          <w:rPr>
            <w:noProof/>
            <w:webHidden/>
          </w:rPr>
          <w:t>38</w:t>
        </w:r>
        <w:r w:rsidR="002A2887" w:rsidRPr="00DD00AF">
          <w:rPr>
            <w:noProof/>
            <w:webHidden/>
          </w:rPr>
          <w:fldChar w:fldCharType="end"/>
        </w:r>
      </w:hyperlink>
    </w:p>
    <w:p w14:paraId="7BC58657" w14:textId="24642572" w:rsidR="002A2887" w:rsidRPr="00DD00AF" w:rsidRDefault="00000000" w:rsidP="002A2887">
      <w:pPr>
        <w:pStyle w:val="af8"/>
        <w:tabs>
          <w:tab w:val="right" w:leader="dot" w:pos="8630"/>
        </w:tabs>
        <w:spacing w:line="480" w:lineRule="auto"/>
        <w:rPr>
          <w:noProof/>
        </w:rPr>
      </w:pPr>
      <w:hyperlink w:anchor="_Toc109812977" w:history="1">
        <w:r w:rsidR="002A2887" w:rsidRPr="00DD00AF">
          <w:rPr>
            <w:rStyle w:val="a9"/>
            <w:noProof/>
          </w:rPr>
          <w:t>Table 12</w:t>
        </w:r>
        <w:r w:rsidR="009858F0" w:rsidRPr="00DD00AF">
          <w:rPr>
            <w:rStyle w:val="a9"/>
            <w:noProof/>
          </w:rPr>
          <w:t xml:space="preserve"> Type Ⅰ error rate of interaction effect in MLMYTH</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_Toc109812977 \h </w:instrText>
        </w:r>
        <w:r w:rsidR="002A2887" w:rsidRPr="00DD00AF">
          <w:rPr>
            <w:noProof/>
            <w:webHidden/>
          </w:rPr>
        </w:r>
        <w:r w:rsidR="002A2887" w:rsidRPr="00DD00AF">
          <w:rPr>
            <w:noProof/>
            <w:webHidden/>
          </w:rPr>
          <w:fldChar w:fldCharType="separate"/>
        </w:r>
        <w:r w:rsidR="000A2B30">
          <w:rPr>
            <w:noProof/>
            <w:webHidden/>
          </w:rPr>
          <w:t>40</w:t>
        </w:r>
        <w:r w:rsidR="002A2887" w:rsidRPr="00DD00AF">
          <w:rPr>
            <w:noProof/>
            <w:webHidden/>
          </w:rPr>
          <w:fldChar w:fldCharType="end"/>
        </w:r>
      </w:hyperlink>
    </w:p>
    <w:p w14:paraId="63BFBD20" w14:textId="7EF0227F" w:rsidR="002A2887" w:rsidRPr="00DD00AF" w:rsidRDefault="00000000" w:rsidP="002A2887">
      <w:pPr>
        <w:pStyle w:val="af8"/>
        <w:tabs>
          <w:tab w:val="right" w:leader="dot" w:pos="8630"/>
        </w:tabs>
        <w:spacing w:line="480" w:lineRule="auto"/>
        <w:rPr>
          <w:noProof/>
        </w:rPr>
      </w:pPr>
      <w:hyperlink w:anchor="_Toc109812978" w:history="1">
        <w:r w:rsidR="002A2887" w:rsidRPr="00DD00AF">
          <w:rPr>
            <w:rStyle w:val="a9"/>
            <w:noProof/>
          </w:rPr>
          <w:t>Table 13</w:t>
        </w:r>
        <w:r w:rsidR="009858F0" w:rsidRPr="00DD00AF">
          <w:rPr>
            <w:rStyle w:val="a9"/>
            <w:noProof/>
          </w:rPr>
          <w:t xml:space="preserve"> Regression results using Type Ⅰ error rate of interaction effect in MLMYTH as the criterion</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_Toc109812978 \h </w:instrText>
        </w:r>
        <w:r w:rsidR="002A2887" w:rsidRPr="00DD00AF">
          <w:rPr>
            <w:noProof/>
            <w:webHidden/>
          </w:rPr>
        </w:r>
        <w:r w:rsidR="002A2887" w:rsidRPr="00DD00AF">
          <w:rPr>
            <w:noProof/>
            <w:webHidden/>
          </w:rPr>
          <w:fldChar w:fldCharType="separate"/>
        </w:r>
        <w:r w:rsidR="000A2B30">
          <w:rPr>
            <w:noProof/>
            <w:webHidden/>
          </w:rPr>
          <w:t>42</w:t>
        </w:r>
        <w:r w:rsidR="002A2887" w:rsidRPr="00DD00AF">
          <w:rPr>
            <w:noProof/>
            <w:webHidden/>
          </w:rPr>
          <w:fldChar w:fldCharType="end"/>
        </w:r>
      </w:hyperlink>
    </w:p>
    <w:p w14:paraId="4DC768D7" w14:textId="05D9D4A7" w:rsidR="002A2887" w:rsidRPr="00DD00AF" w:rsidRDefault="00000000" w:rsidP="002A2887">
      <w:pPr>
        <w:pStyle w:val="af8"/>
        <w:tabs>
          <w:tab w:val="right" w:leader="dot" w:pos="8630"/>
        </w:tabs>
        <w:spacing w:line="480" w:lineRule="auto"/>
        <w:rPr>
          <w:noProof/>
        </w:rPr>
      </w:pPr>
      <w:hyperlink w:anchor="_Toc109812979" w:history="1">
        <w:r w:rsidR="002A2887" w:rsidRPr="00DD00AF">
          <w:rPr>
            <w:rStyle w:val="a9"/>
            <w:noProof/>
          </w:rPr>
          <w:t>Table 14</w:t>
        </w:r>
        <w:r w:rsidR="009858F0" w:rsidRPr="00DD00AF">
          <w:rPr>
            <w:rStyle w:val="a9"/>
            <w:noProof/>
          </w:rPr>
          <w:t xml:space="preserve"> Power of education effect and cluster number (CN)</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_Toc109812979 \h </w:instrText>
        </w:r>
        <w:r w:rsidR="002A2887" w:rsidRPr="00DD00AF">
          <w:rPr>
            <w:noProof/>
            <w:webHidden/>
          </w:rPr>
        </w:r>
        <w:r w:rsidR="002A2887" w:rsidRPr="00DD00AF">
          <w:rPr>
            <w:noProof/>
            <w:webHidden/>
          </w:rPr>
          <w:fldChar w:fldCharType="separate"/>
        </w:r>
        <w:r w:rsidR="000A2B30">
          <w:rPr>
            <w:noProof/>
            <w:webHidden/>
          </w:rPr>
          <w:t>43</w:t>
        </w:r>
        <w:r w:rsidR="002A2887" w:rsidRPr="00DD00AF">
          <w:rPr>
            <w:noProof/>
            <w:webHidden/>
          </w:rPr>
          <w:fldChar w:fldCharType="end"/>
        </w:r>
      </w:hyperlink>
    </w:p>
    <w:p w14:paraId="760DCF60" w14:textId="27E2B81F" w:rsidR="002A2887" w:rsidRPr="00DD00AF" w:rsidRDefault="00000000" w:rsidP="002A2887">
      <w:pPr>
        <w:pStyle w:val="af8"/>
        <w:tabs>
          <w:tab w:val="right" w:leader="dot" w:pos="8630"/>
        </w:tabs>
        <w:spacing w:line="480" w:lineRule="auto"/>
        <w:rPr>
          <w:noProof/>
        </w:rPr>
      </w:pPr>
      <w:hyperlink w:anchor="_Toc109812980" w:history="1">
        <w:r w:rsidR="002A2887" w:rsidRPr="00DD00AF">
          <w:rPr>
            <w:rStyle w:val="a9"/>
            <w:noProof/>
          </w:rPr>
          <w:t>Table 15</w:t>
        </w:r>
        <w:r w:rsidR="009858F0" w:rsidRPr="00DD00AF">
          <w:rPr>
            <w:rStyle w:val="a9"/>
            <w:noProof/>
          </w:rPr>
          <w:t xml:space="preserve"> Power of education effect</w:t>
        </w:r>
        <w:r w:rsidR="0027369C" w:rsidRPr="00DD00AF">
          <w:rPr>
            <w:rStyle w:val="a9"/>
            <w:noProof/>
          </w:rPr>
          <w:t xml:space="preserve"> in each model</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_Toc109812980 \h </w:instrText>
        </w:r>
        <w:r w:rsidR="002A2887" w:rsidRPr="00DD00AF">
          <w:rPr>
            <w:noProof/>
            <w:webHidden/>
          </w:rPr>
        </w:r>
        <w:r w:rsidR="002A2887" w:rsidRPr="00DD00AF">
          <w:rPr>
            <w:noProof/>
            <w:webHidden/>
          </w:rPr>
          <w:fldChar w:fldCharType="separate"/>
        </w:r>
        <w:r w:rsidR="000A2B30">
          <w:rPr>
            <w:noProof/>
            <w:webHidden/>
          </w:rPr>
          <w:t>43</w:t>
        </w:r>
        <w:r w:rsidR="002A2887" w:rsidRPr="00DD00AF">
          <w:rPr>
            <w:noProof/>
            <w:webHidden/>
          </w:rPr>
          <w:fldChar w:fldCharType="end"/>
        </w:r>
      </w:hyperlink>
    </w:p>
    <w:p w14:paraId="0AD99CD3" w14:textId="034E7B90" w:rsidR="002A2887" w:rsidRPr="00DD00AF" w:rsidRDefault="00000000" w:rsidP="002A2887">
      <w:pPr>
        <w:pStyle w:val="af8"/>
        <w:tabs>
          <w:tab w:val="right" w:leader="dot" w:pos="8630"/>
        </w:tabs>
        <w:spacing w:line="480" w:lineRule="auto"/>
        <w:rPr>
          <w:noProof/>
        </w:rPr>
      </w:pPr>
      <w:hyperlink w:anchor="_Toc109812981" w:history="1">
        <w:r w:rsidR="002A2887" w:rsidRPr="00DD00AF">
          <w:rPr>
            <w:rStyle w:val="a9"/>
            <w:noProof/>
          </w:rPr>
          <w:t>Table 16</w:t>
        </w:r>
        <w:r w:rsidR="009858F0" w:rsidRPr="00DD00AF">
          <w:rPr>
            <w:rStyle w:val="a9"/>
            <w:noProof/>
          </w:rPr>
          <w:t xml:space="preserve"> Power of gender composition effect and cluster number (CN)</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_Toc109812981 \h </w:instrText>
        </w:r>
        <w:r w:rsidR="002A2887" w:rsidRPr="00DD00AF">
          <w:rPr>
            <w:noProof/>
            <w:webHidden/>
          </w:rPr>
        </w:r>
        <w:r w:rsidR="002A2887" w:rsidRPr="00DD00AF">
          <w:rPr>
            <w:noProof/>
            <w:webHidden/>
          </w:rPr>
          <w:fldChar w:fldCharType="separate"/>
        </w:r>
        <w:r w:rsidR="000A2B30">
          <w:rPr>
            <w:noProof/>
            <w:webHidden/>
          </w:rPr>
          <w:t>44</w:t>
        </w:r>
        <w:r w:rsidR="002A2887" w:rsidRPr="00DD00AF">
          <w:rPr>
            <w:noProof/>
            <w:webHidden/>
          </w:rPr>
          <w:fldChar w:fldCharType="end"/>
        </w:r>
      </w:hyperlink>
    </w:p>
    <w:p w14:paraId="5962035F" w14:textId="5A9C604F" w:rsidR="002A2887" w:rsidRPr="00DD00AF" w:rsidRDefault="00000000" w:rsidP="002A2887">
      <w:pPr>
        <w:pStyle w:val="af8"/>
        <w:tabs>
          <w:tab w:val="right" w:leader="dot" w:pos="8630"/>
        </w:tabs>
        <w:spacing w:line="480" w:lineRule="auto"/>
        <w:rPr>
          <w:noProof/>
        </w:rPr>
      </w:pPr>
      <w:hyperlink w:anchor="_Toc109812982" w:history="1">
        <w:r w:rsidR="002A2887" w:rsidRPr="00DD00AF">
          <w:rPr>
            <w:rStyle w:val="a9"/>
            <w:noProof/>
          </w:rPr>
          <w:t>Table 17</w:t>
        </w:r>
        <w:r w:rsidR="009858F0" w:rsidRPr="00DD00AF">
          <w:rPr>
            <w:rStyle w:val="a9"/>
            <w:noProof/>
          </w:rPr>
          <w:t xml:space="preserve"> Power of gender composition effect in </w:t>
        </w:r>
        <w:r w:rsidR="0027369C" w:rsidRPr="00DD00AF">
          <w:rPr>
            <w:rStyle w:val="a9"/>
            <w:noProof/>
          </w:rPr>
          <w:t>models</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_Toc109812982 \h </w:instrText>
        </w:r>
        <w:r w:rsidR="002A2887" w:rsidRPr="00DD00AF">
          <w:rPr>
            <w:noProof/>
            <w:webHidden/>
          </w:rPr>
        </w:r>
        <w:r w:rsidR="002A2887" w:rsidRPr="00DD00AF">
          <w:rPr>
            <w:noProof/>
            <w:webHidden/>
          </w:rPr>
          <w:fldChar w:fldCharType="separate"/>
        </w:r>
        <w:r w:rsidR="000A2B30">
          <w:rPr>
            <w:noProof/>
            <w:webHidden/>
          </w:rPr>
          <w:t>44</w:t>
        </w:r>
        <w:r w:rsidR="002A2887" w:rsidRPr="00DD00AF">
          <w:rPr>
            <w:noProof/>
            <w:webHidden/>
          </w:rPr>
          <w:fldChar w:fldCharType="end"/>
        </w:r>
      </w:hyperlink>
    </w:p>
    <w:p w14:paraId="2028409C" w14:textId="547F1433" w:rsidR="002A2887" w:rsidRPr="00DD00AF" w:rsidRDefault="00000000" w:rsidP="002A2887">
      <w:pPr>
        <w:pStyle w:val="af8"/>
        <w:tabs>
          <w:tab w:val="right" w:leader="dot" w:pos="8630"/>
        </w:tabs>
        <w:spacing w:line="480" w:lineRule="auto"/>
        <w:rPr>
          <w:noProof/>
        </w:rPr>
      </w:pPr>
      <w:hyperlink w:anchor="_Toc109812983" w:history="1">
        <w:r w:rsidR="002A2887" w:rsidRPr="00DD00AF">
          <w:rPr>
            <w:rStyle w:val="a9"/>
            <w:noProof/>
          </w:rPr>
          <w:t>Table 18</w:t>
        </w:r>
        <w:r w:rsidR="009858F0" w:rsidRPr="00DD00AF">
          <w:rPr>
            <w:rStyle w:val="a9"/>
            <w:noProof/>
          </w:rPr>
          <w:t xml:space="preserve"> Power of individual gender effect and cluster number (CN)</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_Toc109812983 \h </w:instrText>
        </w:r>
        <w:r w:rsidR="002A2887" w:rsidRPr="00DD00AF">
          <w:rPr>
            <w:noProof/>
            <w:webHidden/>
          </w:rPr>
        </w:r>
        <w:r w:rsidR="002A2887" w:rsidRPr="00DD00AF">
          <w:rPr>
            <w:noProof/>
            <w:webHidden/>
          </w:rPr>
          <w:fldChar w:fldCharType="separate"/>
        </w:r>
        <w:r w:rsidR="000A2B30">
          <w:rPr>
            <w:noProof/>
            <w:webHidden/>
          </w:rPr>
          <w:t>45</w:t>
        </w:r>
        <w:r w:rsidR="002A2887" w:rsidRPr="00DD00AF">
          <w:rPr>
            <w:noProof/>
            <w:webHidden/>
          </w:rPr>
          <w:fldChar w:fldCharType="end"/>
        </w:r>
      </w:hyperlink>
    </w:p>
    <w:p w14:paraId="43436621" w14:textId="157A3768" w:rsidR="002A2887" w:rsidRPr="00DD00AF" w:rsidRDefault="00000000" w:rsidP="002A2887">
      <w:pPr>
        <w:pStyle w:val="af8"/>
        <w:tabs>
          <w:tab w:val="right" w:leader="dot" w:pos="8630"/>
        </w:tabs>
        <w:spacing w:line="480" w:lineRule="auto"/>
        <w:rPr>
          <w:noProof/>
        </w:rPr>
      </w:pPr>
      <w:hyperlink w:anchor="_Toc109812984" w:history="1">
        <w:r w:rsidR="002A2887" w:rsidRPr="00DD00AF">
          <w:rPr>
            <w:rStyle w:val="a9"/>
            <w:noProof/>
          </w:rPr>
          <w:t>Table 19</w:t>
        </w:r>
        <w:r w:rsidR="009858F0" w:rsidRPr="00DD00AF">
          <w:rPr>
            <w:rStyle w:val="a9"/>
            <w:noProof/>
          </w:rPr>
          <w:t xml:space="preserve"> Power of individual gender effect in MLMNIN and MLMYIN</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_Toc109812984 \h </w:instrText>
        </w:r>
        <w:r w:rsidR="002A2887" w:rsidRPr="00DD00AF">
          <w:rPr>
            <w:noProof/>
            <w:webHidden/>
          </w:rPr>
        </w:r>
        <w:r w:rsidR="002A2887" w:rsidRPr="00DD00AF">
          <w:rPr>
            <w:noProof/>
            <w:webHidden/>
          </w:rPr>
          <w:fldChar w:fldCharType="separate"/>
        </w:r>
        <w:r w:rsidR="000A2B30">
          <w:rPr>
            <w:noProof/>
            <w:webHidden/>
          </w:rPr>
          <w:t>45</w:t>
        </w:r>
        <w:r w:rsidR="002A2887" w:rsidRPr="00DD00AF">
          <w:rPr>
            <w:noProof/>
            <w:webHidden/>
          </w:rPr>
          <w:fldChar w:fldCharType="end"/>
        </w:r>
      </w:hyperlink>
    </w:p>
    <w:p w14:paraId="0BB1E871" w14:textId="465939F2" w:rsidR="002A2887" w:rsidRPr="00DD00AF" w:rsidRDefault="00000000" w:rsidP="002A2887">
      <w:pPr>
        <w:pStyle w:val="af8"/>
        <w:tabs>
          <w:tab w:val="right" w:leader="dot" w:pos="8630"/>
        </w:tabs>
        <w:spacing w:line="480" w:lineRule="auto"/>
        <w:rPr>
          <w:noProof/>
        </w:rPr>
      </w:pPr>
      <w:hyperlink w:anchor="_Toc109812985" w:history="1">
        <w:r w:rsidR="002A2887" w:rsidRPr="00DD00AF">
          <w:rPr>
            <w:rStyle w:val="a9"/>
            <w:noProof/>
          </w:rPr>
          <w:t>Table 20</w:t>
        </w:r>
        <w:r w:rsidR="009858F0" w:rsidRPr="00DD00AF">
          <w:rPr>
            <w:rStyle w:val="a9"/>
            <w:noProof/>
          </w:rPr>
          <w:t xml:space="preserve"> Power of interaction effect and cluster number (CN)</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_Toc109812985 \h </w:instrText>
        </w:r>
        <w:r w:rsidR="002A2887" w:rsidRPr="00DD00AF">
          <w:rPr>
            <w:noProof/>
            <w:webHidden/>
          </w:rPr>
        </w:r>
        <w:r w:rsidR="002A2887" w:rsidRPr="00DD00AF">
          <w:rPr>
            <w:noProof/>
            <w:webHidden/>
          </w:rPr>
          <w:fldChar w:fldCharType="separate"/>
        </w:r>
        <w:r w:rsidR="000A2B30">
          <w:rPr>
            <w:noProof/>
            <w:webHidden/>
          </w:rPr>
          <w:t>45</w:t>
        </w:r>
        <w:r w:rsidR="002A2887" w:rsidRPr="00DD00AF">
          <w:rPr>
            <w:noProof/>
            <w:webHidden/>
          </w:rPr>
          <w:fldChar w:fldCharType="end"/>
        </w:r>
      </w:hyperlink>
    </w:p>
    <w:p w14:paraId="432EF278" w14:textId="65B4A757" w:rsidR="002A2887" w:rsidRPr="00DD00AF" w:rsidRDefault="00000000" w:rsidP="002A2887">
      <w:pPr>
        <w:pStyle w:val="af8"/>
        <w:tabs>
          <w:tab w:val="right" w:leader="dot" w:pos="8630"/>
        </w:tabs>
        <w:spacing w:line="480" w:lineRule="auto"/>
        <w:rPr>
          <w:noProof/>
        </w:rPr>
      </w:pPr>
      <w:hyperlink w:anchor="_Toc109812986" w:history="1">
        <w:r w:rsidR="002A2887" w:rsidRPr="00DD00AF">
          <w:rPr>
            <w:rStyle w:val="a9"/>
            <w:noProof/>
          </w:rPr>
          <w:t>Table 21</w:t>
        </w:r>
        <w:r w:rsidR="009858F0" w:rsidRPr="00DD00AF">
          <w:rPr>
            <w:rStyle w:val="a9"/>
            <w:noProof/>
          </w:rPr>
          <w:t xml:space="preserve"> Power of interaction effect in models</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_Toc109812986 \h </w:instrText>
        </w:r>
        <w:r w:rsidR="002A2887" w:rsidRPr="00DD00AF">
          <w:rPr>
            <w:noProof/>
            <w:webHidden/>
          </w:rPr>
        </w:r>
        <w:r w:rsidR="002A2887" w:rsidRPr="00DD00AF">
          <w:rPr>
            <w:noProof/>
            <w:webHidden/>
          </w:rPr>
          <w:fldChar w:fldCharType="separate"/>
        </w:r>
        <w:r w:rsidR="000A2B30">
          <w:rPr>
            <w:noProof/>
            <w:webHidden/>
          </w:rPr>
          <w:t>46</w:t>
        </w:r>
        <w:r w:rsidR="002A2887" w:rsidRPr="00DD00AF">
          <w:rPr>
            <w:noProof/>
            <w:webHidden/>
          </w:rPr>
          <w:fldChar w:fldCharType="end"/>
        </w:r>
      </w:hyperlink>
    </w:p>
    <w:p w14:paraId="7B18C101" w14:textId="1F7EAFE6" w:rsidR="002A2887" w:rsidRPr="00DD00AF" w:rsidRDefault="00000000" w:rsidP="002A2887">
      <w:pPr>
        <w:pStyle w:val="af8"/>
        <w:tabs>
          <w:tab w:val="right" w:leader="dot" w:pos="8630"/>
        </w:tabs>
        <w:spacing w:line="480" w:lineRule="auto"/>
        <w:rPr>
          <w:noProof/>
        </w:rPr>
      </w:pPr>
      <w:hyperlink w:anchor="_Toc109812987" w:history="1">
        <w:r w:rsidR="002A2887" w:rsidRPr="00DD00AF">
          <w:rPr>
            <w:rStyle w:val="a9"/>
            <w:noProof/>
          </w:rPr>
          <w:t>Table 22</w:t>
        </w:r>
        <w:r w:rsidR="009858F0" w:rsidRPr="00DD00AF">
          <w:rPr>
            <w:rStyle w:val="a9"/>
            <w:noProof/>
          </w:rPr>
          <w:t xml:space="preserve"> Two effect-code variables for gender composition variable in models</w:t>
        </w:r>
        <w:r w:rsidR="002A2887" w:rsidRPr="00DD00AF">
          <w:rPr>
            <w:noProof/>
            <w:webHidden/>
          </w:rPr>
          <w:tab/>
        </w:r>
        <w:r w:rsidR="002A2887" w:rsidRPr="00DD00AF">
          <w:rPr>
            <w:noProof/>
            <w:webHidden/>
          </w:rPr>
          <w:fldChar w:fldCharType="begin"/>
        </w:r>
        <w:r w:rsidR="002A2887" w:rsidRPr="00DD00AF">
          <w:rPr>
            <w:noProof/>
            <w:webHidden/>
          </w:rPr>
          <w:instrText xml:space="preserve"> PAGEREF _Toc109812987 \h </w:instrText>
        </w:r>
        <w:r w:rsidR="002A2887" w:rsidRPr="00DD00AF">
          <w:rPr>
            <w:noProof/>
            <w:webHidden/>
          </w:rPr>
        </w:r>
        <w:r w:rsidR="002A2887" w:rsidRPr="00DD00AF">
          <w:rPr>
            <w:noProof/>
            <w:webHidden/>
          </w:rPr>
          <w:fldChar w:fldCharType="separate"/>
        </w:r>
        <w:r w:rsidR="000A2B30">
          <w:rPr>
            <w:noProof/>
            <w:webHidden/>
          </w:rPr>
          <w:t>48</w:t>
        </w:r>
        <w:r w:rsidR="002A2887" w:rsidRPr="00DD00AF">
          <w:rPr>
            <w:noProof/>
            <w:webHidden/>
          </w:rPr>
          <w:fldChar w:fldCharType="end"/>
        </w:r>
      </w:hyperlink>
    </w:p>
    <w:p w14:paraId="0168513C" w14:textId="77777777" w:rsidR="001B3350" w:rsidRPr="00DD00AF" w:rsidRDefault="002A2887" w:rsidP="001B3350">
      <w:pPr>
        <w:spacing w:line="480" w:lineRule="auto"/>
      </w:pPr>
      <w:r w:rsidRPr="00DD00AF">
        <w:fldChar w:fldCharType="end"/>
      </w:r>
    </w:p>
    <w:p w14:paraId="393AE65C" w14:textId="77777777" w:rsidR="001B3350" w:rsidRPr="00DD00AF" w:rsidRDefault="001B3350">
      <w:r w:rsidRPr="00DD00AF">
        <w:br w:type="page"/>
      </w:r>
    </w:p>
    <w:p w14:paraId="0C14A8D9" w14:textId="1A0126D1" w:rsidR="0061370E" w:rsidRPr="00DD00AF" w:rsidRDefault="0061370E" w:rsidP="001B3350">
      <w:pPr>
        <w:spacing w:line="480" w:lineRule="auto"/>
      </w:pPr>
      <w:r w:rsidRPr="00DD00AF">
        <w:lastRenderedPageBreak/>
        <w:t>Figure</w:t>
      </w:r>
    </w:p>
    <w:p w14:paraId="2B8DD978" w14:textId="4E6B0882" w:rsidR="0061370E" w:rsidRPr="00DD00AF" w:rsidRDefault="0061370E" w:rsidP="0061370E">
      <w:pPr>
        <w:pStyle w:val="af8"/>
        <w:tabs>
          <w:tab w:val="right" w:leader="dot" w:pos="8630"/>
        </w:tabs>
        <w:spacing w:line="480" w:lineRule="auto"/>
        <w:rPr>
          <w:noProof/>
          <w:sz w:val="22"/>
          <w:szCs w:val="22"/>
          <w:lang w:eastAsia="ko-KR"/>
        </w:rPr>
      </w:pPr>
      <w:r w:rsidRPr="00DD00AF">
        <w:fldChar w:fldCharType="begin"/>
      </w:r>
      <w:r w:rsidRPr="00DD00AF">
        <w:instrText xml:space="preserve"> TOC \h \z \c "Figure" </w:instrText>
      </w:r>
      <w:r w:rsidRPr="00DD00AF">
        <w:fldChar w:fldCharType="separate"/>
      </w:r>
      <w:hyperlink w:anchor="_Toc109813070" w:history="1">
        <w:r w:rsidRPr="00DD00AF">
          <w:rPr>
            <w:rStyle w:val="a9"/>
            <w:noProof/>
          </w:rPr>
          <w:t>Figure 1</w:t>
        </w:r>
        <w:r w:rsidR="001B3350" w:rsidRPr="00DD00AF">
          <w:rPr>
            <w:rStyle w:val="a9"/>
            <w:noProof/>
          </w:rPr>
          <w:t xml:space="preserve"> Type Ⅰ error rate of interaction in REGYTW</w:t>
        </w:r>
        <w:r w:rsidRPr="00DD00AF">
          <w:rPr>
            <w:noProof/>
            <w:webHidden/>
          </w:rPr>
          <w:tab/>
        </w:r>
        <w:r w:rsidRPr="00DD00AF">
          <w:rPr>
            <w:noProof/>
            <w:webHidden/>
          </w:rPr>
          <w:fldChar w:fldCharType="begin"/>
        </w:r>
        <w:r w:rsidRPr="00DD00AF">
          <w:rPr>
            <w:noProof/>
            <w:webHidden/>
          </w:rPr>
          <w:instrText xml:space="preserve"> PAGEREF _Toc109813070 \h </w:instrText>
        </w:r>
        <w:r w:rsidRPr="00DD00AF">
          <w:rPr>
            <w:noProof/>
            <w:webHidden/>
          </w:rPr>
        </w:r>
        <w:r w:rsidRPr="00DD00AF">
          <w:rPr>
            <w:noProof/>
            <w:webHidden/>
          </w:rPr>
          <w:fldChar w:fldCharType="separate"/>
        </w:r>
        <w:r w:rsidR="000A2B30">
          <w:rPr>
            <w:noProof/>
            <w:webHidden/>
          </w:rPr>
          <w:t>34</w:t>
        </w:r>
        <w:r w:rsidRPr="00DD00AF">
          <w:rPr>
            <w:noProof/>
            <w:webHidden/>
          </w:rPr>
          <w:fldChar w:fldCharType="end"/>
        </w:r>
      </w:hyperlink>
    </w:p>
    <w:p w14:paraId="7BDCABC7" w14:textId="52EA3500" w:rsidR="0061370E" w:rsidRPr="00DD00AF" w:rsidRDefault="00000000" w:rsidP="0061370E">
      <w:pPr>
        <w:pStyle w:val="af8"/>
        <w:tabs>
          <w:tab w:val="right" w:leader="dot" w:pos="8630"/>
        </w:tabs>
        <w:spacing w:line="480" w:lineRule="auto"/>
        <w:rPr>
          <w:noProof/>
          <w:sz w:val="22"/>
          <w:szCs w:val="22"/>
          <w:lang w:eastAsia="ko-KR"/>
        </w:rPr>
      </w:pPr>
      <w:hyperlink w:anchor="_Toc109813071" w:history="1">
        <w:r w:rsidR="0061370E" w:rsidRPr="00DD00AF">
          <w:rPr>
            <w:rStyle w:val="a9"/>
            <w:noProof/>
          </w:rPr>
          <w:t>Figure 2</w:t>
        </w:r>
        <w:r w:rsidR="001B3350" w:rsidRPr="00DD00AF">
          <w:rPr>
            <w:rStyle w:val="a9"/>
            <w:noProof/>
          </w:rPr>
          <w:t xml:space="preserve"> Type Ⅰ error rate of interaction in REGYTH</w:t>
        </w:r>
        <w:r w:rsidR="0061370E" w:rsidRPr="00DD00AF">
          <w:rPr>
            <w:noProof/>
            <w:webHidden/>
          </w:rPr>
          <w:tab/>
        </w:r>
        <w:r w:rsidR="0061370E" w:rsidRPr="00DD00AF">
          <w:rPr>
            <w:noProof/>
            <w:webHidden/>
          </w:rPr>
          <w:fldChar w:fldCharType="begin"/>
        </w:r>
        <w:r w:rsidR="0061370E" w:rsidRPr="00DD00AF">
          <w:rPr>
            <w:noProof/>
            <w:webHidden/>
          </w:rPr>
          <w:instrText xml:space="preserve"> PAGEREF _Toc109813071 \h </w:instrText>
        </w:r>
        <w:r w:rsidR="0061370E" w:rsidRPr="00DD00AF">
          <w:rPr>
            <w:noProof/>
            <w:webHidden/>
          </w:rPr>
        </w:r>
        <w:r w:rsidR="0061370E" w:rsidRPr="00DD00AF">
          <w:rPr>
            <w:noProof/>
            <w:webHidden/>
          </w:rPr>
          <w:fldChar w:fldCharType="separate"/>
        </w:r>
        <w:r w:rsidR="000A2B30">
          <w:rPr>
            <w:noProof/>
            <w:webHidden/>
          </w:rPr>
          <w:t>37</w:t>
        </w:r>
        <w:r w:rsidR="0061370E" w:rsidRPr="00DD00AF">
          <w:rPr>
            <w:noProof/>
            <w:webHidden/>
          </w:rPr>
          <w:fldChar w:fldCharType="end"/>
        </w:r>
      </w:hyperlink>
    </w:p>
    <w:p w14:paraId="5BB6F3AB" w14:textId="6603F0E9" w:rsidR="0061370E" w:rsidRPr="00DD00AF" w:rsidRDefault="00000000" w:rsidP="0061370E">
      <w:pPr>
        <w:pStyle w:val="af8"/>
        <w:tabs>
          <w:tab w:val="right" w:leader="dot" w:pos="8630"/>
        </w:tabs>
        <w:spacing w:line="480" w:lineRule="auto"/>
        <w:rPr>
          <w:noProof/>
          <w:sz w:val="22"/>
          <w:szCs w:val="22"/>
          <w:lang w:eastAsia="ko-KR"/>
        </w:rPr>
      </w:pPr>
      <w:hyperlink w:anchor="_Toc109813072" w:history="1">
        <w:r w:rsidR="0061370E" w:rsidRPr="00DD00AF">
          <w:rPr>
            <w:rStyle w:val="a9"/>
            <w:noProof/>
          </w:rPr>
          <w:t>Figure 3</w:t>
        </w:r>
        <w:r w:rsidR="008873E3" w:rsidRPr="00DD00AF">
          <w:rPr>
            <w:rStyle w:val="a9"/>
            <w:noProof/>
          </w:rPr>
          <w:t xml:space="preserve"> Type Ⅰ error rate of interaction in MLMYTW</w:t>
        </w:r>
        <w:r w:rsidR="0061370E" w:rsidRPr="00DD00AF">
          <w:rPr>
            <w:noProof/>
            <w:webHidden/>
          </w:rPr>
          <w:tab/>
        </w:r>
        <w:r w:rsidR="0061370E" w:rsidRPr="00DD00AF">
          <w:rPr>
            <w:noProof/>
            <w:webHidden/>
          </w:rPr>
          <w:fldChar w:fldCharType="begin"/>
        </w:r>
        <w:r w:rsidR="0061370E" w:rsidRPr="00DD00AF">
          <w:rPr>
            <w:noProof/>
            <w:webHidden/>
          </w:rPr>
          <w:instrText xml:space="preserve"> PAGEREF _Toc109813072 \h </w:instrText>
        </w:r>
        <w:r w:rsidR="0061370E" w:rsidRPr="00DD00AF">
          <w:rPr>
            <w:noProof/>
            <w:webHidden/>
          </w:rPr>
        </w:r>
        <w:r w:rsidR="0061370E" w:rsidRPr="00DD00AF">
          <w:rPr>
            <w:noProof/>
            <w:webHidden/>
          </w:rPr>
          <w:fldChar w:fldCharType="separate"/>
        </w:r>
        <w:r w:rsidR="000A2B30">
          <w:rPr>
            <w:noProof/>
            <w:webHidden/>
          </w:rPr>
          <w:t>39</w:t>
        </w:r>
        <w:r w:rsidR="0061370E" w:rsidRPr="00DD00AF">
          <w:rPr>
            <w:noProof/>
            <w:webHidden/>
          </w:rPr>
          <w:fldChar w:fldCharType="end"/>
        </w:r>
      </w:hyperlink>
    </w:p>
    <w:p w14:paraId="14AEC310" w14:textId="296ACA93" w:rsidR="0061370E" w:rsidRPr="00DD00AF" w:rsidRDefault="00000000" w:rsidP="0061370E">
      <w:pPr>
        <w:pStyle w:val="af8"/>
        <w:tabs>
          <w:tab w:val="right" w:leader="dot" w:pos="8630"/>
        </w:tabs>
        <w:spacing w:line="480" w:lineRule="auto"/>
        <w:rPr>
          <w:noProof/>
          <w:sz w:val="22"/>
          <w:szCs w:val="22"/>
          <w:lang w:eastAsia="ko-KR"/>
        </w:rPr>
      </w:pPr>
      <w:hyperlink w:anchor="_Toc109813073" w:history="1">
        <w:r w:rsidR="0061370E" w:rsidRPr="00DD00AF">
          <w:rPr>
            <w:rStyle w:val="a9"/>
            <w:noProof/>
          </w:rPr>
          <w:t>Figure 4</w:t>
        </w:r>
        <w:r w:rsidR="008873E3" w:rsidRPr="00DD00AF">
          <w:rPr>
            <w:rStyle w:val="a9"/>
            <w:noProof/>
          </w:rPr>
          <w:t xml:space="preserve"> Type Ⅰ error rate of interaction in MLMYTH</w:t>
        </w:r>
        <w:r w:rsidR="0061370E" w:rsidRPr="00DD00AF">
          <w:rPr>
            <w:noProof/>
            <w:webHidden/>
          </w:rPr>
          <w:tab/>
        </w:r>
        <w:r w:rsidR="0061370E" w:rsidRPr="00DD00AF">
          <w:rPr>
            <w:noProof/>
            <w:webHidden/>
          </w:rPr>
          <w:fldChar w:fldCharType="begin"/>
        </w:r>
        <w:r w:rsidR="0061370E" w:rsidRPr="00DD00AF">
          <w:rPr>
            <w:noProof/>
            <w:webHidden/>
          </w:rPr>
          <w:instrText xml:space="preserve"> PAGEREF _Toc109813073 \h </w:instrText>
        </w:r>
        <w:r w:rsidR="0061370E" w:rsidRPr="00DD00AF">
          <w:rPr>
            <w:noProof/>
            <w:webHidden/>
          </w:rPr>
        </w:r>
        <w:r w:rsidR="0061370E" w:rsidRPr="00DD00AF">
          <w:rPr>
            <w:noProof/>
            <w:webHidden/>
          </w:rPr>
          <w:fldChar w:fldCharType="separate"/>
        </w:r>
        <w:r w:rsidR="000A2B30">
          <w:rPr>
            <w:noProof/>
            <w:webHidden/>
          </w:rPr>
          <w:t>41</w:t>
        </w:r>
        <w:r w:rsidR="0061370E" w:rsidRPr="00DD00AF">
          <w:rPr>
            <w:noProof/>
            <w:webHidden/>
          </w:rPr>
          <w:fldChar w:fldCharType="end"/>
        </w:r>
      </w:hyperlink>
    </w:p>
    <w:p w14:paraId="0F7DEB6C" w14:textId="34734698" w:rsidR="0061370E" w:rsidRPr="00DD00AF" w:rsidRDefault="00000000" w:rsidP="0061370E">
      <w:pPr>
        <w:pStyle w:val="af8"/>
        <w:tabs>
          <w:tab w:val="right" w:leader="dot" w:pos="8630"/>
        </w:tabs>
        <w:spacing w:line="480" w:lineRule="auto"/>
        <w:rPr>
          <w:noProof/>
          <w:sz w:val="22"/>
          <w:szCs w:val="22"/>
          <w:lang w:eastAsia="ko-KR"/>
        </w:rPr>
      </w:pPr>
      <w:hyperlink w:anchor="_Toc109813074" w:history="1">
        <w:r w:rsidR="0061370E" w:rsidRPr="00DD00AF">
          <w:rPr>
            <w:rStyle w:val="a9"/>
            <w:noProof/>
          </w:rPr>
          <w:t>Figure 5</w:t>
        </w:r>
        <w:r w:rsidR="008873E3" w:rsidRPr="00DD00AF">
          <w:rPr>
            <w:rStyle w:val="a9"/>
            <w:noProof/>
          </w:rPr>
          <w:t xml:space="preserve"> Power of interaction effect in MLMYTW</w:t>
        </w:r>
        <w:r w:rsidR="0061370E" w:rsidRPr="00DD00AF">
          <w:rPr>
            <w:noProof/>
            <w:webHidden/>
          </w:rPr>
          <w:tab/>
        </w:r>
        <w:r w:rsidR="0061370E" w:rsidRPr="00DD00AF">
          <w:rPr>
            <w:noProof/>
            <w:webHidden/>
          </w:rPr>
          <w:fldChar w:fldCharType="begin"/>
        </w:r>
        <w:r w:rsidR="0061370E" w:rsidRPr="00DD00AF">
          <w:rPr>
            <w:noProof/>
            <w:webHidden/>
          </w:rPr>
          <w:instrText xml:space="preserve"> PAGEREF _Toc109813074 \h </w:instrText>
        </w:r>
        <w:r w:rsidR="0061370E" w:rsidRPr="00DD00AF">
          <w:rPr>
            <w:noProof/>
            <w:webHidden/>
          </w:rPr>
        </w:r>
        <w:r w:rsidR="0061370E" w:rsidRPr="00DD00AF">
          <w:rPr>
            <w:noProof/>
            <w:webHidden/>
          </w:rPr>
          <w:fldChar w:fldCharType="separate"/>
        </w:r>
        <w:r w:rsidR="000A2B30">
          <w:rPr>
            <w:noProof/>
            <w:webHidden/>
          </w:rPr>
          <w:t>47</w:t>
        </w:r>
        <w:r w:rsidR="0061370E" w:rsidRPr="00DD00AF">
          <w:rPr>
            <w:noProof/>
            <w:webHidden/>
          </w:rPr>
          <w:fldChar w:fldCharType="end"/>
        </w:r>
      </w:hyperlink>
    </w:p>
    <w:p w14:paraId="547753F6" w14:textId="4F79A935" w:rsidR="00795C49" w:rsidRPr="00DD00AF" w:rsidRDefault="0061370E" w:rsidP="0061370E">
      <w:pPr>
        <w:spacing w:line="480" w:lineRule="auto"/>
      </w:pPr>
      <w:r w:rsidRPr="00DD00AF">
        <w:fldChar w:fldCharType="end"/>
      </w:r>
    </w:p>
    <w:p w14:paraId="00DCF8A9" w14:textId="77777777" w:rsidR="00795C49" w:rsidRPr="00DD00AF" w:rsidRDefault="00795C49" w:rsidP="00795C49">
      <w:pPr>
        <w:spacing w:line="480" w:lineRule="auto"/>
        <w:jc w:val="both"/>
      </w:pPr>
    </w:p>
    <w:p w14:paraId="383C1B46" w14:textId="77777777" w:rsidR="00795C49" w:rsidRPr="00DD00AF" w:rsidRDefault="00795C49" w:rsidP="00795C49">
      <w:pPr>
        <w:spacing w:line="480" w:lineRule="auto"/>
        <w:jc w:val="both"/>
      </w:pPr>
    </w:p>
    <w:p w14:paraId="3F145D4E" w14:textId="27983ED6" w:rsidR="0044460A" w:rsidRPr="00DD00AF" w:rsidRDefault="0044460A" w:rsidP="00041A42">
      <w:pPr>
        <w:spacing w:line="480" w:lineRule="auto"/>
        <w:jc w:val="both"/>
      </w:pPr>
      <w:r w:rsidRPr="00DD00AF">
        <w:br w:type="page"/>
      </w:r>
    </w:p>
    <w:p w14:paraId="0B984615" w14:textId="4597EA2A" w:rsidR="0044460A" w:rsidRPr="00DD00AF" w:rsidRDefault="0044460A" w:rsidP="002057BF">
      <w:pPr>
        <w:pStyle w:val="2"/>
      </w:pPr>
      <w:bookmarkStart w:id="10" w:name="_Toc108985984"/>
      <w:bookmarkStart w:id="11" w:name="_Toc108986087"/>
      <w:bookmarkStart w:id="12" w:name="_Toc109813162"/>
      <w:r w:rsidRPr="00DD00AF">
        <w:lastRenderedPageBreak/>
        <w:t>LIST OF ABBREVIATIONS</w:t>
      </w:r>
      <w:bookmarkEnd w:id="10"/>
      <w:bookmarkEnd w:id="11"/>
      <w:bookmarkEnd w:id="12"/>
    </w:p>
    <w:p w14:paraId="755E5258" w14:textId="29C1578E" w:rsidR="004F00F4" w:rsidRPr="00DD00AF" w:rsidRDefault="004F00F4" w:rsidP="004F00F4">
      <w:pPr>
        <w:spacing w:line="480" w:lineRule="auto"/>
        <w:rPr>
          <w:lang w:eastAsia="ko-KR"/>
        </w:rPr>
      </w:pPr>
      <w:r w:rsidRPr="00DD00AF">
        <w:rPr>
          <w:lang w:eastAsia="ko-KR"/>
        </w:rPr>
        <w:t>CN</w:t>
      </w:r>
      <w:r w:rsidR="00A70F40">
        <w:rPr>
          <w:lang w:eastAsia="ko-KR"/>
        </w:rPr>
        <w:t xml:space="preserve">: </w:t>
      </w:r>
      <w:r w:rsidRPr="00DD00AF">
        <w:rPr>
          <w:lang w:eastAsia="ko-KR"/>
        </w:rPr>
        <w:t>Cluster Number</w:t>
      </w:r>
    </w:p>
    <w:p w14:paraId="4C49D302" w14:textId="1B929039" w:rsidR="004F00F4" w:rsidRPr="00DD00AF" w:rsidRDefault="004F00F4" w:rsidP="004F00F4">
      <w:pPr>
        <w:spacing w:line="480" w:lineRule="auto"/>
      </w:pPr>
      <w:r w:rsidRPr="00DD00AF">
        <w:t>DV</w:t>
      </w:r>
      <w:r w:rsidR="00854D69">
        <w:t>:</w:t>
      </w:r>
      <w:r w:rsidRPr="00DD00AF">
        <w:t xml:space="preserve"> Dependent Variable</w:t>
      </w:r>
    </w:p>
    <w:p w14:paraId="393383DA" w14:textId="0B729658" w:rsidR="004F00F4" w:rsidRPr="00DD00AF" w:rsidRDefault="004F00F4" w:rsidP="004F00F4">
      <w:pPr>
        <w:spacing w:line="480" w:lineRule="auto"/>
      </w:pPr>
      <w:r w:rsidRPr="00DD00AF">
        <w:rPr>
          <w:lang w:eastAsia="ko-KR"/>
        </w:rPr>
        <w:t>FF</w:t>
      </w:r>
      <w:r w:rsidR="00854D69">
        <w:rPr>
          <w:lang w:eastAsia="ko-KR"/>
        </w:rPr>
        <w:t xml:space="preserve">: </w:t>
      </w:r>
      <w:r w:rsidRPr="00DD00AF">
        <w:t xml:space="preserve">Female-Female sibling </w:t>
      </w:r>
    </w:p>
    <w:p w14:paraId="503C0B31" w14:textId="6188E100" w:rsidR="00E942AA" w:rsidRPr="00DD00AF" w:rsidRDefault="00E942AA" w:rsidP="004F00F4">
      <w:pPr>
        <w:spacing w:line="480" w:lineRule="auto"/>
        <w:rPr>
          <w:lang w:eastAsia="ko-KR"/>
        </w:rPr>
      </w:pPr>
      <w:r w:rsidRPr="00DD00AF">
        <w:rPr>
          <w:lang w:eastAsia="ko-KR"/>
        </w:rPr>
        <w:t>FML</w:t>
      </w:r>
      <w:r w:rsidR="00854D69">
        <w:rPr>
          <w:lang w:eastAsia="ko-KR"/>
        </w:rPr>
        <w:t>:</w:t>
      </w:r>
      <w:r w:rsidRPr="00DD00AF">
        <w:rPr>
          <w:lang w:eastAsia="ko-KR"/>
        </w:rPr>
        <w:t xml:space="preserve"> Full Information Maximum Likelihood</w:t>
      </w:r>
    </w:p>
    <w:p w14:paraId="6B72ABF2" w14:textId="1A95EDD9" w:rsidR="004F00F4" w:rsidRPr="00DD00AF" w:rsidRDefault="004F00F4" w:rsidP="004F00F4">
      <w:pPr>
        <w:spacing w:line="480" w:lineRule="auto"/>
      </w:pPr>
      <w:r w:rsidRPr="00DD00AF">
        <w:t>ICC</w:t>
      </w:r>
      <w:r w:rsidR="00854D69">
        <w:t xml:space="preserve">: </w:t>
      </w:r>
      <w:r w:rsidRPr="00DD00AF">
        <w:t>Intraclass Correlation</w:t>
      </w:r>
    </w:p>
    <w:p w14:paraId="65847129" w14:textId="1F5A2D4F" w:rsidR="004F00F4" w:rsidRPr="00DD00AF" w:rsidRDefault="004F00F4" w:rsidP="004F00F4">
      <w:pPr>
        <w:spacing w:line="480" w:lineRule="auto"/>
      </w:pPr>
      <w:r w:rsidRPr="00DD00AF">
        <w:t>IV</w:t>
      </w:r>
      <w:r w:rsidR="00854D69">
        <w:t xml:space="preserve">: </w:t>
      </w:r>
      <w:r w:rsidRPr="00DD00AF">
        <w:t>Independent Variable</w:t>
      </w:r>
    </w:p>
    <w:p w14:paraId="6631628A" w14:textId="29C6BD9A" w:rsidR="00BB68FF" w:rsidRPr="00DD00AF" w:rsidRDefault="00BB68FF" w:rsidP="004F00F4">
      <w:pPr>
        <w:spacing w:line="480" w:lineRule="auto"/>
        <w:rPr>
          <w:lang w:eastAsia="ko-KR"/>
        </w:rPr>
      </w:pPr>
      <w:r w:rsidRPr="00DD00AF">
        <w:rPr>
          <w:lang w:eastAsia="ko-KR"/>
        </w:rPr>
        <w:t>ML</w:t>
      </w:r>
      <w:r w:rsidR="00854D69">
        <w:rPr>
          <w:lang w:eastAsia="ko-KR"/>
        </w:rPr>
        <w:t xml:space="preserve">: </w:t>
      </w:r>
      <w:r w:rsidRPr="00DD00AF">
        <w:rPr>
          <w:lang w:eastAsia="ko-KR"/>
        </w:rPr>
        <w:t>Maximum Likelihood</w:t>
      </w:r>
    </w:p>
    <w:p w14:paraId="15DA1EAC" w14:textId="75C75F00" w:rsidR="00C82D4D" w:rsidRPr="00DD00AF" w:rsidRDefault="00E4176D" w:rsidP="00C82D4D">
      <w:pPr>
        <w:spacing w:line="480" w:lineRule="auto"/>
      </w:pPr>
      <w:r w:rsidRPr="00DD00AF">
        <w:t>MLM</w:t>
      </w:r>
      <w:r w:rsidR="00854D69">
        <w:t xml:space="preserve">: </w:t>
      </w:r>
      <w:r w:rsidRPr="00DD00AF">
        <w:t xml:space="preserve">Multilevel </w:t>
      </w:r>
      <w:r w:rsidR="001A72E8" w:rsidRPr="00DD00AF">
        <w:t>M</w:t>
      </w:r>
      <w:r w:rsidRPr="00DD00AF">
        <w:t>odeling</w:t>
      </w:r>
    </w:p>
    <w:p w14:paraId="29131CCE" w14:textId="7C947AA8" w:rsidR="00E31866" w:rsidRPr="00DD00AF" w:rsidRDefault="00E31866" w:rsidP="00C52647">
      <w:pPr>
        <w:spacing w:line="480" w:lineRule="auto"/>
      </w:pPr>
      <w:r w:rsidRPr="00DD00AF">
        <w:rPr>
          <w:lang w:eastAsia="ko-KR"/>
        </w:rPr>
        <w:t>MM</w:t>
      </w:r>
      <w:r w:rsidR="00854D69">
        <w:rPr>
          <w:lang w:eastAsia="ko-KR"/>
        </w:rPr>
        <w:t xml:space="preserve">: </w:t>
      </w:r>
      <w:r w:rsidR="00362CE1" w:rsidRPr="00DD00AF">
        <w:t xml:space="preserve">Male-Male sibling </w:t>
      </w:r>
    </w:p>
    <w:p w14:paraId="27985530" w14:textId="1C8CA7BC" w:rsidR="0029103D" w:rsidRPr="00DD00AF" w:rsidRDefault="0029103D" w:rsidP="000363D8">
      <w:pPr>
        <w:spacing w:line="480" w:lineRule="auto"/>
        <w:rPr>
          <w:i/>
          <w:sz w:val="20"/>
          <w:szCs w:val="20"/>
          <w:lang w:eastAsia="ko-KR"/>
        </w:rPr>
      </w:pPr>
      <w:r w:rsidRPr="00DD00AF">
        <w:rPr>
          <w:rFonts w:hint="eastAsia"/>
          <w:lang w:eastAsia="ko-KR"/>
        </w:rPr>
        <w:t>M</w:t>
      </w:r>
      <w:r w:rsidRPr="00DD00AF">
        <w:rPr>
          <w:lang w:eastAsia="ko-KR"/>
        </w:rPr>
        <w:t>LM0</w:t>
      </w:r>
      <w:r w:rsidR="00854D69">
        <w:rPr>
          <w:lang w:eastAsia="ko-KR"/>
        </w:rPr>
        <w:t>:</w:t>
      </w:r>
      <w:r w:rsidR="00232D63" w:rsidRPr="00DD00AF">
        <w:rPr>
          <w:lang w:eastAsia="ko-KR"/>
        </w:rPr>
        <w:t xml:space="preserve"> </w:t>
      </w:r>
      <w:r w:rsidR="00F42D49" w:rsidRPr="00DD00AF">
        <w:rPr>
          <w:lang w:eastAsia="ko-KR"/>
        </w:rPr>
        <w:t xml:space="preserve">The multilevel </w:t>
      </w:r>
      <w:r w:rsidR="00E140B5" w:rsidRPr="00DD00AF">
        <w:rPr>
          <w:lang w:eastAsia="ko-KR"/>
        </w:rPr>
        <w:t xml:space="preserve">null </w:t>
      </w:r>
      <w:r w:rsidR="00F42D49" w:rsidRPr="00DD00AF">
        <w:rPr>
          <w:lang w:eastAsia="ko-KR"/>
        </w:rPr>
        <w:t>model</w:t>
      </w:r>
    </w:p>
    <w:p w14:paraId="6F1DB107" w14:textId="52B353B2" w:rsidR="00232D63" w:rsidRPr="00DD00AF" w:rsidRDefault="0029103D" w:rsidP="000363D8">
      <w:pPr>
        <w:spacing w:line="480" w:lineRule="auto"/>
        <w:rPr>
          <w:sz w:val="20"/>
          <w:szCs w:val="20"/>
        </w:rPr>
      </w:pPr>
      <w:r w:rsidRPr="00DD00AF">
        <w:rPr>
          <w:rFonts w:hint="eastAsia"/>
          <w:lang w:eastAsia="ko-KR"/>
        </w:rPr>
        <w:t>M</w:t>
      </w:r>
      <w:r w:rsidRPr="00DD00AF">
        <w:rPr>
          <w:lang w:eastAsia="ko-KR"/>
        </w:rPr>
        <w:t>LMN</w:t>
      </w:r>
      <w:r w:rsidR="00232D63" w:rsidRPr="00DD00AF">
        <w:rPr>
          <w:lang w:eastAsia="ko-KR"/>
        </w:rPr>
        <w:t>IN</w:t>
      </w:r>
      <w:r w:rsidR="00854D69">
        <w:rPr>
          <w:lang w:eastAsia="ko-KR"/>
        </w:rPr>
        <w:t>:</w:t>
      </w:r>
      <w:r w:rsidR="00232D63" w:rsidRPr="00DD00AF">
        <w:rPr>
          <w:lang w:eastAsia="ko-KR"/>
        </w:rPr>
        <w:t xml:space="preserve"> </w:t>
      </w:r>
      <w:r w:rsidR="00CB778D" w:rsidRPr="00DD00AF">
        <w:rPr>
          <w:lang w:eastAsia="ko-KR"/>
        </w:rPr>
        <w:t xml:space="preserve">The multilevel model with the individual gender variable </w:t>
      </w:r>
    </w:p>
    <w:p w14:paraId="3DA3870C" w14:textId="24AADFDC" w:rsidR="00232D63" w:rsidRPr="00DD00AF" w:rsidRDefault="00232D63" w:rsidP="000363D8">
      <w:pPr>
        <w:tabs>
          <w:tab w:val="left" w:pos="1593"/>
        </w:tabs>
        <w:spacing w:line="480" w:lineRule="auto"/>
        <w:rPr>
          <w:sz w:val="20"/>
          <w:szCs w:val="20"/>
        </w:rPr>
      </w:pPr>
      <w:r w:rsidRPr="00DD00AF">
        <w:rPr>
          <w:rFonts w:hint="eastAsia"/>
          <w:lang w:eastAsia="ko-KR"/>
        </w:rPr>
        <w:t>M</w:t>
      </w:r>
      <w:r w:rsidRPr="00DD00AF">
        <w:rPr>
          <w:lang w:eastAsia="ko-KR"/>
        </w:rPr>
        <w:t>LMNTW</w:t>
      </w:r>
      <w:r w:rsidR="00854D69">
        <w:rPr>
          <w:lang w:eastAsia="ko-KR"/>
        </w:rPr>
        <w:t xml:space="preserve">: </w:t>
      </w:r>
      <w:r w:rsidR="00CB778D" w:rsidRPr="00DD00AF">
        <w:rPr>
          <w:lang w:eastAsia="ko-KR"/>
        </w:rPr>
        <w:t>The multilevel model with the gender composition variable (</w:t>
      </w:r>
      <w:r w:rsidR="00C82282" w:rsidRPr="00DD00AF">
        <w:rPr>
          <w:lang w:eastAsia="ko-KR"/>
        </w:rPr>
        <w:t>two categories)</w:t>
      </w:r>
      <w:r w:rsidR="00CB778D" w:rsidRPr="00DD00AF">
        <w:rPr>
          <w:lang w:eastAsia="ko-KR"/>
        </w:rPr>
        <w:t xml:space="preserve"> </w:t>
      </w:r>
    </w:p>
    <w:p w14:paraId="7F265228" w14:textId="211ECE94" w:rsidR="00CB778D" w:rsidRPr="00DD00AF" w:rsidRDefault="00232D63" w:rsidP="00854D69">
      <w:pPr>
        <w:spacing w:line="480" w:lineRule="auto"/>
        <w:ind w:left="1200" w:hangingChars="500" w:hanging="1200"/>
        <w:rPr>
          <w:sz w:val="20"/>
          <w:szCs w:val="20"/>
          <w:lang w:eastAsia="ko-KR"/>
        </w:rPr>
      </w:pPr>
      <w:r w:rsidRPr="00DD00AF">
        <w:rPr>
          <w:rFonts w:hint="eastAsia"/>
          <w:lang w:eastAsia="ko-KR"/>
        </w:rPr>
        <w:t>M</w:t>
      </w:r>
      <w:r w:rsidRPr="00DD00AF">
        <w:rPr>
          <w:lang w:eastAsia="ko-KR"/>
        </w:rPr>
        <w:t>LMYIN</w:t>
      </w:r>
      <w:r w:rsidR="00854D69">
        <w:rPr>
          <w:lang w:eastAsia="ko-KR"/>
        </w:rPr>
        <w:t xml:space="preserve">: </w:t>
      </w:r>
      <w:r w:rsidR="00CB778D" w:rsidRPr="00DD00AF">
        <w:rPr>
          <w:lang w:eastAsia="ko-KR"/>
        </w:rPr>
        <w:t xml:space="preserve">The multilevel model with </w:t>
      </w:r>
      <w:r w:rsidR="00F569CD" w:rsidRPr="00DD00AF">
        <w:rPr>
          <w:lang w:eastAsia="ko-KR"/>
        </w:rPr>
        <w:t xml:space="preserve">the </w:t>
      </w:r>
      <w:r w:rsidR="00CB778D" w:rsidRPr="00DD00AF">
        <w:rPr>
          <w:lang w:eastAsia="ko-KR"/>
        </w:rPr>
        <w:t>interaction term</w:t>
      </w:r>
      <w:r w:rsidR="00F569CD" w:rsidRPr="00DD00AF">
        <w:rPr>
          <w:lang w:eastAsia="ko-KR"/>
        </w:rPr>
        <w:t xml:space="preserve"> </w:t>
      </w:r>
      <w:r w:rsidR="00CB778D" w:rsidRPr="00DD00AF">
        <w:rPr>
          <w:lang w:eastAsia="ko-KR"/>
        </w:rPr>
        <w:t xml:space="preserve">and </w:t>
      </w:r>
      <w:r w:rsidR="00F569CD" w:rsidRPr="00DD00AF">
        <w:rPr>
          <w:lang w:eastAsia="ko-KR"/>
        </w:rPr>
        <w:t>the individual</w:t>
      </w:r>
      <w:r w:rsidR="00CB778D" w:rsidRPr="00DD00AF">
        <w:rPr>
          <w:lang w:eastAsia="ko-KR"/>
        </w:rPr>
        <w:t xml:space="preserve"> gender variable</w:t>
      </w:r>
      <w:r w:rsidR="00C82282" w:rsidRPr="00DD00AF">
        <w:rPr>
          <w:lang w:eastAsia="ko-KR"/>
        </w:rPr>
        <w:t xml:space="preserve"> </w:t>
      </w:r>
    </w:p>
    <w:p w14:paraId="1F48DC5E" w14:textId="61B42712" w:rsidR="000363D8" w:rsidRPr="00DD00AF" w:rsidRDefault="000363D8" w:rsidP="00854D69">
      <w:pPr>
        <w:spacing w:line="480" w:lineRule="auto"/>
        <w:ind w:left="1200" w:hangingChars="500" w:hanging="1200"/>
        <w:rPr>
          <w:sz w:val="22"/>
          <w:szCs w:val="22"/>
        </w:rPr>
      </w:pPr>
      <w:r w:rsidRPr="00DD00AF">
        <w:t>MLMYTH</w:t>
      </w:r>
      <w:r w:rsidR="00854D69">
        <w:t xml:space="preserve">: </w:t>
      </w:r>
      <w:r w:rsidR="00CB778D" w:rsidRPr="00DD00AF">
        <w:t xml:space="preserve">The multilevel model with interaction terms </w:t>
      </w:r>
      <w:r w:rsidR="00F569CD" w:rsidRPr="00DD00AF">
        <w:t xml:space="preserve">and </w:t>
      </w:r>
      <w:r w:rsidR="00C82282" w:rsidRPr="00DD00AF">
        <w:t xml:space="preserve">the </w:t>
      </w:r>
      <w:r w:rsidR="00F569CD" w:rsidRPr="00DD00AF">
        <w:t xml:space="preserve">gender composition variable </w:t>
      </w:r>
      <w:r w:rsidR="00C82282" w:rsidRPr="00DD00AF">
        <w:t>(three categories)</w:t>
      </w:r>
    </w:p>
    <w:p w14:paraId="7349DEBF" w14:textId="5552F7D2" w:rsidR="000363D8" w:rsidRPr="00DD00AF" w:rsidRDefault="000363D8" w:rsidP="00854D69">
      <w:pPr>
        <w:spacing w:line="480" w:lineRule="auto"/>
        <w:ind w:left="1200" w:hangingChars="500" w:hanging="1200"/>
        <w:rPr>
          <w:sz w:val="20"/>
          <w:szCs w:val="20"/>
        </w:rPr>
      </w:pPr>
      <w:r w:rsidRPr="00DD00AF">
        <w:t>MLMYTW</w:t>
      </w:r>
      <w:r w:rsidR="00854D69">
        <w:t xml:space="preserve">: </w:t>
      </w:r>
      <w:r w:rsidR="00C82282" w:rsidRPr="00DD00AF">
        <w:t xml:space="preserve">The multilevel model with </w:t>
      </w:r>
      <w:r w:rsidR="00E140B5">
        <w:t xml:space="preserve">the </w:t>
      </w:r>
      <w:r w:rsidR="00C82282" w:rsidRPr="00DD00AF">
        <w:t>interaction term and the gender composition variable (t</w:t>
      </w:r>
      <w:r w:rsidR="001A0322">
        <w:t>wo</w:t>
      </w:r>
      <w:r w:rsidR="00C82282" w:rsidRPr="00DD00AF">
        <w:t xml:space="preserve"> categories)</w:t>
      </w:r>
    </w:p>
    <w:p w14:paraId="208BFCEF" w14:textId="5D502626" w:rsidR="00E31866" w:rsidRPr="00DD00AF" w:rsidRDefault="00E31866" w:rsidP="000363D8">
      <w:pPr>
        <w:spacing w:line="480" w:lineRule="auto"/>
      </w:pPr>
      <w:r w:rsidRPr="00DD00AF">
        <w:rPr>
          <w:lang w:eastAsia="ko-KR"/>
        </w:rPr>
        <w:t>OG</w:t>
      </w:r>
      <w:r w:rsidR="00854D69">
        <w:rPr>
          <w:lang w:eastAsia="ko-KR"/>
        </w:rPr>
        <w:t>:</w:t>
      </w:r>
      <w:r w:rsidR="00362CE1" w:rsidRPr="00DD00AF">
        <w:t xml:space="preserve"> Opposite-Gender sibling </w:t>
      </w:r>
    </w:p>
    <w:p w14:paraId="4D1BC4C6" w14:textId="51B66511" w:rsidR="000363D8" w:rsidRPr="00DD00AF" w:rsidRDefault="000363D8" w:rsidP="00854D69">
      <w:pPr>
        <w:spacing w:line="480" w:lineRule="auto"/>
        <w:ind w:left="1200" w:hangingChars="500" w:hanging="1200"/>
        <w:rPr>
          <w:sz w:val="20"/>
          <w:szCs w:val="20"/>
        </w:rPr>
      </w:pPr>
      <w:r w:rsidRPr="00DD00AF">
        <w:rPr>
          <w:rFonts w:hint="eastAsia"/>
          <w:lang w:eastAsia="ko-KR"/>
        </w:rPr>
        <w:t>R</w:t>
      </w:r>
      <w:r w:rsidRPr="00DD00AF">
        <w:rPr>
          <w:lang w:eastAsia="ko-KR"/>
        </w:rPr>
        <w:t>EGNTH</w:t>
      </w:r>
      <w:r w:rsidR="00854D69">
        <w:rPr>
          <w:lang w:eastAsia="ko-KR"/>
        </w:rPr>
        <w:t xml:space="preserve">: </w:t>
      </w:r>
      <w:r w:rsidR="00C82282" w:rsidRPr="00DD00AF">
        <w:t>The pooled-regression model with the gender composition variable (three categories)</w:t>
      </w:r>
    </w:p>
    <w:p w14:paraId="4BBBBF29" w14:textId="5AD6BEA0" w:rsidR="000363D8" w:rsidRPr="00DD00AF" w:rsidRDefault="000363D8" w:rsidP="00854D69">
      <w:pPr>
        <w:spacing w:line="480" w:lineRule="auto"/>
        <w:ind w:left="1200" w:hangingChars="500" w:hanging="1200"/>
        <w:rPr>
          <w:sz w:val="20"/>
          <w:szCs w:val="20"/>
        </w:rPr>
      </w:pPr>
      <w:r w:rsidRPr="00DD00AF">
        <w:rPr>
          <w:rFonts w:hint="eastAsia"/>
          <w:lang w:eastAsia="ko-KR"/>
        </w:rPr>
        <w:lastRenderedPageBreak/>
        <w:t>R</w:t>
      </w:r>
      <w:r w:rsidRPr="00DD00AF">
        <w:rPr>
          <w:lang w:eastAsia="ko-KR"/>
        </w:rPr>
        <w:t>EGNTW</w:t>
      </w:r>
      <w:r w:rsidR="00854D69">
        <w:rPr>
          <w:lang w:eastAsia="ko-KR"/>
        </w:rPr>
        <w:t xml:space="preserve">: </w:t>
      </w:r>
      <w:r w:rsidR="00C82282" w:rsidRPr="00DD00AF">
        <w:t>The pooled-regression model with the gender composition variable (two categories)</w:t>
      </w:r>
    </w:p>
    <w:p w14:paraId="358C7E6B" w14:textId="6BC781C5" w:rsidR="000363D8" w:rsidRPr="00DD00AF" w:rsidRDefault="000363D8" w:rsidP="00854D69">
      <w:pPr>
        <w:tabs>
          <w:tab w:val="left" w:pos="2105"/>
        </w:tabs>
        <w:spacing w:line="480" w:lineRule="auto"/>
        <w:ind w:left="1200" w:hangingChars="500" w:hanging="1200"/>
        <w:rPr>
          <w:sz w:val="20"/>
          <w:szCs w:val="20"/>
        </w:rPr>
      </w:pPr>
      <w:r w:rsidRPr="00DD00AF">
        <w:rPr>
          <w:rFonts w:hint="eastAsia"/>
          <w:lang w:eastAsia="ko-KR"/>
        </w:rPr>
        <w:t>R</w:t>
      </w:r>
      <w:r w:rsidRPr="00DD00AF">
        <w:rPr>
          <w:lang w:eastAsia="ko-KR"/>
        </w:rPr>
        <w:t>EGYTH</w:t>
      </w:r>
      <w:r w:rsidR="00854D69">
        <w:rPr>
          <w:lang w:eastAsia="ko-KR"/>
        </w:rPr>
        <w:t xml:space="preserve">: </w:t>
      </w:r>
      <w:r w:rsidR="00C82282" w:rsidRPr="00DD00AF">
        <w:t>The pooled-regression model with interaction term</w:t>
      </w:r>
      <w:r w:rsidR="0087171F">
        <w:t>s</w:t>
      </w:r>
      <w:r w:rsidR="00C82282" w:rsidRPr="00DD00AF">
        <w:t xml:space="preserve"> and gender composition variable (three categories)</w:t>
      </w:r>
    </w:p>
    <w:p w14:paraId="0018E233" w14:textId="5FCA585A" w:rsidR="000363D8" w:rsidRPr="00DD00AF" w:rsidRDefault="000363D8" w:rsidP="00854D69">
      <w:pPr>
        <w:spacing w:line="480" w:lineRule="auto"/>
        <w:ind w:left="1200" w:hangingChars="500" w:hanging="1200"/>
        <w:rPr>
          <w:sz w:val="20"/>
          <w:szCs w:val="20"/>
        </w:rPr>
      </w:pPr>
      <w:r w:rsidRPr="00DD00AF">
        <w:rPr>
          <w:rFonts w:hint="eastAsia"/>
          <w:lang w:eastAsia="ko-KR"/>
        </w:rPr>
        <w:t>R</w:t>
      </w:r>
      <w:r w:rsidRPr="00DD00AF">
        <w:rPr>
          <w:lang w:eastAsia="ko-KR"/>
        </w:rPr>
        <w:t>EGYTW</w:t>
      </w:r>
      <w:r w:rsidR="00854D69">
        <w:t xml:space="preserve">: </w:t>
      </w:r>
      <w:r w:rsidR="00C82282" w:rsidRPr="00DD00AF">
        <w:t xml:space="preserve">The pooled-regression model with interaction term and the gender composition variable (two categories) </w:t>
      </w:r>
    </w:p>
    <w:p w14:paraId="1D5B9F73" w14:textId="1F2A5724" w:rsidR="00E942AA" w:rsidRPr="00DD00AF" w:rsidRDefault="00E942AA" w:rsidP="000363D8">
      <w:pPr>
        <w:spacing w:line="480" w:lineRule="auto"/>
        <w:rPr>
          <w:lang w:eastAsia="ko-KR"/>
        </w:rPr>
      </w:pPr>
      <w:r w:rsidRPr="00DD00AF">
        <w:rPr>
          <w:lang w:eastAsia="ko-KR"/>
        </w:rPr>
        <w:t>REML</w:t>
      </w:r>
      <w:r w:rsidR="00FC085A">
        <w:rPr>
          <w:lang w:eastAsia="ko-KR"/>
        </w:rPr>
        <w:t>:</w:t>
      </w:r>
      <w:r w:rsidRPr="00DD00AF">
        <w:rPr>
          <w:lang w:eastAsia="ko-KR"/>
        </w:rPr>
        <w:t xml:space="preserve"> Maximum Likelihood Method</w:t>
      </w:r>
    </w:p>
    <w:p w14:paraId="15EBA021" w14:textId="5D54FB82" w:rsidR="00E31866" w:rsidRPr="00DD00AF" w:rsidRDefault="00E31866" w:rsidP="00C52647">
      <w:pPr>
        <w:spacing w:line="480" w:lineRule="auto"/>
        <w:rPr>
          <w:lang w:eastAsia="ko-KR"/>
        </w:rPr>
      </w:pPr>
      <w:r w:rsidRPr="00DD00AF">
        <w:rPr>
          <w:lang w:eastAsia="ko-KR"/>
        </w:rPr>
        <w:t>SG</w:t>
      </w:r>
      <w:r w:rsidR="00FC085A">
        <w:rPr>
          <w:lang w:eastAsia="ko-KR"/>
        </w:rPr>
        <w:t xml:space="preserve">: </w:t>
      </w:r>
      <w:r w:rsidR="00362CE1" w:rsidRPr="00DD00AF">
        <w:rPr>
          <w:lang w:eastAsia="ko-KR"/>
        </w:rPr>
        <w:t xml:space="preserve">Same-Gender sibling </w:t>
      </w:r>
    </w:p>
    <w:p w14:paraId="184AFB5A" w14:textId="77777777" w:rsidR="00C82282" w:rsidRPr="00DD00AF" w:rsidRDefault="00C82282">
      <w:pPr>
        <w:rPr>
          <w:b/>
        </w:rPr>
      </w:pPr>
      <w:bookmarkStart w:id="13" w:name="_Toc108985985"/>
      <w:bookmarkStart w:id="14" w:name="_Toc108986088"/>
      <w:bookmarkStart w:id="15" w:name="_Toc109813163"/>
      <w:r w:rsidRPr="00DD00AF">
        <w:br w:type="page"/>
      </w:r>
    </w:p>
    <w:p w14:paraId="6816753C" w14:textId="48770015" w:rsidR="0044460A" w:rsidRPr="00DD00AF" w:rsidRDefault="0044460A" w:rsidP="002057BF">
      <w:pPr>
        <w:pStyle w:val="2"/>
      </w:pPr>
      <w:r w:rsidRPr="00DD00AF">
        <w:lastRenderedPageBreak/>
        <w:t>ABSTRACT</w:t>
      </w:r>
      <w:bookmarkEnd w:id="13"/>
      <w:bookmarkEnd w:id="14"/>
      <w:bookmarkEnd w:id="15"/>
    </w:p>
    <w:p w14:paraId="4FCE1A4A" w14:textId="2E56D48F" w:rsidR="00AE5BB0" w:rsidRPr="00DD00AF" w:rsidRDefault="00E55654" w:rsidP="00C55582">
      <w:pPr>
        <w:spacing w:line="480" w:lineRule="auto"/>
        <w:ind w:firstLine="720"/>
      </w:pPr>
      <w:r w:rsidRPr="00DD00AF">
        <w:t>Dyadic data is widely used in social and behavioral studies</w:t>
      </w:r>
      <w:r w:rsidR="00A80E06" w:rsidRPr="00DD00AF">
        <w:t xml:space="preserve">. </w:t>
      </w:r>
      <w:r w:rsidRPr="00DD00AF">
        <w:t xml:space="preserve">However, </w:t>
      </w:r>
      <w:r w:rsidR="00F35CAE" w:rsidRPr="00DD00AF">
        <w:t>specific techniques must be used due to the nonindependence of dyadic data</w:t>
      </w:r>
      <w:r w:rsidRPr="00DD00AF">
        <w:t>.</w:t>
      </w:r>
      <w:r w:rsidR="00C55582" w:rsidRPr="00DD00AF">
        <w:rPr>
          <w:lang w:eastAsia="ko-KR"/>
        </w:rPr>
        <w:t xml:space="preserve"> </w:t>
      </w:r>
      <w:r w:rsidR="00764C43" w:rsidRPr="00DD00AF">
        <w:rPr>
          <w:lang w:eastAsia="ko-KR"/>
        </w:rPr>
        <w:t>This study compare</w:t>
      </w:r>
      <w:r w:rsidR="00C80601" w:rsidRPr="00DD00AF">
        <w:rPr>
          <w:lang w:eastAsia="ko-KR"/>
        </w:rPr>
        <w:t>d</w:t>
      </w:r>
      <w:r w:rsidR="00764C43" w:rsidRPr="00DD00AF">
        <w:rPr>
          <w:lang w:eastAsia="ko-KR"/>
        </w:rPr>
        <w:t xml:space="preserve"> multilevel modeling (MLM) and </w:t>
      </w:r>
      <w:r w:rsidR="002C52FA" w:rsidRPr="00DD00AF">
        <w:rPr>
          <w:lang w:eastAsia="ko-KR"/>
        </w:rPr>
        <w:t xml:space="preserve">the </w:t>
      </w:r>
      <w:r w:rsidR="00764C43" w:rsidRPr="00DD00AF">
        <w:rPr>
          <w:lang w:eastAsia="ko-KR"/>
        </w:rPr>
        <w:t xml:space="preserve">pooled-regression approach in the dyadic analysis context. </w:t>
      </w:r>
      <w:r w:rsidRPr="00DD00AF">
        <w:t>Furthermore, within the context of dyadic analysis, the modeling of categorical explanatory variables is understudied despite its usefulness and importance (Yaremych et al., 2022)</w:t>
      </w:r>
      <w:r w:rsidR="00AE5BB0" w:rsidRPr="00DD00AF">
        <w:t>.</w:t>
      </w:r>
    </w:p>
    <w:p w14:paraId="30D36485" w14:textId="581DC147" w:rsidR="00AE5BB0" w:rsidRPr="00DD00AF" w:rsidRDefault="00E55654" w:rsidP="000C02E8">
      <w:pPr>
        <w:spacing w:line="480" w:lineRule="auto"/>
        <w:rPr>
          <w:lang w:eastAsia="ko-KR"/>
        </w:rPr>
      </w:pPr>
      <w:r w:rsidRPr="00DD00AF">
        <w:t xml:space="preserve"> </w:t>
      </w:r>
      <w:r w:rsidR="00C26BC2" w:rsidRPr="00DD00AF">
        <w:tab/>
      </w:r>
      <w:r w:rsidR="00012C9C" w:rsidRPr="00DD00AF">
        <w:t>This simulation study investigate</w:t>
      </w:r>
      <w:r w:rsidR="002C52FA" w:rsidRPr="00DD00AF">
        <w:t>d</w:t>
      </w:r>
      <w:r w:rsidR="00012C9C" w:rsidRPr="00DD00AF">
        <w:t xml:space="preserve"> the effect of sample size (</w:t>
      </w:r>
      <w:r w:rsidR="00D76FD0" w:rsidRPr="00DD00AF">
        <w:t>the number</w:t>
      </w:r>
      <w:r w:rsidR="000C02E8" w:rsidRPr="00DD00AF">
        <w:t>s</w:t>
      </w:r>
      <w:r w:rsidR="00D76FD0" w:rsidRPr="00DD00AF">
        <w:t xml:space="preserve"> of dyads</w:t>
      </w:r>
      <w:r w:rsidR="00012C9C" w:rsidRPr="00DD00AF">
        <w:t>)</w:t>
      </w:r>
      <w:r w:rsidRPr="00DD00AF">
        <w:t xml:space="preserve">, the main effect of the categorical variable on </w:t>
      </w:r>
      <w:r w:rsidR="00651C9B" w:rsidRPr="00DD00AF">
        <w:t xml:space="preserve">the </w:t>
      </w:r>
      <w:r w:rsidR="008A39BF" w:rsidRPr="00DD00AF">
        <w:t>dependent variable (</w:t>
      </w:r>
      <w:r w:rsidRPr="00DD00AF">
        <w:t>DV</w:t>
      </w:r>
      <w:r w:rsidR="008A39BF" w:rsidRPr="00DD00AF">
        <w:t>)</w:t>
      </w:r>
      <w:r w:rsidRPr="00DD00AF">
        <w:t>, the interaction effect between the categorical variable and the continuous variable on DV, and</w:t>
      </w:r>
      <w:r w:rsidR="00F35CAE" w:rsidRPr="00DD00AF">
        <w:t xml:space="preserve"> the</w:t>
      </w:r>
      <w:r w:rsidRPr="00DD00AF">
        <w:t xml:space="preserve"> intraclass correlation</w:t>
      </w:r>
      <w:r w:rsidR="00764C43" w:rsidRPr="00DD00AF">
        <w:t xml:space="preserve"> (ICC)</w:t>
      </w:r>
      <w:r w:rsidR="00012C9C" w:rsidRPr="00DD00AF">
        <w:t xml:space="preserve"> on power and </w:t>
      </w:r>
      <w:r w:rsidR="00576050" w:rsidRPr="00DD00AF">
        <w:t>Type Ⅰ</w:t>
      </w:r>
      <w:r w:rsidR="00012C9C" w:rsidRPr="00DD00AF">
        <w:t xml:space="preserve"> error rate of parameters</w:t>
      </w:r>
      <w:r w:rsidR="00C82E6A" w:rsidRPr="00DD00AF">
        <w:t xml:space="preserve"> of each model</w:t>
      </w:r>
      <w:r w:rsidR="00764C43" w:rsidRPr="00DD00AF">
        <w:t>.</w:t>
      </w:r>
      <w:r w:rsidR="00CC2EDC" w:rsidRPr="00DD00AF">
        <w:t xml:space="preserve"> </w:t>
      </w:r>
      <w:r w:rsidR="00012C9C" w:rsidRPr="00DD00AF">
        <w:rPr>
          <w:lang w:eastAsia="ko-KR"/>
        </w:rPr>
        <w:t xml:space="preserve">The results </w:t>
      </w:r>
      <w:r w:rsidR="00C26BC2" w:rsidRPr="00DD00AF">
        <w:rPr>
          <w:lang w:eastAsia="ko-KR"/>
        </w:rPr>
        <w:t>indicated</w:t>
      </w:r>
      <w:r w:rsidR="00012C9C" w:rsidRPr="00DD00AF">
        <w:rPr>
          <w:lang w:eastAsia="ko-KR"/>
        </w:rPr>
        <w:t xml:space="preserve"> that overall, MLM show</w:t>
      </w:r>
      <w:r w:rsidR="002C52FA" w:rsidRPr="00DD00AF">
        <w:rPr>
          <w:lang w:eastAsia="ko-KR"/>
        </w:rPr>
        <w:t>ed</w:t>
      </w:r>
      <w:r w:rsidR="00012C9C" w:rsidRPr="00DD00AF">
        <w:rPr>
          <w:lang w:eastAsia="ko-KR"/>
        </w:rPr>
        <w:t xml:space="preserve"> higher power than </w:t>
      </w:r>
      <w:r w:rsidR="002C52FA" w:rsidRPr="00DD00AF">
        <w:rPr>
          <w:lang w:eastAsia="ko-KR"/>
        </w:rPr>
        <w:t xml:space="preserve">the </w:t>
      </w:r>
      <w:r w:rsidR="00012C9C" w:rsidRPr="00DD00AF">
        <w:rPr>
          <w:lang w:eastAsia="ko-KR"/>
        </w:rPr>
        <w:t>pooled-regression approach.</w:t>
      </w:r>
      <w:r w:rsidR="00C26BC2" w:rsidRPr="00DD00AF">
        <w:rPr>
          <w:lang w:eastAsia="ko-KR"/>
        </w:rPr>
        <w:t xml:space="preserve"> When investigating interaction</w:t>
      </w:r>
      <w:r w:rsidR="00C80601" w:rsidRPr="00DD00AF">
        <w:rPr>
          <w:lang w:eastAsia="ko-KR"/>
        </w:rPr>
        <w:t>s</w:t>
      </w:r>
      <w:r w:rsidR="00284F91" w:rsidRPr="00DD00AF">
        <w:rPr>
          <w:lang w:eastAsia="ko-KR"/>
        </w:rPr>
        <w:t>,</w:t>
      </w:r>
      <w:r w:rsidR="00C26BC2" w:rsidRPr="00DD00AF">
        <w:rPr>
          <w:lang w:eastAsia="ko-KR"/>
        </w:rPr>
        <w:t xml:space="preserve"> </w:t>
      </w:r>
      <w:r w:rsidR="00F35CAE" w:rsidRPr="00DD00AF">
        <w:rPr>
          <w:lang w:eastAsia="ko-KR"/>
        </w:rPr>
        <w:t xml:space="preserve">the </w:t>
      </w:r>
      <w:r w:rsidR="00C26BC2" w:rsidRPr="00DD00AF">
        <w:rPr>
          <w:lang w:eastAsia="ko-KR"/>
        </w:rPr>
        <w:t>pooled-regression approach is not recomme</w:t>
      </w:r>
      <w:r w:rsidR="00284F91" w:rsidRPr="00DD00AF">
        <w:rPr>
          <w:lang w:eastAsia="ko-KR"/>
        </w:rPr>
        <w:t>nded</w:t>
      </w:r>
      <w:r w:rsidR="000C02E8" w:rsidRPr="00DD00AF">
        <w:rPr>
          <w:lang w:eastAsia="ko-KR"/>
        </w:rPr>
        <w:t xml:space="preserve"> due to </w:t>
      </w:r>
      <w:r w:rsidR="00F35CAE" w:rsidRPr="00DD00AF">
        <w:rPr>
          <w:lang w:eastAsia="ko-KR"/>
        </w:rPr>
        <w:t xml:space="preserve">the </w:t>
      </w:r>
      <w:r w:rsidR="000C02E8" w:rsidRPr="00DD00AF">
        <w:rPr>
          <w:lang w:eastAsia="ko-KR"/>
        </w:rPr>
        <w:t>high Type Ⅰ error rate</w:t>
      </w:r>
      <w:r w:rsidR="00284F91" w:rsidRPr="00DD00AF">
        <w:rPr>
          <w:lang w:eastAsia="ko-KR"/>
        </w:rPr>
        <w:t xml:space="preserve">. Forcing individual categorical variable into </w:t>
      </w:r>
      <w:r w:rsidR="00F35CAE" w:rsidRPr="00DD00AF">
        <w:rPr>
          <w:lang w:eastAsia="ko-KR"/>
        </w:rPr>
        <w:t xml:space="preserve">a </w:t>
      </w:r>
      <w:r w:rsidR="00284F91" w:rsidRPr="00DD00AF">
        <w:rPr>
          <w:lang w:eastAsia="ko-KR"/>
        </w:rPr>
        <w:t xml:space="preserve">level-2 variable is also not recommended for MLM. </w:t>
      </w:r>
      <w:r w:rsidR="00012C9C" w:rsidRPr="00DD00AF">
        <w:rPr>
          <w:lang w:eastAsia="ko-KR"/>
        </w:rPr>
        <w:t>Further implications and limitations were discussed</w:t>
      </w:r>
      <w:r w:rsidR="00AE5BB0" w:rsidRPr="00DD00AF">
        <w:rPr>
          <w:lang w:eastAsia="ko-KR"/>
        </w:rPr>
        <w:t>.</w:t>
      </w:r>
    </w:p>
    <w:p w14:paraId="0BDDDADC" w14:textId="37CCCE14" w:rsidR="00C9125A" w:rsidRPr="00DD00AF" w:rsidRDefault="00A16550" w:rsidP="0044460A">
      <w:pPr>
        <w:spacing w:line="480" w:lineRule="auto"/>
        <w:sectPr w:rsidR="00C9125A" w:rsidRPr="00DD00AF" w:rsidSect="00F65E48">
          <w:headerReference w:type="default" r:id="rId8"/>
          <w:headerReference w:type="first" r:id="rId9"/>
          <w:pgSz w:w="12240" w:h="15840"/>
          <w:pgMar w:top="1440" w:right="1440" w:bottom="1440" w:left="2160" w:header="720" w:footer="720" w:gutter="0"/>
          <w:pgNumType w:fmt="lowerRoman" w:start="1"/>
          <w:cols w:space="720"/>
          <w:titlePg/>
          <w:docGrid w:linePitch="360"/>
        </w:sectPr>
      </w:pPr>
      <w:r w:rsidRPr="00DD00AF">
        <w:tab/>
      </w:r>
      <w:r w:rsidRPr="00DD00AF">
        <w:rPr>
          <w:i/>
        </w:rPr>
        <w:t>Keywords:</w:t>
      </w:r>
      <w:r w:rsidRPr="00DD00AF">
        <w:t xml:space="preserve"> </w:t>
      </w:r>
      <w:r w:rsidR="001E337F" w:rsidRPr="00DD00AF">
        <w:t>dyadic analysis, multilevel modeling, pooled-regression</w:t>
      </w:r>
      <w:r w:rsidR="00B606F0" w:rsidRPr="00DD00AF">
        <w:t xml:space="preserve"> approach</w:t>
      </w:r>
      <w:r w:rsidR="00012C9C" w:rsidRPr="00DD00AF">
        <w:t>.</w:t>
      </w:r>
    </w:p>
    <w:p w14:paraId="51BD264F" w14:textId="3D0774FF" w:rsidR="0044460A" w:rsidRPr="00DD00AF" w:rsidRDefault="0044460A" w:rsidP="00D43458">
      <w:pPr>
        <w:pStyle w:val="2"/>
      </w:pPr>
      <w:bookmarkStart w:id="16" w:name="_Toc108985986"/>
      <w:bookmarkStart w:id="17" w:name="_Toc108986089"/>
      <w:bookmarkStart w:id="18" w:name="_Toc109813164"/>
      <w:r w:rsidRPr="00DD00AF">
        <w:lastRenderedPageBreak/>
        <w:t>INTRODUCTION</w:t>
      </w:r>
      <w:bookmarkEnd w:id="16"/>
      <w:bookmarkEnd w:id="17"/>
      <w:bookmarkEnd w:id="18"/>
    </w:p>
    <w:p w14:paraId="38C421C7" w14:textId="1A960089" w:rsidR="00AE5BB0" w:rsidRPr="00DD00AF" w:rsidRDefault="00F845FC" w:rsidP="005E35EC">
      <w:pPr>
        <w:spacing w:line="480" w:lineRule="auto"/>
      </w:pPr>
      <w:r w:rsidRPr="00DD00AF">
        <w:tab/>
      </w:r>
      <w:r w:rsidR="0011427B" w:rsidRPr="00DD00AF">
        <w:t xml:space="preserve">Dyadic </w:t>
      </w:r>
      <w:r w:rsidR="007377FE" w:rsidRPr="00DD00AF">
        <w:t xml:space="preserve">data is widely used in social and behavioral studies. </w:t>
      </w:r>
      <w:r w:rsidR="005F27A8" w:rsidRPr="00DD00AF">
        <w:t xml:space="preserve">Dyadic data refers to </w:t>
      </w:r>
      <w:r w:rsidR="00F35CAE" w:rsidRPr="00DD00AF">
        <w:t>paired data</w:t>
      </w:r>
      <w:r w:rsidR="005F27A8" w:rsidRPr="00DD00AF">
        <w:t xml:space="preserve">, in other words, data </w:t>
      </w:r>
      <w:r w:rsidR="00F35CAE" w:rsidRPr="00DD00AF">
        <w:t>from pairs of individuals who are related to each other</w:t>
      </w:r>
      <w:r w:rsidR="005F27A8" w:rsidRPr="00DD00AF">
        <w:t>.</w:t>
      </w:r>
      <w:r w:rsidR="00D76FD0" w:rsidRPr="00DD00AF">
        <w:t xml:space="preserve"> </w:t>
      </w:r>
      <w:r w:rsidR="00C55582" w:rsidRPr="00DD00AF">
        <w:t xml:space="preserve">Examples include </w:t>
      </w:r>
      <w:r w:rsidR="00082DCB" w:rsidRPr="00DD00AF">
        <w:t>m</w:t>
      </w:r>
      <w:r w:rsidR="0011427B" w:rsidRPr="00DD00AF">
        <w:t xml:space="preserve">arried-couple dyads </w:t>
      </w:r>
      <w:r w:rsidR="0011427B" w:rsidRPr="00DD00AF">
        <w:fldChar w:fldCharType="begin"/>
      </w:r>
      <w:r w:rsidR="00E532B3" w:rsidRPr="00DD00AF">
        <w:instrText xml:space="preserve"> ADDIN ZOTERO_ITEM CSL_CITATION {"citationID":"sXXGz25g","properties":{"formattedCitation":"(Umberson et al., 2018)","plainCitation":"(Umberson et al., 2018)","noteIndex":0},"citationItems":[{"id":694,"uris":["http://zotero.org/users/8270394/items/P8X9EWBQ"],"itemData":{"id":694,"type":"article-journal","abstract":"Prior research based on studies of heterosexual populations suggests that men’s health benefits more from marriage than women’s, in part because women do more than men to influence the health habits of their spouse. We extend this work by using dyadic survey data from 838 spouses in 419 gay, lesbian, and heterosexual marriages to consider differences in social control tactics across same-sex and different-sex couples—that is, how spouses monitor and regulate each other’s health habits. Results suggest that although gender differences in social control are common, gendered patterns sometimes differ depending on whether one is in a same-sex or different-sex marriage. Results also point to the importance of health habits as strong drivers of relationship dynamics across gay and lesbian as well as heterosexual marriages.","container-title":"Journal of Health and Social Behavior","DOI":"10.1177/0022146518790560","ISSN":"0022-1465","issue":"3","journalAbbreviation":"J Health Soc Behav","language":"en","note":"publisher: SAGE Publications Inc","page":"429-446","source":"SAGE Journals","title":"Marriage, Social Control, and Health Behavior: A Dyadic Analysis of Same-sex and Different-sex Couples","title-short":"Marriage, Social Control, and Health Behavior","volume":"59","author":[{"family":"Umberson","given":"Debra"},{"family":"Donnelly","given":"Rachel"},{"family":"Pollitt","given":"Amanda M."}],"issued":{"date-parts":[["2018",9,1]]}}}],"schema":"https://github.com/citation-style-language/schema/raw/master/csl-citation.json"} </w:instrText>
      </w:r>
      <w:r w:rsidR="0011427B" w:rsidRPr="00DD00AF">
        <w:fldChar w:fldCharType="separate"/>
      </w:r>
      <w:r w:rsidR="0011427B" w:rsidRPr="00DD00AF">
        <w:t>(Umberson et al., 2018)</w:t>
      </w:r>
      <w:r w:rsidR="0011427B" w:rsidRPr="00DD00AF">
        <w:fldChar w:fldCharType="end"/>
      </w:r>
      <w:r w:rsidR="0011427B" w:rsidRPr="00DD00AF">
        <w:t xml:space="preserve">, parental dyads </w:t>
      </w:r>
      <w:r w:rsidR="0011427B" w:rsidRPr="00DD00AF">
        <w:fldChar w:fldCharType="begin"/>
      </w:r>
      <w:r w:rsidR="00E532B3" w:rsidRPr="00DD00AF">
        <w:instrText xml:space="preserve"> ADDIN ZOTERO_ITEM CSL_CITATION {"citationID":"ttEemdnR","properties":{"formattedCitation":"(Woodman, 2014)","plainCitation":"(Woodman, 2014)","noteIndex":0},"citationItems":[{"id":655,"uris":["http://zotero.org/users/8270394/items/CHWQJ2IY"],"itemData":{"id":655,"type":"article-journal","container-title":"Family Relations","DOI":"10.1111/fare.12049","ISSN":"01976664","issue":"1","journalAbbreviation":"Fam Relat","language":"en","page":"39-54","source":"DOI.org (Crossref)","title":"Trajectories of Stress among Parents of Children with Disabilities: A Dyadic Analysis: Trajectories of Stress","title-short":"Trajectories of Stress among Parents of Children with Disabilities","volume":"63","author":[{"family":"Woodman","given":"Ashley C."}],"issued":{"date-parts":[["2014",2]]}}}],"schema":"https://github.com/citation-style-language/schema/raw/master/csl-citation.json"} </w:instrText>
      </w:r>
      <w:r w:rsidR="0011427B" w:rsidRPr="00DD00AF">
        <w:fldChar w:fldCharType="separate"/>
      </w:r>
      <w:r w:rsidR="0011427B" w:rsidRPr="00DD00AF">
        <w:t>(Woodman, 2014)</w:t>
      </w:r>
      <w:r w:rsidR="0011427B" w:rsidRPr="00DD00AF">
        <w:fldChar w:fldCharType="end"/>
      </w:r>
      <w:r w:rsidR="0011427B" w:rsidRPr="00DD00AF">
        <w:t xml:space="preserve">, roommate dyads (e.g., </w:t>
      </w:r>
      <w:r w:rsidR="0011427B" w:rsidRPr="00DD00AF">
        <w:fldChar w:fldCharType="begin"/>
      </w:r>
      <w:r w:rsidR="00E532B3" w:rsidRPr="00DD00AF">
        <w:instrText xml:space="preserve"> ADDIN ZOTERO_ITEM CSL_CITATION {"citationID":"4Cxp3XeJ","properties":{"formattedCitation":"(Haeffel &amp; Hames, 2014)","plainCitation":"(Haeffel &amp; Hames, 2014)","dontUpdate":true,"noteIndex":0},"citationItems":[{"id":661,"uris":["http://zotero.org/users/8270394/items/CDLEBN74"],"itemData":{"id":661,"type":"article-journal","abstract":"Cognitive vulnerability is a potent risk factor for depression. Individual differences in cognitive vulnerability solidify in early adolescence and remain stable throughout the life span. However, stability does not mean immutability. We hypothesized that cognitive vulnerability would be susceptible to change during major life transitions when social milieus undergo significant changes (e.g., moving to college). Specifically, we tested the hypothesis that cognitive vulnerability could change via a contagion effect. We tested this hypothesis using a prospective longitudinal design with a sample of randomly assigned college freshmen roommate pairs (103 pairs). Results supported the hypotheses. Participants who were randomly assigned to a roommate with high levels of cognitive vulnerability were likely to “catch” their roommate’s cognitive style and develop higher levels of cognitive vulnerability. Moreover, those who experienced an increase in cognitive vulnerability had significantly greater levels of depressive symptoms over the prospective interval than those who did not.","container-title":"Clinical Psychological Science","DOI":"10.1177/2167702613485075","ISSN":"2167-7026, 2167-7034","issue":"1","journalAbbreviation":"Clinical Psychological Science","language":"en","page":"75-85","source":"DOI.org (Crossref)","title":"Cognitive Vulnerability to Depression Can Be Contagious","volume":"2","author":[{"family":"Haeffel","given":"Gerald J."},{"family":"Hames","given":"Jennifer L."}],"issued":{"date-parts":[["2014",1]]}}}],"schema":"https://github.com/citation-style-language/schema/raw/master/csl-citation.json"} </w:instrText>
      </w:r>
      <w:r w:rsidR="0011427B" w:rsidRPr="00DD00AF">
        <w:fldChar w:fldCharType="separate"/>
      </w:r>
      <w:r w:rsidR="0011427B" w:rsidRPr="00DD00AF">
        <w:t>Haeffel &amp; Hames, 2014)</w:t>
      </w:r>
      <w:r w:rsidR="0011427B" w:rsidRPr="00DD00AF">
        <w:fldChar w:fldCharType="end"/>
      </w:r>
      <w:r w:rsidR="0011427B" w:rsidRPr="00DD00AF">
        <w:t xml:space="preserve">, parent-child dyads (e.g., </w:t>
      </w:r>
      <w:r w:rsidR="0011427B" w:rsidRPr="00DD00AF">
        <w:fldChar w:fldCharType="begin"/>
      </w:r>
      <w:r w:rsidR="00E532B3" w:rsidRPr="00DD00AF">
        <w:instrText xml:space="preserve"> ADDIN ZOTERO_ITEM CSL_CITATION {"citationID":"GUVSNrbc","properties":{"formattedCitation":"(Kochanska et al., 2008)","plainCitation":"(Kochanska et al., 2008)","dontUpdate":true,"noteIndex":0},"citationItems":[{"id":662,"uris":["http://zotero.org/users/8270394/items/PY8NTVUG"],"itemData":{"id":662,"type":"article-journal","container-title":"Child Development","DOI":"10.1111/j.1467-8624.2007.01109.x","ISSN":"0009-3920, 1467-8624","issue":"1","journalAbbreviation":"Child Development","language":"en","page":"30-44","source":"DOI.org (Crossref)","title":"Mother–Child and Father–Child Mutually Responsive Orientation in the First 2 Years and Children’s Outcomes at Preschool Age: Mechanisms of Influence","title-short":"Mother–Child and Father–Child Mutually Responsive Orientation in the First 2 Years and Children’s Outcomes at Preschool Age","volume":"79","author":[{"family":"Kochanska","given":"Grazyna"},{"family":"Aksan","given":"Nazan"},{"family":"Prisco","given":"Theresa R."},{"family":"Adams","given":"Erin E."}],"issued":{"date-parts":[["2008",1]]}}}],"schema":"https://github.com/citation-style-language/schema/raw/master/csl-citation.json"} </w:instrText>
      </w:r>
      <w:r w:rsidR="0011427B" w:rsidRPr="00DD00AF">
        <w:fldChar w:fldCharType="separate"/>
      </w:r>
      <w:r w:rsidR="0011427B" w:rsidRPr="00DD00AF">
        <w:t>Kochanska et al., 2008)</w:t>
      </w:r>
      <w:r w:rsidR="0011427B" w:rsidRPr="00DD00AF">
        <w:fldChar w:fldCharType="end"/>
      </w:r>
      <w:r w:rsidR="0011427B" w:rsidRPr="00DD00AF">
        <w:t>, cousin dyads</w:t>
      </w:r>
      <w:r w:rsidR="004A2B83" w:rsidRPr="00DD00AF">
        <w:t xml:space="preserve"> </w:t>
      </w:r>
      <w:r w:rsidR="004A2B83" w:rsidRPr="00DD00AF">
        <w:fldChar w:fldCharType="begin"/>
      </w:r>
      <w:r w:rsidR="004A2B83" w:rsidRPr="00DD00AF">
        <w:instrText xml:space="preserve"> ADDIN ZOTERO_ITEM CSL_CITATION {"citationID":"MLjpt37o","properties":{"formattedCitation":"(Garrison &amp; Rodgers, 2016)","plainCitation":"(Garrison &amp; Rodgers, 2016)","noteIndex":0},"citationItems":[{"id":774,"uris":["http://zotero.org/users/8270394/items/M2EMYE8X"],"itemData":{"id":774,"type":"article-journal","container-title":"Intelligence","DOI":"10.1016/j.intell.2016.08.008","ISSN":"01602896","journalAbbreviation":"Intelligence","language":"en","page":"139-156","source":"DOI.org (Crossref)","title":"Casting doubt on the causal link between intelligence and age at first intercourse: A cross-generational sibling comparison design using the NLSY","title-short":"Casting doubt on the causal link between intelligence and age at first intercourse","volume":"59","author":[{"family":"Garrison","given":"S. Mason"},{"family":"Rodgers","given":"Joseph Lee"}],"issued":{"date-parts":[["2016",11]]}}}],"schema":"https://github.com/citation-style-language/schema/raw/master/csl-citation.json"} </w:instrText>
      </w:r>
      <w:r w:rsidR="004A2B83" w:rsidRPr="00DD00AF">
        <w:fldChar w:fldCharType="separate"/>
      </w:r>
      <w:r w:rsidR="004A2B83" w:rsidRPr="00DD00AF">
        <w:t>(Garrison &amp; Rodgers, 2016)</w:t>
      </w:r>
      <w:r w:rsidR="004A2B83" w:rsidRPr="00DD00AF">
        <w:fldChar w:fldCharType="end"/>
      </w:r>
      <w:r w:rsidR="004A2B83" w:rsidRPr="00DD00AF">
        <w:t>,</w:t>
      </w:r>
      <w:r w:rsidR="0011427B" w:rsidRPr="00DD00AF">
        <w:t xml:space="preserve"> and twin dyads (e.g.,</w:t>
      </w:r>
      <w:r w:rsidR="0011427B" w:rsidRPr="00DD00AF">
        <w:fldChar w:fldCharType="begin"/>
      </w:r>
      <w:r w:rsidR="00E532B3" w:rsidRPr="00DD00AF">
        <w:instrText xml:space="preserve"> ADDIN ZOTERO_ITEM CSL_CITATION {"citationID":"YeqHNKVV","properties":{"formattedCitation":"(Kendler et al., 2013)","plainCitation":"(Kendler et al., 2013)","dontUpdate":true,"noteIndex":0},"citationItems":[{"id":675,"uris":["http://zotero.org/users/8270394/items/PGB2HXH8"],"itemData":{"id":675,"type":"article-journal","abstract":"Objective\n\nEarly onset of regular smoking is associated with an elevated risk for later nicotine dependence. Whether or not this association is causal is unknown and has substantial public policy implications.\n\nMethod\n\nThe authors used a monozygotic co-twin control study design. Pairs were selected from the Virginia Adult Twin Study of Psychiatric and Substance Use Disorders for discordance in age at onset of regular smoking. Nicotine dependence was measured by the Fagerström Test for Nicotine Dependence and level of craving.\n\nResults\n\nThe authors identified 175 male-male and 69 female-female monozygotic twin pairs who differed by at least 2 years in age at onset of regular smoking. During their period of heaviest smoking, the twin who began smoking earlier had significantly higher Fagerström Test scores in both the male-male (Cohen’s d=0.20) and female-female twin pairs (d=0.26). Craving for cigarettes when unable to smoke was also higher in the early-onset member in both groups (male pairs, d=0.38; female pairs, d=0.25). The early-onset smoking twin did not differ from the later-onset twin in symptoms of alcohol or cannabis abuse or dependence, current alcohol use, or maximal level of cannabis, sedative, stimulant, or cocaine use.\n\nConclusions\n\nControlling for genetic and familial-environmental effects, age at onset of regular smoking predicted level of nicotine dependence. Consistent with the animal literature, these findings suggest that in humans, early nicotine exposure directly increases level of later nicotine dependence. These results should be interpreted in the context of the methodological strengths and limitations of the monozygotic co-twin design.","container-title":"American Journal of Psychiatry","DOI":"10.1176/appi.ajp.2012.12030321","ISSN":"0002-953X","issue":"4","journalAbbreviation":"AJP","note":"publisher: American Psychiatric Publishing","page":"408-413","source":"ajp.psychiatryonline.org (Atypon)","title":"Early Smoking Onset and Risk for Subsequent Nicotine Dependence: A Monozygotic Co-Twin Control Study","title-short":"Early Smoking Onset and Risk for Subsequent Nicotine Dependence","volume":"170","author":[{"family":"Kendler","given":"Kenneth S."},{"family":"Myers","given":"John"},{"family":"Damaj","given":"M. Imad"},{"family":"Chen","given":"Xianging"}],"issued":{"date-parts":[["2013",4,1]]}}}],"schema":"https://github.com/citation-style-language/schema/raw/master/csl-citation.json"} </w:instrText>
      </w:r>
      <w:r w:rsidR="0011427B" w:rsidRPr="00DD00AF">
        <w:fldChar w:fldCharType="separate"/>
      </w:r>
      <w:r w:rsidR="0011427B" w:rsidRPr="00DD00AF">
        <w:t xml:space="preserve"> Kendler et al., 2013)</w:t>
      </w:r>
      <w:r w:rsidR="0011427B" w:rsidRPr="00DD00AF">
        <w:fldChar w:fldCharType="end"/>
      </w:r>
      <w:r w:rsidR="0011427B" w:rsidRPr="00DD00AF">
        <w:t xml:space="preserve">. </w:t>
      </w:r>
      <w:r w:rsidR="00322573" w:rsidRPr="00DD00AF">
        <w:t>By analyzing dyadic data, researchers can address research questions regarding interplay or interdependence within the dyads that cannot be answered with individual data.</w:t>
      </w:r>
      <w:r w:rsidR="00082DCB" w:rsidRPr="00DD00AF">
        <w:t xml:space="preserve"> </w:t>
      </w:r>
      <w:r w:rsidR="002B522A" w:rsidRPr="00DD00AF">
        <w:t>However, conventional statistic</w:t>
      </w:r>
      <w:r w:rsidR="00F35CAE" w:rsidRPr="00DD00AF">
        <w:t>al</w:t>
      </w:r>
      <w:r w:rsidR="002B522A" w:rsidRPr="00DD00AF">
        <w:t xml:space="preserve"> methods cannot be applied to analyze dyadic data due to </w:t>
      </w:r>
      <w:r w:rsidR="00C55582" w:rsidRPr="00DD00AF">
        <w:t xml:space="preserve">their </w:t>
      </w:r>
      <w:r w:rsidR="002B522A" w:rsidRPr="00DD00AF">
        <w:t>nonindependence</w:t>
      </w:r>
      <w:r w:rsidR="00082DCB" w:rsidRPr="00DD00AF">
        <w:t xml:space="preserve">; </w:t>
      </w:r>
      <w:r w:rsidR="0011427B" w:rsidRPr="00DD00AF">
        <w:t>these data require specific methods</w:t>
      </w:r>
      <w:r w:rsidR="00F35CAE" w:rsidRPr="00DD00AF">
        <w:t xml:space="preserve"> that can handle</w:t>
      </w:r>
      <w:r w:rsidR="0011427B" w:rsidRPr="00DD00AF">
        <w:t xml:space="preserve"> their nonindependence</w:t>
      </w:r>
      <w:r w:rsidR="00AE5BB0" w:rsidRPr="00DD00AF">
        <w:t>.</w:t>
      </w:r>
    </w:p>
    <w:p w14:paraId="57509281" w14:textId="119AA8B6" w:rsidR="00AE5BB0" w:rsidRPr="00DD00AF" w:rsidRDefault="0011427B" w:rsidP="0011427B">
      <w:pPr>
        <w:spacing w:line="480" w:lineRule="auto"/>
        <w:ind w:firstLine="720"/>
      </w:pPr>
      <w:r w:rsidRPr="00DD00AF">
        <w:t xml:space="preserve">Nonindependence is the most </w:t>
      </w:r>
      <w:r w:rsidR="00651C9B" w:rsidRPr="00DD00AF">
        <w:t xml:space="preserve">central </w:t>
      </w:r>
      <w:r w:rsidRPr="00DD00AF">
        <w:t>concept in dyadic data. This means that the paired individuals are related rather than independent (Kenny et al., 2006). Dyad members show increased similarity or dissimilarity compared with other</w:t>
      </w:r>
      <w:r w:rsidR="00C55582" w:rsidRPr="00DD00AF">
        <w:t>s in the sample</w:t>
      </w:r>
      <w:r w:rsidRPr="00DD00AF">
        <w:t xml:space="preserve">. </w:t>
      </w:r>
      <w:r w:rsidR="0082435A" w:rsidRPr="00DD00AF">
        <w:t>Thus</w:t>
      </w:r>
      <w:r w:rsidRPr="00DD00AF">
        <w:t xml:space="preserve">, the independent observations’ assumption, an </w:t>
      </w:r>
      <w:r w:rsidR="00AB1B70" w:rsidRPr="00DD00AF">
        <w:t>essential</w:t>
      </w:r>
      <w:r w:rsidRPr="00DD00AF">
        <w:t xml:space="preserve"> assumption to conventional statistical methods, including traditional regression analysis, is violated</w:t>
      </w:r>
      <w:r w:rsidR="00402A87" w:rsidRPr="00DD00AF">
        <w:t xml:space="preserve"> (Du &amp; Wang, 2016)</w:t>
      </w:r>
      <w:r w:rsidR="00AE5BB0" w:rsidRPr="00DD00AF">
        <w:t>.</w:t>
      </w:r>
    </w:p>
    <w:p w14:paraId="49113614" w14:textId="082FB910" w:rsidR="00AE5BB0" w:rsidRPr="00DD00AF" w:rsidRDefault="0011427B" w:rsidP="0011427B">
      <w:pPr>
        <w:spacing w:line="480" w:lineRule="auto"/>
        <w:ind w:firstLine="720"/>
      </w:pPr>
      <w:r w:rsidRPr="00DD00AF">
        <w:t xml:space="preserve">Ignoring the nonindependence in the data can be problematic. Nonindependence </w:t>
      </w:r>
      <w:r w:rsidR="00402A87" w:rsidRPr="00DD00AF">
        <w:t xml:space="preserve">implies that </w:t>
      </w:r>
      <w:r w:rsidRPr="00DD00AF">
        <w:t>the sample size is not equal to "</w:t>
      </w:r>
      <w:r w:rsidRPr="00DD00AF">
        <w:rPr>
          <w:i/>
          <w:iCs/>
        </w:rPr>
        <w:t>effective unique information units”</w:t>
      </w:r>
      <w:r w:rsidRPr="00DD00AF">
        <w:rPr>
          <w:i/>
          <w:iCs/>
        </w:rPr>
        <w:fldChar w:fldCharType="begin"/>
      </w:r>
      <w:r w:rsidR="00E532B3" w:rsidRPr="00DD00AF">
        <w:rPr>
          <w:i/>
          <w:iCs/>
        </w:rPr>
        <w:instrText xml:space="preserve"> ADDIN ZOTERO_ITEM CSL_CITATION {"citationID":"YHo0ZOvo","properties":{"formattedCitation":"(Aarts et al., 2014, p. 492)","plainCitation":"(Aarts et al., 2014, p. 492)","noteIndex":0},"citationItems":[{"id":720,"uris":["http://zotero.org/users/8270394/items/SZRZNNBQ"],"itemData":{"id":720,"type":"article-journal","abstract":"The authors examine papers in high profile journals and find that while collection of multiple observations from a single research object is common practice, such nested data are often analyzed using inappropriate statistical techniques. The authors show that this results in increased Type I error rates, and propose multilevel modelling to address this issue.","container-title":"Nature Neuroscience","DOI":"10.1038/nn.3648","ISSN":"1546-1726","issue":"4","journalAbbreviation":"Nat Neurosci","language":"en","note":"Bandiera_abtest: a\nCg_type: Nature Research Journals\nnumber: 4\nPrimary_atype: Reviews\npublisher: Nature Publishing Group\nSubject_term: Neuroscience;Statistical methods\nSubject_term_id: neuroscience;statistical-methods","page":"491-496","source":"www.nature.com","title":"A solution to dependency: using multilevel analysis to accommodate nested data","title-short":"A solution to dependency","volume":"17","author":[{"family":"Aarts","given":"Emmeke"},{"family":"Verhage","given":"Matthijs"},{"family":"Veenvliet","given":"Jesse V."},{"family":"Dolan","given":"Conor V."},{"family":"Sluis","given":"Sophie","non-dropping-particle":"van der"}],"issued":{"date-parts":[["2014",4]]}},"locator":"492"}],"schema":"https://github.com/citation-style-language/schema/raw/master/csl-citation.json"} </w:instrText>
      </w:r>
      <w:r w:rsidRPr="00DD00AF">
        <w:rPr>
          <w:i/>
          <w:iCs/>
        </w:rPr>
        <w:fldChar w:fldCharType="separate"/>
      </w:r>
      <w:r w:rsidRPr="00DD00AF">
        <w:t>(Aarts et al., 2014, p. 492)</w:t>
      </w:r>
      <w:r w:rsidRPr="00DD00AF">
        <w:fldChar w:fldCharType="end"/>
      </w:r>
      <w:r w:rsidRPr="00DD00AF">
        <w:rPr>
          <w:i/>
          <w:iCs/>
        </w:rPr>
        <w:t>.</w:t>
      </w:r>
      <w:r w:rsidRPr="00DD00AF">
        <w:t xml:space="preserve"> </w:t>
      </w:r>
      <w:r w:rsidR="00840FD7" w:rsidRPr="00DD00AF">
        <w:t>V</w:t>
      </w:r>
      <w:r w:rsidRPr="00DD00AF">
        <w:t xml:space="preserve">ariance can be biased when nonindependence is overlooked </w:t>
      </w:r>
      <w:r w:rsidRPr="00DD00AF">
        <w:fldChar w:fldCharType="begin"/>
      </w:r>
      <w:r w:rsidR="00E532B3" w:rsidRPr="00DD00AF">
        <w:instrText xml:space="preserve"> ADDIN ZOTERO_ITEM CSL_CITATION {"citationID":"DbcS0ZSP","properties":{"formattedCitation":"(Ananth et al., 2005; Zeger &amp; Liang, 1992)","plainCitation":"(Ananth et al., 2005; Zeger &amp; Liang, 1992)","noteIndex":0},"citationItems":[{"id":698,"uris":["http://zotero.org/users/8270394/items/BXLKSGTQ"],"itemData":{"id":698,"type":"article-journal","abstract":"PURPOSE: Dependent binary responses, such as health outcomes in twin pairs or siblings, frequently arise in perinatal epidemiologic research. This gives rise to correlated data, which must be taken into account during analysis to avoid erroneous statistical and biological inferences.\nMETHODS: An analysis of perinatal mortality (fetal deaths plus deaths within the ﬁrst 28 days) in twins in relation to cluster-varying (those that are unique to each fetus within a twin pregnancy such as birthweight) and cluster-constant (those that are identical for both twins within a sibship such as maternal smoking status) risk factors is presented. Marginal (ordinary logistic regression [OLR] and logistic regression using generalized estimating equations [GEE]) and cluster-speciﬁc (conditional and random-intercept logistic regression models) regression models are ﬁt and their results contrasted. The United States ‘‘matched multiple data’’ ﬁle of twin births (1995–1997), which includes 285,226 twins from 142,613 pregnancies, was used to examine the implications of ignoring of clustering on regression inferences.\nRESULTS: The OLR models provide variance estimates for cluster constant covariates that ranged from 7% to 71% smaller than those from GEE-based models. This underestimation is even more pronounced for some cluster-varying covariates, ranging from 21% to 198%.\nCONCLUSIONS: Ignoring the cluster dependency is likely to affect the precision of covariate effects and consequently interpretation of results. With widespread availability of appropriate software, statistical methods for taking the intracluster dependency into account are easily implemented and necessary.","container-title":"Annals of Epidemiology","DOI":"10.1016/j.annepidem.2004.08.007","ISSN":"10472797","issue":"4","journalAbbreviation":"Annals of Epidemiology","language":"en","page":"293-301","source":"DOI.org (Crossref)","title":"Regression Models for Clustered Binary Responses: Implications of Ignoring the Intracluster Correlation in an Analysis of Perinatal Mortality in Twin Gestations","title-short":"Regression Models for Clustered Binary Responses","volume":"15","author":[{"family":"Ananth","given":"Cande V."},{"family":"Platt","given":"Robert W."},{"family":"Savitz","given":"David A."}],"issued":{"date-parts":[["2005",4]]}}},{"id":760,"uris":["http://zotero.org/users/8270394/items/FZZBHAYV"],"itemData":{"id":760,"type":"article-journal","abstract":"This paper reviews statistical methods for the analysis of discrete and continuous longitudinal data. The relative merits of longitudinal and cross-sectional studies are discussed. Three approaches, marginal, transition and random effects models, are presented with emphasis on the distinct interpretations of their coefficients in the discrete data case. We review generalized estimating equations for inferences about marginal models. The ideas are illustrated with analyses of a 2 × 2 crossover trial with binary responses and a randomized longitudinal study with a count outcome.","container-title":"Statistics in Medicine","DOI":"10.1002/sim.4780111406","ISSN":"1097-0258","issue":"14-15","language":"en","note":"_eprint: https://onlinelibrary.wiley.com/doi/pdf/10.1002/sim.4780111406","page":"1825-1839","source":"Wiley Online Library","title":"An overview of methods for the analysis of longitudinal data","volume":"11","author":[{"family":"Zeger","given":"Scott L."},{"family":"Liang","given":"Kung-Yee"}],"issued":{"date-parts":[["1992"]]}}}],"schema":"https://github.com/citation-style-language/schema/raw/master/csl-citation.json"} </w:instrText>
      </w:r>
      <w:r w:rsidRPr="00DD00AF">
        <w:fldChar w:fldCharType="separate"/>
      </w:r>
      <w:r w:rsidR="00E532B3" w:rsidRPr="00DD00AF">
        <w:t>(Ananth et al., 2005; Zeger &amp; Liang, 1992)</w:t>
      </w:r>
      <w:r w:rsidRPr="00DD00AF">
        <w:fldChar w:fldCharType="end"/>
      </w:r>
      <w:r w:rsidRPr="00DD00AF">
        <w:t xml:space="preserve">. For example, when the dyad members’ observation is positively (versus </w:t>
      </w:r>
      <w:r w:rsidR="00371828" w:rsidRPr="00DD00AF">
        <w:t>n</w:t>
      </w:r>
      <w:r w:rsidRPr="00DD00AF">
        <w:t xml:space="preserve">egatively) correlated, the variance of the observations would be </w:t>
      </w:r>
      <w:r w:rsidRPr="00DD00AF">
        <w:lastRenderedPageBreak/>
        <w:t xml:space="preserve">underestimated (versus overestimated), which results in inaccurate </w:t>
      </w:r>
      <w:r w:rsidRPr="00DD00AF">
        <w:rPr>
          <w:i/>
          <w:iCs/>
        </w:rPr>
        <w:t>p</w:t>
      </w:r>
      <w:r w:rsidRPr="00DD00AF">
        <w:t>-values as well (Kenny et al., 2006)</w:t>
      </w:r>
      <w:r w:rsidR="00AE5BB0" w:rsidRPr="00DD00AF">
        <w:t>.</w:t>
      </w:r>
    </w:p>
    <w:p w14:paraId="05BC6BC5" w14:textId="585340CF" w:rsidR="008A629D" w:rsidRPr="00DD00AF" w:rsidRDefault="0011427B" w:rsidP="00D76FD0">
      <w:pPr>
        <w:spacing w:line="480" w:lineRule="auto"/>
        <w:ind w:firstLine="720"/>
      </w:pPr>
      <w:r w:rsidRPr="00DD00AF">
        <w:t xml:space="preserve">Researchers can address the challenges </w:t>
      </w:r>
      <w:r w:rsidR="00D76FD0" w:rsidRPr="00DD00AF">
        <w:t>of</w:t>
      </w:r>
      <w:r w:rsidRPr="00DD00AF">
        <w:t xml:space="preserve"> nonindependence by modeling it, and one way to do so is by using multilevel modeling (MLM) </w:t>
      </w:r>
      <w:r w:rsidRPr="00DD00AF">
        <w:fldChar w:fldCharType="begin"/>
      </w:r>
      <w:r w:rsidR="00E532B3" w:rsidRPr="00DD00AF">
        <w:instrText xml:space="preserve"> ADDIN ZOTERO_ITEM CSL_CITATION {"citationID":"VAorf4M1","properties":{"formattedCitation":"(Du &amp; Wang, 2016; Ledermann &amp; Kenny, 2017)","plainCitation":"(Du &amp; Wang, 2016; Ledermann &amp; Kenny, 2017)","noteIndex":0},"citationItems":[{"id":653,"uris":["http://zotero.org/users/8270394/items/HYTBYAR5"],"itemData":{"id":653,"type":"article-journal","abstract":". Dyadic data often appear in social and behavioral research, and multilevel models (MLMs) can be used to analyze them. For dyadic data, the group size is 2, which is the minimum group size we could have for fitting a multilevel model. This Monte Carlo study examines the effects of the number of dyads, the intraclass correlation (ICC), the proportion of singletons, and the missingness mechanism on convergence, bias, coverage rates, and Type I error rates of parameter estimates of dyadic data analysis using MLMs. Results showed that the estimation of variance components could have nonconvergence problems, nonignorable bias, and deviated coverage rates from nominal values when ICC is low, the proportion of singletons is high, and/or the number of dyads is small. More dyads helped obtain more reliable and valid estimates. Sample size guidelines based on the simulation model are given and discussed.","container-title":"Methodology","DOI":"10.1027/1614-2241/a000105","ISSN":"1614-1881","issue":"1","note":"publisher: Hogrefe Publishing","page":"21-31","source":"econtent.hogrefe.com (Atypon)","title":"The Impact of the Number of Dyads on Estimation of Dyadic Data \t\t\t\t\tAnalysis Using Multilevel Modeling","volume":"12","author":[{"family":"Du","given":"Han"},{"family":"Wang","given":"Lijuan"}],"issued":{"date-parts":[["2016",1,1]]}}},{"id":677,"uris":["http://zotero.org/users/8270394/items/X2QEDUIR"],"itemData":{"id":677,"type":"article-journal","abstract":"Multilevel modeling (MLM) and structural equation modeling (SEM) are the dominant methods for the analysis of dyadic data. Both methods are extensively reviewed for the widely used actor–partner interdependence model and the dyadic growth curve model, as well as other less frequently adopted models, including the common fate model and the mutual influence model. For each method, we discuss the analysis of distinguishable and indistinguishable members, the treatment of missing data, the standardization of effects, and tests of mediation. Even though there has been some blending of the 2 methods, each method has its own advantages and disadvantages, thus both should be in the toolbox of dyadic researchers. (PsycINFO Database Record (c) 2017 APA, all rights reserved)","archive_location":"2017-05295-001","container-title":"Journal of Family Psychology","DOI":"10.1037/fam0000290","ISSN":"0893-3200","issue":"4","journalAbbreviation":"Journal of Family Psychology","note":"publisher: American Psychological Association","page":"442-452","source":"EBSCOhost","title":"Analyzing dyadic data with multilevel modeling versus structural equation modeling: A tale of two methods","title-short":"Analyzing dyadic data with multilevel modeling versus structural equation modeling","volume":"31","author":[{"family":"Ledermann","given":"Thomas"},{"family":"Kenny","given":"David A."}],"issued":{"date-parts":[["2017",6]]}}}],"schema":"https://github.com/citation-style-language/schema/raw/master/csl-citation.json"} </w:instrText>
      </w:r>
      <w:r w:rsidRPr="00DD00AF">
        <w:fldChar w:fldCharType="separate"/>
      </w:r>
      <w:r w:rsidRPr="00DD00AF">
        <w:t>(Du &amp; Wang, 2016; Ledermann &amp; Kenny, 2017)</w:t>
      </w:r>
      <w:r w:rsidRPr="00DD00AF">
        <w:fldChar w:fldCharType="end"/>
      </w:r>
      <w:r w:rsidRPr="00DD00AF">
        <w:t>.</w:t>
      </w:r>
      <w:r w:rsidR="008A39BF" w:rsidRPr="00DD00AF">
        <w:t xml:space="preserve"> MLM is one of the most widely used methods for </w:t>
      </w:r>
      <w:r w:rsidR="00375FA3" w:rsidRPr="00DD00AF">
        <w:t xml:space="preserve">analyzing </w:t>
      </w:r>
      <w:r w:rsidR="008A39BF" w:rsidRPr="00DD00AF">
        <w:t>dyadic data (Ledermann &amp; Kenny, 2017).</w:t>
      </w:r>
      <w:r w:rsidR="00AE5BB0" w:rsidRPr="00DD00AF">
        <w:t xml:space="preserve"> </w:t>
      </w:r>
      <w:r w:rsidR="00710AD7" w:rsidRPr="00DD00AF">
        <w:t xml:space="preserve">MLM </w:t>
      </w:r>
      <w:r w:rsidR="00375FA3" w:rsidRPr="00DD00AF">
        <w:t>is advantageous</w:t>
      </w:r>
      <w:r w:rsidR="00710AD7" w:rsidRPr="00DD00AF">
        <w:t xml:space="preserve"> in that it </w:t>
      </w:r>
      <w:r w:rsidR="007473AB" w:rsidRPr="00DD00AF">
        <w:t>allows</w:t>
      </w:r>
      <w:r w:rsidR="00710AD7" w:rsidRPr="00DD00AF">
        <w:t xml:space="preserve"> researchers to</w:t>
      </w:r>
      <w:r w:rsidR="004418C5" w:rsidRPr="00DD00AF">
        <w:t xml:space="preserve"> investigate different level</w:t>
      </w:r>
      <w:r w:rsidR="00375FA3" w:rsidRPr="00DD00AF">
        <w:t>s</w:t>
      </w:r>
      <w:r w:rsidR="004418C5" w:rsidRPr="00DD00AF">
        <w:t xml:space="preserve"> of predictors</w:t>
      </w:r>
      <w:r w:rsidR="007473AB" w:rsidRPr="00DD00AF">
        <w:t xml:space="preserve">. </w:t>
      </w:r>
      <w:r w:rsidR="00D76FD0" w:rsidRPr="00DD00AF">
        <w:t>In addition</w:t>
      </w:r>
      <w:r w:rsidRPr="00DD00AF">
        <w:t>, regression-based approaches for dyadic data analysis can be used (e.g., the reciprocal standard dyad model; Kenny et al., 2006)</w:t>
      </w:r>
      <w:r w:rsidR="002B59F0" w:rsidRPr="00DD00AF">
        <w:t xml:space="preserve">. </w:t>
      </w:r>
      <w:r w:rsidR="00DD00AF" w:rsidRPr="00DD00AF">
        <w:t>Furthermore,</w:t>
      </w:r>
      <w:r w:rsidR="00F03C44" w:rsidRPr="00DD00AF">
        <w:t xml:space="preserve"> it has been suggested t</w:t>
      </w:r>
      <w:r w:rsidR="007473AB" w:rsidRPr="00DD00AF">
        <w:t>h</w:t>
      </w:r>
      <w:r w:rsidR="00F03C44" w:rsidRPr="00DD00AF">
        <w:t>at</w:t>
      </w:r>
      <w:r w:rsidR="00D76FD0" w:rsidRPr="00DD00AF">
        <w:t xml:space="preserve"> the pool-regression approach </w:t>
      </w:r>
      <w:r w:rsidR="00F03C44" w:rsidRPr="00DD00AF">
        <w:t xml:space="preserve">may </w:t>
      </w:r>
      <w:r w:rsidR="00D76FD0" w:rsidRPr="00DD00AF">
        <w:t>have advantages</w:t>
      </w:r>
      <w:r w:rsidR="00F03C44" w:rsidRPr="00DD00AF">
        <w:t xml:space="preserve"> when the sample size is small</w:t>
      </w:r>
      <w:r w:rsidR="00D76FD0" w:rsidRPr="00DD00AF">
        <w:t xml:space="preserve"> </w:t>
      </w:r>
      <w:bookmarkStart w:id="19" w:name="_Hlk108318014"/>
      <w:r w:rsidR="00D76FD0" w:rsidRPr="00DD00AF">
        <w:t>(Tambling et al., 2011)</w:t>
      </w:r>
      <w:bookmarkEnd w:id="19"/>
      <w:r w:rsidR="007473AB" w:rsidRPr="00DD00AF">
        <w:t>, or may serve as an alter</w:t>
      </w:r>
      <w:r w:rsidR="00D80A21" w:rsidRPr="00DD00AF">
        <w:t>n</w:t>
      </w:r>
      <w:r w:rsidR="007473AB" w:rsidRPr="00DD00AF">
        <w:t>ative to more complex modeling approaches (Garrison et al., under review).</w:t>
      </w:r>
    </w:p>
    <w:p w14:paraId="2184E784" w14:textId="65507FD5" w:rsidR="00D76FD0" w:rsidRPr="00DD00AF" w:rsidRDefault="008A629D" w:rsidP="00D76FD0">
      <w:pPr>
        <w:spacing w:line="480" w:lineRule="auto"/>
        <w:ind w:firstLine="720"/>
      </w:pPr>
      <w:r w:rsidRPr="00DD00AF">
        <w:t xml:space="preserve"> </w:t>
      </w:r>
      <w:r w:rsidR="00D76FD0" w:rsidRPr="00DD00AF">
        <w:t>However, to my best knowledge, MLM has not been explicitly compared to the pooled-regression approach in the dyadic context. Furthermore, within the context of dyadic analysis, the modeling of categorical explanatory variables is understudied despite its usefulness and importance (Yaremych et al., 2022).</w:t>
      </w:r>
      <w:r w:rsidR="00AE5BB0" w:rsidRPr="00DD00AF">
        <w:t xml:space="preserve"> </w:t>
      </w:r>
      <w:r w:rsidR="00D76FD0" w:rsidRPr="00DD00AF">
        <w:t xml:space="preserve">Thus, comparing these models and seeking a better way to address the categorical explanatory variable in a dyadic context is worthy of scholarly attention. Although many options can be used in analyzing dyadic data, this study focuses on </w:t>
      </w:r>
      <w:r w:rsidR="005570B6" w:rsidRPr="00DD00AF">
        <w:t xml:space="preserve">a </w:t>
      </w:r>
      <w:r w:rsidR="00D76FD0" w:rsidRPr="00DD00AF">
        <w:t xml:space="preserve">currently popular approach (MLM) and a previously popular </w:t>
      </w:r>
      <w:r w:rsidR="00A066A1" w:rsidRPr="00DD00AF">
        <w:t>approach (</w:t>
      </w:r>
      <w:r w:rsidR="00D76FD0" w:rsidRPr="00DD00AF">
        <w:t>regression-based approach</w:t>
      </w:r>
      <w:r w:rsidR="00A066A1" w:rsidRPr="00DD00AF">
        <w:t>)</w:t>
      </w:r>
      <w:r w:rsidR="00D76FD0" w:rsidRPr="00DD00AF">
        <w:t>. Further, this study pays attention to the categorical explanatory variable in both approaches.</w:t>
      </w:r>
    </w:p>
    <w:p w14:paraId="34548797" w14:textId="3FA41E8E" w:rsidR="00AE5BB0" w:rsidRPr="00DD00AF" w:rsidRDefault="00D76FD0" w:rsidP="00D76FD0">
      <w:pPr>
        <w:spacing w:line="480" w:lineRule="auto"/>
        <w:ind w:firstLine="720"/>
      </w:pPr>
      <w:r w:rsidRPr="00DD00AF">
        <w:t xml:space="preserve">To this end, </w:t>
      </w:r>
      <w:r w:rsidR="00D80A21" w:rsidRPr="00DD00AF">
        <w:t>a simulation study was conducted</w:t>
      </w:r>
      <w:r w:rsidRPr="00DD00AF">
        <w:t>. First, dyadic data were generated under certain conditions such as the number of dyads</w:t>
      </w:r>
      <w:r w:rsidR="00AB1B70" w:rsidRPr="00DD00AF">
        <w:t xml:space="preserve"> (sample size)</w:t>
      </w:r>
      <w:r w:rsidRPr="00DD00AF">
        <w:t>, the main effect of the categorical variable on</w:t>
      </w:r>
      <w:r w:rsidR="00544077" w:rsidRPr="00DD00AF">
        <w:t xml:space="preserve"> a dependent variable</w:t>
      </w:r>
      <w:r w:rsidR="00D34646" w:rsidRPr="00DD00AF">
        <w:t xml:space="preserve"> </w:t>
      </w:r>
      <w:r w:rsidR="00544077" w:rsidRPr="00DD00AF">
        <w:t>(</w:t>
      </w:r>
      <w:r w:rsidRPr="00DD00AF">
        <w:t>DV</w:t>
      </w:r>
      <w:r w:rsidR="00544077" w:rsidRPr="00DD00AF">
        <w:t>)</w:t>
      </w:r>
      <w:r w:rsidRPr="00DD00AF">
        <w:t xml:space="preserve">, the interaction effect between the </w:t>
      </w:r>
      <w:r w:rsidRPr="00DD00AF">
        <w:lastRenderedPageBreak/>
        <w:t>categorical variable and the continuous variable on</w:t>
      </w:r>
      <w:r w:rsidR="00D80A21" w:rsidRPr="00DD00AF">
        <w:t xml:space="preserve"> the</w:t>
      </w:r>
      <w:r w:rsidRPr="00DD00AF">
        <w:t xml:space="preserve"> DV, and</w:t>
      </w:r>
      <w:r w:rsidR="00544077" w:rsidRPr="00DD00AF">
        <w:t xml:space="preserve"> </w:t>
      </w:r>
      <w:r w:rsidR="00D80A21" w:rsidRPr="00DD00AF">
        <w:t xml:space="preserve">the </w:t>
      </w:r>
      <w:r w:rsidR="00544077" w:rsidRPr="00DD00AF">
        <w:t>intraclass correlation (</w:t>
      </w:r>
      <w:r w:rsidRPr="00DD00AF">
        <w:t>ICC</w:t>
      </w:r>
      <w:r w:rsidR="00544077" w:rsidRPr="00DD00AF">
        <w:t>)</w:t>
      </w:r>
      <w:r w:rsidRPr="00DD00AF">
        <w:t>. Then, I compared model performance</w:t>
      </w:r>
      <w:r w:rsidR="00343BB7" w:rsidRPr="00DD00AF">
        <w:t xml:space="preserve"> </w:t>
      </w:r>
      <w:r w:rsidR="00D27A8F" w:rsidRPr="00DD00AF">
        <w:t xml:space="preserve">by comparing </w:t>
      </w:r>
      <w:r w:rsidR="00343BB7" w:rsidRPr="00DD00AF">
        <w:t>power and Type Ⅰ error rate</w:t>
      </w:r>
      <w:r w:rsidRPr="00DD00AF">
        <w:t xml:space="preserve"> under each condition. </w:t>
      </w:r>
      <w:r w:rsidR="00D80A21" w:rsidRPr="00DD00AF">
        <w:t xml:space="preserve">In addition, </w:t>
      </w:r>
      <w:r w:rsidRPr="00DD00AF">
        <w:t xml:space="preserve">this study attempts to seek a better way to address categorical variables </w:t>
      </w:r>
      <w:r w:rsidR="00AB1B70" w:rsidRPr="00DD00AF">
        <w:t>in these models</w:t>
      </w:r>
      <w:r w:rsidR="00D80A21" w:rsidRPr="00DD00AF">
        <w:t xml:space="preserve">. </w:t>
      </w:r>
      <w:r w:rsidR="00B40260" w:rsidRPr="00DD00AF">
        <w:t>Specifically, this study investigate</w:t>
      </w:r>
      <w:r w:rsidR="000D4271" w:rsidRPr="00DD00AF">
        <w:t>d</w:t>
      </w:r>
      <w:r w:rsidR="00B40260" w:rsidRPr="00DD00AF">
        <w:t xml:space="preserve"> power and Type Ⅰ error rate of the models with different categorical variables</w:t>
      </w:r>
      <w:bookmarkStart w:id="20" w:name="_Toc108985987"/>
      <w:bookmarkStart w:id="21" w:name="_Toc108986090"/>
      <w:bookmarkStart w:id="22" w:name="_Toc109813165"/>
      <w:bookmarkStart w:id="23" w:name="_Hlk108767800"/>
      <w:r w:rsidR="00AE5BB0" w:rsidRPr="00DD00AF">
        <w:t>.</w:t>
      </w:r>
    </w:p>
    <w:p w14:paraId="4DC3FE4C" w14:textId="46BA4104" w:rsidR="002464A3" w:rsidRPr="00DD00AF" w:rsidRDefault="00D76FD0" w:rsidP="00D43458">
      <w:pPr>
        <w:pStyle w:val="3"/>
      </w:pPr>
      <w:r w:rsidRPr="00DD00AF">
        <w:t xml:space="preserve">An </w:t>
      </w:r>
      <w:r w:rsidR="00130FBC" w:rsidRPr="00DD00AF">
        <w:t>I</w:t>
      </w:r>
      <w:r w:rsidRPr="00DD00AF">
        <w:t xml:space="preserve">ntroduction to the </w:t>
      </w:r>
      <w:r w:rsidR="00130FBC" w:rsidRPr="00DD00AF">
        <w:t>M</w:t>
      </w:r>
      <w:r w:rsidRPr="00DD00AF">
        <w:t xml:space="preserve">ultilevel </w:t>
      </w:r>
      <w:r w:rsidR="00130FBC" w:rsidRPr="00DD00AF">
        <w:t>A</w:t>
      </w:r>
      <w:r w:rsidRPr="00DD00AF">
        <w:t>pproach</w:t>
      </w:r>
      <w:bookmarkEnd w:id="20"/>
      <w:bookmarkEnd w:id="21"/>
      <w:bookmarkEnd w:id="22"/>
      <w:r w:rsidRPr="00DD00AF">
        <w:t xml:space="preserve"> </w:t>
      </w:r>
    </w:p>
    <w:bookmarkEnd w:id="23"/>
    <w:p w14:paraId="29E27C08" w14:textId="0D8D0D24" w:rsidR="00AE5BB0" w:rsidRPr="00DD00AF" w:rsidRDefault="00FC289C" w:rsidP="00432B62">
      <w:pPr>
        <w:spacing w:line="480" w:lineRule="auto"/>
      </w:pPr>
      <w:r w:rsidRPr="00DD00AF">
        <w:tab/>
      </w:r>
      <w:r w:rsidR="000D4271" w:rsidRPr="00DD00AF">
        <w:t>MLM</w:t>
      </w:r>
      <w:r w:rsidR="00432B62" w:rsidRPr="00DD00AF">
        <w:t xml:space="preserve"> </w:t>
      </w:r>
      <w:r w:rsidR="000D4271" w:rsidRPr="00DD00AF">
        <w:t xml:space="preserve">can be used to </w:t>
      </w:r>
      <w:r w:rsidR="00187C6A" w:rsidRPr="00DD00AF">
        <w:t>analyze</w:t>
      </w:r>
      <w:r w:rsidR="00D80A21" w:rsidRPr="00DD00AF">
        <w:t xml:space="preserve"> data that has a</w:t>
      </w:r>
      <w:r w:rsidR="00432B62" w:rsidRPr="00DD00AF">
        <w:t xml:space="preserve"> hierarchical or nested structure. Here is a typical 2-level MLM. For example, researchers may try to model </w:t>
      </w:r>
      <w:r w:rsidR="000D4271" w:rsidRPr="00DD00AF">
        <w:t>family</w:t>
      </w:r>
      <w:r w:rsidR="00432B62" w:rsidRPr="00DD00AF">
        <w:t xml:space="preserve"> members’ health score</w:t>
      </w:r>
      <w:r w:rsidR="00D45787" w:rsidRPr="00DD00AF">
        <w:t>s</w:t>
      </w:r>
      <w:r w:rsidR="00432B62" w:rsidRPr="00DD00AF">
        <w:t xml:space="preserve">, </w:t>
      </w:r>
      <w:r w:rsidR="000D4271" w:rsidRPr="00DD00AF">
        <w:t>education</w:t>
      </w:r>
      <w:r w:rsidR="00432B62" w:rsidRPr="00DD00AF">
        <w:t xml:space="preserve"> score</w:t>
      </w:r>
      <w:r w:rsidR="00D45787" w:rsidRPr="00DD00AF">
        <w:t>s</w:t>
      </w:r>
      <w:r w:rsidR="00432B62" w:rsidRPr="00DD00AF">
        <w:t>, and</w:t>
      </w:r>
      <w:r w:rsidR="000D4271" w:rsidRPr="00DD00AF">
        <w:t xml:space="preserve"> </w:t>
      </w:r>
      <w:r w:rsidR="00210D43" w:rsidRPr="00DD00AF">
        <w:t xml:space="preserve">total family </w:t>
      </w:r>
      <w:r w:rsidR="00432B62" w:rsidRPr="00DD00AF">
        <w:t>income</w:t>
      </w:r>
      <w:r w:rsidR="000D4271" w:rsidRPr="00DD00AF">
        <w:t>.</w:t>
      </w:r>
      <w:r w:rsidR="00AE5BB0" w:rsidRPr="00DD00AF">
        <w:t xml:space="preserve"> </w:t>
      </w:r>
      <w:r w:rsidR="00432B62" w:rsidRPr="00DD00AF">
        <w:t xml:space="preserve">In this case, the health score of a person </w:t>
      </w:r>
      <m:oMath>
        <m:r>
          <w:rPr>
            <w:rFonts w:ascii="Cambria Math" w:hAnsi="Cambria Math"/>
          </w:rPr>
          <m:t>i</m:t>
        </m:r>
      </m:oMath>
      <w:r w:rsidR="00AE5BB0" w:rsidRPr="00DD00AF">
        <w:t xml:space="preserve"> </w:t>
      </w:r>
      <w:r w:rsidR="00432B62" w:rsidRPr="00DD00AF">
        <w:t xml:space="preserve">in </w:t>
      </w:r>
      <w:r w:rsidR="00D45787" w:rsidRPr="00DD00AF">
        <w:t xml:space="preserve">a </w:t>
      </w:r>
      <w:r w:rsidR="000D4271" w:rsidRPr="00DD00AF">
        <w:t>family</w:t>
      </w:r>
      <w:r w:rsidR="00432B62" w:rsidRPr="00DD00AF">
        <w:t xml:space="preserve"> </w:t>
      </w:r>
      <m:oMath>
        <m:r>
          <w:rPr>
            <w:rFonts w:ascii="Cambria Math" w:hAnsi="Cambria Math"/>
          </w:rPr>
          <m:t>j</m:t>
        </m:r>
      </m:oMath>
      <w:r w:rsidR="00432B62" w:rsidRPr="00DD00AF">
        <w:t xml:space="preserve"> is expressed as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432B62" w:rsidRPr="00DD00AF">
        <w:t xml:space="preserve">, and </w:t>
      </w:r>
      <w:r w:rsidR="000D4271" w:rsidRPr="00DD00AF">
        <w:t>education</w:t>
      </w:r>
      <w:r w:rsidR="00432B62" w:rsidRPr="00DD00AF">
        <w:t xml:space="preserve"> score of a person </w:t>
      </w:r>
      <m:oMath>
        <m:r>
          <w:rPr>
            <w:rFonts w:ascii="Cambria Math" w:hAnsi="Cambria Math"/>
          </w:rPr>
          <m:t>i</m:t>
        </m:r>
      </m:oMath>
      <w:r w:rsidR="00432B62" w:rsidRPr="00DD00AF">
        <w:t xml:space="preserve"> in </w:t>
      </w:r>
      <w:r w:rsidR="00210D43" w:rsidRPr="00DD00AF">
        <w:t>family</w:t>
      </w:r>
      <w:r w:rsidR="00432B62" w:rsidRPr="00DD00AF">
        <w:t xml:space="preserve"> </w:t>
      </w:r>
      <m:oMath>
        <m:r>
          <m:rPr>
            <m:sty m:val="p"/>
          </m:rPr>
          <w:rPr>
            <w:rFonts w:ascii="Cambria Math" w:hAnsi="Cambria Math"/>
          </w:rPr>
          <m:t>j</m:t>
        </m:r>
      </m:oMath>
      <w:r w:rsidR="00432B62" w:rsidRPr="00DD00AF">
        <w:t xml:space="preserve"> can be expressed as</w:t>
      </w:r>
      <w:r w:rsidR="00AE5BB0" w:rsidRPr="00DD00AF">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AE5BB0" w:rsidRPr="00DD00AF">
        <w:t xml:space="preserve"> </w:t>
      </w:r>
      <w:r w:rsidR="00432B62" w:rsidRPr="00DD00AF">
        <w:t xml:space="preserve">and the </w:t>
      </w:r>
      <w:r w:rsidR="00210D43" w:rsidRPr="00DD00AF">
        <w:t>total family</w:t>
      </w:r>
      <w:r w:rsidR="00432B62" w:rsidRPr="00DD00AF">
        <w:t xml:space="preserve"> income </w:t>
      </w:r>
      <w:r w:rsidR="00D34646" w:rsidRPr="00DD00AF">
        <w:t xml:space="preserve">of a family </w:t>
      </w:r>
      <w:r w:rsidR="00432B62" w:rsidRPr="00DD00AF">
        <w:rPr>
          <w:i/>
          <w:iCs/>
        </w:rPr>
        <w:t>j</w:t>
      </w:r>
      <w:r w:rsidR="00432B62" w:rsidRPr="00DD00AF">
        <w:t xml:space="preserve"> can be expressed as</w:t>
      </w:r>
      <m:oMath>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j</m:t>
            </m:r>
          </m:sub>
        </m:sSub>
      </m:oMath>
      <w:r w:rsidR="00432B62" w:rsidRPr="00DD00AF">
        <w:t xml:space="preserve">. </w:t>
      </w:r>
      <w:r w:rsidR="00210D43" w:rsidRPr="00DD00AF">
        <w:t xml:space="preserve">Total family income is </w:t>
      </w:r>
      <w:r w:rsidR="00D76DAC" w:rsidRPr="00DD00AF">
        <w:t xml:space="preserve">a </w:t>
      </w:r>
      <w:r w:rsidR="00210D43" w:rsidRPr="00DD00AF">
        <w:t xml:space="preserve">level-2 </w:t>
      </w:r>
      <w:r w:rsidR="00187C6A" w:rsidRPr="00DD00AF">
        <w:t>variable</w:t>
      </w:r>
      <w:r w:rsidR="00210D43" w:rsidRPr="00DD00AF">
        <w:t xml:space="preserve">, and this is shared by family members. For example, the members in the same family have the same total family </w:t>
      </w:r>
      <w:r w:rsidR="00187C6A" w:rsidRPr="00DD00AF">
        <w:t>income</w:t>
      </w:r>
      <w:r w:rsidR="00AE5BB0" w:rsidRPr="00DD00AF">
        <w:t>.</w:t>
      </w:r>
    </w:p>
    <w:p w14:paraId="47E6F5A0" w14:textId="190B7C8A" w:rsidR="00432B62" w:rsidRPr="00DD00AF" w:rsidRDefault="00432B62" w:rsidP="00432B62">
      <w:pPr>
        <w:spacing w:line="480" w:lineRule="auto"/>
        <w:ind w:firstLine="720"/>
      </w:pPr>
      <w:r w:rsidRPr="00DD00AF">
        <w:t xml:space="preserve">Let us say that the data have </w:t>
      </w:r>
      <w:r w:rsidR="00D45787" w:rsidRPr="00DD00AF">
        <w:t xml:space="preserve">a </w:t>
      </w:r>
      <w:r w:rsidRPr="00DD00AF">
        <w:t xml:space="preserve">level-1 explanatory variable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m:t>
        </m:r>
      </m:oMath>
      <w:r w:rsidRPr="00DD00AF">
        <w:t>at level-1:</w:t>
      </w:r>
    </w:p>
    <w:p w14:paraId="64A1D3F8" w14:textId="7553C62B" w:rsidR="007C4C1D" w:rsidRPr="00DD00AF" w:rsidRDefault="00000000" w:rsidP="007C4C1D">
      <w:pPr>
        <w:spacing w:line="480" w:lineRule="auto"/>
        <w:ind w:firstLine="720"/>
        <w:rPr>
          <w:iCs/>
          <w:lang w:eastAsia="ko-KR"/>
        </w:rPr>
      </w:pPr>
      <m:oMathPara>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ij</m:t>
              </m:r>
            </m:sub>
          </m:sSub>
          <m:r>
            <m:rPr>
              <m:sty m:val="p"/>
            </m:rPr>
            <w:rPr>
              <w:rFonts w:ascii="Cambria Math" w:hAnsi="Cambria Math"/>
            </w:rPr>
            <m:t>=</m:t>
          </m:r>
          <m:sSub>
            <m:sSubPr>
              <m:ctrlPr>
                <w:rPr>
                  <w:rFonts w:ascii="Cambria Math" w:hAnsi="Cambria Math"/>
                  <w:i/>
                  <w:iCs/>
                </w:rPr>
              </m:ctrlPr>
            </m:sSubPr>
            <m:e>
              <m:r>
                <m:rPr>
                  <m:sty m:val="p"/>
                </m:rPr>
                <w:rPr>
                  <w:rFonts w:ascii="Cambria Math" w:hAnsi="Cambria Math"/>
                </w:rPr>
                <m:t>β</m:t>
              </m:r>
              <m:ctrlPr>
                <w:rPr>
                  <w:rFonts w:ascii="Cambria Math" w:hAnsi="Cambria Math"/>
                </w:rPr>
              </m:ctrlPr>
            </m:e>
            <m:sub>
              <m:r>
                <w:rPr>
                  <w:rFonts w:ascii="Cambria Math" w:hAnsi="Cambria Math"/>
                </w:rPr>
                <m:t>0j</m:t>
              </m:r>
            </m:sub>
          </m:sSub>
          <m:r>
            <m:rPr>
              <m:sty m:val="p"/>
            </m:rPr>
            <w:rPr>
              <w:rFonts w:ascii="Cambria Math" w:hAnsi="Cambria Math"/>
            </w:rPr>
            <m:t>+</m:t>
          </m:r>
          <m:sSub>
            <m:sSubPr>
              <m:ctrlPr>
                <w:rPr>
                  <w:rFonts w:ascii="Cambria Math" w:hAnsi="Cambria Math"/>
                  <w:i/>
                  <w:iCs/>
                </w:rPr>
              </m:ctrlPr>
            </m:sSubPr>
            <m:e>
              <m:r>
                <m:rPr>
                  <m:sty m:val="p"/>
                </m:rPr>
                <w:rPr>
                  <w:rFonts w:ascii="Cambria Math" w:hAnsi="Cambria Math"/>
                </w:rPr>
                <m:t>β</m:t>
              </m:r>
              <m:ctrlPr>
                <w:rPr>
                  <w:rFonts w:ascii="Cambria Math" w:hAnsi="Cambria Math"/>
                </w:rPr>
              </m:ctrlPr>
            </m:e>
            <m:sub>
              <m:r>
                <w:rPr>
                  <w:rFonts w:ascii="Cambria Math" w:hAnsi="Cambria Math"/>
                </w:rPr>
                <m:t>1j</m:t>
              </m:r>
            </m:sub>
          </m:sSub>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Cs/>
                </w:rPr>
              </m:ctrlPr>
            </m:sSubPr>
            <m:e>
              <m:r>
                <w:rPr>
                  <w:rFonts w:ascii="Cambria Math" w:hAnsi="Cambria Math"/>
                </w:rPr>
                <m:t>e</m:t>
              </m:r>
              <m:ctrlPr>
                <w:rPr>
                  <w:rFonts w:ascii="Cambria Math" w:hAnsi="Cambria Math"/>
                  <w:i/>
                  <w:iCs/>
                </w:rPr>
              </m:ctrlPr>
            </m:e>
            <m:sub>
              <m:r>
                <w:rPr>
                  <w:rFonts w:ascii="Cambria Math" w:hAnsi="Cambria Math"/>
                </w:rPr>
                <m:t>ij</m:t>
              </m:r>
            </m:sub>
          </m:sSub>
        </m:oMath>
      </m:oMathPara>
    </w:p>
    <w:p w14:paraId="70BD0004" w14:textId="3ABA436E" w:rsidR="00AE5BB0" w:rsidRPr="00DD00AF" w:rsidRDefault="00432B62" w:rsidP="00432B62">
      <w:pPr>
        <w:spacing w:line="480" w:lineRule="auto"/>
      </w:pPr>
      <w:r w:rsidRPr="00DD00AF">
        <w:t>where</w:t>
      </w:r>
      <w:r w:rsidRPr="00DD00AF">
        <w:rPr>
          <w:i/>
          <w:iCs/>
        </w:rPr>
        <w:t xml:space="preserve"> </w:t>
      </w:r>
      <m:oMath>
        <m:r>
          <w:rPr>
            <w:rFonts w:ascii="Cambria Math" w:hAnsi="Cambria Math"/>
          </w:rPr>
          <m:t>j</m:t>
        </m:r>
        <m:d>
          <m:dPr>
            <m:ctrlPr>
              <w:rPr>
                <w:rFonts w:ascii="Cambria Math" w:hAnsi="Cambria Math"/>
              </w:rPr>
            </m:ctrlPr>
          </m:dPr>
          <m:e>
            <m:r>
              <w:rPr>
                <w:rFonts w:ascii="Cambria Math" w:hAnsi="Cambria Math"/>
              </w:rPr>
              <m:t>j=1,</m:t>
            </m:r>
            <m:r>
              <m:rPr>
                <m:sty m:val="p"/>
              </m:rPr>
              <w:rPr>
                <w:rFonts w:ascii="Cambria Math" w:hAnsi="Cambria Math" w:hint="eastAsia"/>
              </w:rPr>
              <m:t>…</m:t>
            </m:r>
            <m:r>
              <w:rPr>
                <w:rFonts w:ascii="Cambria Math" w:hAnsi="Cambria Math"/>
              </w:rPr>
              <m:t>,J</m:t>
            </m:r>
            <m:ctrlPr>
              <w:rPr>
                <w:rFonts w:ascii="Cambria Math" w:hAnsi="Cambria Math"/>
                <w:i/>
              </w:rPr>
            </m:ctrlPr>
          </m:e>
        </m:d>
      </m:oMath>
      <w:r w:rsidRPr="00DD00AF">
        <w:t xml:space="preserve"> represents clusters and </w:t>
      </w:r>
      <m:oMath>
        <m:r>
          <w:rPr>
            <w:rFonts w:ascii="Cambria Math" w:hAnsi="Cambria Math"/>
          </w:rPr>
          <m:t>i</m:t>
        </m:r>
        <m:d>
          <m:dPr>
            <m:ctrlPr>
              <w:rPr>
                <w:rFonts w:ascii="Cambria Math" w:hAnsi="Cambria Math"/>
              </w:rPr>
            </m:ctrlPr>
          </m:dPr>
          <m:e>
            <m:r>
              <w:rPr>
                <w:rFonts w:ascii="Cambria Math" w:hAnsi="Cambria Math"/>
              </w:rPr>
              <m:t>i=1,</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ctrlPr>
              <w:rPr>
                <w:rFonts w:ascii="Cambria Math" w:hAnsi="Cambria Math"/>
                <w:i/>
              </w:rPr>
            </m:ctrlPr>
          </m:e>
        </m:d>
      </m:oMath>
      <w:r w:rsidRPr="00DD00AF">
        <w:t xml:space="preserve"> represents the group members that are nested in the </w:t>
      </w:r>
      <w:r w:rsidR="008D1FDC" w:rsidRPr="00DD00AF">
        <w:t>cluster</w:t>
      </w:r>
      <w:r w:rsidRPr="00DD00AF">
        <w:t>. The residual at the individual level (level</w:t>
      </w:r>
      <w:r w:rsidR="00D34646" w:rsidRPr="00DD00AF">
        <w:t xml:space="preserve"> </w:t>
      </w:r>
      <w:r w:rsidRPr="00DD00AF">
        <w:t xml:space="preserve">1),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Pr="00DD00AF">
        <w:t xml:space="preserve">, is assumed to </w:t>
      </w:r>
      <w:r w:rsidR="00E3769F" w:rsidRPr="00DD00AF">
        <w:t>follow</w:t>
      </w:r>
      <w:r w:rsidRPr="00DD00AF">
        <w:t xml:space="preserve"> a normal distribution</w:t>
      </w:r>
      <w:r w:rsidR="00E3769F" w:rsidRPr="00DD00AF">
        <w:t>:</w:t>
      </w:r>
      <w:r w:rsidRPr="00DD00AF">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Pr="00DD00AF">
        <w:t>~</w:t>
      </w:r>
      <w:r w:rsidRPr="00DD00AF">
        <w:rPr>
          <w:i/>
          <w:iCs/>
        </w:rPr>
        <w:t>N</w:t>
      </w:r>
      <w:r w:rsidRPr="00DD00AF">
        <w:t xml:space="preserve"> (0,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vertAlign w:val="subscript"/>
              </w:rPr>
              <m:t>e</m:t>
            </m:r>
          </m:sub>
          <m:sup>
            <m:r>
              <w:rPr>
                <w:rFonts w:ascii="Cambria Math" w:hAnsi="Cambria Math"/>
                <w:vertAlign w:val="superscript"/>
              </w:rPr>
              <m:t>2</m:t>
            </m:r>
          </m:sup>
        </m:sSubSup>
      </m:oMath>
      <w:r w:rsidRPr="00DD00AF">
        <w:t xml:space="preserv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 </m:t>
        </m:r>
      </m:oMath>
      <w:r w:rsidRPr="00DD00AF">
        <w:t xml:space="preserve">is the intercept for cluster </w:t>
      </w:r>
      <w:r w:rsidRPr="00DD00AF">
        <w:rPr>
          <w:i/>
          <w:iCs/>
        </w:rPr>
        <w:t>j</w:t>
      </w:r>
      <w:r w:rsidRPr="00DD00AF">
        <w:t xml:space="preserve">, and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1j</m:t>
            </m:r>
          </m:sub>
        </m:sSub>
      </m:oMath>
      <w:r w:rsidRPr="00DD00AF">
        <w:rPr>
          <w:vertAlign w:val="subscript"/>
        </w:rPr>
        <w:t xml:space="preserve"> </w:t>
      </w:r>
      <w:r w:rsidRPr="00DD00AF">
        <w:t xml:space="preserve">is the regression slope for cluster </w:t>
      </w:r>
      <w:r w:rsidRPr="00DD00AF">
        <w:rPr>
          <w:i/>
          <w:iCs/>
        </w:rPr>
        <w:t>j.</w:t>
      </w:r>
      <w:r w:rsidRPr="00DD00AF">
        <w:t xml:space="preserve"> In most cases of multilevel models, the intercept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oMath>
      <w:r w:rsidRPr="00DD00AF">
        <w:t xml:space="preserve">) and the slope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1j</m:t>
            </m:r>
          </m:sub>
        </m:sSub>
        <m:r>
          <w:rPr>
            <w:rFonts w:ascii="Cambria Math" w:hAnsi="Cambria Math"/>
          </w:rPr>
          <m:t xml:space="preserve">) </m:t>
        </m:r>
      </m:oMath>
      <w:r w:rsidRPr="00DD00AF">
        <w:t xml:space="preserve">coefficients are </w:t>
      </w:r>
      <w:r w:rsidR="00563EFE" w:rsidRPr="00DD00AF">
        <w:t>cluster specific</w:t>
      </w:r>
      <w:r w:rsidRPr="00DD00AF">
        <w:t>,</w:t>
      </w:r>
      <w:r w:rsidR="00563EFE" w:rsidRPr="00DD00AF">
        <w:t xml:space="preserve"> and</w:t>
      </w:r>
      <w:r w:rsidRPr="00DD00AF">
        <w:t xml:space="preserve"> these effects can vary from cluster to cluster. So, basically,</w:t>
      </w:r>
      <w:r w:rsidR="007262EF" w:rsidRPr="00DD00AF">
        <w:t xml:space="preserve"> the level-1</w:t>
      </w:r>
      <w:r w:rsidRPr="00DD00AF">
        <w:t xml:space="preserve"> equation says that the health score of the person</w:t>
      </w:r>
      <w:r w:rsidRPr="00DD00AF">
        <w:rPr>
          <w:i/>
          <w:iCs/>
        </w:rPr>
        <w:t xml:space="preserve"> </w:t>
      </w:r>
      <m:oMath>
        <m:r>
          <w:rPr>
            <w:rFonts w:ascii="Cambria Math" w:hAnsi="Cambria Math"/>
          </w:rPr>
          <m:t>i</m:t>
        </m:r>
      </m:oMath>
      <w:r w:rsidRPr="00DD00AF">
        <w:t xml:space="preserve"> </w:t>
      </w:r>
      <w:r w:rsidR="00F73BDE" w:rsidRPr="00DD00AF">
        <w:t>in family</w:t>
      </w:r>
      <w:r w:rsidR="00AE5BB0" w:rsidRPr="00DD00AF">
        <w:t xml:space="preserve"> </w:t>
      </w:r>
      <m:oMath>
        <m:r>
          <w:rPr>
            <w:rFonts w:ascii="Cambria Math" w:hAnsi="Cambria Math"/>
          </w:rPr>
          <m:t>j</m:t>
        </m:r>
      </m:oMath>
      <w:r w:rsidRPr="00DD00AF">
        <w:t xml:space="preserve"> is predicted by intercept, error, </w:t>
      </w:r>
      <w:r w:rsidR="00D45787" w:rsidRPr="00DD00AF">
        <w:t xml:space="preserve">and </w:t>
      </w:r>
      <w:r w:rsidR="00D34646" w:rsidRPr="00DD00AF">
        <w:t xml:space="preserve">their </w:t>
      </w:r>
      <w:r w:rsidR="00F73BDE" w:rsidRPr="00DD00AF">
        <w:t>education</w:t>
      </w:r>
      <w:r w:rsidRPr="00DD00AF">
        <w:t xml:space="preserve"> scores</w:t>
      </w:r>
      <w:r w:rsidR="00AE5BB0" w:rsidRPr="00DD00AF">
        <w:t>.</w:t>
      </w:r>
    </w:p>
    <w:p w14:paraId="3B72D7F1" w14:textId="4F578552" w:rsidR="00432B62" w:rsidRPr="00DD00AF" w:rsidRDefault="00432B62" w:rsidP="007262EF">
      <w:pPr>
        <w:spacing w:line="480" w:lineRule="auto"/>
        <w:ind w:firstLine="720"/>
      </w:pPr>
      <w:r w:rsidRPr="00DD00AF">
        <w:lastRenderedPageBreak/>
        <w:t>Once the level</w:t>
      </w:r>
      <w:r w:rsidR="00957FBE" w:rsidRPr="00DD00AF">
        <w:t>-1</w:t>
      </w:r>
      <w:r w:rsidR="00AE5BB0" w:rsidRPr="00DD00AF">
        <w:t xml:space="preserve"> </w:t>
      </w:r>
      <w:r w:rsidRPr="00DD00AF">
        <w:t xml:space="preserve">model is defined, the </w:t>
      </w:r>
      <w:r w:rsidR="00957FBE" w:rsidRPr="00DD00AF">
        <w:t>level-2</w:t>
      </w:r>
      <w:r w:rsidRPr="00DD00AF">
        <w:t xml:space="preserve"> of the model can be explained. Let us say that </w:t>
      </w:r>
      <w:r w:rsidRPr="00DD00AF">
        <w:rPr>
          <w:i/>
          <w:iCs/>
        </w:rPr>
        <w:t>Z</w:t>
      </w:r>
      <w:r w:rsidRPr="00DD00AF">
        <w:t xml:space="preserve"> is the level 2 variable</w:t>
      </w:r>
      <w:r w:rsidR="0065375E" w:rsidRPr="00DD00AF">
        <w:t>, total family income</w:t>
      </w:r>
      <w:r w:rsidRPr="00DD00AF">
        <w:t>:</w:t>
      </w:r>
    </w:p>
    <w:p w14:paraId="3FD31BFB" w14:textId="213B076B" w:rsidR="00432B62" w:rsidRPr="00DD00AF" w:rsidRDefault="00000000" w:rsidP="00432B62">
      <w:pPr>
        <w:spacing w:line="480" w:lineRule="auto"/>
      </w:pPr>
      <m:oMathPara>
        <m:oMath>
          <m:m>
            <m:mPr>
              <m:mcs>
                <m:mc>
                  <m:mcPr>
                    <m:count m:val="1"/>
                    <m:mcJc m:val="center"/>
                  </m:mcPr>
                </m:mc>
              </m:mcs>
              <m:ctrlPr>
                <w:rPr>
                  <w:rFonts w:ascii="Cambria Math" w:eastAsia="Cambria Math" w:hAnsi="Cambria Math"/>
                </w:rPr>
              </m:ctrlPr>
            </m:mPr>
            <m:mr>
              <m:e>
                <m:sSub>
                  <m:sSubPr>
                    <m:ctrlPr>
                      <w:rPr>
                        <w:rFonts w:ascii="Cambria Math" w:hAnsi="Cambria Math"/>
                        <w:i/>
                      </w:rPr>
                    </m:ctrlPr>
                  </m:sSubPr>
                  <m:e>
                    <m:r>
                      <m:rPr>
                        <m:sty m:val="p"/>
                      </m:rP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01</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m:t>
                </m:r>
                <m:ctrlPr>
                  <w:rPr>
                    <w:rFonts w:ascii="Cambria Math" w:hAnsi="Cambria Math"/>
                    <w:i/>
                  </w:rPr>
                </m:ctrlPr>
              </m:e>
            </m:mr>
            <m:mr>
              <m:e>
                <m:sSub>
                  <m:sSubPr>
                    <m:ctrlPr>
                      <w:rPr>
                        <w:rFonts w:ascii="Cambria Math" w:hAnsi="Cambria Math"/>
                        <w:i/>
                      </w:rPr>
                    </m:ctrlPr>
                  </m:sSubPr>
                  <m:e>
                    <m:r>
                      <m:rPr>
                        <m:sty m:val="p"/>
                      </m:rPr>
                      <w:rPr>
                        <w:rFonts w:ascii="Cambria Math" w:hAnsi="Cambria Math"/>
                      </w:rPr>
                      <m:t>β</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1j</m:t>
                    </m:r>
                  </m:sub>
                </m:sSub>
                <m:ctrlPr>
                  <w:rPr>
                    <w:rFonts w:ascii="Cambria Math" w:hAnsi="Cambria Math"/>
                  </w:rPr>
                </m:ctrlPr>
              </m:e>
            </m:mr>
          </m:m>
        </m:oMath>
      </m:oMathPara>
    </w:p>
    <w:p w14:paraId="1DB693BD" w14:textId="46B2737D" w:rsidR="00AE5BB0" w:rsidRPr="00DD00AF" w:rsidRDefault="00432B62" w:rsidP="00641234">
      <w:pPr>
        <w:spacing w:line="480" w:lineRule="auto"/>
      </w:pPr>
      <w:r w:rsidRPr="00DD00AF">
        <w:t xml:space="preserve">In these equations,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oMath>
      <w:r w:rsidRPr="00DD00AF">
        <w:t xml:space="preserve"> is explained as a function of </w:t>
      </w:r>
      <w:r w:rsidR="00D76DAC" w:rsidRPr="00DD00AF">
        <w:t xml:space="preserve">a </w:t>
      </w:r>
      <w:r w:rsidRPr="00DD00AF">
        <w:t>level 2 variable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sidRPr="00DD00AF">
        <w:t>). Specifically,</w:t>
      </w:r>
      <w:r w:rsidR="00AE5BB0" w:rsidRPr="00DD00AF">
        <w:t xml:space="preserve">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00</m:t>
            </m:r>
          </m:sub>
        </m:sSub>
      </m:oMath>
      <w:r w:rsidRPr="00DD00AF">
        <w:t xml:space="preserve"> is the fixed effect for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oMath>
      <w:r w:rsidRPr="00DD00AF">
        <w:t xml:space="preserve"> and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01</m:t>
            </m:r>
          </m:sub>
        </m:sSub>
        <m:r>
          <w:rPr>
            <w:rFonts w:ascii="Cambria Math" w:hAnsi="Cambria Math"/>
          </w:rPr>
          <m:t> </m:t>
        </m:r>
      </m:oMath>
      <w:r w:rsidRPr="00DD00AF">
        <w:t xml:space="preserve">is the fixed effect that denotes the effect of </w:t>
      </w:r>
      <w:r w:rsidR="00D45787" w:rsidRPr="00DD00AF">
        <w:t xml:space="preserve">the </w:t>
      </w:r>
      <w:r w:rsidRPr="00DD00AF">
        <w:t>level 2 variable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sidRPr="00DD00AF">
        <w:t>) on the intercept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oMath>
      <w:r w:rsidRPr="00DD00AF">
        <w:t xml:space="preserve">), and </w:t>
      </w:r>
      <m:oMath>
        <m:sSub>
          <m:sSubPr>
            <m:ctrlPr>
              <w:rPr>
                <w:rFonts w:ascii="Cambria Math" w:hAnsi="Cambria Math"/>
                <w:i/>
              </w:rPr>
            </m:ctrlPr>
          </m:sSubPr>
          <m:e>
            <m:r>
              <w:rPr>
                <w:rFonts w:ascii="Cambria Math" w:hAnsi="Cambria Math"/>
              </w:rPr>
              <m:t>u</m:t>
            </m:r>
          </m:e>
          <m:sub>
            <m:r>
              <w:rPr>
                <w:rFonts w:ascii="Cambria Math" w:hAnsi="Cambria Math"/>
              </w:rPr>
              <m:t>0j</m:t>
            </m:r>
          </m:sub>
        </m:sSub>
      </m:oMath>
      <w:r w:rsidRPr="00DD00AF">
        <w:t xml:space="preserve"> is the random effect for cluster </w:t>
      </w:r>
      <w:r w:rsidRPr="00DD00AF">
        <w:rPr>
          <w:i/>
          <w:iCs/>
        </w:rPr>
        <w:t>j</w:t>
      </w:r>
      <w:r w:rsidRPr="00DD00AF">
        <w:t xml:space="preserve">, meaning the cluster-specific effect on the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oMath>
      <w:r w:rsidRPr="00DD00AF">
        <w:t xml:space="preserve">. Added to that,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1j</m:t>
            </m:r>
          </m:sub>
        </m:sSub>
      </m:oMath>
      <w:r w:rsidRPr="00DD00AF">
        <w:t xml:space="preserve"> is explained as a function of </w:t>
      </w:r>
      <w:r w:rsidR="00D76DAC" w:rsidRPr="00DD00AF">
        <w:t xml:space="preserve">the </w:t>
      </w:r>
      <w:r w:rsidRPr="00DD00AF">
        <w:t>level</w:t>
      </w:r>
      <w:r w:rsidR="00DB11DE" w:rsidRPr="00DD00AF">
        <w:t>-</w:t>
      </w:r>
      <w:r w:rsidRPr="00DD00AF">
        <w:t>2 variable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sidRPr="00DD00AF">
        <w:t>) as well. Specifically,</w:t>
      </w:r>
      <w:r w:rsidR="00AE5BB0" w:rsidRPr="00DD00AF">
        <w:t xml:space="preserve">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m:rPr>
                <m:sty m:val="p"/>
              </m:rPr>
              <w:rPr>
                <w:rFonts w:ascii="Cambria Math" w:hAnsi="Cambria Math"/>
              </w:rPr>
              <m:t>10</m:t>
            </m:r>
          </m:sub>
        </m:sSub>
      </m:oMath>
      <w:r w:rsidRPr="00DD00AF">
        <w:t xml:space="preserve"> is the fixed effect for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1j</m:t>
            </m:r>
          </m:sub>
        </m:sSub>
      </m:oMath>
      <w:r w:rsidRPr="00DD00AF">
        <w:t xml:space="preserve">, and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11</m:t>
            </m:r>
          </m:sub>
        </m:sSub>
      </m:oMath>
      <w:r w:rsidRPr="00DD00AF">
        <w:t xml:space="preserve"> is the fixed effect that denotes the effect of </w:t>
      </w:r>
      <w:r w:rsidR="00D45787" w:rsidRPr="00DD00AF">
        <w:t xml:space="preserve">the </w:t>
      </w:r>
      <w:r w:rsidRPr="00DD00AF">
        <w:t>level 2 variable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sidRPr="00DD00AF">
        <w:t>) on the slope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1j</m:t>
            </m:r>
          </m:sub>
        </m:sSub>
      </m:oMath>
      <w:r w:rsidRPr="00DD00AF">
        <w:t xml:space="preserve">), and </w:t>
      </w:r>
      <m:oMath>
        <m:sSub>
          <m:sSubPr>
            <m:ctrlPr>
              <w:rPr>
                <w:rFonts w:ascii="Cambria Math" w:hAnsi="Cambria Math"/>
                <w:i/>
              </w:rPr>
            </m:ctrlPr>
          </m:sSubPr>
          <m:e>
            <m:r>
              <w:rPr>
                <w:rFonts w:ascii="Cambria Math" w:hAnsi="Cambria Math"/>
              </w:rPr>
              <m:t>u</m:t>
            </m:r>
          </m:e>
          <m:sub>
            <m:r>
              <w:rPr>
                <w:rFonts w:ascii="Cambria Math" w:hAnsi="Cambria Math"/>
              </w:rPr>
              <m:t>1j</m:t>
            </m:r>
          </m:sub>
        </m:sSub>
      </m:oMath>
      <w:r w:rsidRPr="00DD00AF">
        <w:t xml:space="preserve"> is the random effect for cluster </w:t>
      </w:r>
      <w:r w:rsidRPr="00DD00AF">
        <w:rPr>
          <w:i/>
          <w:iCs/>
        </w:rPr>
        <w:t>j</w:t>
      </w:r>
      <w:r w:rsidRPr="00DD00AF">
        <w:t xml:space="preserve">, meaning that </w:t>
      </w:r>
      <w:r w:rsidR="00D45787" w:rsidRPr="00DD00AF">
        <w:t xml:space="preserve">the </w:t>
      </w:r>
      <w:r w:rsidRPr="00DD00AF">
        <w:t xml:space="preserve">cluster-specific effect on the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1j</m:t>
            </m:r>
          </m:sub>
        </m:sSub>
      </m:oMath>
      <w:r w:rsidRPr="00DD00AF">
        <w:t xml:space="preserve">. In </w:t>
      </w:r>
      <w:r w:rsidR="009F5353" w:rsidRPr="00DD00AF">
        <w:t>this</w:t>
      </w:r>
      <w:r w:rsidRPr="00DD00AF">
        <w:t xml:space="preserve"> example, the intercept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 </m:t>
        </m:r>
      </m:oMath>
      <w:r w:rsidRPr="00DD00AF">
        <w:t>and slope</w:t>
      </w:r>
      <w:r w:rsidR="007262EF" w:rsidRPr="00DD00AF">
        <w:t xml:space="preserve"> (</w:t>
      </w:r>
      <m:oMath>
        <m:sSub>
          <m:sSubPr>
            <m:ctrlPr>
              <w:rPr>
                <w:rFonts w:ascii="Cambria Math" w:hAnsi="Cambria Math"/>
                <w:i/>
              </w:rPr>
            </m:ctrlPr>
          </m:sSubPr>
          <m:e>
            <m:r>
              <m:rPr>
                <m:sty m:val="p"/>
              </m:rPr>
              <w:rPr>
                <w:rFonts w:ascii="Cambria Math" w:hAnsi="Cambria Math"/>
              </w:rPr>
              <m:t>β</m:t>
            </m:r>
          </m:e>
          <m:sub>
            <m:r>
              <w:rPr>
                <w:rFonts w:ascii="Cambria Math" w:hAnsi="Cambria Math"/>
              </w:rPr>
              <m:t>1j</m:t>
            </m:r>
          </m:sub>
        </m:sSub>
        <m:r>
          <w:rPr>
            <w:rFonts w:ascii="Cambria Math" w:hAnsi="Cambria Math"/>
          </w:rPr>
          <m:t>)</m:t>
        </m:r>
      </m:oMath>
      <w:r w:rsidR="007262EF" w:rsidRPr="00DD00AF">
        <w:t xml:space="preserve"> is predicted by intercept, error, and </w:t>
      </w:r>
      <w:r w:rsidR="00210D43" w:rsidRPr="00DD00AF">
        <w:t xml:space="preserve">total family </w:t>
      </w:r>
      <w:r w:rsidR="007262EF" w:rsidRPr="00DD00AF">
        <w:t>income</w:t>
      </w:r>
      <w:r w:rsidR="00AE5BB0" w:rsidRPr="00DD00AF">
        <w:t>.</w:t>
      </w:r>
    </w:p>
    <w:p w14:paraId="7A3ED181" w14:textId="6F759D0E" w:rsidR="00432B62" w:rsidRPr="00DD00AF" w:rsidRDefault="00432B62" w:rsidP="007262EF">
      <w:pPr>
        <w:spacing w:line="480" w:lineRule="auto"/>
        <w:ind w:firstLine="720"/>
      </w:pPr>
      <w:r w:rsidRPr="00DD00AF">
        <w:t xml:space="preserve">In this level-2 model, the residuals are assumed to have </w:t>
      </w:r>
      <w:r w:rsidR="00D80A21" w:rsidRPr="00DD00AF">
        <w:t xml:space="preserve">a </w:t>
      </w:r>
      <w:r w:rsidRPr="00DD00AF">
        <w:t>multivariate normal distribution</w:t>
      </w:r>
      <w:r w:rsidR="0004031B" w:rsidRPr="00DD00AF">
        <w:t xml:space="preserve"> (MVN)</w:t>
      </w:r>
      <w:r w:rsidR="00B303AB" w:rsidRPr="00DD00AF">
        <w:t xml:space="preserve"> with a mean vector of 0</w:t>
      </w:r>
      <w:r w:rsidRPr="00DD00AF">
        <w:t>:</w:t>
      </w:r>
    </w:p>
    <w:p w14:paraId="56F83D92" w14:textId="076DEC3B" w:rsidR="00432B62" w:rsidRPr="00DD00AF" w:rsidRDefault="00000000" w:rsidP="00432B62">
      <w:pPr>
        <w:spacing w:line="480" w:lineRule="auto"/>
      </w:pPr>
      <m:oMathPara>
        <m:oMathParaPr>
          <m:jc m:val="center"/>
        </m:oMathParaPr>
        <m:oMath>
          <m:d>
            <m:dPr>
              <m:begChr m:val="["/>
              <m:endChr m:val="]"/>
              <m:ctrlPr>
                <w:rPr>
                  <w:rFonts w:ascii="Cambria Math" w:hAnsi="Cambria Math"/>
                </w:rPr>
              </m:ctrlPr>
            </m:dPr>
            <m:e>
              <m:m>
                <m:mPr>
                  <m:mcs>
                    <m:mc>
                      <m:mcPr>
                        <m:count m:val="1"/>
                        <m:mcJc m:val="center"/>
                      </m:mcPr>
                    </m:mc>
                  </m:mcs>
                  <m:ctrlPr>
                    <w:rPr>
                      <w:rFonts w:ascii="Cambria Math" w:eastAsia="Cambria Math" w:hAnsi="Cambria Math"/>
                    </w:rPr>
                  </m:ctrlPr>
                </m:mPr>
                <m:mr>
                  <m:e>
                    <m:sSub>
                      <m:sSubPr>
                        <m:ctrlPr>
                          <w:rPr>
                            <w:rFonts w:ascii="Cambria Math" w:hAnsi="Cambria Math"/>
                          </w:rPr>
                        </m:ctrlPr>
                      </m:sSubPr>
                      <m:e>
                        <m:r>
                          <w:rPr>
                            <w:rFonts w:ascii="Cambria Math" w:hAnsi="Cambria Math"/>
                          </w:rPr>
                          <m:t>u</m:t>
                        </m:r>
                      </m:e>
                      <m:sub>
                        <m:r>
                          <m:rPr>
                            <m:sty m:val="p"/>
                          </m:rPr>
                          <w:rPr>
                            <w:rFonts w:ascii="Cambria Math" w:hAnsi="Cambria Math"/>
                          </w:rPr>
                          <m:t>0</m:t>
                        </m:r>
                        <m:r>
                          <w:rPr>
                            <w:rFonts w:ascii="Cambria Math" w:hAnsi="Cambria Math"/>
                          </w:rPr>
                          <m:t>j</m:t>
                        </m:r>
                      </m:sub>
                    </m:sSub>
                    <m:ctrlPr>
                      <w:rPr>
                        <w:rFonts w:ascii="Cambria Math" w:hAnsi="Cambria Math"/>
                      </w:rPr>
                    </m:ctrlPr>
                  </m:e>
                </m:mr>
                <m:mr>
                  <m:e>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j</m:t>
                        </m:r>
                      </m:sub>
                    </m:sSub>
                    <m:ctrlPr>
                      <w:rPr>
                        <w:rFonts w:ascii="Cambria Math" w:hAnsi="Cambria Math"/>
                      </w:rPr>
                    </m:ctrlPr>
                  </m:e>
                </m:mr>
              </m:m>
            </m:e>
          </m:d>
          <m:r>
            <m:rPr>
              <m:sty m:val="p"/>
            </m:rPr>
            <w:rPr>
              <w:rFonts w:ascii="Cambria Math" w:hAnsi="Cambria Math" w:hint="eastAsia"/>
            </w:rPr>
            <m:t>∼</m:t>
          </m:r>
          <m:r>
            <w:rPr>
              <w:rFonts w:ascii="Cambria Math" w:hAnsi="Cambria Math"/>
            </w:rPr>
            <m:t>M</m:t>
          </m:r>
          <m:r>
            <m:rPr>
              <m:sty m:val="p"/>
            </m:rPr>
            <w:rPr>
              <w:rFonts w:ascii="Cambria Math" w:hAnsi="Cambria Math"/>
            </w:rPr>
            <m:t>VN</m:t>
          </m:r>
          <m:d>
            <m:dPr>
              <m:ctrlPr>
                <w:rPr>
                  <w:rFonts w:ascii="Cambria Math" w:hAnsi="Cambria Math"/>
                </w:rPr>
              </m:ctrlPr>
            </m:dPr>
            <m:e>
              <m:d>
                <m:dPr>
                  <m:begChr m:val="["/>
                  <m:endChr m:val="]"/>
                  <m:ctrlPr>
                    <w:rPr>
                      <w:rFonts w:ascii="Cambria Math" w:hAnsi="Cambria Math"/>
                    </w:rPr>
                  </m:ctrlPr>
                </m:dPr>
                <m:e>
                  <m:m>
                    <m:mPr>
                      <m:mcs>
                        <m:mc>
                          <m:mcPr>
                            <m:count m:val="1"/>
                            <m:mcJc m:val="center"/>
                          </m:mcPr>
                        </m:mc>
                      </m:mcs>
                      <m:ctrlPr>
                        <w:rPr>
                          <w:rFonts w:ascii="Cambria Math" w:eastAsia="Cambria Math" w:hAnsi="Cambria Math"/>
                        </w:rPr>
                      </m:ctrlPr>
                    </m:mP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eastAsia="Cambria Math" w:hAnsi="Cambria Math"/>
                        </w:rPr>
                      </m:ctrlPr>
                    </m:mPr>
                    <m:mr>
                      <m:e>
                        <m:sSubSup>
                          <m:sSubSupPr>
                            <m:ctrlPr>
                              <w:rPr>
                                <w:rFonts w:ascii="Cambria Math" w:hAnsi="Cambria Math"/>
                              </w:rPr>
                            </m:ctrlPr>
                          </m:sSubSup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sub>
                          <m:sup>
                            <m:r>
                              <m:rPr>
                                <m:sty m:val="p"/>
                              </m:rPr>
                              <w:rPr>
                                <w:rFonts w:ascii="Cambria Math" w:hAnsi="Cambria Math"/>
                              </w:rPr>
                              <m:t>2</m:t>
                            </m:r>
                          </m:sup>
                        </m:sSubSup>
                        <m:ctrlPr>
                          <w:rPr>
                            <w:rFonts w:ascii="Cambria Math" w:hAnsi="Cambria Math"/>
                            <w:i/>
                          </w:rPr>
                        </m:ctrlPr>
                      </m:e>
                      <m:e>
                        <m:sSub>
                          <m:sSubPr>
                            <m:ctrlPr>
                              <w:rPr>
                                <w:rFonts w:ascii="Cambria Math" w:hAnsi="Cambria Math"/>
                              </w:rPr>
                            </m:ctrlPr>
                          </m:sSubPr>
                          <m:e>
                            <m:r>
                              <m:rPr>
                                <m:sty m:val="p"/>
                              </m:rPr>
                              <w:rPr>
                                <w:rFonts w:ascii="Cambria Math" w:hAnsi="Cambria Math"/>
                              </w:rPr>
                              <m:t>σ</m:t>
                            </m:r>
                            <m:ctrlPr>
                              <w:rPr>
                                <w:rFonts w:ascii="Cambria Math" w:hAnsi="Cambria Math"/>
                                <w:i/>
                              </w:rPr>
                            </m:ctrlPr>
                          </m:e>
                          <m: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10</m:t>
                                </m:r>
                              </m:sub>
                            </m:sSub>
                          </m:sub>
                        </m:sSub>
                        <m:ctrlPr>
                          <w:rPr>
                            <w:rFonts w:ascii="Cambria Math" w:hAnsi="Cambria Math"/>
                          </w:rPr>
                        </m:ctrlPr>
                      </m:e>
                    </m:mr>
                    <m:mr>
                      <m:e>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10</m:t>
                                </m:r>
                              </m:sub>
                            </m:sSub>
                          </m:sub>
                        </m:sSub>
                        <m:ctrlPr>
                          <w:rPr>
                            <w:rFonts w:ascii="Cambria Math" w:hAnsi="Cambria Math"/>
                            <w:i/>
                          </w:rPr>
                        </m:ctrlPr>
                      </m:e>
                      <m:e>
                        <m:sSubSup>
                          <m:sSubSupPr>
                            <m:ctrlPr>
                              <w:rPr>
                                <w:rFonts w:ascii="Cambria Math" w:hAnsi="Cambria Math"/>
                              </w:rPr>
                            </m:ctrlPr>
                          </m:sSubSupPr>
                          <m:e>
                            <m:r>
                              <m:rPr>
                                <m:sty m:val="p"/>
                              </m:rPr>
                              <w:rPr>
                                <w:rFonts w:ascii="Cambria Math" w:hAnsi="Cambria Math"/>
                              </w:rPr>
                              <m:t>σ</m:t>
                            </m:r>
                            <m:ctrlPr>
                              <w:rPr>
                                <w:rFonts w:ascii="Cambria Math" w:hAnsi="Cambria Math"/>
                                <w:i/>
                              </w:rPr>
                            </m:ctrlPr>
                          </m:e>
                          <m: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sub>
                          <m:sup>
                            <m:r>
                              <m:rPr>
                                <m:sty m:val="p"/>
                              </m:rPr>
                              <w:rPr>
                                <w:rFonts w:ascii="Cambria Math" w:hAnsi="Cambria Math"/>
                              </w:rPr>
                              <m:t>2</m:t>
                            </m:r>
                          </m:sup>
                        </m:sSubSup>
                        <m:ctrlPr>
                          <w:rPr>
                            <w:rFonts w:ascii="Cambria Math" w:hAnsi="Cambria Math"/>
                          </w:rPr>
                        </m:ctrlPr>
                      </m:e>
                    </m:mr>
                  </m:m>
                </m:e>
              </m:d>
            </m:e>
          </m:d>
        </m:oMath>
      </m:oMathPara>
    </w:p>
    <w:p w14:paraId="0C5EDFB0" w14:textId="77777777" w:rsidR="00432B62" w:rsidRPr="00DD00AF" w:rsidRDefault="00432B62" w:rsidP="00DB11DE">
      <w:pPr>
        <w:spacing w:line="480" w:lineRule="auto"/>
      </w:pPr>
      <w:r w:rsidRPr="00DD00AF">
        <w:t xml:space="preserve">Pooling these equations together: </w:t>
      </w:r>
    </w:p>
    <w:p w14:paraId="2EB807A7" w14:textId="3533F04E" w:rsidR="00432B62" w:rsidRPr="00DD00AF" w:rsidRDefault="00000000" w:rsidP="00432B62">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
                </w:rPr>
              </m:ctrlPr>
            </m:e>
            <m:sub>
              <m:r>
                <w:rPr>
                  <w:rFonts w:ascii="Cambria Math" w:hAnsi="Cambria Math"/>
                </w:rPr>
                <m:t>01</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
                </w:rPr>
              </m:ctrlPr>
            </m:e>
            <m:sub>
              <m:r>
                <w:rPr>
                  <w:rFonts w:ascii="Cambria Math" w:hAnsi="Cambria Math"/>
                </w:rPr>
                <m:t>10</m:t>
              </m:r>
            </m:sub>
          </m:sSub>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ij</m:t>
              </m:r>
            </m:sub>
          </m:sSub>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004E7DED" w14:textId="6A67C569" w:rsidR="00AE5BB0" w:rsidRPr="00DD00AF" w:rsidRDefault="00432B62" w:rsidP="007262EF">
      <w:pPr>
        <w:spacing w:line="480" w:lineRule="auto"/>
        <w:ind w:firstLine="720"/>
      </w:pPr>
      <w:r w:rsidRPr="00DD00AF">
        <w:t>Thus far, the typical level-2 multilevel model with one level-1 variable and one level-2 variable was briefly discussed. In the next section, the discussion will be extended to multilevel models for dyadic data</w:t>
      </w:r>
      <w:bookmarkStart w:id="24" w:name="_Toc108985988"/>
      <w:bookmarkStart w:id="25" w:name="_Toc108986091"/>
      <w:bookmarkStart w:id="26" w:name="_Toc109813166"/>
      <w:bookmarkStart w:id="27" w:name="_Hlk108767823"/>
      <w:r w:rsidR="00AE5BB0" w:rsidRPr="00DD00AF">
        <w:t>.</w:t>
      </w:r>
    </w:p>
    <w:p w14:paraId="264A64A4" w14:textId="384B58C0" w:rsidR="0054725C" w:rsidRPr="00DD00AF" w:rsidRDefault="00D45787" w:rsidP="00D43458">
      <w:pPr>
        <w:pStyle w:val="3"/>
      </w:pPr>
      <w:r w:rsidRPr="00DD00AF">
        <w:t>A Multilevel Approach for Dyadic Data Analysis</w:t>
      </w:r>
      <w:bookmarkEnd w:id="24"/>
      <w:bookmarkEnd w:id="25"/>
      <w:bookmarkEnd w:id="26"/>
      <w:r w:rsidRPr="00DD00AF">
        <w:t xml:space="preserve"> </w:t>
      </w:r>
    </w:p>
    <w:bookmarkEnd w:id="27"/>
    <w:p w14:paraId="5E418C6B" w14:textId="021225A1" w:rsidR="00AE5BB0" w:rsidRPr="00DD00AF" w:rsidRDefault="0054725C" w:rsidP="00D45787">
      <w:pPr>
        <w:spacing w:line="480" w:lineRule="auto"/>
      </w:pPr>
      <w:r w:rsidRPr="00DD00AF">
        <w:lastRenderedPageBreak/>
        <w:tab/>
      </w:r>
      <w:r w:rsidR="00D45787" w:rsidRPr="00DD00AF">
        <w:t xml:space="preserve">As discussed earlier, </w:t>
      </w:r>
      <w:r w:rsidR="00C733DF" w:rsidRPr="00DD00AF">
        <w:t xml:space="preserve">in most cases, the intercepts and slopes from the first-step analysis are allowed to vary across the clusters, as shown in the previous section. </w:t>
      </w:r>
      <w:r w:rsidR="00D45787" w:rsidRPr="00DD00AF">
        <w:t xml:space="preserve">MLM can be applied to analyze dyadic data. Dyads have a nested structure where each cluster size is two. </w:t>
      </w:r>
      <w:r w:rsidR="00C733DF" w:rsidRPr="00DD00AF">
        <w:t>Thus</w:t>
      </w:r>
      <w:r w:rsidR="00D45787" w:rsidRPr="00DD00AF">
        <w:t xml:space="preserve">, using MLM for dyadic data entails additional consideration </w:t>
      </w:r>
      <w:r w:rsidR="00C733DF" w:rsidRPr="00DD00AF">
        <w:t>due to its small cluster size</w:t>
      </w:r>
      <w:r w:rsidR="00AE5BB0" w:rsidRPr="00DD00AF">
        <w:t>.</w:t>
      </w:r>
    </w:p>
    <w:p w14:paraId="6B644489" w14:textId="0F95E30B" w:rsidR="00D45787" w:rsidRPr="00DD00AF" w:rsidRDefault="00B47294" w:rsidP="00123D9A">
      <w:pPr>
        <w:spacing w:line="480" w:lineRule="auto"/>
        <w:ind w:firstLine="720"/>
      </w:pPr>
      <w:r w:rsidRPr="00DD00AF">
        <w:t>Specifically,</w:t>
      </w:r>
      <w:r w:rsidR="004E2B34" w:rsidRPr="00DD00AF">
        <w:t xml:space="preserve"> </w:t>
      </w:r>
      <w:r w:rsidR="00D45787" w:rsidRPr="00DD00AF">
        <w:t xml:space="preserve">the slopes must be constrained and considered to be equal across all dyads; only the intercepts for the dyads are allowed to vary (Kenny et al., 2006). </w:t>
      </w:r>
      <w:bookmarkStart w:id="28" w:name="_Hlk96123518"/>
      <w:r w:rsidR="00D45787" w:rsidRPr="00DD00AF">
        <w:t xml:space="preserve">This is because, in dyadic analysis, each group size is limited to two, which is not enough </w:t>
      </w:r>
      <w:r w:rsidR="00123D9A" w:rsidRPr="00DD00AF">
        <w:t xml:space="preserve">cluster size </w:t>
      </w:r>
      <w:r w:rsidR="00D45787" w:rsidRPr="00DD00AF">
        <w:t>(sample size in the group)</w:t>
      </w:r>
      <w:r w:rsidR="00D80A21" w:rsidRPr="00DD00AF">
        <w:t>. Thus,</w:t>
      </w:r>
      <w:r w:rsidR="00D45787" w:rsidRPr="00DD00AF">
        <w:t xml:space="preserve"> the slopes </w:t>
      </w:r>
      <w:r w:rsidR="00D80A21" w:rsidRPr="00DD00AF">
        <w:t xml:space="preserve">cannot </w:t>
      </w:r>
      <w:r w:rsidR="00D45787" w:rsidRPr="00DD00AF">
        <w:t>vary across the dyads (Kenny et al., 2006</w:t>
      </w:r>
      <w:r w:rsidR="00D45787" w:rsidRPr="00DD00AF">
        <w:fldChar w:fldCharType="begin"/>
      </w:r>
      <w:r w:rsidR="00E532B3" w:rsidRPr="00DD00AF">
        <w:instrText xml:space="preserve"> ADDIN ZOTERO_ITEM CSL_CITATION {"citationID":"S3Wq4X3e","properties":{"formattedCitation":"(Du &amp; Wang, 2016)","plainCitation":"(Du &amp; Wang, 2016)","dontUpdate":true,"noteIndex":0},"citationItems":[{"id":653,"uris":["http://zotero.org/users/8270394/items/HYTBYAR5"],"itemData":{"id":653,"type":"article-journal","abstract":". Dyadic data often appear in social and behavioral research, and multilevel models (MLMs) can be used to analyze them. For dyadic data, the group size is 2, which is the minimum group size we could have for fitting a multilevel model. This Monte Carlo study examines the effects of the number of dyads, the intraclass correlation (ICC), the proportion of singletons, and the missingness mechanism on convergence, bias, coverage rates, and Type I error rates of parameter estimates of dyadic data analysis using MLMs. Results showed that the estimation of variance components could have nonconvergence problems, nonignorable bias, and deviated coverage rates from nominal values when ICC is low, the proportion of singletons is high, and/or the number of dyads is small. More dyads helped obtain more reliable and valid estimates. Sample size guidelines based on the simulation model are given and discussed.","container-title":"Methodology","DOI":"10.1027/1614-2241/a000105","ISSN":"1614-1881","issue":"1","note":"publisher: Hogrefe Publishing","page":"21-31","source":"econtent.hogrefe.com (Atypon)","title":"The Impact of the Number of Dyads on Estimation of Dyadic Data \t\t\t\t\tAnalysis Using Multilevel Modeling","volume":"12","author":[{"family":"Du","given":"Han"},{"family":"Wang","given":"Lijuan"}],"issued":{"date-parts":[["2016",1,1]]}}}],"schema":"https://github.com/citation-style-language/schema/raw/master/csl-citation.json"} </w:instrText>
      </w:r>
      <w:r w:rsidR="00D45787" w:rsidRPr="00DD00AF">
        <w:fldChar w:fldCharType="separate"/>
      </w:r>
      <w:r w:rsidR="00D45787" w:rsidRPr="00DD00AF">
        <w:t>; Du &amp; Wang, 2016</w:t>
      </w:r>
      <w:r w:rsidR="00D45787" w:rsidRPr="00DD00AF">
        <w:fldChar w:fldCharType="end"/>
      </w:r>
      <w:r w:rsidR="00D45787" w:rsidRPr="00DD00AF">
        <w:t xml:space="preserve">). </w:t>
      </w:r>
      <w:bookmarkEnd w:id="28"/>
      <w:r w:rsidR="00D45787" w:rsidRPr="00DD00AF">
        <w:t>In other words,</w:t>
      </w:r>
      <w:r w:rsidR="004E2B34" w:rsidRPr="00DD00AF">
        <w:t xml:space="preserve"> the cluster size in dyadic data is too small </w:t>
      </w:r>
      <w:r w:rsidR="009C07D6" w:rsidRPr="00DD00AF">
        <w:t>so</w:t>
      </w:r>
      <w:r w:rsidR="004E2B34" w:rsidRPr="00DD00AF">
        <w:t xml:space="preserve"> the slope to vary </w:t>
      </w:r>
      <w:r w:rsidR="00D80A21" w:rsidRPr="00DD00AF">
        <w:t xml:space="preserve">from </w:t>
      </w:r>
      <w:r w:rsidR="004E2B34" w:rsidRPr="00DD00AF">
        <w:t>cluster to cluster.</w:t>
      </w:r>
      <w:r w:rsidR="00D45787" w:rsidRPr="00DD00AF">
        <w:t xml:space="preserve"> </w:t>
      </w:r>
      <w:r w:rsidR="004E2B34" w:rsidRPr="00DD00AF">
        <w:t>T</w:t>
      </w:r>
      <w:r w:rsidR="00D45787" w:rsidRPr="00DD00AF">
        <w:t>he slopes should be fixed effects, meaning that their impacts are not allowed to vary from dyad to dyad because the cluster size is fixed to two (the smallest possible value)</w:t>
      </w:r>
      <w:r w:rsidR="002B59F0" w:rsidRPr="00DD00AF">
        <w:t xml:space="preserve">. </w:t>
      </w:r>
    </w:p>
    <w:p w14:paraId="00A63130" w14:textId="3DA5763E" w:rsidR="00D45787" w:rsidRPr="00DD00AF" w:rsidRDefault="00D45787" w:rsidP="00D45787">
      <w:pPr>
        <w:spacing w:line="480" w:lineRule="auto"/>
        <w:ind w:firstLine="720"/>
      </w:pPr>
      <w:r w:rsidRPr="00DD00AF">
        <w:t xml:space="preserve">Again, the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1j</m:t>
            </m:r>
          </m:sub>
        </m:sSub>
      </m:oMath>
      <w:r w:rsidRPr="00DD00AF">
        <w:t xml:space="preserve">, the slope of the </w:t>
      </w:r>
      <w:r w:rsidR="007E3AB1" w:rsidRPr="00DD00AF">
        <w:t>level-1 model</w:t>
      </w:r>
      <w:r w:rsidRPr="00DD00AF">
        <w:t>, is not allowed to vary across the dyads, meaning that it is a fixed coefficient. Thus, to apply the multilevel approach for dyadic analysis, the level-1 equation and level-2 equation can be expressed as follows:</w:t>
      </w:r>
    </w:p>
    <w:p w14:paraId="02B9A3D5" w14:textId="1B1E1208" w:rsidR="00D45787" w:rsidRPr="00DD00AF" w:rsidRDefault="00000000" w:rsidP="00D45787">
      <w:pPr>
        <w:spacing w:line="480" w:lineRule="auto"/>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m:oMathPara>
    </w:p>
    <w:p w14:paraId="35461E61" w14:textId="3F25E5E2" w:rsidR="00D45787" w:rsidRPr="00DD00AF" w:rsidRDefault="00000000" w:rsidP="00D45787">
      <w:pPr>
        <w:spacing w:line="480" w:lineRule="auto"/>
      </w:pPr>
      <m:oMathPara>
        <m:oMathParaPr>
          <m:jc m:val="center"/>
        </m:oMathPara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01</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m:t>
          </m:r>
        </m:oMath>
      </m:oMathPara>
    </w:p>
    <w:p w14:paraId="4F62FA84" w14:textId="1D230426" w:rsidR="00D45787" w:rsidRPr="00DD00AF" w:rsidRDefault="00000000" w:rsidP="00D45787">
      <w:pPr>
        <w:spacing w:line="480" w:lineRule="auto"/>
        <w:rPr>
          <w:lang w:eastAsia="ko-KR"/>
        </w:rPr>
      </w:pPr>
      <m:oMathPara>
        <m:oMathParaPr>
          <m:jc m:val="center"/>
        </m:oMathPara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Z</m:t>
              </m:r>
            </m:e>
            <m:sub>
              <m:r>
                <w:rPr>
                  <w:rFonts w:ascii="Cambria Math" w:hAnsi="Cambria Math"/>
                </w:rPr>
                <m:t>j</m:t>
              </m:r>
            </m:sub>
          </m:sSub>
        </m:oMath>
      </m:oMathPara>
    </w:p>
    <w:p w14:paraId="65DB47A7" w14:textId="77777777" w:rsidR="00D45787" w:rsidRPr="00DD00AF" w:rsidRDefault="00D45787" w:rsidP="00D45787">
      <w:pPr>
        <w:spacing w:line="480" w:lineRule="auto"/>
      </w:pPr>
      <w:r w:rsidRPr="00DD00AF">
        <w:t xml:space="preserve">Combined the equations together: </w:t>
      </w:r>
    </w:p>
    <w:p w14:paraId="2858C433" w14:textId="404A12D6" w:rsidR="00D45787" w:rsidRPr="00DD00AF" w:rsidRDefault="00000000" w:rsidP="00D45787">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01</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13B4BBDE" w14:textId="2F712225" w:rsidR="00AE5BB0" w:rsidRPr="00DD00AF" w:rsidRDefault="00FF1CF7" w:rsidP="00FF1CF7">
      <w:pPr>
        <w:spacing w:line="480" w:lineRule="auto"/>
        <w:rPr>
          <w:lang w:eastAsia="ko-KR"/>
        </w:rPr>
      </w:pPr>
      <w:r w:rsidRPr="00DD00AF">
        <w:rPr>
          <w:lang w:eastAsia="ko-KR"/>
        </w:rPr>
        <w:t xml:space="preserve">The notation of each element </w:t>
      </w:r>
      <w:r w:rsidR="003228DC" w:rsidRPr="00DD00AF">
        <w:rPr>
          <w:lang w:eastAsia="ko-KR"/>
        </w:rPr>
        <w:t>is</w:t>
      </w:r>
      <w:r w:rsidRPr="00DD00AF">
        <w:rPr>
          <w:lang w:eastAsia="ko-KR"/>
        </w:rPr>
        <w:t xml:space="preserve"> equal to the previous section, except that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oMath>
      <w:r w:rsidRPr="00DD00AF">
        <w:rPr>
          <w:lang w:eastAsia="ko-KR"/>
        </w:rPr>
        <w:t xml:space="preserve"> is not cluster-specific slope anymore</w:t>
      </w:r>
      <w:r w:rsidR="00AE5BB0" w:rsidRPr="00DD00AF">
        <w:rPr>
          <w:lang w:eastAsia="ko-KR"/>
        </w:rPr>
        <w:t>.</w:t>
      </w:r>
    </w:p>
    <w:p w14:paraId="7F6DD46F" w14:textId="79FCA535" w:rsidR="00141DD3" w:rsidRPr="00DD00AF" w:rsidRDefault="00D45787" w:rsidP="007E3AB1">
      <w:pPr>
        <w:spacing w:line="480" w:lineRule="auto"/>
        <w:ind w:firstLine="720"/>
        <w:rPr>
          <w:shd w:val="clear" w:color="auto" w:fill="FFFFFF"/>
        </w:rPr>
      </w:pPr>
      <w:r w:rsidRPr="00DD00AF">
        <w:lastRenderedPageBreak/>
        <w:t xml:space="preserve">Thus far, this current section has briefly covered the application of MLM for dyadic data. However, one primary concept in the MLM, </w:t>
      </w:r>
      <w:r w:rsidR="00745541" w:rsidRPr="00DD00AF">
        <w:t xml:space="preserve">the </w:t>
      </w:r>
      <w:r w:rsidRPr="00DD00AF">
        <w:t>intraclass correlation (ICC), remain</w:t>
      </w:r>
      <w:r w:rsidR="00745541" w:rsidRPr="00DD00AF">
        <w:t>s to be discussed</w:t>
      </w:r>
      <w:r w:rsidRPr="00DD00AF">
        <w:t>. Hence, the following section will briefly cover the ICC.</w:t>
      </w:r>
    </w:p>
    <w:p w14:paraId="4E4B3933" w14:textId="7C8F8F5B" w:rsidR="00BE2799" w:rsidRPr="00DD00AF" w:rsidRDefault="00D45787" w:rsidP="00D43458">
      <w:pPr>
        <w:pStyle w:val="3"/>
      </w:pPr>
      <w:bookmarkStart w:id="29" w:name="_Toc108985989"/>
      <w:bookmarkStart w:id="30" w:name="_Toc108986092"/>
      <w:bookmarkStart w:id="31" w:name="_Toc109813167"/>
      <w:bookmarkStart w:id="32" w:name="_Hlk108767837"/>
      <w:r w:rsidRPr="00DD00AF">
        <w:t>Intraclass Correlation (ICC)</w:t>
      </w:r>
      <w:bookmarkEnd w:id="29"/>
      <w:bookmarkEnd w:id="30"/>
      <w:bookmarkEnd w:id="31"/>
    </w:p>
    <w:bookmarkEnd w:id="32"/>
    <w:p w14:paraId="1797F118" w14:textId="621824FC" w:rsidR="00AE5BB0" w:rsidRPr="00DD00AF" w:rsidRDefault="00D45787" w:rsidP="00D45787">
      <w:pPr>
        <w:spacing w:line="480" w:lineRule="auto"/>
        <w:ind w:firstLine="720"/>
      </w:pPr>
      <w:r w:rsidRPr="00DD00AF">
        <w:t xml:space="preserve">Intraclass correlation (ICC) denotes the proportion of the variance accounted for by the groups in the multilevel approach. In other words, it means the proportion of </w:t>
      </w:r>
      <w:r w:rsidR="00123D9A" w:rsidRPr="00DD00AF">
        <w:t>cluster</w:t>
      </w:r>
      <w:r w:rsidRPr="00DD00AF">
        <w:t xml:space="preserve">-level variance to </w:t>
      </w:r>
      <w:r w:rsidR="00B955ED" w:rsidRPr="00DD00AF">
        <w:t xml:space="preserve">the </w:t>
      </w:r>
      <w:r w:rsidRPr="00DD00AF">
        <w:t>total variance. It quantifies the extent to which variance in outcome variables can be explained by dyads. For example, when the ICC is 1, the members in dyads have the same</w:t>
      </w:r>
      <w:r w:rsidR="00B955ED" w:rsidRPr="00DD00AF">
        <w:t xml:space="preserve"> score on the</w:t>
      </w:r>
      <w:r w:rsidRPr="00DD00AF">
        <w:t xml:space="preserve"> outcome measure, suggesting that group members are totally dependent on each other. Similarly, </w:t>
      </w:r>
      <w:r w:rsidR="000914DF" w:rsidRPr="00DD00AF">
        <w:t>an ICC of 0</w:t>
      </w:r>
      <w:r w:rsidRPr="00DD00AF">
        <w:t xml:space="preserve"> indicates that dyads do not account for </w:t>
      </w:r>
      <w:r w:rsidR="000914DF" w:rsidRPr="00DD00AF">
        <w:t xml:space="preserve">any </w:t>
      </w:r>
      <w:r w:rsidRPr="00DD00AF">
        <w:t xml:space="preserve">variance in </w:t>
      </w:r>
      <w:r w:rsidR="009E2004" w:rsidRPr="00DD00AF">
        <w:t xml:space="preserve">the </w:t>
      </w:r>
      <w:r w:rsidRPr="00DD00AF">
        <w:t>outcome measure at all</w:t>
      </w:r>
      <w:r w:rsidR="009E2004" w:rsidRPr="00DD00AF">
        <w:t>. In other words,</w:t>
      </w:r>
      <w:r w:rsidRPr="00DD00AF">
        <w:t xml:space="preserve"> </w:t>
      </w:r>
      <w:r w:rsidR="009E2004" w:rsidRPr="00DD00AF">
        <w:t>the</w:t>
      </w:r>
      <w:r w:rsidRPr="00DD00AF">
        <w:t xml:space="preserve"> group members are totally independent of each other. It is worth noting that </w:t>
      </w:r>
      <w:r w:rsidR="000914DF" w:rsidRPr="00DD00AF">
        <w:t xml:space="preserve">the </w:t>
      </w:r>
      <w:r w:rsidRPr="00DD00AF">
        <w:t>ICC tends to be higher when the group size is small</w:t>
      </w:r>
      <w:r w:rsidRPr="00DD00AF">
        <w:rPr>
          <w:rStyle w:val="ac"/>
        </w:rPr>
        <w:footnoteReference w:id="1"/>
      </w:r>
      <w:r w:rsidRPr="00DD00AF">
        <w:t>.</w:t>
      </w:r>
      <w:r w:rsidR="00123D9A" w:rsidRPr="00DD00AF">
        <w:t xml:space="preserve"> This present study investigates</w:t>
      </w:r>
      <w:r w:rsidRPr="00DD00AF">
        <w:t xml:space="preserve"> dyadic analysis, so </w:t>
      </w:r>
      <w:r w:rsidR="00BB3534" w:rsidRPr="00DD00AF">
        <w:t>cluster</w:t>
      </w:r>
      <w:r w:rsidRPr="00DD00AF">
        <w:t xml:space="preserve"> size is two, the smallest value</w:t>
      </w:r>
      <w:r w:rsidR="00AE5BB0" w:rsidRPr="00DD00AF">
        <w:t>.</w:t>
      </w:r>
    </w:p>
    <w:p w14:paraId="354B0B14" w14:textId="257D1ADE" w:rsidR="00D45787" w:rsidRPr="00DD00AF" w:rsidRDefault="000914DF" w:rsidP="00D45787">
      <w:pPr>
        <w:spacing w:line="480" w:lineRule="auto"/>
        <w:ind w:firstLine="720"/>
      </w:pPr>
      <w:r w:rsidRPr="00DD00AF">
        <w:t>The i</w:t>
      </w:r>
      <w:r w:rsidR="00D45787" w:rsidRPr="00DD00AF">
        <w:t xml:space="preserve">ntraclass correlation (ICC), which indicates </w:t>
      </w:r>
      <w:r w:rsidRPr="00DD00AF">
        <w:t xml:space="preserve">the proportion of total variance that can be accounted for by group, </w:t>
      </w:r>
      <w:r w:rsidR="00D45787" w:rsidRPr="00DD00AF">
        <w:t xml:space="preserve">can be defined using the null model. Specifically, </w:t>
      </w:r>
      <w:r w:rsidR="000D1DED" w:rsidRPr="00DD00AF">
        <w:t xml:space="preserve">the </w:t>
      </w:r>
      <w:r w:rsidR="00D45787" w:rsidRPr="00DD00AF">
        <w:t>ICC (</w:t>
      </w:r>
      <w:r w:rsidR="00D45787" w:rsidRPr="00DD00AF">
        <w:rPr>
          <w:i/>
          <w:iCs/>
        </w:rPr>
        <w:t>ρ)</w:t>
      </w:r>
      <w:r w:rsidR="00D45787" w:rsidRPr="00DD00AF">
        <w:t xml:space="preserve"> can be decomposed as the variance of level-1 errors and level-2 errors in the null model. The level</w:t>
      </w:r>
      <w:r w:rsidR="003B768B" w:rsidRPr="00DD00AF">
        <w:t>-</w:t>
      </w:r>
      <w:r w:rsidR="00D45787" w:rsidRPr="00DD00AF">
        <w:t>1 equation and the level</w:t>
      </w:r>
      <w:r w:rsidR="003B768B" w:rsidRPr="00DD00AF">
        <w:t>-</w:t>
      </w:r>
      <w:r w:rsidR="00D45787" w:rsidRPr="00DD00AF">
        <w:t>2 equation of the empty model (null model) can be expressed as:</w:t>
      </w:r>
    </w:p>
    <w:p w14:paraId="1AF4BB56" w14:textId="2738D049" w:rsidR="00D45787" w:rsidRPr="00DD00AF" w:rsidRDefault="00000000" w:rsidP="00D45787">
      <w:pPr>
        <w:spacing w:line="480" w:lineRule="auto"/>
        <w:ind w:firstLine="720"/>
        <w:rPr>
          <w:iCs/>
          <w:lang w:eastAsia="ko-KR"/>
        </w:rPr>
      </w:pPr>
      <m:oMathPara>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ij</m:t>
              </m:r>
            </m:sub>
          </m:sSub>
          <m:r>
            <m:rPr>
              <m:sty m:val="p"/>
            </m:rPr>
            <w:rPr>
              <w:rFonts w:ascii="Cambria Math" w:hAnsi="Cambria Math"/>
            </w:rPr>
            <m:t>=</m:t>
          </m:r>
          <m:sSub>
            <m:sSubPr>
              <m:ctrlPr>
                <w:rPr>
                  <w:rFonts w:ascii="Cambria Math" w:hAnsi="Cambria Math"/>
                  <w:i/>
                  <w:iCs/>
                </w:rPr>
              </m:ctrlPr>
            </m:sSubPr>
            <m:e>
              <m:r>
                <m:rPr>
                  <m:sty m:val="p"/>
                </m:rPr>
                <w:rPr>
                  <w:rFonts w:ascii="Cambria Math" w:hAnsi="Cambria Math"/>
                </w:rPr>
                <m:t>β</m:t>
              </m:r>
              <m:ctrlPr>
                <w:rPr>
                  <w:rFonts w:ascii="Cambria Math" w:hAnsi="Cambria Math"/>
                </w:rPr>
              </m:ctrlPr>
            </m:e>
            <m:sub>
              <m:r>
                <w:rPr>
                  <w:rFonts w:ascii="Cambria Math" w:hAnsi="Cambria Math"/>
                </w:rPr>
                <m:t>0j</m:t>
              </m:r>
            </m:sub>
          </m:sSub>
          <m:r>
            <m:rPr>
              <m:sty m:val="p"/>
            </m:rPr>
            <w:rPr>
              <w:rFonts w:ascii="Cambria Math" w:hAnsi="Cambria Math"/>
            </w:rPr>
            <m:t>+</m:t>
          </m:r>
          <m:sSub>
            <m:sSubPr>
              <m:ctrlPr>
                <w:rPr>
                  <w:rFonts w:ascii="Cambria Math" w:hAnsi="Cambria Math"/>
                  <w:iCs/>
                </w:rPr>
              </m:ctrlPr>
            </m:sSubPr>
            <m:e>
              <m:r>
                <w:rPr>
                  <w:rFonts w:ascii="Cambria Math" w:hAnsi="Cambria Math"/>
                </w:rPr>
                <m:t>e</m:t>
              </m:r>
              <m:ctrlPr>
                <w:rPr>
                  <w:rFonts w:ascii="Cambria Math" w:hAnsi="Cambria Math"/>
                </w:rPr>
              </m:ctrlPr>
            </m:e>
            <m:sub>
              <m:r>
                <w:rPr>
                  <w:rFonts w:ascii="Cambria Math" w:hAnsi="Cambria Math"/>
                </w:rPr>
                <m:t>ij</m:t>
              </m:r>
            </m:sub>
          </m:sSub>
          <m:r>
            <w:rPr>
              <w:rFonts w:ascii="Cambria Math" w:hAnsi="Cambria Math"/>
            </w:rPr>
            <m:t>,</m:t>
          </m:r>
        </m:oMath>
      </m:oMathPara>
    </w:p>
    <w:p w14:paraId="39C38724" w14:textId="0EAA0E1B" w:rsidR="00D45787" w:rsidRPr="00DD00AF" w:rsidRDefault="00000000" w:rsidP="00D45787">
      <w:pPr>
        <w:spacing w:line="480" w:lineRule="auto"/>
        <w:ind w:firstLine="720"/>
      </w:pPr>
      <m:oMathPara>
        <m:oMath>
          <m:sSub>
            <m:sSubPr>
              <m:ctrlPr>
                <w:rPr>
                  <w:rFonts w:ascii="Cambria Math" w:hAnsi="Cambria Math"/>
                  <w:i/>
                  <w:iCs/>
                </w:rPr>
              </m:ctrlPr>
            </m:sSubPr>
            <m:e>
              <m:r>
                <m:rPr>
                  <m:sty m:val="p"/>
                </m:rP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oMath>
      </m:oMathPara>
    </w:p>
    <w:p w14:paraId="1D245310" w14:textId="77777777" w:rsidR="00D45787" w:rsidRPr="00DD00AF" w:rsidRDefault="00D45787" w:rsidP="00C9125A">
      <w:pPr>
        <w:spacing w:line="480" w:lineRule="auto"/>
      </w:pPr>
      <w:r w:rsidRPr="00DD00AF">
        <w:t>Pooling together:</w:t>
      </w:r>
    </w:p>
    <w:p w14:paraId="15933E45" w14:textId="165D3F37" w:rsidR="00D45787" w:rsidRPr="00DD00AF" w:rsidRDefault="00000000" w:rsidP="00D45787">
      <w:pPr>
        <w:spacing w:line="480" w:lineRule="auto"/>
        <w:ind w:firstLine="72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4CC88C0C" w14:textId="77777777" w:rsidR="00D45787" w:rsidRPr="00DD00AF" w:rsidRDefault="00D45787" w:rsidP="00C9125A">
      <w:pPr>
        <w:spacing w:line="480" w:lineRule="auto"/>
      </w:pPr>
      <w:r w:rsidRPr="00DD00AF">
        <w:t>In the above null model, the ICC can be explained as follows:</w:t>
      </w:r>
    </w:p>
    <w:p w14:paraId="44B17DED" w14:textId="292186A4" w:rsidR="00D45787" w:rsidRPr="00DD00AF" w:rsidRDefault="00740009" w:rsidP="00D45787">
      <w:pPr>
        <w:spacing w:line="480" w:lineRule="auto"/>
        <w:ind w:firstLine="720"/>
      </w:pPr>
      <m:oMathPara>
        <m:oMath>
          <m:r>
            <m:rPr>
              <m:sty m:val="p"/>
            </m:rPr>
            <w:rPr>
              <w:rFonts w:ascii="Cambria Math" w:hAnsi="Cambria Math"/>
            </w:rPr>
            <m:t>ρ</m:t>
          </m:r>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sSub>
                    <m:sSubPr>
                      <m:ctrlPr>
                        <w:rPr>
                          <w:rFonts w:ascii="Cambria Math" w:hAnsi="Cambria Math"/>
                          <w:i/>
                        </w:rPr>
                      </m:ctrlPr>
                    </m:sSubPr>
                    <m:e>
                      <m:r>
                        <w:rPr>
                          <w:rFonts w:ascii="Cambria Math" w:hAnsi="Cambria Math"/>
                        </w:rPr>
                        <m:t>u</m:t>
                      </m:r>
                    </m:e>
                    <m:sub>
                      <m:r>
                        <w:rPr>
                          <w:rFonts w:ascii="Cambria Math" w:hAnsi="Cambria Math"/>
                        </w:rPr>
                        <m:t>0</m:t>
                      </m:r>
                    </m:sub>
                  </m:sSub>
                </m:sub>
                <m:sup>
                  <m:r>
                    <w:rPr>
                      <w:rFonts w:ascii="Cambria Math" w:hAnsi="Cambria Math"/>
                    </w:rPr>
                    <m:t>2</m:t>
                  </m:r>
                </m:sup>
              </m:sSubSup>
            </m:num>
            <m:den>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sSub>
                    <m:sSubPr>
                      <m:ctrlPr>
                        <w:rPr>
                          <w:rFonts w:ascii="Cambria Math" w:hAnsi="Cambria Math"/>
                          <w:i/>
                        </w:rPr>
                      </m:ctrlPr>
                    </m:sSubPr>
                    <m:e>
                      <m:r>
                        <w:rPr>
                          <w:rFonts w:ascii="Cambria Math" w:hAnsi="Cambria Math"/>
                        </w:rPr>
                        <m:t>u</m:t>
                      </m:r>
                    </m:e>
                    <m:sub>
                      <m:r>
                        <w:rPr>
                          <w:rFonts w:ascii="Cambria Math" w:hAnsi="Cambria Math"/>
                        </w:rPr>
                        <m:t>0</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e</m:t>
                  </m:r>
                </m:sub>
                <m:sup>
                  <m:r>
                    <w:rPr>
                      <w:rFonts w:ascii="Cambria Math" w:hAnsi="Cambria Math"/>
                    </w:rPr>
                    <m:t>2</m:t>
                  </m:r>
                </m:sup>
              </m:sSubSup>
            </m:den>
          </m:f>
        </m:oMath>
      </m:oMathPara>
    </w:p>
    <w:p w14:paraId="6A0E5F54" w14:textId="0CB128D4" w:rsidR="00B67A0F" w:rsidRPr="00DD00AF" w:rsidRDefault="00B67A0F" w:rsidP="00C9125A">
      <w:pPr>
        <w:spacing w:line="480" w:lineRule="auto"/>
        <w:rPr>
          <w:lang w:eastAsia="ko-KR"/>
        </w:rPr>
      </w:pPr>
      <w:r w:rsidRPr="00DD00AF">
        <w:rPr>
          <w:lang w:eastAsia="ko-KR"/>
        </w:rPr>
        <w:t>Level-1 variance (</w:t>
      </w:r>
      <m:oMath>
        <m:sSubSup>
          <m:sSubSupPr>
            <m:ctrlPr>
              <w:rPr>
                <w:rFonts w:ascii="Cambria Math" w:hAnsi="Cambria Math"/>
                <w:i/>
              </w:rPr>
            </m:ctrlPr>
          </m:sSubSupPr>
          <m:e>
            <m:r>
              <m:rPr>
                <m:sty m:val="p"/>
              </m:rP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r w:rsidRPr="00DD00AF">
        <w:rPr>
          <w:lang w:eastAsia="ko-KR"/>
        </w:rPr>
        <w:t xml:space="preserve"> and level-2 variance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sSub>
              <m:sSubPr>
                <m:ctrlPr>
                  <w:rPr>
                    <w:rFonts w:ascii="Cambria Math" w:hAnsi="Cambria Math"/>
                    <w:i/>
                  </w:rPr>
                </m:ctrlPr>
              </m:sSubPr>
              <m:e>
                <m:r>
                  <w:rPr>
                    <w:rFonts w:ascii="Cambria Math" w:hAnsi="Cambria Math"/>
                  </w:rPr>
                  <m:t>u</m:t>
                </m:r>
              </m:e>
              <m:sub>
                <m:r>
                  <w:rPr>
                    <w:rFonts w:ascii="Cambria Math" w:hAnsi="Cambria Math"/>
                  </w:rPr>
                  <m:t>0</m:t>
                </m:r>
              </m:sub>
            </m:sSub>
          </m:sub>
          <m:sup>
            <m:r>
              <w:rPr>
                <w:rFonts w:ascii="Cambria Math" w:hAnsi="Cambria Math"/>
              </w:rPr>
              <m:t>2</m:t>
            </m:r>
          </m:sup>
        </m:sSubSup>
      </m:oMath>
      <w:r w:rsidRPr="00DD00AF">
        <w:rPr>
          <w:lang w:eastAsia="ko-KR"/>
        </w:rPr>
        <w:t>) were used in the above equation.</w:t>
      </w:r>
    </w:p>
    <w:p w14:paraId="6838D792" w14:textId="57444A4F" w:rsidR="00D45787" w:rsidRPr="00DD00AF" w:rsidRDefault="00D45787" w:rsidP="00B67A0F">
      <w:pPr>
        <w:spacing w:line="480" w:lineRule="auto"/>
        <w:ind w:firstLine="720"/>
      </w:pPr>
      <w:r w:rsidRPr="00DD00AF">
        <w:t>Furthermore, in MLM, maximum likelihood (ML) estimation is the most widely used method to estimate parameters. ML estimates are asymptotic</w:t>
      </w:r>
      <w:r w:rsidR="009E2004" w:rsidRPr="00DD00AF">
        <w:t>ly</w:t>
      </w:r>
      <w:r w:rsidRPr="00DD00AF">
        <w:t xml:space="preserve"> consistent, and asymptotically efficient (Casella &amp; Berger, 2002; Hox 2010</w:t>
      </w:r>
      <w:r w:rsidR="009E2004" w:rsidRPr="00DD00AF">
        <w:t xml:space="preserve">), as </w:t>
      </w:r>
      <w:r w:rsidR="000D1DED" w:rsidRPr="00DD00AF">
        <w:t>long as</w:t>
      </w:r>
      <w:r w:rsidR="009E2004" w:rsidRPr="00DD00AF">
        <w:t xml:space="preserve"> the sample size is sufficient </w:t>
      </w:r>
      <w:r w:rsidRPr="00DD00AF">
        <w:fldChar w:fldCharType="begin"/>
      </w:r>
      <w:r w:rsidR="00E532B3" w:rsidRPr="00DD00AF">
        <w:instrText xml:space="preserve"> ADDIN ZOTERO_ITEM CSL_CITATION {"citationID":"jqlv40Dw","properties":{"formattedCitation":"(Maas &amp; Hox, 2004)","plainCitation":"(Maas &amp; Hox, 2004)","noteIndex":0},"citationItems":[{"id":708,"uris":["http://zotero.org/users/8270394/items/CGQAGVSW"],"itemData":{"id":708,"type":"article-journal","abstract":"A crucial problem in the statistical analysis of hierarchically structured data is the dependence of the observations at the lower levels. Multilevel modeling programs account for this dependence and in recent years these programs have been widely accepted. One of the major assumptions of the tests of significance used in the multilevel programs is normality of the error distributions involved. Simulations were used to assess how important this assumption is for the accuracy of multilevel parameter estimates and their standard errors. Simulations varied the number of groups, the group size, and the intraclass correlation, with the second level residual errors following one of three non-normal distributions. In addition asymptotic maximum likelihood standard errors are compared to robust (Huber/White) standard errors. The results show that non-normal residuals at the second level of the model have little or no effect on the parameter estimates. For the fixed parameters, both the maximum likelihood-based standard errors and the robust standard errors are accurate. For the parameters in the random part of the model, the maximum likelihood-based standard errors at the lowest level are accurate, while the robust standard errors are often overcorrected. The standard errors of the variances of the level-two random effects are highly inaccurate, although the robust errors do perform better than the maximum likelihood errors. For good accuracy, robust standard errors need at least 100 groups. Thus, using robust standard errors as a diagnostic tool seems to be preferable to simply relying on them to solve the problem.","container-title":"Computational Statistics &amp; Data Analysis","DOI":"10.1016/j.csda.2003.08.006","ISSN":"0167-9473","issue":"3","journalAbbreviation":"Computational Statistics &amp; Data Analysis","language":"en","page":"427-440","source":"ScienceDirect","title":"The influence of violations of assumptions on multilevel parameter estimates and their standard errors","volume":"46","author":[{"family":"Maas","given":"Cora J. M."},{"family":"Hox","given":"Joop J."}],"issued":{"date-parts":[["2004",6,15]]}}}],"schema":"https://github.com/citation-style-language/schema/raw/master/csl-citation.json"} </w:instrText>
      </w:r>
      <w:r w:rsidRPr="00DD00AF">
        <w:fldChar w:fldCharType="separate"/>
      </w:r>
      <w:r w:rsidRPr="00DD00AF">
        <w:t>(Maas &amp; Hox, 2004)</w:t>
      </w:r>
      <w:r w:rsidRPr="00DD00AF">
        <w:fldChar w:fldCharType="end"/>
      </w:r>
      <w:r w:rsidRPr="00DD00AF">
        <w:t xml:space="preserve">. Restricted maximum likelihood method (REML) is preferred over full ML (FML) in many cases because </w:t>
      </w:r>
      <w:r w:rsidR="004D3962" w:rsidRPr="00DD00AF">
        <w:t>(</w:t>
      </w:r>
      <w:r w:rsidRPr="00DD00AF">
        <w:t>1) it provides better estimates of variance components</w:t>
      </w:r>
      <w:r w:rsidR="000D1DED" w:rsidRPr="00DD00AF">
        <w:t>,</w:t>
      </w:r>
      <w:r w:rsidR="004D3962" w:rsidRPr="00DD00AF">
        <w:t xml:space="preserve"> (</w:t>
      </w:r>
      <w:r w:rsidRPr="00DD00AF">
        <w:t>2)</w:t>
      </w:r>
      <w:r w:rsidR="00521A4B" w:rsidRPr="00DD00AF">
        <w:t xml:space="preserve"> it</w:t>
      </w:r>
      <w:r w:rsidRPr="00DD00AF">
        <w:t xml:space="preserve"> performs </w:t>
      </w:r>
      <w:r w:rsidR="000D1DED" w:rsidRPr="00DD00AF">
        <w:t xml:space="preserve">better </w:t>
      </w:r>
      <w:r w:rsidRPr="00DD00AF">
        <w:t>when the sample size is small (Peugh, 2010; Raudenbush &amp; Bryk, 2002). However, if the sample size is large enough, the difference between FML and REML is negligible (McNeish &amp; Stapleton, 2016). Although there are more estimation methods for MLM and sample size issues on different levels, a full discussion of these issues lies beyond the scope of this study.</w:t>
      </w:r>
    </w:p>
    <w:p w14:paraId="67D615E3" w14:textId="06B633D8" w:rsidR="00BE2799" w:rsidRPr="00DD00AF" w:rsidRDefault="00C23298" w:rsidP="00D43458">
      <w:pPr>
        <w:pStyle w:val="3"/>
      </w:pPr>
      <w:bookmarkStart w:id="33" w:name="_Toc108985990"/>
      <w:bookmarkStart w:id="34" w:name="_Toc108986093"/>
      <w:bookmarkStart w:id="35" w:name="_Toc109813168"/>
      <w:bookmarkStart w:id="36" w:name="_Hlk108767853"/>
      <w:r w:rsidRPr="00DD00AF">
        <w:t>Regression-based Approach for Dyadic Data Analysis</w:t>
      </w:r>
      <w:bookmarkEnd w:id="33"/>
      <w:bookmarkEnd w:id="34"/>
      <w:bookmarkEnd w:id="35"/>
    </w:p>
    <w:bookmarkEnd w:id="36"/>
    <w:p w14:paraId="3B08D719" w14:textId="140CBE64" w:rsidR="00AE5BB0" w:rsidRPr="00DD00AF" w:rsidRDefault="00330505" w:rsidP="006C0145">
      <w:pPr>
        <w:spacing w:line="480" w:lineRule="auto"/>
        <w:ind w:firstLine="720"/>
      </w:pPr>
      <w:r w:rsidRPr="00DD00AF">
        <w:t>R</w:t>
      </w:r>
      <w:r w:rsidR="00C23298" w:rsidRPr="00DD00AF">
        <w:t>egression-based approaches can also be used to analyze dyadic data. For example, it has been suggested that Actor-Partner Interdependence Model (APIM) can be done using a pooled-regression approach (Tambling et al., 2011; Kenny et al., 2006</w:t>
      </w:r>
      <w:r w:rsidR="00C23298" w:rsidRPr="00DD00AF">
        <w:fldChar w:fldCharType="begin"/>
      </w:r>
      <w:r w:rsidR="00E532B3" w:rsidRPr="00DD00AF">
        <w:instrText xml:space="preserve"> ADDIN ZOTERO_ITEM CSL_CITATION {"citationID":"TZSQomvr","properties":{"formattedCitation":"(Oka et al., 2015)","plainCitation":"(Oka et al., 2015)","dontUpdate":true,"noteIndex":0},"citationItems":[{"id":738,"uris":["http://zotero.org/users/8270394/items/VAE63PNK"],"itemData":{"id":738,"type":"article-journal","container-title":"The American Journal of Family Therapy","DOI":"10.1080/01926187.2015.1052311","ISSN":"0192-6187, 1521-0383","issue":"4","journalAbbreviation":"The American Journal of Family Therapy","language":"en","page":"378-391","source":"DOI.org (Crossref)","title":"Observational Research of Negative Communication and Self-Reported Relationship Satisfaction","volume":"43","author":[{"family":"Oka","given":"Megan"},{"family":"Whiting","given":"Jason B."},{"family":"Reifman","given":"Alan"}],"issued":{"date-parts":[["2015",8,8]]}}}],"schema":"https://github.com/citation-style-language/schema/raw/master/csl-citation.json"} </w:instrText>
      </w:r>
      <w:r w:rsidR="00C23298" w:rsidRPr="00DD00AF">
        <w:fldChar w:fldCharType="separate"/>
      </w:r>
      <w:r w:rsidR="00C23298" w:rsidRPr="00DD00AF">
        <w:t>; Oka et al., 2015)</w:t>
      </w:r>
      <w:r w:rsidR="00C23298" w:rsidRPr="00DD00AF">
        <w:fldChar w:fldCharType="end"/>
      </w:r>
      <w:r w:rsidR="00C23298" w:rsidRPr="00DD00AF">
        <w:t xml:space="preserve">. </w:t>
      </w:r>
      <w:r w:rsidR="000D1DED" w:rsidRPr="00DD00AF">
        <w:t>A p</w:t>
      </w:r>
      <w:r w:rsidR="007A236B" w:rsidRPr="00DD00AF">
        <w:t>ooled-regression method means that two regression equations and results are pooled together in order to get parameters</w:t>
      </w:r>
      <w:r w:rsidR="00797D2D" w:rsidRPr="00DD00AF">
        <w:t xml:space="preserve"> </w:t>
      </w:r>
      <w:r w:rsidR="007A236B" w:rsidRPr="00DD00AF">
        <w:fldChar w:fldCharType="begin"/>
      </w:r>
      <w:r w:rsidR="00137231" w:rsidRPr="00DD00AF">
        <w:instrText xml:space="preserve"> ADDIN ZOTERO_ITEM CSL_CITATION {"citationID":"38TC5iJz","properties":{"formattedCitation":"(Tambling et al., 2011)","plainCitation":"(Tambling et al., 2011)","dontUpdate":true,"noteIndex":0},"citationItems":[{"id":764,"uris":["http://zotero.org/users/8270394/items/MXH3TFU6"],"itemData":{"id":764,"type":"article-journal","container-title":"Counseling Outcome Research and Evaluation","DOI":"10.1177/2150137811422901","ISSN":"2150-1378, 2150-1386","issue":"2","journalAbbreviation":"Counseling Outcome Research and Evaluation","language":"en","page":"101-114","source":"DOI.org (Crossref)","title":"Analyzing Dyadic Data From Small Samples: A Pooled Regression Actor–Partner Interdependence Model Approach","title-short":"Analyzing Dyadic Data From Small Samples","volume":"2","author":[{"family":"Tambling","given":"Rachel B."},{"family":"Johnson","given":"Sara K."},{"family":"Johnson","given":"Lee N."}],"issued":{"date-parts":[["2011",12]]}}}],"schema":"https://github.com/citation-style-language/schema/raw/master/csl-citation.json"} </w:instrText>
      </w:r>
      <w:r w:rsidR="007A236B" w:rsidRPr="00DD00AF">
        <w:fldChar w:fldCharType="separate"/>
      </w:r>
      <w:r w:rsidR="00127BF3" w:rsidRPr="00DD00AF">
        <w:t>(Kashy &amp; Kenny, 2000; Kenny et al.,;</w:t>
      </w:r>
      <w:r w:rsidR="00C46902" w:rsidRPr="00DD00AF">
        <w:t xml:space="preserve"> </w:t>
      </w:r>
      <w:r w:rsidR="00127BF3" w:rsidRPr="00DD00AF">
        <w:t>Tambling et al., 2011)</w:t>
      </w:r>
      <w:r w:rsidR="007A236B" w:rsidRPr="00DD00AF">
        <w:fldChar w:fldCharType="end"/>
      </w:r>
      <w:r w:rsidR="00797D2D" w:rsidRPr="00DD00AF">
        <w:t>.</w:t>
      </w:r>
      <w:r w:rsidR="007A236B" w:rsidRPr="00DD00AF">
        <w:t xml:space="preserve"> </w:t>
      </w:r>
      <w:r w:rsidR="00C23298" w:rsidRPr="00DD00AF">
        <w:t xml:space="preserve">The APIM model </w:t>
      </w:r>
      <w:r w:rsidR="00C23298" w:rsidRPr="00DD00AF">
        <w:rPr>
          <w:u w:val="single"/>
        </w:rPr>
        <w:fldChar w:fldCharType="begin"/>
      </w:r>
      <w:r w:rsidR="00E532B3" w:rsidRPr="00DD00AF">
        <w:rPr>
          <w:u w:val="single"/>
        </w:rPr>
        <w:instrText xml:space="preserve"> ADDIN ZOTERO_ITEM CSL_CITATION {"citationID":"pIsP1LBI","properties":{"formattedCitation":"(Cook &amp; Kenny, 2005; Kenny, 1996)","plainCitation":"(Cook &amp; Kenny, 2005; Kenny, 1996)","noteIndex":0},"citationItems":[{"id":732,"uris":["http://zotero.org/users/8270394/items/EHHZ52V7"],"itemData":{"id":732,"type":"article-journal","abstract":"The actor–partner interdependence model (APIM) is a model of dyadic relationships that integrates a conceptual view of interdependence with the appropriate statistical techniques for measuring and testing it. In this article we present the APIM as a general, longitudinal model for measuring bidirectional effects in interpersonal relationships. We also present three different approaches to testing the model. The statistical analysis of the APIM is illustrated using longitudinal data on relationship specific attachment security from 203 mother–adolescent dyads. The results support the view that interpersonal influence on attachment security is bidirectional. Moreover, consistent with a hypothesis from attachment theory, the degree to which a child’s attachment security is influenced by his or her primary caregiver is found to diminish with age.","container-title":"International Journal of Behavioral Development","DOI":"10.1080/01650250444000405","ISSN":"0165-0254, 1464-0651","issue":"2","journalAbbreviation":"International Journal of Behavioral Development","language":"en","page":"101-109","source":"DOI.org (Crossref)","title":"The Actor–Partner Interdependence Model: A model of bidirectional effects in developmental studies","title-short":"The Actor–Partner Interdependence Model","volume":"29","author":[{"family":"Cook","given":"William L."},{"family":"Kenny","given":"David A."}],"issued":{"date-parts":[["2005",3]]}}},{"id":663,"uris":["http://zotero.org/users/8270394/items/C36ZRWBY"],"itemData":{"id":663,"type":"article-journal","abstract":"In dyadic research, the responses of the two members of the dyad are likely to be non-independent. Statistical estimation for three different processes that bring about non-independence are presented. In each, a variable X influences Y. First, the X variable of one person may influence the Y variable of his or her partner. Second, the Y variables of the two people may directly influence each other. Third, the two X and Y scores may be indicators of couple-level factors.","container-title":"Journal of Social and Personal Relationships","DOI":"10.1177/0265407596132007","ISSN":"0265-4075, 1460-3608","issue":"2","journalAbbreviation":"Journal of Social and Personal Relationships","language":"en","page":"279-294","source":"DOI.org (Crossref)","title":"Models of Non-Independence in Dyadic Research","volume":"13","author":[{"family":"Kenny","given":"David A."}],"issued":{"date-parts":[["1996",5]]}}}],"schema":"https://github.com/citation-style-language/schema/raw/master/csl-citation.json"} </w:instrText>
      </w:r>
      <w:r w:rsidR="00C23298" w:rsidRPr="00DD00AF">
        <w:rPr>
          <w:u w:val="single"/>
        </w:rPr>
        <w:fldChar w:fldCharType="separate"/>
      </w:r>
      <w:r w:rsidR="00C23298" w:rsidRPr="00DD00AF">
        <w:t>(Cook &amp; Kenny, 2005; Kenny, 1996)</w:t>
      </w:r>
      <w:r w:rsidR="00C23298" w:rsidRPr="00DD00AF">
        <w:fldChar w:fldCharType="end"/>
      </w:r>
      <w:r w:rsidR="00C23298" w:rsidRPr="00DD00AF">
        <w:t xml:space="preserve"> is </w:t>
      </w:r>
      <w:r w:rsidR="00C46902" w:rsidRPr="00DD00AF">
        <w:t xml:space="preserve">a </w:t>
      </w:r>
      <w:r w:rsidR="00C23298" w:rsidRPr="00DD00AF">
        <w:t>widely-used analytic model for dyadic data</w:t>
      </w:r>
      <w:r w:rsidR="00C46902" w:rsidRPr="00DD00AF">
        <w:t xml:space="preserve"> </w:t>
      </w:r>
      <w:r w:rsidR="00E94C04" w:rsidRPr="00DD00AF">
        <w:fldChar w:fldCharType="begin"/>
      </w:r>
      <w:r w:rsidR="00E532B3" w:rsidRPr="00DD00AF">
        <w:instrText xml:space="preserve"> ADDIN ZOTERO_ITEM CSL_CITATION {"citationID":"T3PETswZ","properties":{"formattedCitation":"(Shamali &amp; \\uc0\\u216{}stergaard, 2019)","plainCitation":"(Shamali &amp; Østergaard, 2019)","noteIndex":0},"citationItems":[{"id":739,"uris":["http://zotero.org/users/8270394/items/AZ57FS44"],"itemData":{"id":739,"type":"article-journal","abstract":"BACKGROUND: The actor-partner interdependence model (APIM) is widely used to study people with close relationships, such as patients and their partners. However, the complexity of the model has made it difficult to implement in nursing research.\nAIM: To provide a simplified description of the model, highlight the key assumptions of dyadic data and examine the related challenges in using statistical techniques.\nDISCUSSION: Researchers must address certain assumptions when analysing dyadic data. They should select statistical techniques based on these assumptions and the research questions.\nCONCLUSION: The AIPM is the most appropriate approach for studying dyads. This article may help to create a more consistent framework for nurse researchers who incorporate the APIM into their studies.\nIMPLICATIONS FOR PRACTICE: This article will help in implementing APIM in dyad-focused nursing studies by addressing key assumptions of the model and using appropriate statistical techniques.","container-title":"Nurse Researcher","DOI":"10.7748/nr.2019.e1651","ISSN":"2047-8992","issue":"4","journalAbbreviation":"Nurse Res","language":"eng","note":"PMID: 31553142","page":"24-28","source":"PubMed","title":"Implementing the actor-partner interdependence model for dyadic data analysis: an overview for the nurse researcher","title-short":"Implementing the actor-partner interdependence model for dyadic data analysis","volume":"27","author":[{"family":"Shamali","given":"Mahdi"},{"family":"Østergaard","given":"Birte"}],"issued":{"date-parts":[["2019",12,16]]}}}],"schema":"https://github.com/citation-style-language/schema/raw/master/csl-citation.json"} </w:instrText>
      </w:r>
      <w:r w:rsidR="00E94C04" w:rsidRPr="00DD00AF">
        <w:fldChar w:fldCharType="separate"/>
      </w:r>
      <w:r w:rsidR="00E94C04" w:rsidRPr="00DD00AF">
        <w:t>(Shamali &amp; Østergaard, 2019)</w:t>
      </w:r>
      <w:r w:rsidR="00E94C04" w:rsidRPr="00DD00AF">
        <w:fldChar w:fldCharType="end"/>
      </w:r>
      <w:r w:rsidR="007507C4" w:rsidRPr="00DD00AF">
        <w:t>.</w:t>
      </w:r>
      <w:r w:rsidR="00C23298" w:rsidRPr="00DD00AF">
        <w:t xml:space="preserve"> Commonly, </w:t>
      </w:r>
      <w:r w:rsidR="00C46902" w:rsidRPr="00DD00AF">
        <w:t xml:space="preserve">structural </w:t>
      </w:r>
      <w:r w:rsidR="004F04AE" w:rsidRPr="00DD00AF">
        <w:t>equation modeling</w:t>
      </w:r>
      <w:r w:rsidR="00C23298" w:rsidRPr="00DD00AF">
        <w:t xml:space="preserve"> or MLM is used for the APIM model, but Tambling and </w:t>
      </w:r>
      <w:r w:rsidR="00C23298" w:rsidRPr="00DD00AF">
        <w:lastRenderedPageBreak/>
        <w:t xml:space="preserve">colleagues (2011) also suggest </w:t>
      </w:r>
      <w:r w:rsidR="00C46902" w:rsidRPr="00DD00AF">
        <w:t xml:space="preserve">that </w:t>
      </w:r>
      <w:r w:rsidR="00C23298" w:rsidRPr="00DD00AF">
        <w:t xml:space="preserve">a pooled-regression approach can </w:t>
      </w:r>
      <w:r w:rsidR="00C46902" w:rsidRPr="00DD00AF">
        <w:t xml:space="preserve">also </w:t>
      </w:r>
      <w:r w:rsidR="00C23298" w:rsidRPr="00DD00AF">
        <w:t>be used for the APIM model (Tambling et al., 2011)</w:t>
      </w:r>
      <w:r w:rsidR="007A236B" w:rsidRPr="00DD00AF">
        <w:t xml:space="preserve"> </w:t>
      </w:r>
      <w:r w:rsidR="00C23298" w:rsidRPr="00DD00AF">
        <w:t>under certain conditions</w:t>
      </w:r>
      <w:r w:rsidR="00C46902" w:rsidRPr="00DD00AF">
        <w:t>,</w:t>
      </w:r>
      <w:r w:rsidR="00C23298" w:rsidRPr="00DD00AF">
        <w:t xml:space="preserve"> such as when the sample is small. </w:t>
      </w:r>
      <w:r w:rsidR="00FC29AE" w:rsidRPr="00DD00AF">
        <w:t xml:space="preserve">However, this study is not simulation-based study. </w:t>
      </w:r>
      <w:r w:rsidR="00C23298" w:rsidRPr="00DD00AF">
        <w:t>Indeed, others, such as Oka and colleague</w:t>
      </w:r>
      <w:r w:rsidR="00EF5857" w:rsidRPr="00DD00AF">
        <w:t>s</w:t>
      </w:r>
      <w:r w:rsidR="00C23298" w:rsidRPr="00DD00AF">
        <w:t xml:space="preserve"> (2015) have used the pooled-regression approach for the APIM model based on Tabling</w:t>
      </w:r>
      <w:r w:rsidR="00D77778" w:rsidRPr="00DD00AF">
        <w:t xml:space="preserve"> and </w:t>
      </w:r>
      <w:r w:rsidR="00521A4B" w:rsidRPr="00DD00AF">
        <w:t>colleagues (</w:t>
      </w:r>
      <w:r w:rsidR="00D77778" w:rsidRPr="00DD00AF">
        <w:t>2011)’</w:t>
      </w:r>
      <w:r w:rsidR="00C23298" w:rsidRPr="00DD00AF">
        <w:t>s recommendation</w:t>
      </w:r>
      <w:bookmarkStart w:id="37" w:name="_Toc108985991"/>
      <w:bookmarkStart w:id="38" w:name="_Toc108986094"/>
      <w:bookmarkStart w:id="39" w:name="_Toc109813169"/>
      <w:bookmarkStart w:id="40" w:name="_Hlk108767865"/>
      <w:r w:rsidR="00AE5BB0" w:rsidRPr="00DD00AF">
        <w:t>.</w:t>
      </w:r>
    </w:p>
    <w:p w14:paraId="134458B5" w14:textId="52DF9745" w:rsidR="003B026C" w:rsidRPr="00DD00AF" w:rsidRDefault="003B026C" w:rsidP="0083271C">
      <w:pPr>
        <w:pStyle w:val="3"/>
        <w:rPr>
          <w:lang w:eastAsia="ko-KR"/>
        </w:rPr>
      </w:pPr>
      <w:r w:rsidRPr="00DD00AF">
        <w:rPr>
          <w:lang w:eastAsia="ko-KR"/>
        </w:rPr>
        <w:t xml:space="preserve">The </w:t>
      </w:r>
      <w:r w:rsidR="00D57155" w:rsidRPr="00DD00AF">
        <w:rPr>
          <w:lang w:eastAsia="ko-KR"/>
        </w:rPr>
        <w:t xml:space="preserve">Discordant </w:t>
      </w:r>
      <w:r w:rsidR="009C15B9" w:rsidRPr="00DD00AF">
        <w:rPr>
          <w:lang w:eastAsia="ko-KR"/>
        </w:rPr>
        <w:t>K</w:t>
      </w:r>
      <w:r w:rsidR="00D57155" w:rsidRPr="00DD00AF">
        <w:rPr>
          <w:lang w:eastAsia="ko-KR"/>
        </w:rPr>
        <w:t xml:space="preserve">inship </w:t>
      </w:r>
      <w:r w:rsidR="009C15B9" w:rsidRPr="00DD00AF">
        <w:rPr>
          <w:lang w:eastAsia="ko-KR"/>
        </w:rPr>
        <w:t>M</w:t>
      </w:r>
      <w:r w:rsidR="00D57155" w:rsidRPr="00DD00AF">
        <w:rPr>
          <w:lang w:eastAsia="ko-KR"/>
        </w:rPr>
        <w:t>odel</w:t>
      </w:r>
      <w:bookmarkEnd w:id="37"/>
      <w:bookmarkEnd w:id="38"/>
      <w:bookmarkEnd w:id="39"/>
    </w:p>
    <w:bookmarkEnd w:id="40"/>
    <w:p w14:paraId="5D30A875" w14:textId="30E87773" w:rsidR="00AE5BB0" w:rsidRPr="00DD00AF" w:rsidRDefault="00BD03C2" w:rsidP="007C34E3">
      <w:pPr>
        <w:spacing w:line="480" w:lineRule="auto"/>
      </w:pPr>
      <w:r w:rsidRPr="00DD00AF">
        <w:tab/>
      </w:r>
      <w:r w:rsidR="007C34E3" w:rsidRPr="00DD00AF">
        <w:t xml:space="preserve">One example of a </w:t>
      </w:r>
      <w:r w:rsidR="00113375" w:rsidRPr="00DD00AF">
        <w:t>pooled-regression</w:t>
      </w:r>
      <w:r w:rsidR="007C34E3" w:rsidRPr="00DD00AF">
        <w:t xml:space="preserve"> approach to dyadic data is the discordant kinship model</w:t>
      </w:r>
      <w:r w:rsidR="00E6185C" w:rsidRPr="00DD00AF">
        <w:t xml:space="preserve">. In this model, </w:t>
      </w:r>
      <w:r w:rsidR="007C34E3" w:rsidRPr="00DD00AF">
        <w:t xml:space="preserve">kin dyads are used. This model extends the broader class of </w:t>
      </w:r>
      <w:bookmarkStart w:id="41" w:name="_Hlk108578097"/>
      <w:r w:rsidR="00B606F0" w:rsidRPr="00DD00AF">
        <w:t>discordant kinship</w:t>
      </w:r>
      <w:r w:rsidR="00B83A2E" w:rsidRPr="00DD00AF">
        <w:t xml:space="preserve"> </w:t>
      </w:r>
      <w:bookmarkEnd w:id="41"/>
      <w:r w:rsidR="00B83A2E" w:rsidRPr="00DD00AF">
        <w:t>model</w:t>
      </w:r>
      <w:r w:rsidR="007C34E3" w:rsidRPr="00DD00AF">
        <w:t>, including co-twin-control design.</w:t>
      </w:r>
      <w:r w:rsidR="00AE5BB0" w:rsidRPr="00DD00AF">
        <w:t xml:space="preserve"> </w:t>
      </w:r>
      <w:r w:rsidR="007C34E3" w:rsidRPr="00DD00AF">
        <w:t xml:space="preserve">The </w:t>
      </w:r>
      <w:r w:rsidR="00B606F0" w:rsidRPr="00DD00AF">
        <w:t>discordant kinship</w:t>
      </w:r>
      <w:r w:rsidR="00B83A2E" w:rsidRPr="00DD00AF">
        <w:t xml:space="preserve"> model</w:t>
      </w:r>
      <w:r w:rsidR="007C34E3" w:rsidRPr="00DD00AF">
        <w:t xml:space="preserve"> has drawn scholarly attention because this design can address the genetic and shared environmental effects without having rare or extensive data (</w:t>
      </w:r>
      <w:r w:rsidR="00200B88" w:rsidRPr="00DD00AF">
        <w:t>e.g</w:t>
      </w:r>
      <w:r w:rsidR="007C34E3" w:rsidRPr="00DD00AF">
        <w:t xml:space="preserve">., identical twin data, genetic data; Garrison et al., </w:t>
      </w:r>
      <w:r w:rsidR="00AE5BB0" w:rsidRPr="00DD00AF">
        <w:t xml:space="preserve">under </w:t>
      </w:r>
      <w:r w:rsidR="00431031" w:rsidRPr="00DD00AF">
        <w:t>review</w:t>
      </w:r>
      <w:r w:rsidR="007C34E3" w:rsidRPr="00DD00AF">
        <w:t xml:space="preserve">) </w:t>
      </w:r>
      <w:r w:rsidR="004B4985" w:rsidRPr="00DD00AF">
        <w:t xml:space="preserve">and </w:t>
      </w:r>
      <w:r w:rsidR="007C34E3" w:rsidRPr="00DD00AF">
        <w:t>with less advanced training</w:t>
      </w:r>
      <w:r w:rsidR="00AE5BB0" w:rsidRPr="00DD00AF">
        <w:t>.</w:t>
      </w:r>
    </w:p>
    <w:p w14:paraId="2EBB6A32" w14:textId="79A2CBE3" w:rsidR="00AE5BB0" w:rsidRPr="00DD00AF" w:rsidRDefault="007C34E3" w:rsidP="007C34E3">
      <w:pPr>
        <w:spacing w:line="480" w:lineRule="auto"/>
        <w:ind w:firstLine="720"/>
      </w:pPr>
      <w:r w:rsidRPr="00DD00AF">
        <w:t xml:space="preserve">The </w:t>
      </w:r>
      <w:r w:rsidR="00B606F0" w:rsidRPr="00DD00AF">
        <w:t>discordant kinship</w:t>
      </w:r>
      <w:r w:rsidR="00041B07" w:rsidRPr="00DD00AF">
        <w:t xml:space="preserve"> model</w:t>
      </w:r>
      <w:r w:rsidRPr="00DD00AF">
        <w:t>, including the co-twin control design, is an "</w:t>
      </w:r>
      <w:r w:rsidRPr="00DD00AF">
        <w:rPr>
          <w:i/>
          <w:iCs/>
        </w:rPr>
        <w:t>extension of the matched case-control design</w:t>
      </w:r>
      <w:r w:rsidRPr="00DD00AF">
        <w:t xml:space="preserve">” </w:t>
      </w:r>
      <w:r w:rsidRPr="00DD00AF">
        <w:fldChar w:fldCharType="begin"/>
      </w:r>
      <w:r w:rsidR="00E532B3" w:rsidRPr="00DD00AF">
        <w:instrText xml:space="preserve"> ADDIN ZOTERO_ITEM CSL_CITATION {"citationID":"py8qDsWG","properties":{"formattedCitation":"(Frisell et al., 2012, p. 1)","plainCitation":"(Frisell et al., 2012, p. 1)","noteIndex":0},"citationItems":[{"id":423,"uris":["http://zotero.org/users/8270394/items/M4QNTHNW"],"itemData":{"id":423,"type":"article-journal","container-title":"Epidemiology","DOI":"10.1097/EDE.0b013e31825fa230","ISSN":"1044-3983","issue":"5","language":"en","page":"713-720","source":"DOI.org (Crossref)","title":"Sibling Comparison Designs: Bias From Non-Shared Confounders and Measurement Error","title-short":"Sibling Comparison Designs","volume":"23","author":[{"family":"Frisell","given":"Thomas"},{"family":"Öberg","given":"Sara"},{"family":"Kuja-Halkola","given":"Ralf"},{"family":"Sj</w:instrText>
      </w:r>
      <w:r w:rsidR="00E532B3" w:rsidRPr="00DD00AF">
        <w:rPr>
          <w:rFonts w:hint="eastAsia"/>
        </w:rPr>
        <w:instrText>ö</w:instrText>
      </w:r>
      <w:r w:rsidR="00E532B3" w:rsidRPr="00DD00AF">
        <w:instrText xml:space="preserve">lander","given":"Arvid"}],"issued":{"date-parts":[["2012",9]]}},"locator":"1"}],"schema":"https://github.com/citation-style-language/schema/raw/master/csl-citation.json"} </w:instrText>
      </w:r>
      <w:r w:rsidRPr="00DD00AF">
        <w:fldChar w:fldCharType="separate"/>
      </w:r>
      <w:r w:rsidRPr="00DD00AF">
        <w:t>(Frisell et al., 2012, p. 1)</w:t>
      </w:r>
      <w:r w:rsidRPr="00DD00AF">
        <w:fldChar w:fldCharType="end"/>
      </w:r>
      <w:r w:rsidRPr="00DD00AF">
        <w:t xml:space="preserve">. </w:t>
      </w:r>
      <w:r w:rsidR="00097F3C" w:rsidRPr="00DD00AF">
        <w:t xml:space="preserve">The Discordant kinship model </w:t>
      </w:r>
      <w:r w:rsidR="0030001E" w:rsidRPr="00DD00AF">
        <w:t xml:space="preserve">are </w:t>
      </w:r>
      <w:r w:rsidRPr="00DD00AF">
        <w:t xml:space="preserve">especially advantageous when the research questions concern intrafamilial effects because it allows researchers to address within-family effects and between-family effects </w:t>
      </w:r>
      <w:r w:rsidRPr="00DD00AF">
        <w:fldChar w:fldCharType="begin"/>
      </w:r>
      <w:r w:rsidR="00E532B3" w:rsidRPr="00DD00AF">
        <w:instrText xml:space="preserve"> ADDIN ZOTERO_ITEM CSL_CITATION {"citationID":"M6dWHOOD","properties":{"formattedCitation":"(Hadd &amp; Rodgers, 2017)","plainCitation":"(Hadd &amp; Rodgers, 2017)","dontUpdate":true,"noteIndex":0},"citationItems":[{"id":685,"uris":["http://zotero.org/users/8270394/items/QWE3WU7T"],"itemData":{"id":685,"type":"article-journal","abstract":"The quality of the home environment, as a predictor, is related to health, education, and emotion outcomes. However, factors influencing the quality of the home environment, as an outcome, have been understudied-particularly how children construct their own environments. Further, most previous research on family processes and outcomes has implemented between-family designs, which limit claims of causality. The present study uses kinship data from the National Longitudinal Survey of Youth to construct a maternal sibling-comparison design to investigate how maternal and child traits predict the quality of home environment. Using a standard between-family analysis, we first replicate previous research showing a relationship between maternal intelligence and the quality of the home environment. Then, we reevaluate the link between maternal intelligence and the home environment using differences between maternal sisters on several characteristics to explain differences between home environments for their children. Following, we evaluate whether child intelligence differences are related to home environment differences in the presence of maternal characteristics. Results are compared with those from the between-family analysis. Past causal interpretations are challenged by our findings, and the role of child intelligence in the construction of the home environment emerges as a critical contributor that increases in importance with development. (PsycINFO Database Record","container-title":"Developmental Psychology","DOI":"10.1037/dev0000320","journalAbbreviation":"Developmental Psychology","source":"ResearchGate","title":"Intelligence, Income, and Education as Potential Influences on a Child's Home Environment: A (Maternal) Sibling-Comparison Design","title-short":"Intelligence, Income, and Education as Potential Influences on a Child's Home Environment","volume":"53","author":[{"family":"Hadd","given":"Alexandria"},{"family":"Rodgers","given":"Joe"}],"issued":{"date-parts":[["2017",4,27]]}}}],"schema":"https://github.com/citation-style-language/schema/raw/master/csl-citation.json"} </w:instrText>
      </w:r>
      <w:r w:rsidRPr="00DD00AF">
        <w:fldChar w:fldCharType="separate"/>
      </w:r>
      <w:r w:rsidRPr="00DD00AF">
        <w:t>(Hadd &amp; Rodgers, 2017</w:t>
      </w:r>
      <w:r w:rsidRPr="00DD00AF">
        <w:fldChar w:fldCharType="end"/>
      </w:r>
      <w:r w:rsidRPr="00DD00AF">
        <w:t>; Garrison &amp; Rodgers, 2016). Kin</w:t>
      </w:r>
      <w:r w:rsidR="004B4985" w:rsidRPr="00DD00AF">
        <w:t>ship pairs share</w:t>
      </w:r>
      <w:r w:rsidRPr="00DD00AF">
        <w:t xml:space="preserve"> many important factors, such as early environmental or genetic factors. Thus, by comparing siblings, unobserved shared-environmental effects and genetic effects can be controlled, reducing familial confounds</w:t>
      </w:r>
      <w:r w:rsidR="00AE5BB0" w:rsidRPr="00DD00AF">
        <w:t>.</w:t>
      </w:r>
    </w:p>
    <w:p w14:paraId="11E07FF4" w14:textId="350C0046" w:rsidR="007C34E3" w:rsidRPr="00DD00AF" w:rsidRDefault="007C34E3" w:rsidP="0061782D">
      <w:pPr>
        <w:spacing w:line="480" w:lineRule="auto"/>
        <w:ind w:firstLine="720"/>
      </w:pPr>
      <w:r w:rsidRPr="00DD00AF">
        <w:t>Based on the reciprocal-standard dyad model (Kenny et al., 2006), Garrison and Rodgers (2016) and Garrison et al. (</w:t>
      </w:r>
      <w:r w:rsidR="00431031" w:rsidRPr="00DD00AF">
        <w:t>Under review</w:t>
      </w:r>
      <w:r w:rsidRPr="00DD00AF">
        <w:t>) proposed the regression-based model for the sibling comparison design.</w:t>
      </w:r>
      <w:r w:rsidR="00AE5BB0" w:rsidRPr="00DD00AF">
        <w:t xml:space="preserve"> </w:t>
      </w:r>
    </w:p>
    <w:p w14:paraId="6C9970B4" w14:textId="3FA277D7" w:rsidR="007C34E3" w:rsidRPr="00DD00AF" w:rsidRDefault="00000000" w:rsidP="007C34E3">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 +</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p w14:paraId="5585AB04" w14:textId="44B646CC" w:rsidR="007C34E3" w:rsidRPr="00DD00AF" w:rsidRDefault="00097F3C" w:rsidP="007C34E3">
      <w:pPr>
        <w:spacing w:line="480" w:lineRule="auto"/>
      </w:pPr>
      <w:r w:rsidRPr="00DD00AF">
        <w:t>w</w:t>
      </w:r>
      <w:r w:rsidR="007C34E3" w:rsidRPr="00DD00AF">
        <w:t>here,</w:t>
      </w:r>
    </w:p>
    <w:p w14:paraId="59A388E1" w14:textId="2C7E8BF3" w:rsidR="007C34E3" w:rsidRPr="00DD00AF" w:rsidRDefault="00000000" w:rsidP="007C34E3">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j2</m:t>
              </m:r>
            </m:sub>
          </m:sSub>
          <m:r>
            <w:rPr>
              <w:rFonts w:ascii="Cambria Math" w:hAnsi="Cambria Math"/>
            </w:rPr>
            <m:t> ; </m:t>
          </m:r>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j2</m:t>
              </m:r>
            </m:sub>
          </m:sSub>
        </m:oMath>
      </m:oMathPara>
    </w:p>
    <w:p w14:paraId="4271ADB5" w14:textId="7C0A9B70" w:rsidR="00EA6312" w:rsidRPr="00DD00AF" w:rsidRDefault="00EA6312" w:rsidP="00641234">
      <w:pPr>
        <w:spacing w:line="480" w:lineRule="auto"/>
        <w:rPr>
          <w:lang w:eastAsia="ko-KR"/>
        </w:rPr>
      </w:pPr>
      <w:r w:rsidRPr="00DD00AF">
        <w:rPr>
          <w:lang w:eastAsia="ko-KR"/>
        </w:rPr>
        <w:t>This model use</w:t>
      </w:r>
      <w:r w:rsidR="00A5382B" w:rsidRPr="00DD00AF">
        <w:rPr>
          <w:lang w:eastAsia="ko-KR"/>
        </w:rPr>
        <w:t>s</w:t>
      </w:r>
      <w:r w:rsidRPr="00DD00AF">
        <w:rPr>
          <w:lang w:eastAsia="ko-KR"/>
        </w:rPr>
        <w:t xml:space="preserve"> difference score of</w:t>
      </w:r>
      <w:r w:rsidR="001F0617" w:rsidRPr="00DD00AF">
        <w:rPr>
          <w:lang w:eastAsia="ko-KR"/>
        </w:rPr>
        <w:t xml:space="preserve"> IV and mean score of IV to predict the difference score of </w:t>
      </w:r>
      <w:r w:rsidR="000E7718" w:rsidRPr="00DD00AF">
        <w:rPr>
          <w:lang w:eastAsia="ko-KR"/>
        </w:rPr>
        <w:t xml:space="preserve">the </w:t>
      </w:r>
      <w:r w:rsidR="001F0617" w:rsidRPr="00DD00AF">
        <w:rPr>
          <w:lang w:eastAsia="ko-KR"/>
        </w:rPr>
        <w:t xml:space="preserve">DV. By doing so, it can control for the between-family differences, and enable to </w:t>
      </w:r>
      <w:r w:rsidR="00187C6A" w:rsidRPr="00DD00AF">
        <w:rPr>
          <w:lang w:eastAsia="ko-KR"/>
        </w:rPr>
        <w:t>investigate</w:t>
      </w:r>
      <w:r w:rsidR="001F0617" w:rsidRPr="00DD00AF">
        <w:rPr>
          <w:lang w:eastAsia="ko-KR"/>
        </w:rPr>
        <w:t xml:space="preserve"> the within-family differences more clearly (Garrison et al., </w:t>
      </w:r>
      <w:r w:rsidR="00AE5BB0" w:rsidRPr="00DD00AF">
        <w:rPr>
          <w:lang w:eastAsia="ko-KR"/>
        </w:rPr>
        <w:t xml:space="preserve">under </w:t>
      </w:r>
      <w:r w:rsidR="00431031" w:rsidRPr="00DD00AF">
        <w:rPr>
          <w:lang w:eastAsia="ko-KR"/>
        </w:rPr>
        <w:t>review</w:t>
      </w:r>
      <w:r w:rsidR="001F0617" w:rsidRPr="00DD00AF">
        <w:rPr>
          <w:lang w:eastAsia="ko-KR"/>
        </w:rPr>
        <w:t xml:space="preserve">) </w:t>
      </w:r>
    </w:p>
    <w:p w14:paraId="71C71333" w14:textId="71E0B9FD" w:rsidR="007C34E3" w:rsidRPr="00DD00AF" w:rsidRDefault="007C34E3" w:rsidP="001F0617">
      <w:pPr>
        <w:spacing w:line="480" w:lineRule="auto"/>
        <w:ind w:firstLine="720"/>
      </w:pPr>
      <w:r w:rsidRPr="00DD00AF">
        <w:t xml:space="preserve">The superscript </w:t>
      </w:r>
      <w:r w:rsidRPr="00DD00AF">
        <w:rPr>
          <w:i/>
          <w:iCs/>
        </w:rPr>
        <w:t xml:space="preserve">j </w:t>
      </w:r>
      <w:r w:rsidRPr="00DD00AF">
        <w:t xml:space="preserve">is for the kinship pair. In this model, the difference score of the kinship pair </w:t>
      </w:r>
      <w:r w:rsidRPr="00DD00AF">
        <w:rPr>
          <w:i/>
          <w:iCs/>
        </w:rPr>
        <w:t>j</w:t>
      </w:r>
      <w:r w:rsidRPr="00DD00AF">
        <w:t xml:space="preserve"> (</w:t>
      </w:r>
      <m:oMath>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r>
          <w:rPr>
            <w:rFonts w:ascii="Cambria Math" w:hAnsi="Cambria Math"/>
          </w:rPr>
          <m:t>) </m:t>
        </m:r>
      </m:oMath>
      <w:r w:rsidRPr="00DD00AF">
        <w:t>is predicted from the mean score of the</w:t>
      </w:r>
      <w:r w:rsidR="00BA5B71" w:rsidRPr="00DD00AF">
        <w:t xml:space="preserve"> kinship</w:t>
      </w:r>
      <w:r w:rsidRPr="00DD00AF">
        <w:t xml:space="preserve"> pair </w:t>
      </w:r>
      <w:r w:rsidRPr="00DD00AF">
        <w:rPr>
          <w:i/>
          <w:iCs/>
        </w:rPr>
        <w:t>j</w:t>
      </w:r>
      <w:r w:rsidRPr="00DD00AF">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oMath>
      <w:r w:rsidRPr="00DD00AF">
        <w:t xml:space="preserve">, the mean score of the independent variable of the </w:t>
      </w:r>
      <w:r w:rsidR="00BA5B71" w:rsidRPr="00DD00AF">
        <w:t>kinship</w:t>
      </w:r>
      <w:r w:rsidRPr="00DD00AF">
        <w:t xml:space="preserve"> pair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m:t>
        </m:r>
      </m:oMath>
      <w:r w:rsidRPr="00DD00AF">
        <w:t>, and the difference score of the kinship pair (</w:t>
      </w:r>
      <m:oMath>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m:t>
        </m:r>
      </m:oMath>
      <w:r w:rsidRPr="00DD00AF">
        <w:t xml:space="preserve"> The sibling member w</w:t>
      </w:r>
      <w:r w:rsidR="00A65311" w:rsidRPr="00DD00AF">
        <w:t>ith a higher DV score</w:t>
      </w:r>
      <w:r w:rsidRPr="00DD00AF">
        <w:t xml:space="preserve"> becomes the 1 in pair </w:t>
      </w:r>
      <w:r w:rsidRPr="00DD00AF">
        <w:rPr>
          <w:i/>
          <w:iCs/>
        </w:rPr>
        <w:t>j</w:t>
      </w:r>
      <w:r w:rsidRPr="00DD00AF">
        <w:t xml:space="preserve">. Thus, </w:t>
      </w:r>
      <m:oMath>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oMath>
      <w:r w:rsidRPr="00DD00AF">
        <w:rPr>
          <w:vertAlign w:val="subscript"/>
        </w:rPr>
        <w:t xml:space="preserve"> </w:t>
      </w:r>
      <w:r w:rsidR="00D7420D" w:rsidRPr="00DD00AF">
        <w:t>will</w:t>
      </w:r>
      <w:r w:rsidRPr="00DD00AF">
        <w:t xml:space="preserve"> always be </w:t>
      </w:r>
      <w:r w:rsidR="00D7420D" w:rsidRPr="00DD00AF">
        <w:t>non-negative</w:t>
      </w:r>
      <w:r w:rsidRPr="00DD00AF">
        <w:t xml:space="preserve"> because this model assigns </w:t>
      </w:r>
      <w:r w:rsidR="00EF5857" w:rsidRPr="00DD00AF">
        <w:t xml:space="preserve">it </w:t>
      </w:r>
      <w:r w:rsidRPr="00DD00AF">
        <w:t xml:space="preserve">to be </w:t>
      </w:r>
      <m:oMath>
        <m:sSub>
          <m:sSubPr>
            <m:ctrlPr>
              <w:rPr>
                <w:rFonts w:ascii="Cambria Math" w:hAnsi="Cambria Math"/>
                <w:i/>
              </w:rPr>
            </m:ctrlPr>
          </m:sSubPr>
          <m:e>
            <m:r>
              <w:rPr>
                <w:rFonts w:ascii="Cambria Math" w:hAnsi="Cambria Math"/>
              </w:rPr>
              <m:t>Y</m:t>
            </m:r>
          </m:e>
          <m:sub>
            <m:r>
              <w:rPr>
                <w:rFonts w:ascii="Cambria Math" w:hAnsi="Cambria Math"/>
              </w:rPr>
              <m:t>j1</m:t>
            </m:r>
          </m:sub>
        </m:sSub>
      </m:oMath>
      <w:r w:rsidRPr="00DD00AF">
        <w:rPr>
          <w:vertAlign w:val="subscript"/>
        </w:rPr>
        <w:t xml:space="preserve"> </w:t>
      </w:r>
      <w:r w:rsidRPr="00DD00AF">
        <w:t>&gt;</w:t>
      </w:r>
      <w:r w:rsidRPr="00DD00AF">
        <w:rPr>
          <w:vertAlign w:val="subscript"/>
        </w:rPr>
        <w:t xml:space="preserve"> </w:t>
      </w:r>
      <m:oMath>
        <m:sSub>
          <m:sSubPr>
            <m:ctrlPr>
              <w:rPr>
                <w:rFonts w:ascii="Cambria Math" w:hAnsi="Cambria Math"/>
                <w:i/>
              </w:rPr>
            </m:ctrlPr>
          </m:sSubPr>
          <m:e>
            <m:r>
              <w:rPr>
                <w:rFonts w:ascii="Cambria Math" w:hAnsi="Cambria Math"/>
              </w:rPr>
              <m:t>Y</m:t>
            </m:r>
          </m:e>
          <m:sub>
            <m:r>
              <w:rPr>
                <w:rFonts w:ascii="Cambria Math" w:hAnsi="Cambria Math"/>
              </w:rPr>
              <m:t>j2</m:t>
            </m:r>
          </m:sub>
        </m:sSub>
      </m:oMath>
      <w:r w:rsidRPr="00DD00AF">
        <w:rPr>
          <w:vertAlign w:val="subscript"/>
        </w:rPr>
        <w:t xml:space="preserve">. </w:t>
      </w:r>
      <w:r w:rsidRPr="00DD00AF">
        <w:t xml:space="preserve">  The initial data were undistinguishable dyadic data, meaning that the members in the dyad pair are initially exchangeable—</w:t>
      </w:r>
      <w:r w:rsidR="00A65311" w:rsidRPr="00DD00AF">
        <w:t>no meaningful variables</w:t>
      </w:r>
      <w:r w:rsidRPr="00DD00AF">
        <w:t xml:space="preserve"> can differentiate them. However, the member with a higher DV score than their partner is assigned to be </w:t>
      </w:r>
      <w:r w:rsidR="00AF2B53" w:rsidRPr="00DD00AF">
        <w:t>S</w:t>
      </w:r>
      <w:r w:rsidRPr="00DD00AF">
        <w:rPr>
          <w:vertAlign w:val="subscript"/>
        </w:rPr>
        <w:t>1</w:t>
      </w:r>
      <w:r w:rsidRPr="00DD00AF">
        <w:t xml:space="preserve"> in pair </w:t>
      </w:r>
      <w:r w:rsidRPr="00DD00AF">
        <w:rPr>
          <w:i/>
          <w:iCs/>
        </w:rPr>
        <w:t>j</w:t>
      </w:r>
      <w:r w:rsidRPr="00DD00AF">
        <w:t xml:space="preserve">, and the member with a lower DV score becomes </w:t>
      </w:r>
      <w:r w:rsidR="00AF2B53" w:rsidRPr="00DD00AF">
        <w:t>S</w:t>
      </w:r>
      <w:r w:rsidR="00AF2B53" w:rsidRPr="00DD00AF">
        <w:rPr>
          <w:vertAlign w:val="subscript"/>
        </w:rPr>
        <w:t>2</w:t>
      </w:r>
      <w:r w:rsidRPr="00DD00AF">
        <w:t xml:space="preserve"> in pair </w:t>
      </w:r>
      <w:r w:rsidRPr="00DD00AF">
        <w:rPr>
          <w:i/>
          <w:iCs/>
        </w:rPr>
        <w:t>j</w:t>
      </w:r>
      <w:r w:rsidRPr="00DD00AF">
        <w:t>. This makes distinguishable dyadic data, although it was</w:t>
      </w:r>
      <w:r w:rsidR="00EF5857" w:rsidRPr="00DD00AF">
        <w:t xml:space="preserve"> initially</w:t>
      </w:r>
      <w:r w:rsidRPr="00DD00AF">
        <w:t xml:space="preserve"> indistinguishable. If </w:t>
      </w:r>
      <w:r w:rsidR="00A65311" w:rsidRPr="00DD00AF">
        <w:t>both individuals in the pair have the same score on the DV, S</w:t>
      </w:r>
      <w:r w:rsidR="00A65311" w:rsidRPr="00DD00AF">
        <w:rPr>
          <w:vertAlign w:val="subscript"/>
        </w:rPr>
        <w:t>1,</w:t>
      </w:r>
      <w:r w:rsidR="00A65311" w:rsidRPr="00DD00AF">
        <w:t xml:space="preserve"> and S</w:t>
      </w:r>
      <w:r w:rsidR="00A65311" w:rsidRPr="00DD00AF">
        <w:rPr>
          <w:vertAlign w:val="subscript"/>
        </w:rPr>
        <w:t xml:space="preserve">2 </w:t>
      </w:r>
      <w:r w:rsidR="00A65311" w:rsidRPr="00DD00AF">
        <w:t xml:space="preserve">are randomly assigned. </w:t>
      </w:r>
    </w:p>
    <w:p w14:paraId="7D388834" w14:textId="5E23041D" w:rsidR="007C34E3" w:rsidRPr="00DD00AF" w:rsidRDefault="007C34E3" w:rsidP="007C34E3">
      <w:pPr>
        <w:spacing w:line="480" w:lineRule="auto"/>
        <w:ind w:firstLine="720"/>
      </w:pPr>
      <w:r w:rsidRPr="00DD00AF">
        <w:t>For example, imagine this motivating example. Researchers may be interested in the relationship between education and health outcomes. Researchers can also collect sibling data to address between- and within</w:t>
      </w:r>
      <w:r w:rsidR="00BA5B71" w:rsidRPr="00DD00AF">
        <w:t>-</w:t>
      </w:r>
      <w:r w:rsidRPr="00DD00AF">
        <w:t xml:space="preserve">familial effects.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e>
          <m:sub>
            <m:r>
              <w:rPr>
                <w:rFonts w:ascii="Cambria Math" w:hAnsi="Cambria Math"/>
              </w:rPr>
              <m:t>j</m:t>
            </m:r>
          </m:sub>
        </m:sSub>
      </m:oMath>
      <w:r w:rsidRPr="00DD00AF">
        <w:t xml:space="preserve"> is the mean of health in </w:t>
      </w:r>
      <w:r w:rsidR="00013BA7" w:rsidRPr="00DD00AF">
        <w:t xml:space="preserve">sibling </w:t>
      </w:r>
      <w:r w:rsidRPr="00DD00AF">
        <w:t xml:space="preserve">pair </w:t>
      </w:r>
      <w:r w:rsidR="00EF5857" w:rsidRPr="00DD00AF">
        <w:rPr>
          <w:i/>
          <w:iCs/>
        </w:rPr>
        <w:t>j</w:t>
      </w:r>
      <w:r w:rsidRPr="00DD00AF">
        <w:t xml:space="preserve">, and </w:t>
      </w:r>
      <m:oMath>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r>
          <w:rPr>
            <w:rFonts w:ascii="Cambria Math" w:hAnsi="Cambria Math"/>
          </w:rPr>
          <m:t> </m:t>
        </m:r>
      </m:oMath>
      <w:r w:rsidRPr="00DD00AF">
        <w:t xml:space="preserve">is a difference score of health in sibling pair </w:t>
      </w:r>
      <w:r w:rsidR="00EF5857" w:rsidRPr="00DD00AF">
        <w:rPr>
          <w:i/>
          <w:iCs/>
        </w:rPr>
        <w:t>j</w:t>
      </w:r>
      <w:r w:rsidRPr="00DD00AF">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oMath>
      <w:r w:rsidRPr="00DD00AF">
        <w:t xml:space="preserve"> is education mean in sibling </w:t>
      </w:r>
      <w:r w:rsidR="00EF5857" w:rsidRPr="00DD00AF">
        <w:rPr>
          <w:i/>
          <w:iCs/>
        </w:rPr>
        <w:t>j</w:t>
      </w:r>
      <w:r w:rsidRPr="00DD00AF">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 </m:t>
        </m:r>
      </m:oMath>
      <w:r w:rsidRPr="00DD00AF">
        <w:t xml:space="preserve">is education difference between the members in sibling pair </w:t>
      </w:r>
      <w:r w:rsidR="00EF5857" w:rsidRPr="00DD00AF">
        <w:rPr>
          <w:i/>
          <w:iCs/>
        </w:rPr>
        <w:t>j</w:t>
      </w:r>
      <w:r w:rsidRPr="00DD00AF">
        <w:t>.</w:t>
      </w:r>
    </w:p>
    <w:p w14:paraId="3277BB79" w14:textId="0A9D1DF0" w:rsidR="00EF5857" w:rsidRPr="00DD00AF" w:rsidRDefault="00740009" w:rsidP="00EF5857">
      <w:pPr>
        <w:spacing w:line="480" w:lineRule="auto"/>
        <w:ind w:firstLine="720"/>
        <w:rPr>
          <w:i/>
        </w:rPr>
      </w:pPr>
      <m:oMathPara>
        <m:oMath>
          <m:r>
            <m:rPr>
              <m:sty m:val="p"/>
            </m:rPr>
            <w:rPr>
              <w:rFonts w:ascii="Cambria Math" w:hAnsi="Cambria Math"/>
            </w:rPr>
            <w:lastRenderedPageBreak/>
            <m:t>health</m:t>
          </m:r>
          <m:r>
            <w:rPr>
              <w:rFonts w:ascii="Cambria Math" w:hAnsi="Cambria Math"/>
            </w:rPr>
            <m:t> </m:t>
          </m:r>
          <m:r>
            <m:rPr>
              <m:sty m:val="p"/>
            </m:rPr>
            <w:rPr>
              <w:rFonts w:ascii="Cambria Math" w:hAnsi="Cambria Math"/>
            </w:rPr>
            <m:t>difference</m:t>
          </m:r>
          <m:r>
            <w:rPr>
              <w:rFonts w:ascii="Cambria Math" w:hAnsi="Cambria Math"/>
            </w:rPr>
            <m:t> </m:t>
          </m:r>
          <m:r>
            <m:rPr>
              <m:sty m:val="p"/>
            </m:rP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 </m:t>
          </m:r>
          <m:r>
            <m:rPr>
              <m:sty m:val="p"/>
            </m:rPr>
            <w:rPr>
              <w:rFonts w:ascii="Cambria Math" w:hAnsi="Cambria Math"/>
            </w:rPr>
            <m:t>health</m:t>
          </m:r>
          <m:r>
            <w:rPr>
              <w:rFonts w:ascii="Cambria Math" w:hAnsi="Cambria Math"/>
            </w:rPr>
            <m:t> </m:t>
          </m:r>
          <m:r>
            <m:rPr>
              <m:sty m:val="p"/>
            </m:rP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 </m:t>
          </m:r>
          <m:r>
            <m:rPr>
              <m:sty m:val="p"/>
            </m:rPr>
            <w:rPr>
              <w:rFonts w:ascii="Cambria Math" w:hAnsi="Cambria Math"/>
            </w:rPr>
            <m:t>education</m:t>
          </m:r>
          <m:r>
            <w:rPr>
              <w:rFonts w:ascii="Cambria Math" w:hAnsi="Cambria Math"/>
            </w:rPr>
            <m:t> </m:t>
          </m:r>
          <m:r>
            <m:rPr>
              <m:sty m:val="p"/>
            </m:rP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 </m:t>
          </m:r>
          <m:r>
            <m:rPr>
              <m:sty m:val="p"/>
            </m:rPr>
            <w:rPr>
              <w:rFonts w:ascii="Cambria Math" w:hAnsi="Cambria Math"/>
            </w:rPr>
            <m:t>education</m:t>
          </m:r>
          <m:r>
            <w:rPr>
              <w:rFonts w:ascii="Cambria Math" w:hAnsi="Cambria Math"/>
            </w:rPr>
            <m:t> </m:t>
          </m:r>
          <m:r>
            <m:rPr>
              <m:sty m:val="p"/>
            </m:rPr>
            <w:rPr>
              <w:rFonts w:ascii="Cambria Math" w:hAnsi="Cambria Math"/>
            </w:rPr>
            <m:t>differenc</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p w14:paraId="17993030" w14:textId="1BBF737D" w:rsidR="00AE5BB0" w:rsidRPr="00DD00AF" w:rsidRDefault="007C34E3" w:rsidP="00A65311">
      <w:pPr>
        <w:spacing w:line="480" w:lineRule="auto"/>
      </w:pPr>
      <w:r w:rsidRPr="00DD00AF">
        <w:t xml:space="preserve">So, in the above example, the health difference score of sibling pair </w:t>
      </w:r>
      <w:r w:rsidR="00EF5857" w:rsidRPr="00DD00AF">
        <w:rPr>
          <w:i/>
          <w:iCs/>
        </w:rPr>
        <w:t>j</w:t>
      </w:r>
      <w:r w:rsidRPr="00DD00AF">
        <w:t xml:space="preserve"> will be predicted by </w:t>
      </w:r>
      <w:r w:rsidR="00EF5857" w:rsidRPr="00DD00AF">
        <w:t xml:space="preserve">the </w:t>
      </w:r>
      <w:r w:rsidRPr="00DD00AF">
        <w:t xml:space="preserve">health mean score, education mean score, and education difference score of sibling pair </w:t>
      </w:r>
      <w:r w:rsidR="00EF5857" w:rsidRPr="00DD00AF">
        <w:rPr>
          <w:i/>
          <w:iCs/>
        </w:rPr>
        <w:t>j</w:t>
      </w:r>
      <w:r w:rsidRPr="00DD00AF">
        <w:t xml:space="preserve">, and researchers are especially interested in the significance of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3</m:t>
            </m:r>
          </m:sub>
        </m:sSub>
      </m:oMath>
      <w:r w:rsidRPr="00DD00AF">
        <w:t xml:space="preserve"> because the research interest lies </w:t>
      </w:r>
      <w:r w:rsidR="00EF5857" w:rsidRPr="00DD00AF">
        <w:t xml:space="preserve">in </w:t>
      </w:r>
      <w:r w:rsidRPr="00DD00AF">
        <w:t xml:space="preserve">whether education was </w:t>
      </w:r>
      <w:r w:rsidR="00EF5857" w:rsidRPr="00DD00AF">
        <w:t xml:space="preserve">a </w:t>
      </w:r>
      <w:r w:rsidRPr="00DD00AF">
        <w:t>meaningful predictor of health even when familial effects are considered</w:t>
      </w:r>
      <w:r w:rsidR="00AE5BB0" w:rsidRPr="00DD00AF">
        <w:t>.</w:t>
      </w:r>
    </w:p>
    <w:p w14:paraId="499334AB" w14:textId="35F8F3A0" w:rsidR="007C34E3" w:rsidRPr="00DD00AF" w:rsidRDefault="007C34E3" w:rsidP="00EF5857">
      <w:pPr>
        <w:spacing w:line="480" w:lineRule="auto"/>
        <w:ind w:firstLine="720"/>
      </w:pPr>
      <w:r w:rsidRPr="00DD00AF">
        <w:t>The mean level (</w:t>
      </w:r>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, </m:t>
        </m:r>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oMath>
      <w:r w:rsidRPr="00DD00AF">
        <w:t xml:space="preserve"> represents the between-family variance while </w:t>
      </w:r>
      <w:r w:rsidR="00EF5857" w:rsidRPr="00DD00AF">
        <w:t xml:space="preserve">the </w:t>
      </w:r>
      <w:r w:rsidRPr="00DD00AF">
        <w:t>relative difference level of the pair (</w:t>
      </w:r>
      <m:oMath>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 )</m:t>
        </m:r>
      </m:oMath>
      <w:r w:rsidRPr="00DD00AF">
        <w:t xml:space="preserve"> reflects the within-family variance (Garrison et al., </w:t>
      </w:r>
      <w:r w:rsidR="00431031" w:rsidRPr="00DD00AF">
        <w:t>Under review</w:t>
      </w:r>
      <w:r w:rsidRPr="00DD00AF">
        <w:t xml:space="preserve">). The mean level in the model partially controls for genetic effects and fully controls shared-environmental effects (Garrison </w:t>
      </w:r>
      <w:r w:rsidR="00EF5857" w:rsidRPr="00DD00AF">
        <w:t xml:space="preserve">&amp; </w:t>
      </w:r>
      <w:r w:rsidRPr="00DD00AF">
        <w:t xml:space="preserve">Rodgers, 2016). Thus, a significant association between </w:t>
      </w:r>
      <m:oMath>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r>
              <w:rPr>
                <w:rFonts w:ascii="Cambria Math" w:hAnsi="Cambria Math"/>
              </w:rPr>
              <m:t>  </m:t>
            </m:r>
          </m:sub>
        </m:sSub>
        <m:r>
          <m:rPr>
            <m:sty m:val="p"/>
          </m:rPr>
          <w:rPr>
            <w:rFonts w:ascii="Cambria Math" w:hAnsi="Cambria Math"/>
          </w:rPr>
          <m:t>and</m:t>
        </m:r>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 </m:t>
        </m:r>
      </m:oMath>
      <w:r w:rsidRPr="00DD00AF">
        <w:t>reflects “</w:t>
      </w:r>
      <w:r w:rsidRPr="00DD00AF">
        <w:rPr>
          <w:i/>
          <w:iCs/>
        </w:rPr>
        <w:t>modest support for causation with caveats</w:t>
      </w:r>
      <w:r w:rsidRPr="00DD00AF">
        <w:t>" while non-significant association reflects suggestive evidence that the association between Y and X is "</w:t>
      </w:r>
      <w:r w:rsidRPr="00DD00AF">
        <w:rPr>
          <w:i/>
          <w:iCs/>
        </w:rPr>
        <w:t>not directly ca</w:t>
      </w:r>
      <w:r w:rsidR="00A65311" w:rsidRPr="00DD00AF">
        <w:rPr>
          <w:i/>
          <w:iCs/>
        </w:rPr>
        <w:t>usal</w:t>
      </w:r>
      <w:r w:rsidRPr="00DD00AF">
        <w:t xml:space="preserve">” and confounded with within-familial effects (Garrison et al., </w:t>
      </w:r>
      <w:r w:rsidR="00431031" w:rsidRPr="00DD00AF">
        <w:t>Under review</w:t>
      </w:r>
      <w:r w:rsidRPr="00DD00AF">
        <w:t xml:space="preserve">). Let’s say that researchers found a significant association between </w:t>
      </w:r>
      <m:oMath>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r>
              <w:rPr>
                <w:rFonts w:ascii="Cambria Math" w:hAnsi="Cambria Math"/>
              </w:rPr>
              <m:t>  </m:t>
            </m:r>
          </m:sub>
        </m:sSub>
        <m:r>
          <m:rPr>
            <m:sty m:val="p"/>
          </m:rPr>
          <w:rPr>
            <w:rFonts w:ascii="Cambria Math" w:hAnsi="Cambria Math"/>
          </w:rPr>
          <m:t>and</m:t>
        </m:r>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oMath>
      <w:r w:rsidRPr="00DD00AF">
        <w:t xml:space="preserve"> . This means that </w:t>
      </w:r>
      <w:r w:rsidR="00A65311" w:rsidRPr="00DD00AF">
        <w:t xml:space="preserve">the association between the </w:t>
      </w:r>
      <w:r w:rsidRPr="00DD00AF">
        <w:t xml:space="preserve">IV and </w:t>
      </w:r>
      <w:r w:rsidR="00A65311" w:rsidRPr="00DD00AF">
        <w:t xml:space="preserve">the </w:t>
      </w:r>
      <w:r w:rsidRPr="00DD00AF">
        <w:t xml:space="preserve">DV may be casual while controlling for </w:t>
      </w:r>
      <w:r w:rsidR="00A65311" w:rsidRPr="00DD00AF">
        <w:t>genetic effects</w:t>
      </w:r>
      <w:r w:rsidRPr="00DD00AF">
        <w:t xml:space="preserve"> (because</w:t>
      </w:r>
      <w:r w:rsidR="00A65311" w:rsidRPr="00DD00AF">
        <w:t xml:space="preserve"> identical twins share</w:t>
      </w:r>
      <w:r w:rsidRPr="00DD00AF">
        <w:t xml:space="preserve"> the same gene</w:t>
      </w:r>
      <w:r w:rsidR="00A65311" w:rsidRPr="00DD00AF">
        <w:t>s</w:t>
      </w:r>
      <w:r w:rsidRPr="00DD00AF">
        <w:t>) and the shared-environmental effects. But if dyads were not identical twin</w:t>
      </w:r>
      <w:r w:rsidR="00EF5857" w:rsidRPr="00DD00AF">
        <w:t>s</w:t>
      </w:r>
      <w:r w:rsidRPr="00DD00AF">
        <w:t>, but just full</w:t>
      </w:r>
      <w:r w:rsidR="00EF5857" w:rsidRPr="00DD00AF">
        <w:t xml:space="preserve"> </w:t>
      </w:r>
      <w:r w:rsidRPr="00DD00AF">
        <w:t>sibling</w:t>
      </w:r>
      <w:r w:rsidR="00EF5857" w:rsidRPr="00DD00AF">
        <w:t>s</w:t>
      </w:r>
      <w:r w:rsidRPr="00DD00AF">
        <w:t xml:space="preserve">, they would not share </w:t>
      </w:r>
      <w:r w:rsidR="00A65311" w:rsidRPr="00DD00AF">
        <w:t xml:space="preserve">all </w:t>
      </w:r>
      <w:r w:rsidRPr="00DD00AF">
        <w:t>the same gene</w:t>
      </w:r>
      <w:r w:rsidR="00A65311" w:rsidRPr="00DD00AF">
        <w:t>s</w:t>
      </w:r>
      <w:r w:rsidRPr="00DD00AF">
        <w:t xml:space="preserve"> (but some of them), so the conclusion would be different—</w:t>
      </w:r>
      <w:r w:rsidR="00A65311" w:rsidRPr="00DD00AF">
        <w:t xml:space="preserve"> the association between the </w:t>
      </w:r>
      <w:r w:rsidRPr="00DD00AF">
        <w:t>IV and</w:t>
      </w:r>
      <w:r w:rsidR="00A65311" w:rsidRPr="00DD00AF">
        <w:t xml:space="preserve"> the</w:t>
      </w:r>
      <w:r w:rsidRPr="00DD00AF">
        <w:t xml:space="preserve"> DV is c</w:t>
      </w:r>
      <w:r w:rsidR="00A65311" w:rsidRPr="00DD00AF">
        <w:t>ausa</w:t>
      </w:r>
      <w:r w:rsidRPr="00DD00AF">
        <w:t xml:space="preserve">l while controlling for “partial” genetic effects and shared-environmental effects. In other words, interpretation of the results should consider which type of kinship </w:t>
      </w:r>
      <w:r w:rsidRPr="00DD00AF">
        <w:lastRenderedPageBreak/>
        <w:t xml:space="preserve">dyads were used in the study. The </w:t>
      </w:r>
      <w:r w:rsidR="00D57155" w:rsidRPr="00DD00AF">
        <w:t>discordant kinship model</w:t>
      </w:r>
      <w:r w:rsidRPr="00DD00AF">
        <w:t xml:space="preserve"> proposed by Garrison </w:t>
      </w:r>
      <w:r w:rsidR="00777453" w:rsidRPr="00DD00AF">
        <w:t>&amp;</w:t>
      </w:r>
      <w:r w:rsidRPr="00DD00AF">
        <w:t xml:space="preserve"> Rodgers (2016)</w:t>
      </w:r>
      <w:r w:rsidR="009E1B58" w:rsidRPr="00DD00AF">
        <w:t xml:space="preserve"> and Garrison et al., (</w:t>
      </w:r>
      <w:r w:rsidR="00013BA7" w:rsidRPr="00DD00AF">
        <w:t xml:space="preserve">under </w:t>
      </w:r>
      <w:r w:rsidR="009E1B58" w:rsidRPr="00DD00AF">
        <w:t>review)</w:t>
      </w:r>
      <w:r w:rsidRPr="00DD00AF">
        <w:t xml:space="preserve"> can be applied to address any kind of kin, such as monozygotic twins, dizygotic twins, full siblings, half-siblings, cousins, or adoptees</w:t>
      </w:r>
      <w:r w:rsidR="009E1B58" w:rsidRPr="00DD00AF">
        <w:t>.</w:t>
      </w:r>
    </w:p>
    <w:p w14:paraId="6ADA6EE9" w14:textId="43D6788C" w:rsidR="00AE5BB0" w:rsidRPr="00DD00AF" w:rsidRDefault="00DD7158" w:rsidP="00EF5857">
      <w:pPr>
        <w:spacing w:line="480" w:lineRule="auto"/>
        <w:ind w:firstLine="720"/>
      </w:pPr>
      <w:r w:rsidRPr="00DD00AF">
        <w:rPr>
          <w:b/>
          <w:bCs/>
          <w:lang w:eastAsia="ko-KR"/>
        </w:rPr>
        <w:t xml:space="preserve"> </w:t>
      </w:r>
      <w:r w:rsidR="007C34E3" w:rsidRPr="00DD00AF">
        <w:t xml:space="preserve">Given the </w:t>
      </w:r>
      <w:r w:rsidR="00D97CFB" w:rsidRPr="00DD00AF">
        <w:t>discordant</w:t>
      </w:r>
      <w:r w:rsidR="002C4669" w:rsidRPr="00DD00AF">
        <w:t xml:space="preserve"> kinship</w:t>
      </w:r>
      <w:r w:rsidR="007C34E3" w:rsidRPr="00DD00AF">
        <w:t xml:space="preserve"> model proposed by Garrison &amp; Rodgers (2016) and Garrison et al. (</w:t>
      </w:r>
      <w:r w:rsidR="00013BA7" w:rsidRPr="00DD00AF">
        <w:t xml:space="preserve">under </w:t>
      </w:r>
      <w:r w:rsidR="00431031" w:rsidRPr="00DD00AF">
        <w:t>review</w:t>
      </w:r>
      <w:r w:rsidR="007C34E3" w:rsidRPr="00DD00AF">
        <w:t xml:space="preserve">), the </w:t>
      </w:r>
      <w:r w:rsidR="00D7420D" w:rsidRPr="00DD00AF">
        <w:t>one</w:t>
      </w:r>
      <w:r w:rsidR="007C34E3" w:rsidRPr="00DD00AF">
        <w:t xml:space="preserve"> limitation of this model is that it is not easy to include </w:t>
      </w:r>
      <w:r w:rsidR="000F43CA" w:rsidRPr="00DD00AF">
        <w:t>a</w:t>
      </w:r>
      <w:r w:rsidR="007C34E3" w:rsidRPr="00DD00AF">
        <w:t xml:space="preserve"> categorical variable. This is especially the case when the categorical variable is </w:t>
      </w:r>
      <w:r w:rsidR="000F43CA" w:rsidRPr="00DD00AF">
        <w:t>a</w:t>
      </w:r>
      <w:r w:rsidR="007C34E3" w:rsidRPr="00DD00AF">
        <w:t xml:space="preserve"> mixed variable, where variances exist both within and between dyads</w:t>
      </w:r>
      <w:r w:rsidR="000F43CA" w:rsidRPr="00DD00AF">
        <w:t>,</w:t>
      </w:r>
      <w:r w:rsidR="007C34E3" w:rsidRPr="00DD00AF">
        <w:t xml:space="preserve"> because it is impossible to calculate </w:t>
      </w:r>
      <w:r w:rsidR="00EF5857" w:rsidRPr="00DD00AF">
        <w:t xml:space="preserve">the </w:t>
      </w:r>
      <w:r w:rsidR="007C34E3" w:rsidRPr="00DD00AF">
        <w:t xml:space="preserve">difference score and mean score. This point will be discussed </w:t>
      </w:r>
      <w:r w:rsidR="000F43CA" w:rsidRPr="00DD00AF">
        <w:t xml:space="preserve">further </w:t>
      </w:r>
      <w:r w:rsidR="007C34E3" w:rsidRPr="00DD00AF">
        <w:t xml:space="preserve">in </w:t>
      </w:r>
      <w:r w:rsidR="000F43CA" w:rsidRPr="00DD00AF">
        <w:t xml:space="preserve">a </w:t>
      </w:r>
      <w:r w:rsidR="007C34E3" w:rsidRPr="00DD00AF">
        <w:t>later section</w:t>
      </w:r>
      <w:r w:rsidR="00AE5BB0" w:rsidRPr="00DD00AF">
        <w:t>.</w:t>
      </w:r>
    </w:p>
    <w:p w14:paraId="6C39169D" w14:textId="1C21F652" w:rsidR="007C34E3" w:rsidRPr="00DD00AF" w:rsidRDefault="007C34E3" w:rsidP="00EF5857">
      <w:pPr>
        <w:spacing w:line="480" w:lineRule="auto"/>
        <w:ind w:firstLine="720"/>
      </w:pPr>
      <w:r w:rsidRPr="00DD00AF">
        <w:t xml:space="preserve">The </w:t>
      </w:r>
      <w:r w:rsidR="00B606F0" w:rsidRPr="00DD00AF">
        <w:t>discordant kinship</w:t>
      </w:r>
      <w:r w:rsidR="002C4669" w:rsidRPr="00DD00AF">
        <w:t xml:space="preserve"> model</w:t>
      </w:r>
      <w:r w:rsidRPr="00DD00AF">
        <w:t xml:space="preserve"> uses the pair's difference scores and mean scores to predict the dependent variable's difference score. However, it is impossible to calculate difference scores for categorical variables.</w:t>
      </w:r>
      <w:r w:rsidR="00AE5BB0" w:rsidRPr="00DD00AF">
        <w:t xml:space="preserve"> </w:t>
      </w:r>
      <w:r w:rsidR="00554F62" w:rsidRPr="00DD00AF">
        <w:t xml:space="preserve">Furthermore, categorical variables in multilevel modeling have been understudied </w:t>
      </w:r>
      <w:r w:rsidR="00554F62" w:rsidRPr="00DD00AF">
        <w:fldChar w:fldCharType="begin"/>
      </w:r>
      <w:r w:rsidR="00E532B3" w:rsidRPr="00DD00AF">
        <w:instrText xml:space="preserve"> ADDIN ZOTERO_ITEM CSL_CITATION {"citationID":"d4bURp8f","properties":{"formattedCitation":"(Yaremych et al., 2021)","plainCitation":"(Yaremych et al., 2021)","noteIndex":0},"citationItems":[{"id":689,"uris":["http://zotero.org/users/8270394/items/GQYKQ2GV"],"itemData":{"id":689,"type":"article-journal","abstract":"The topic of centering in multilevel modeling (MLM) has received substantial attention from methodologists, as different centering choices for lower-level predictors present important ramifications for the estimation and interpretation of model parameters. However, the centering literature has focused almost exclusively on continuous predictors, with little attention paid to whether and how categorical predictors should be centered, despite their ubiquity across applied fields. Alongside this gap in the methodological literature, a review of applied papers showed that researchers center categorical predictors infrequently and inconsistently. Algebraically and statistically, continuous and categorical predictors behave the same, but researchers using them do not, and for many, interpreting the effects of categorical predictors is not intuitive. Thus, the goals of this tutorial paper are twofold: to clarify why and how categorical predictors should be centered in MLM, and to explain how multilevel regression coefficients resulting from centered categorical predictors should be interpreted. We first provide algebraic support showing that uncentered coding variables result in a conflated blend of the withinand between-cluster effects of a multi-categorical predictor, whereas appropriate centering techniques yield level-specific effects. Next, we provide algebraic derivations to illuminate precisely how the withinand between-cluster effects of a multi-categorical predictor should be interpreted under dummy, contrast, and effect coding schemes. Finally, we provide a detailed demonstration of our conclusions with an empirical example. Implications for practice, including relevance of our findings to categorical control variables (i.e., covariates), interaction terms with categorical focal predictors, and multilevel latent variable models are discussed.","container-title":"Psychological Methods","DOI":"10.1037/met0000434.supp","source":"Semantic Scholar","title":"Supplemental Material for Centering Categorical Predictors in Multilevel Models: Best Practices and Interpretation","title-short":"Supplemental Material for Centering Categorical Predictors in Multilevel Models","author":[{"family":"Yaremych","given":"Haley E."},{"family":"Preacher","given":"K."},{"family":"Hedeker","given":"D."}],"issued":{"date-parts":[["2021"]]}}}],"schema":"https://github.com/citation-style-language/schema/raw/master/csl-citation.json"} </w:instrText>
      </w:r>
      <w:r w:rsidR="00554F62" w:rsidRPr="00DD00AF">
        <w:fldChar w:fldCharType="separate"/>
      </w:r>
      <w:r w:rsidR="00554F62" w:rsidRPr="00DD00AF">
        <w:t>(Yaremych et al., 2021)</w:t>
      </w:r>
      <w:r w:rsidR="00554F62" w:rsidRPr="00DD00AF">
        <w:fldChar w:fldCharType="end"/>
      </w:r>
      <w:r w:rsidR="00554F62" w:rsidRPr="00DD00AF">
        <w:t xml:space="preserve">. </w:t>
      </w:r>
      <w:r w:rsidRPr="00DD00AF">
        <w:t>Thus, this current study also investigates a better way to address categorical variable</w:t>
      </w:r>
      <w:r w:rsidR="00EF5857" w:rsidRPr="00DD00AF">
        <w:t>s</w:t>
      </w:r>
      <w:r w:rsidRPr="00DD00AF">
        <w:t xml:space="preserve"> while comparing two approaches.</w:t>
      </w:r>
    </w:p>
    <w:p w14:paraId="6A56004B" w14:textId="25A4188B" w:rsidR="00EF5857" w:rsidRPr="00DD00AF" w:rsidRDefault="007C34E3" w:rsidP="00EF5857">
      <w:pPr>
        <w:spacing w:line="480" w:lineRule="auto"/>
        <w:ind w:firstLine="720"/>
      </w:pPr>
      <w:r w:rsidRPr="00DD00AF">
        <w:t xml:space="preserve">Therefore, the aims of </w:t>
      </w:r>
      <w:r w:rsidR="000F43CA" w:rsidRPr="00DD00AF">
        <w:t>the</w:t>
      </w:r>
      <w:r w:rsidRPr="00DD00AF">
        <w:t xml:space="preserve"> current study are (1) </w:t>
      </w:r>
      <w:r w:rsidR="003B33AC" w:rsidRPr="00DD00AF">
        <w:t xml:space="preserve">to </w:t>
      </w:r>
      <w:r w:rsidRPr="00DD00AF">
        <w:t xml:space="preserve">compare the performance of </w:t>
      </w:r>
      <w:r w:rsidR="00EF5857" w:rsidRPr="00DD00AF">
        <w:t xml:space="preserve">the </w:t>
      </w:r>
      <w:r w:rsidRPr="00DD00AF">
        <w:t xml:space="preserve">regression-based model and MLM for dyadic data, using convergence and </w:t>
      </w:r>
      <w:r w:rsidR="003B33AC" w:rsidRPr="00DD00AF">
        <w:t xml:space="preserve">Type Ⅰ error </w:t>
      </w:r>
      <w:r w:rsidRPr="00DD00AF">
        <w:t xml:space="preserve">rates, and (2) </w:t>
      </w:r>
      <w:r w:rsidR="00EF5857" w:rsidRPr="00DD00AF">
        <w:t xml:space="preserve">to </w:t>
      </w:r>
      <w:r w:rsidRPr="00DD00AF">
        <w:t>seek a better way to handle a categorical variable according to certain conditions</w:t>
      </w:r>
      <w:r w:rsidR="00AE5BB0" w:rsidRPr="00DD00AF">
        <w:t xml:space="preserve"> </w:t>
      </w:r>
      <w:r w:rsidR="00BD03C2" w:rsidRPr="00DD00AF">
        <w:t xml:space="preserve"> </w:t>
      </w:r>
    </w:p>
    <w:p w14:paraId="433AA032" w14:textId="1E914F73" w:rsidR="00BD03C2" w:rsidRPr="00DD00AF" w:rsidRDefault="00D7420D" w:rsidP="0083271C">
      <w:pPr>
        <w:pStyle w:val="3"/>
      </w:pPr>
      <w:bookmarkStart w:id="42" w:name="_Toc108985992"/>
      <w:bookmarkStart w:id="43" w:name="_Toc108986095"/>
      <w:bookmarkStart w:id="44" w:name="_Toc109813170"/>
      <w:bookmarkStart w:id="45" w:name="_Hlk108767889"/>
      <w:r w:rsidRPr="00DD00AF">
        <w:t>Motivating Example</w:t>
      </w:r>
      <w:bookmarkEnd w:id="42"/>
      <w:bookmarkEnd w:id="43"/>
      <w:bookmarkEnd w:id="44"/>
      <w:r w:rsidRPr="00DD00AF">
        <w:t xml:space="preserve"> </w:t>
      </w:r>
    </w:p>
    <w:bookmarkEnd w:id="45"/>
    <w:p w14:paraId="58DDD9CD" w14:textId="6F2C31E3" w:rsidR="00AE5BB0" w:rsidRPr="00DD00AF" w:rsidRDefault="00D7420D" w:rsidP="00D7420D">
      <w:pPr>
        <w:spacing w:line="480" w:lineRule="auto"/>
        <w:ind w:firstLine="720"/>
      </w:pPr>
      <w:r w:rsidRPr="00DD00AF">
        <w:t>To help</w:t>
      </w:r>
      <w:r w:rsidR="000F43CA" w:rsidRPr="00DD00AF">
        <w:t xml:space="preserve"> with</w:t>
      </w:r>
      <w:r w:rsidRPr="00DD00AF">
        <w:t xml:space="preserve"> understanding, data were generated based on the following hypothetical research scenario. In this hypothetical scenario, researchers are interested in </w:t>
      </w:r>
      <w:r w:rsidRPr="00DD00AF">
        <w:lastRenderedPageBreak/>
        <w:t>the effects of education and gender and their interaction on health outcomes (DV). The measures of health and education are continuous</w:t>
      </w:r>
      <w:r w:rsidR="00B1770E" w:rsidRPr="00DD00AF">
        <w:t>,</w:t>
      </w:r>
      <w:r w:rsidRPr="00DD00AF">
        <w:t xml:space="preserve"> while gender is categorical. Furthermore, in this scenario, researchers collected sibling data because sibling data allow researchers to address between- and within-familial effects in this relationship. To this end, MLM or regression-based approaches can be used</w:t>
      </w:r>
      <w:bookmarkStart w:id="46" w:name="_Toc108985993"/>
      <w:bookmarkStart w:id="47" w:name="_Toc108986096"/>
      <w:bookmarkStart w:id="48" w:name="_Toc109813171"/>
      <w:bookmarkStart w:id="49" w:name="_Hlk108767903"/>
      <w:r w:rsidR="00AE5BB0" w:rsidRPr="00DD00AF">
        <w:t>.</w:t>
      </w:r>
    </w:p>
    <w:p w14:paraId="65C66953" w14:textId="683BD821" w:rsidR="001C2EF0" w:rsidRPr="00DD00AF" w:rsidRDefault="004E5FED" w:rsidP="0083271C">
      <w:pPr>
        <w:pStyle w:val="3"/>
      </w:pPr>
      <w:r w:rsidRPr="00DD00AF">
        <w:t xml:space="preserve">The </w:t>
      </w:r>
      <w:r w:rsidR="00D57155" w:rsidRPr="00DD00AF">
        <w:t>Discordant Kinship Model</w:t>
      </w:r>
      <w:bookmarkEnd w:id="46"/>
      <w:bookmarkEnd w:id="47"/>
      <w:bookmarkEnd w:id="48"/>
      <w:r w:rsidRPr="00DD00AF">
        <w:t xml:space="preserve"> </w:t>
      </w:r>
    </w:p>
    <w:bookmarkEnd w:id="49"/>
    <w:p w14:paraId="69B8D8FF" w14:textId="370E5C83" w:rsidR="004E5FED" w:rsidRPr="00DD00AF" w:rsidRDefault="00D97CFB" w:rsidP="004E5FED">
      <w:pPr>
        <w:spacing w:line="480" w:lineRule="auto"/>
      </w:pPr>
      <w:r w:rsidRPr="00DD00AF">
        <w:rPr>
          <w:b/>
        </w:rPr>
        <w:tab/>
      </w:r>
      <w:r w:rsidR="004E5FED" w:rsidRPr="00DD00AF">
        <w:t>In this hypothetical research scenario, researchers first collected a dataset that consist</w:t>
      </w:r>
      <w:r w:rsidR="00B1770E" w:rsidRPr="00DD00AF">
        <w:t>ed</w:t>
      </w:r>
      <w:r w:rsidR="004E5FED" w:rsidRPr="00DD00AF">
        <w:t xml:space="preserve"> of sibling pairs. Although there are more options for researchers, this current study focuses on MLM and regression-based approach</w:t>
      </w:r>
      <w:r w:rsidR="00E05213" w:rsidRPr="00DD00AF">
        <w:t>es</w:t>
      </w:r>
      <w:r w:rsidR="004E5FED" w:rsidRPr="00DD00AF">
        <w:t xml:space="preserve">, especially the </w:t>
      </w:r>
      <w:r w:rsidR="00D57155" w:rsidRPr="00DD00AF">
        <w:t>discordant kinship model</w:t>
      </w:r>
      <w:r w:rsidR="004E5FED" w:rsidRPr="00DD00AF">
        <w:t xml:space="preserve"> (Garrison &amp; Rodgers, 2016; Garrison et al., </w:t>
      </w:r>
      <w:r w:rsidR="00AE5BB0" w:rsidRPr="00DD00AF">
        <w:t xml:space="preserve">under </w:t>
      </w:r>
      <w:r w:rsidR="00431031" w:rsidRPr="00DD00AF">
        <w:t>review</w:t>
      </w:r>
      <w:r w:rsidR="004E5FED" w:rsidRPr="00DD00AF">
        <w:t xml:space="preserve">). As discussed earlier, the </w:t>
      </w:r>
      <w:r w:rsidR="00D57155" w:rsidRPr="00DD00AF">
        <w:t>discordant kinship model</w:t>
      </w:r>
      <w:r w:rsidR="004E5FED" w:rsidRPr="00DD00AF">
        <w:t xml:space="preserve"> proposed by Garrison &amp; Rodgers (2016) </w:t>
      </w:r>
      <w:r w:rsidR="003916FA" w:rsidRPr="00DD00AF">
        <w:t>and Garrison et al</w:t>
      </w:r>
      <w:r w:rsidR="00E05213" w:rsidRPr="00DD00AF">
        <w:t>.</w:t>
      </w:r>
      <w:r w:rsidR="003916FA" w:rsidRPr="00DD00AF">
        <w:t xml:space="preserve">, (Under review) </w:t>
      </w:r>
      <w:r w:rsidR="004E5FED" w:rsidRPr="00DD00AF">
        <w:t>can be expressed as follows:</w:t>
      </w:r>
    </w:p>
    <w:p w14:paraId="73699330" w14:textId="4228C533" w:rsidR="004E5FED" w:rsidRPr="00DD00AF" w:rsidRDefault="00000000" w:rsidP="004E5FED">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 +</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p w14:paraId="7A4AEC60" w14:textId="4762D78F" w:rsidR="004E5FED" w:rsidRPr="00DD00AF" w:rsidRDefault="004E5FED" w:rsidP="00BB76DA">
      <w:pPr>
        <w:spacing w:line="480" w:lineRule="auto"/>
      </w:pPr>
      <w:r w:rsidRPr="00DD00AF">
        <w:t>As discussed</w:t>
      </w:r>
      <w:r w:rsidR="00930018" w:rsidRPr="00DD00AF">
        <w:t xml:space="preserve"> above</w:t>
      </w:r>
      <w:r w:rsidRPr="00DD00AF">
        <w:t>, this model mainly uses the mean scores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, </m:t>
        </m:r>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e>
          <m:sub>
            <m:r>
              <w:rPr>
                <w:rFonts w:ascii="Cambria Math" w:hAnsi="Cambria Math"/>
              </w:rPr>
              <m:t>j</m:t>
            </m:r>
          </m:sub>
        </m:sSub>
      </m:oMath>
      <w:r w:rsidRPr="00DD00AF">
        <w:t>) and the difference scores (</w:t>
      </w:r>
      <m:oMath>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m:t>
        </m:r>
      </m:oMath>
      <w:r w:rsidRPr="00DD00AF">
        <w:t xml:space="preserve"> of the dyads to predict difference score</w:t>
      </w:r>
      <w:r w:rsidR="00B1770E" w:rsidRPr="00DD00AF">
        <w:t>s</w:t>
      </w:r>
      <w:r w:rsidRPr="00DD00AF">
        <w:t xml:space="preserve"> (</w:t>
      </w:r>
      <m:oMath>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r>
          <w:rPr>
            <w:rFonts w:ascii="Cambria Math" w:hAnsi="Cambria Math"/>
          </w:rPr>
          <m:t>)</m:t>
        </m:r>
      </m:oMath>
      <w:r w:rsidRPr="00DD00AF">
        <w:t>. As</w:t>
      </w:r>
      <w:r w:rsidR="00930018" w:rsidRPr="00DD00AF">
        <w:t xml:space="preserve"> </w:t>
      </w:r>
      <w:r w:rsidR="00A5382B" w:rsidRPr="00DD00AF">
        <w:t>briefly</w:t>
      </w:r>
      <w:r w:rsidR="00930018" w:rsidRPr="00DD00AF">
        <w:t xml:space="preserve"> discussed above</w:t>
      </w:r>
      <w:r w:rsidRPr="00DD00AF">
        <w:t xml:space="preserve">, it is difficult to involve </w:t>
      </w:r>
      <w:r w:rsidR="00B1770E" w:rsidRPr="00DD00AF">
        <w:t xml:space="preserve">a </w:t>
      </w:r>
      <w:r w:rsidRPr="00DD00AF">
        <w:t xml:space="preserve">categorical variable that is </w:t>
      </w:r>
      <w:r w:rsidR="00B1770E" w:rsidRPr="00DD00AF">
        <w:t xml:space="preserve">a </w:t>
      </w:r>
      <w:r w:rsidRPr="00DD00AF">
        <w:t>mixed-dyad variable because it is impossible to calculate the mean score and difference score of the categorical variable.</w:t>
      </w:r>
      <w:r w:rsidR="00AE5BB0" w:rsidRPr="00DD00AF">
        <w:t xml:space="preserve"> </w:t>
      </w:r>
    </w:p>
    <w:p w14:paraId="2524F0DD" w14:textId="304F3A87" w:rsidR="004E5FED" w:rsidRPr="00DD00AF" w:rsidRDefault="004E5FED" w:rsidP="004E5FED">
      <w:pPr>
        <w:spacing w:line="480" w:lineRule="auto"/>
        <w:ind w:firstLine="720"/>
      </w:pPr>
      <w:r w:rsidRPr="00DD00AF">
        <w:t>According to Garrison et al. (</w:t>
      </w:r>
      <w:r w:rsidR="00AE5BB0" w:rsidRPr="00DD00AF">
        <w:t xml:space="preserve">under </w:t>
      </w:r>
      <w:r w:rsidR="00431031" w:rsidRPr="00DD00AF">
        <w:t>review</w:t>
      </w:r>
      <w:r w:rsidRPr="00DD00AF">
        <w:t>), the model that includes gender can be express</w:t>
      </w:r>
      <w:r w:rsidR="00B1770E" w:rsidRPr="00DD00AF">
        <w:t>ed</w:t>
      </w:r>
      <w:r w:rsidRPr="00DD00AF">
        <w:t xml:space="preserve"> as follows: </w:t>
      </w:r>
    </w:p>
    <w:p w14:paraId="3148F971" w14:textId="2DECC0A1" w:rsidR="000B323D" w:rsidRPr="00DD00AF" w:rsidRDefault="00000000" w:rsidP="000B323D">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 + </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j1</m:t>
              </m:r>
            </m:sub>
          </m:sSub>
          <m:r>
            <w:rPr>
              <w:rFonts w:ascii="Cambria Math" w:hAnsi="Cambria Math"/>
            </w:rPr>
            <m:t> +</m:t>
          </m:r>
          <m:sSub>
            <m:sSubPr>
              <m:ctrlPr>
                <w:rPr>
                  <w:rFonts w:ascii="Cambria Math" w:hAnsi="Cambria Math"/>
                  <w:i/>
                </w:rPr>
              </m:ctrlPr>
            </m:sSubPr>
            <m:e>
              <m:r>
                <m:rPr>
                  <m:sty m:val="p"/>
                </m:rP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j2</m:t>
              </m:r>
            </m:sub>
          </m:sSub>
          <m:r>
            <w:rPr>
              <w:rFonts w:ascii="Cambria Math" w:hAnsi="Cambria Math"/>
            </w:rPr>
            <m:t> + </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p w14:paraId="51F982BC" w14:textId="1965E9D9" w:rsidR="00AE5BB0" w:rsidRPr="00DD00AF" w:rsidRDefault="00000000" w:rsidP="00C50CCD">
      <w:pPr>
        <w:spacing w:line="480" w:lineRule="auto"/>
      </w:pPr>
      <m:oMath>
        <m:sSub>
          <m:sSubPr>
            <m:ctrlPr>
              <w:rPr>
                <w:rFonts w:ascii="Cambria Math" w:hAnsi="Cambria Math"/>
                <w:i/>
              </w:rPr>
            </m:ctrlPr>
          </m:sSubPr>
          <m:e>
            <m:r>
              <w:rPr>
                <w:rFonts w:ascii="Cambria Math" w:hAnsi="Cambria Math"/>
              </w:rPr>
              <m:t>G</m:t>
            </m:r>
          </m:e>
          <m:sub>
            <m:r>
              <w:rPr>
                <w:rFonts w:ascii="Cambria Math" w:hAnsi="Cambria Math"/>
              </w:rPr>
              <m:t>j1</m:t>
            </m:r>
          </m:sub>
        </m:sSub>
      </m:oMath>
      <w:r w:rsidR="004E5FED" w:rsidRPr="00DD00AF">
        <w:rPr>
          <w:vertAlign w:val="subscript"/>
        </w:rPr>
        <w:t xml:space="preserve"> </w:t>
      </w:r>
      <w:r w:rsidR="004E5FED" w:rsidRPr="00DD00AF">
        <w:t xml:space="preserve">represents the gender of the sibling member in sibling pair j with </w:t>
      </w:r>
      <w:r w:rsidR="00B1770E" w:rsidRPr="00DD00AF">
        <w:t xml:space="preserve">a </w:t>
      </w:r>
      <w:r w:rsidR="004E5FED" w:rsidRPr="00DD00AF">
        <w:t xml:space="preserve">higher DV score than their pair, and </w:t>
      </w:r>
      <m:oMath>
        <m:sSub>
          <m:sSubPr>
            <m:ctrlPr>
              <w:rPr>
                <w:rFonts w:ascii="Cambria Math" w:hAnsi="Cambria Math"/>
                <w:i/>
              </w:rPr>
            </m:ctrlPr>
          </m:sSubPr>
          <m:e>
            <m:r>
              <w:rPr>
                <w:rFonts w:ascii="Cambria Math" w:hAnsi="Cambria Math"/>
              </w:rPr>
              <m:t>G</m:t>
            </m:r>
          </m:e>
          <m:sub>
            <m:r>
              <w:rPr>
                <w:rFonts w:ascii="Cambria Math" w:hAnsi="Cambria Math"/>
              </w:rPr>
              <m:t>j2</m:t>
            </m:r>
          </m:sub>
        </m:sSub>
      </m:oMath>
      <w:r w:rsidR="004E5FED" w:rsidRPr="00DD00AF">
        <w:rPr>
          <w:vertAlign w:val="subscript"/>
        </w:rPr>
        <w:t xml:space="preserve"> </w:t>
      </w:r>
      <w:r w:rsidR="004E5FED" w:rsidRPr="00DD00AF">
        <w:t xml:space="preserve">indicates the gender of the member with </w:t>
      </w:r>
      <w:r w:rsidR="00B1770E" w:rsidRPr="00DD00AF">
        <w:t xml:space="preserve">a </w:t>
      </w:r>
      <w:r w:rsidR="004E5FED" w:rsidRPr="00DD00AF">
        <w:t>lower DV score. It is not an ideal way to address the gender effect.</w:t>
      </w:r>
      <w:r w:rsidR="00F16836" w:rsidRPr="00DD00AF">
        <w:t xml:space="preserve"> The</w:t>
      </w:r>
      <w:r w:rsidR="004E5FED" w:rsidRPr="00DD00AF">
        <w:t xml:space="preserve"> </w:t>
      </w:r>
      <m:oMath>
        <m:sSub>
          <m:sSubPr>
            <m:ctrlPr>
              <w:rPr>
                <w:rFonts w:ascii="Cambria Math" w:hAnsi="Cambria Math"/>
                <w:i/>
              </w:rPr>
            </m:ctrlPr>
          </m:sSubPr>
          <m:e>
            <m:r>
              <w:rPr>
                <w:rFonts w:ascii="Cambria Math" w:hAnsi="Cambria Math"/>
              </w:rPr>
              <m:t>G</m:t>
            </m:r>
          </m:e>
          <m:sub>
            <m:r>
              <w:rPr>
                <w:rFonts w:ascii="Cambria Math" w:hAnsi="Cambria Math"/>
              </w:rPr>
              <m:t>j1</m:t>
            </m:r>
          </m:sub>
        </m:sSub>
      </m:oMath>
      <w:r w:rsidR="004E5FED" w:rsidRPr="00DD00AF">
        <w:t xml:space="preserve"> variable compares when S</w:t>
      </w:r>
      <w:r w:rsidR="004E5FED" w:rsidRPr="00DD00AF">
        <w:rPr>
          <w:vertAlign w:val="subscript"/>
        </w:rPr>
        <w:t>1</w:t>
      </w:r>
      <w:r w:rsidR="004E5FED" w:rsidRPr="00DD00AF">
        <w:t xml:space="preserve"> </w:t>
      </w:r>
      <w:r w:rsidR="00120360" w:rsidRPr="00DD00AF">
        <w:t xml:space="preserve">(the </w:t>
      </w:r>
      <w:r w:rsidR="00120360" w:rsidRPr="00DD00AF">
        <w:lastRenderedPageBreak/>
        <w:t xml:space="preserve">sibling member </w:t>
      </w:r>
      <w:r w:rsidR="00E05213" w:rsidRPr="00DD00AF">
        <w:t>with</w:t>
      </w:r>
      <w:r w:rsidR="00120360" w:rsidRPr="00DD00AF">
        <w:t xml:space="preserve"> a higher DV score) </w:t>
      </w:r>
      <w:r w:rsidR="004E5FED" w:rsidRPr="00DD00AF">
        <w:t xml:space="preserve">is female </w:t>
      </w:r>
      <w:r w:rsidR="00D523F4" w:rsidRPr="00DD00AF">
        <w:t>versus</w:t>
      </w:r>
      <w:r w:rsidR="004E5FED" w:rsidRPr="00DD00AF">
        <w:t xml:space="preserve"> male. Imagine all combinations that gender variables can create except the missing data: male-male, female-female, male-female, male-female</w:t>
      </w:r>
      <w:r w:rsidR="00AE5BB0" w:rsidRPr="00DD00AF">
        <w:t>.</w:t>
      </w:r>
    </w:p>
    <w:p w14:paraId="6C194A66" w14:textId="5C5B6C84" w:rsidR="00AE5BB0" w:rsidRPr="00DD00AF" w:rsidRDefault="004E5FED" w:rsidP="00C50CCD">
      <w:pPr>
        <w:spacing w:line="480" w:lineRule="auto"/>
        <w:ind w:firstLine="720"/>
      </w:pPr>
      <w:r w:rsidRPr="00DD00AF">
        <w:t>Thus,</w:t>
      </w:r>
      <w:r w:rsidR="007E0B51" w:rsidRPr="00DD00AF">
        <w:t xml:space="preserve"> the</w:t>
      </w:r>
      <w:r w:rsidRPr="00DD00AF">
        <w:t xml:space="preserve"> </w:t>
      </w:r>
      <m:oMath>
        <m:sSub>
          <m:sSubPr>
            <m:ctrlPr>
              <w:rPr>
                <w:rFonts w:ascii="Cambria Math" w:hAnsi="Cambria Math"/>
                <w:i/>
              </w:rPr>
            </m:ctrlPr>
          </m:sSubPr>
          <m:e>
            <m:r>
              <w:rPr>
                <w:rFonts w:ascii="Cambria Math" w:hAnsi="Cambria Math"/>
              </w:rPr>
              <m:t>G</m:t>
            </m:r>
          </m:e>
          <m:sub>
            <m:r>
              <w:rPr>
                <w:rFonts w:ascii="Cambria Math" w:hAnsi="Cambria Math"/>
              </w:rPr>
              <m:t>j1</m:t>
            </m:r>
          </m:sub>
        </m:sSub>
      </m:oMath>
      <w:r w:rsidRPr="00DD00AF">
        <w:t xml:space="preserve"> variable basically compares when the S</w:t>
      </w:r>
      <w:r w:rsidRPr="00DD00AF">
        <w:rPr>
          <w:vertAlign w:val="subscript"/>
        </w:rPr>
        <w:t>1</w:t>
      </w:r>
      <w:r w:rsidRPr="00DD00AF">
        <w:t xml:space="preserve"> is male versus female, which means that it compares when the female is </w:t>
      </w:r>
      <w:r w:rsidR="00120360" w:rsidRPr="00DD00AF">
        <w:t>S</w:t>
      </w:r>
      <w:r w:rsidR="00120360" w:rsidRPr="00DD00AF">
        <w:rPr>
          <w:vertAlign w:val="subscript"/>
        </w:rPr>
        <w:t>1</w:t>
      </w:r>
      <w:r w:rsidRPr="00DD00AF">
        <w:t xml:space="preserve"> (the </w:t>
      </w:r>
      <w:r w:rsidR="00D05DD8" w:rsidRPr="00DD00AF">
        <w:t>more healthy one</w:t>
      </w:r>
      <w:r w:rsidRPr="00DD00AF">
        <w:t xml:space="preserve">) in the pair </w:t>
      </w:r>
      <w:r w:rsidRPr="00DD00AF">
        <w:rPr>
          <w:i/>
          <w:iCs/>
        </w:rPr>
        <w:t>j</w:t>
      </w:r>
      <w:r w:rsidRPr="00DD00AF">
        <w:t xml:space="preserve"> and </w:t>
      </w:r>
      <w:r w:rsidR="00B1770E" w:rsidRPr="00DD00AF">
        <w:t xml:space="preserve">the </w:t>
      </w:r>
      <w:r w:rsidRPr="00DD00AF">
        <w:t xml:space="preserve">male is </w:t>
      </w:r>
      <w:r w:rsidR="00120360" w:rsidRPr="00DD00AF">
        <w:t>S</w:t>
      </w:r>
      <w:r w:rsidR="00120360" w:rsidRPr="00DD00AF">
        <w:rPr>
          <w:vertAlign w:val="subscript"/>
        </w:rPr>
        <w:t>1</w:t>
      </w:r>
      <w:r w:rsidRPr="00DD00AF">
        <w:t xml:space="preserve"> (the </w:t>
      </w:r>
      <w:r w:rsidR="00D05DD8" w:rsidRPr="00DD00AF">
        <w:t>more healthy one</w:t>
      </w:r>
      <w:r w:rsidRPr="00DD00AF">
        <w:t>) in the pair—thus, it compares male-male siblings</w:t>
      </w:r>
      <w:r w:rsidR="00120360" w:rsidRPr="00DD00AF">
        <w:t xml:space="preserve"> (MM)</w:t>
      </w:r>
      <w:r w:rsidRPr="00DD00AF">
        <w:t xml:space="preserve"> and male-female siblings</w:t>
      </w:r>
      <w:r w:rsidR="00120360" w:rsidRPr="00DD00AF">
        <w:t xml:space="preserve"> (MF)</w:t>
      </w:r>
      <w:r w:rsidRPr="00DD00AF">
        <w:t xml:space="preserve"> versus female-female siblings</w:t>
      </w:r>
      <w:r w:rsidR="00120360" w:rsidRPr="00DD00AF">
        <w:t xml:space="preserve"> (FF)</w:t>
      </w:r>
      <w:r w:rsidRPr="00DD00AF">
        <w:t xml:space="preserve"> and female-male siblings</w:t>
      </w:r>
      <w:r w:rsidR="00120360" w:rsidRPr="00DD00AF">
        <w:t xml:space="preserve"> (FM)</w:t>
      </w:r>
      <w:r w:rsidRPr="00DD00AF">
        <w:t xml:space="preserve">. Similarly, </w:t>
      </w:r>
      <m:oMath>
        <m:sSub>
          <m:sSubPr>
            <m:ctrlPr>
              <w:rPr>
                <w:rFonts w:ascii="Cambria Math" w:hAnsi="Cambria Math"/>
                <w:i/>
              </w:rPr>
            </m:ctrlPr>
          </m:sSubPr>
          <m:e>
            <m:r>
              <w:rPr>
                <w:rFonts w:ascii="Cambria Math" w:hAnsi="Cambria Math"/>
              </w:rPr>
              <m:t>G</m:t>
            </m:r>
          </m:e>
          <m:sub>
            <m:r>
              <w:rPr>
                <w:rFonts w:ascii="Cambria Math" w:hAnsi="Cambria Math"/>
              </w:rPr>
              <m:t>j2</m:t>
            </m:r>
          </m:sub>
        </m:sSub>
      </m:oMath>
      <w:r w:rsidRPr="00DD00AF">
        <w:t xml:space="preserve"> variable compares when the S</w:t>
      </w:r>
      <w:r w:rsidRPr="00DD00AF">
        <w:rPr>
          <w:vertAlign w:val="subscript"/>
        </w:rPr>
        <w:t>2</w:t>
      </w:r>
      <w:r w:rsidRPr="00DD00AF">
        <w:t xml:space="preserve"> </w:t>
      </w:r>
      <w:r w:rsidR="00120360" w:rsidRPr="00DD00AF">
        <w:t xml:space="preserve">(the sibling </w:t>
      </w:r>
      <w:r w:rsidR="00E05213" w:rsidRPr="00DD00AF">
        <w:t>with a</w:t>
      </w:r>
      <w:r w:rsidR="00120360" w:rsidRPr="00DD00AF">
        <w:t xml:space="preserve"> lower DV score than the other) </w:t>
      </w:r>
      <w:r w:rsidRPr="00DD00AF">
        <w:t xml:space="preserve">is male versus female. This means that it compares when the member with lower DV scores is female versus male—it compares </w:t>
      </w:r>
      <w:r w:rsidR="00120360" w:rsidRPr="00DD00AF">
        <w:t>MM</w:t>
      </w:r>
      <w:r w:rsidRPr="00DD00AF">
        <w:t xml:space="preserve"> and </w:t>
      </w:r>
      <w:r w:rsidR="00120360" w:rsidRPr="00DD00AF">
        <w:t>FM</w:t>
      </w:r>
      <w:r w:rsidRPr="00DD00AF">
        <w:t xml:space="preserve"> </w:t>
      </w:r>
      <w:r w:rsidR="00120360" w:rsidRPr="00DD00AF">
        <w:t>V</w:t>
      </w:r>
      <w:r w:rsidRPr="00DD00AF">
        <w:t xml:space="preserve">ersus </w:t>
      </w:r>
      <w:r w:rsidR="00120360" w:rsidRPr="00DD00AF">
        <w:t xml:space="preserve">FF </w:t>
      </w:r>
      <w:r w:rsidRPr="00DD00AF">
        <w:t xml:space="preserve">and </w:t>
      </w:r>
      <w:r w:rsidR="00120360" w:rsidRPr="00DD00AF">
        <w:t>MF</w:t>
      </w:r>
      <w:r w:rsidR="00711C4C" w:rsidRPr="00DD00AF">
        <w:t xml:space="preserve">. </w:t>
      </w:r>
      <w:r w:rsidR="008B259A" w:rsidRPr="00DD00AF">
        <w:t>T</w:t>
      </w:r>
      <w:r w:rsidR="00711C4C" w:rsidRPr="00DD00AF">
        <w:t xml:space="preserve">able1 summarizes these pairings. </w:t>
      </w:r>
      <w:r w:rsidR="007E0B51" w:rsidRPr="00DD00AF">
        <w:t xml:space="preserve">The possible combinations are </w:t>
      </w:r>
      <w:r w:rsidR="00711C4C" w:rsidRPr="00DD00AF">
        <w:t>FM, MF, MM and FF. What G</w:t>
      </w:r>
      <w:r w:rsidR="00711C4C" w:rsidRPr="00DD00AF">
        <w:rPr>
          <w:vertAlign w:val="subscript"/>
        </w:rPr>
        <w:t>1</w:t>
      </w:r>
      <w:r w:rsidR="00711C4C" w:rsidRPr="00DD00AF">
        <w:t xml:space="preserve"> variable does is compare FM and FF versus MF and MM. The </w:t>
      </w:r>
      <m:oMath>
        <m:sSub>
          <m:sSubPr>
            <m:ctrlPr>
              <w:rPr>
                <w:rFonts w:ascii="Cambria Math" w:hAnsi="Cambria Math"/>
                <w:i/>
              </w:rPr>
            </m:ctrlPr>
          </m:sSubPr>
          <m:e>
            <m:r>
              <w:rPr>
                <w:rFonts w:ascii="Cambria Math" w:hAnsi="Cambria Math"/>
              </w:rPr>
              <m:t>G</m:t>
            </m:r>
          </m:e>
          <m:sub>
            <m:r>
              <w:rPr>
                <w:rFonts w:ascii="Cambria Math" w:hAnsi="Cambria Math"/>
              </w:rPr>
              <m:t>j2</m:t>
            </m:r>
          </m:sub>
        </m:sSub>
      </m:oMath>
      <w:r w:rsidR="00711C4C" w:rsidRPr="00DD00AF">
        <w:t xml:space="preserve"> variable compares the MF and FF versus FM and MM. Thus, this method </w:t>
      </w:r>
      <w:r w:rsidR="000E7718" w:rsidRPr="00DD00AF">
        <w:t xml:space="preserve">may make meaningful interpretation difficult </w:t>
      </w:r>
      <w:r w:rsidR="00711C4C" w:rsidRPr="00DD00AF">
        <w:t xml:space="preserve">because it compares groups that </w:t>
      </w:r>
      <w:r w:rsidR="00187C6A" w:rsidRPr="00DD00AF">
        <w:t>collapsed</w:t>
      </w:r>
      <w:r w:rsidR="00711C4C" w:rsidRPr="00DD00AF">
        <w:t xml:space="preserve"> together</w:t>
      </w:r>
      <w:r w:rsidR="0038247B" w:rsidRPr="00DD00AF">
        <w:t xml:space="preserve"> Table 1 shows the possible gender compositions in the sibling pair. </w:t>
      </w:r>
      <w:bookmarkStart w:id="50" w:name="_Toc109812966"/>
    </w:p>
    <w:p w14:paraId="027FDAFB" w14:textId="01837C12" w:rsidR="004F0218" w:rsidRPr="00DD00AF" w:rsidRDefault="004F0218" w:rsidP="008C1042">
      <w:pPr>
        <w:pStyle w:val="af1"/>
      </w:pPr>
      <w:r w:rsidRPr="00DD00AF">
        <w:t xml:space="preserve">Table </w:t>
      </w:r>
      <w:fldSimple w:instr=" SEQ Table \* ARABIC ">
        <w:r w:rsidR="000A2B30">
          <w:rPr>
            <w:noProof/>
          </w:rPr>
          <w:t>1</w:t>
        </w:r>
        <w:bookmarkEnd w:id="50"/>
      </w:fldSimple>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3951"/>
        <w:gridCol w:w="1015"/>
        <w:gridCol w:w="1164"/>
        <w:gridCol w:w="1017"/>
        <w:gridCol w:w="1157"/>
      </w:tblGrid>
      <w:tr w:rsidR="006F7D3F" w:rsidRPr="00DD00AF" w14:paraId="3CFACAC0" w14:textId="77777777" w:rsidTr="003227B9">
        <w:trPr>
          <w:jc w:val="center"/>
        </w:trPr>
        <w:tc>
          <w:tcPr>
            <w:tcW w:w="5000" w:type="pct"/>
            <w:gridSpan w:val="6"/>
            <w:tcBorders>
              <w:bottom w:val="single" w:sz="4" w:space="0" w:color="auto"/>
            </w:tcBorders>
            <w:vAlign w:val="center"/>
          </w:tcPr>
          <w:p w14:paraId="591CB28E" w14:textId="77777777" w:rsidR="006F7D3F" w:rsidRPr="00DD00AF" w:rsidRDefault="006F7D3F" w:rsidP="00D27C94">
            <w:pPr>
              <w:spacing w:line="480" w:lineRule="auto"/>
              <w:rPr>
                <w:i/>
                <w:iCs/>
              </w:rPr>
            </w:pPr>
            <w:bookmarkStart w:id="51" w:name="_Hlk108768227"/>
            <w:r w:rsidRPr="00DD00AF">
              <w:rPr>
                <w:i/>
                <w:iCs/>
              </w:rPr>
              <w:t>Possible gender compositions in the sibling pair</w:t>
            </w:r>
          </w:p>
        </w:tc>
      </w:tr>
      <w:bookmarkEnd w:id="51"/>
      <w:tr w:rsidR="006F7D3F" w:rsidRPr="00DD00AF" w14:paraId="473F4BE9" w14:textId="77777777" w:rsidTr="00071DD3">
        <w:trPr>
          <w:jc w:val="center"/>
        </w:trPr>
        <w:tc>
          <w:tcPr>
            <w:tcW w:w="312" w:type="pct"/>
            <w:tcBorders>
              <w:top w:val="single" w:sz="4" w:space="0" w:color="auto"/>
              <w:bottom w:val="single" w:sz="4" w:space="0" w:color="auto"/>
            </w:tcBorders>
            <w:vAlign w:val="center"/>
          </w:tcPr>
          <w:p w14:paraId="7C41076E" w14:textId="77777777" w:rsidR="006F7D3F" w:rsidRPr="00DD00AF" w:rsidRDefault="006F7D3F" w:rsidP="00200B88">
            <w:pPr>
              <w:jc w:val="center"/>
            </w:pPr>
          </w:p>
        </w:tc>
        <w:tc>
          <w:tcPr>
            <w:tcW w:w="2231" w:type="pct"/>
            <w:tcBorders>
              <w:top w:val="single" w:sz="4" w:space="0" w:color="auto"/>
              <w:bottom w:val="single" w:sz="4" w:space="0" w:color="auto"/>
            </w:tcBorders>
            <w:vAlign w:val="center"/>
          </w:tcPr>
          <w:p w14:paraId="65C70570" w14:textId="77777777" w:rsidR="006F7D3F" w:rsidRPr="00DD00AF" w:rsidRDefault="006F7D3F" w:rsidP="00EF5B3D">
            <w:pPr>
              <w:ind w:rightChars="-341" w:right="-818"/>
              <w:jc w:val="center"/>
              <w:rPr>
                <w:lang w:eastAsia="ko-KR"/>
              </w:rPr>
            </w:pPr>
            <w:r w:rsidRPr="00DD00AF">
              <w:rPr>
                <w:lang w:eastAsia="ko-KR"/>
              </w:rPr>
              <w:t>Meaning</w:t>
            </w:r>
          </w:p>
        </w:tc>
        <w:tc>
          <w:tcPr>
            <w:tcW w:w="573" w:type="pct"/>
            <w:tcBorders>
              <w:top w:val="single" w:sz="4" w:space="0" w:color="auto"/>
              <w:bottom w:val="single" w:sz="4" w:space="0" w:color="auto"/>
            </w:tcBorders>
            <w:vAlign w:val="center"/>
          </w:tcPr>
          <w:p w14:paraId="1F288AE8" w14:textId="77777777" w:rsidR="006F7D3F" w:rsidRPr="00DD00AF" w:rsidRDefault="006F7D3F" w:rsidP="00200B88">
            <w:pPr>
              <w:ind w:right="360"/>
              <w:jc w:val="center"/>
              <w:rPr>
                <w:lang w:eastAsia="ko-KR"/>
              </w:rPr>
            </w:pPr>
            <w:r w:rsidRPr="00DD00AF">
              <w:rPr>
                <w:lang w:eastAsia="ko-KR"/>
              </w:rPr>
              <w:t>FM</w:t>
            </w:r>
          </w:p>
        </w:tc>
        <w:tc>
          <w:tcPr>
            <w:tcW w:w="657" w:type="pct"/>
            <w:tcBorders>
              <w:top w:val="single" w:sz="4" w:space="0" w:color="auto"/>
              <w:bottom w:val="single" w:sz="4" w:space="0" w:color="auto"/>
            </w:tcBorders>
            <w:vAlign w:val="center"/>
          </w:tcPr>
          <w:p w14:paraId="7165AB5D" w14:textId="77777777" w:rsidR="006F7D3F" w:rsidRPr="00DD00AF" w:rsidRDefault="006F7D3F" w:rsidP="00EF5B3D">
            <w:pPr>
              <w:ind w:leftChars="13" w:left="31"/>
              <w:jc w:val="center"/>
            </w:pPr>
            <w:r w:rsidRPr="00DD00AF">
              <w:t>MF</w:t>
            </w:r>
          </w:p>
        </w:tc>
        <w:tc>
          <w:tcPr>
            <w:tcW w:w="574" w:type="pct"/>
            <w:tcBorders>
              <w:top w:val="single" w:sz="4" w:space="0" w:color="auto"/>
              <w:bottom w:val="single" w:sz="4" w:space="0" w:color="auto"/>
            </w:tcBorders>
            <w:vAlign w:val="center"/>
          </w:tcPr>
          <w:p w14:paraId="646BFAC1" w14:textId="77777777" w:rsidR="006F7D3F" w:rsidRPr="00DD00AF" w:rsidRDefault="006F7D3F" w:rsidP="00200B88">
            <w:pPr>
              <w:jc w:val="center"/>
              <w:rPr>
                <w:lang w:eastAsia="ko-KR"/>
              </w:rPr>
            </w:pPr>
            <w:r w:rsidRPr="00DD00AF">
              <w:rPr>
                <w:lang w:eastAsia="ko-KR"/>
              </w:rPr>
              <w:t>MM</w:t>
            </w:r>
          </w:p>
        </w:tc>
        <w:tc>
          <w:tcPr>
            <w:tcW w:w="652" w:type="pct"/>
            <w:tcBorders>
              <w:top w:val="single" w:sz="4" w:space="0" w:color="auto"/>
              <w:bottom w:val="single" w:sz="4" w:space="0" w:color="auto"/>
            </w:tcBorders>
            <w:vAlign w:val="center"/>
          </w:tcPr>
          <w:p w14:paraId="1D7FB494" w14:textId="77777777" w:rsidR="006F7D3F" w:rsidRPr="00DD00AF" w:rsidRDefault="006F7D3F" w:rsidP="00EF5B3D">
            <w:pPr>
              <w:ind w:leftChars="14" w:left="34"/>
              <w:jc w:val="center"/>
              <w:rPr>
                <w:lang w:eastAsia="ko-KR"/>
              </w:rPr>
            </w:pPr>
            <w:r w:rsidRPr="00DD00AF">
              <w:rPr>
                <w:lang w:eastAsia="ko-KR"/>
              </w:rPr>
              <w:t>FF</w:t>
            </w:r>
          </w:p>
        </w:tc>
      </w:tr>
      <w:tr w:rsidR="006F7D3F" w:rsidRPr="00DD00AF" w14:paraId="5DF21BA5" w14:textId="77777777" w:rsidTr="00071DD3">
        <w:trPr>
          <w:trHeight w:val="344"/>
          <w:jc w:val="center"/>
        </w:trPr>
        <w:tc>
          <w:tcPr>
            <w:tcW w:w="312" w:type="pct"/>
            <w:tcBorders>
              <w:top w:val="single" w:sz="4" w:space="0" w:color="auto"/>
            </w:tcBorders>
            <w:vAlign w:val="center"/>
          </w:tcPr>
          <w:p w14:paraId="625001AF" w14:textId="7C847F3F" w:rsidR="006F7D3F" w:rsidRPr="00DD00AF" w:rsidRDefault="00120360" w:rsidP="00200B88">
            <w:pPr>
              <w:jc w:val="center"/>
              <w:rPr>
                <w:lang w:eastAsia="ko-KR"/>
              </w:rPr>
            </w:pPr>
            <w:r w:rsidRPr="00DD00AF">
              <w:rPr>
                <w:lang w:eastAsia="ko-KR"/>
              </w:rPr>
              <w:t>G</w:t>
            </w:r>
            <w:r w:rsidR="006F7D3F" w:rsidRPr="00DD00AF">
              <w:rPr>
                <w:vertAlign w:val="subscript"/>
                <w:lang w:eastAsia="ko-KR"/>
              </w:rPr>
              <w:t>1</w:t>
            </w:r>
          </w:p>
        </w:tc>
        <w:tc>
          <w:tcPr>
            <w:tcW w:w="2231" w:type="pct"/>
            <w:tcBorders>
              <w:top w:val="single" w:sz="4" w:space="0" w:color="auto"/>
            </w:tcBorders>
            <w:vAlign w:val="center"/>
          </w:tcPr>
          <w:p w14:paraId="67A3BD55" w14:textId="77777777" w:rsidR="00EF5B3D" w:rsidRPr="00DD00AF" w:rsidRDefault="006F7D3F" w:rsidP="00EF5B3D">
            <w:pPr>
              <w:ind w:rightChars="-341" w:right="-818"/>
              <w:jc w:val="center"/>
            </w:pPr>
            <w:r w:rsidRPr="00DD00AF">
              <w:t xml:space="preserve">The </w:t>
            </w:r>
            <w:r w:rsidR="009F0C17" w:rsidRPr="00DD00AF">
              <w:t xml:space="preserve">more healthy </w:t>
            </w:r>
            <w:r w:rsidRPr="00DD00AF">
              <w:t>one’s gender</w:t>
            </w:r>
          </w:p>
          <w:p w14:paraId="325D80D3" w14:textId="16A589CA" w:rsidR="006F7D3F" w:rsidRPr="00DD00AF" w:rsidRDefault="006F7D3F" w:rsidP="00EF5B3D">
            <w:pPr>
              <w:ind w:rightChars="-341" w:right="-818"/>
              <w:jc w:val="center"/>
            </w:pPr>
            <w:r w:rsidRPr="00DD00AF">
              <w:t xml:space="preserve"> in the pair</w:t>
            </w:r>
          </w:p>
        </w:tc>
        <w:tc>
          <w:tcPr>
            <w:tcW w:w="573" w:type="pct"/>
            <w:tcBorders>
              <w:top w:val="single" w:sz="4" w:space="0" w:color="auto"/>
            </w:tcBorders>
            <w:vAlign w:val="center"/>
          </w:tcPr>
          <w:p w14:paraId="4823E7DB" w14:textId="77777777" w:rsidR="006F7D3F" w:rsidRPr="00DD00AF" w:rsidRDefault="006F7D3F" w:rsidP="00200B88">
            <w:pPr>
              <w:jc w:val="center"/>
            </w:pPr>
            <w:r w:rsidRPr="00DD00AF">
              <w:t>Female</w:t>
            </w:r>
          </w:p>
        </w:tc>
        <w:tc>
          <w:tcPr>
            <w:tcW w:w="657" w:type="pct"/>
            <w:tcBorders>
              <w:top w:val="single" w:sz="4" w:space="0" w:color="auto"/>
            </w:tcBorders>
            <w:vAlign w:val="center"/>
          </w:tcPr>
          <w:p w14:paraId="2482A828" w14:textId="77777777" w:rsidR="006F7D3F" w:rsidRPr="00DD00AF" w:rsidRDefault="006F7D3F" w:rsidP="00EF5B3D">
            <w:pPr>
              <w:ind w:leftChars="13" w:left="31"/>
              <w:jc w:val="center"/>
            </w:pPr>
            <w:r w:rsidRPr="00DD00AF">
              <w:t>Male</w:t>
            </w:r>
          </w:p>
        </w:tc>
        <w:tc>
          <w:tcPr>
            <w:tcW w:w="574" w:type="pct"/>
            <w:tcBorders>
              <w:top w:val="single" w:sz="4" w:space="0" w:color="auto"/>
            </w:tcBorders>
            <w:vAlign w:val="center"/>
          </w:tcPr>
          <w:p w14:paraId="4379DA14" w14:textId="77777777" w:rsidR="006F7D3F" w:rsidRPr="00DD00AF" w:rsidRDefault="006F7D3F" w:rsidP="00200B88">
            <w:pPr>
              <w:jc w:val="center"/>
              <w:rPr>
                <w:lang w:eastAsia="ko-KR"/>
              </w:rPr>
            </w:pPr>
            <w:r w:rsidRPr="00DD00AF">
              <w:rPr>
                <w:lang w:eastAsia="ko-KR"/>
              </w:rPr>
              <w:t>Male</w:t>
            </w:r>
          </w:p>
        </w:tc>
        <w:tc>
          <w:tcPr>
            <w:tcW w:w="652" w:type="pct"/>
            <w:tcBorders>
              <w:top w:val="single" w:sz="4" w:space="0" w:color="auto"/>
            </w:tcBorders>
            <w:vAlign w:val="center"/>
          </w:tcPr>
          <w:p w14:paraId="34AFF90C" w14:textId="77777777" w:rsidR="006F7D3F" w:rsidRPr="00DD00AF" w:rsidRDefault="006F7D3F" w:rsidP="00EF5B3D">
            <w:pPr>
              <w:ind w:leftChars="14" w:left="34"/>
              <w:jc w:val="center"/>
              <w:rPr>
                <w:lang w:eastAsia="ko-KR"/>
              </w:rPr>
            </w:pPr>
            <w:r w:rsidRPr="00DD00AF">
              <w:rPr>
                <w:lang w:eastAsia="ko-KR"/>
              </w:rPr>
              <w:t>Female</w:t>
            </w:r>
          </w:p>
        </w:tc>
      </w:tr>
      <w:tr w:rsidR="006F7D3F" w:rsidRPr="00DD00AF" w14:paraId="4C0F3321" w14:textId="77777777" w:rsidTr="00071DD3">
        <w:trPr>
          <w:trHeight w:val="289"/>
          <w:jc w:val="center"/>
        </w:trPr>
        <w:tc>
          <w:tcPr>
            <w:tcW w:w="312" w:type="pct"/>
            <w:tcBorders>
              <w:bottom w:val="single" w:sz="4" w:space="0" w:color="auto"/>
            </w:tcBorders>
            <w:vAlign w:val="center"/>
          </w:tcPr>
          <w:p w14:paraId="2C1B846D" w14:textId="1F82B430" w:rsidR="006F7D3F" w:rsidRPr="00DD00AF" w:rsidRDefault="00120360" w:rsidP="00200B88">
            <w:pPr>
              <w:jc w:val="center"/>
            </w:pPr>
            <w:r w:rsidRPr="00DD00AF">
              <w:t>G</w:t>
            </w:r>
            <w:r w:rsidR="006F7D3F" w:rsidRPr="00DD00AF">
              <w:rPr>
                <w:vertAlign w:val="subscript"/>
              </w:rPr>
              <w:t>2</w:t>
            </w:r>
          </w:p>
        </w:tc>
        <w:tc>
          <w:tcPr>
            <w:tcW w:w="2231" w:type="pct"/>
            <w:tcBorders>
              <w:bottom w:val="single" w:sz="4" w:space="0" w:color="auto"/>
            </w:tcBorders>
            <w:vAlign w:val="center"/>
          </w:tcPr>
          <w:p w14:paraId="6A698A18" w14:textId="77777777" w:rsidR="00EF5B3D" w:rsidRPr="00DD00AF" w:rsidRDefault="009F0C17" w:rsidP="00EF5B3D">
            <w:pPr>
              <w:ind w:rightChars="-341" w:right="-818"/>
              <w:jc w:val="center"/>
            </w:pPr>
            <w:r w:rsidRPr="00DD00AF">
              <w:t>The less healthy</w:t>
            </w:r>
            <w:r w:rsidR="006F7D3F" w:rsidRPr="00DD00AF">
              <w:t xml:space="preserve"> one’s gender </w:t>
            </w:r>
          </w:p>
          <w:p w14:paraId="36B40A43" w14:textId="5FBCD5F9" w:rsidR="006F7D3F" w:rsidRPr="00DD00AF" w:rsidRDefault="006F7D3F" w:rsidP="00EF5B3D">
            <w:pPr>
              <w:ind w:rightChars="-341" w:right="-818"/>
              <w:jc w:val="center"/>
            </w:pPr>
            <w:r w:rsidRPr="00DD00AF">
              <w:t>in the pair</w:t>
            </w:r>
          </w:p>
        </w:tc>
        <w:tc>
          <w:tcPr>
            <w:tcW w:w="573" w:type="pct"/>
            <w:tcBorders>
              <w:bottom w:val="single" w:sz="4" w:space="0" w:color="auto"/>
            </w:tcBorders>
            <w:vAlign w:val="center"/>
          </w:tcPr>
          <w:p w14:paraId="33FA7CD0" w14:textId="77777777" w:rsidR="006F7D3F" w:rsidRPr="00DD00AF" w:rsidRDefault="006F7D3F" w:rsidP="00200B88">
            <w:pPr>
              <w:jc w:val="center"/>
            </w:pPr>
            <w:r w:rsidRPr="00DD00AF">
              <w:t>Male</w:t>
            </w:r>
          </w:p>
        </w:tc>
        <w:tc>
          <w:tcPr>
            <w:tcW w:w="657" w:type="pct"/>
            <w:tcBorders>
              <w:bottom w:val="single" w:sz="4" w:space="0" w:color="auto"/>
            </w:tcBorders>
            <w:vAlign w:val="center"/>
          </w:tcPr>
          <w:p w14:paraId="2B93148D" w14:textId="77777777" w:rsidR="006F7D3F" w:rsidRPr="00DD00AF" w:rsidRDefault="006F7D3F" w:rsidP="00EF5B3D">
            <w:pPr>
              <w:ind w:leftChars="13" w:left="31"/>
              <w:jc w:val="center"/>
            </w:pPr>
            <w:r w:rsidRPr="00DD00AF">
              <w:t>Female</w:t>
            </w:r>
          </w:p>
        </w:tc>
        <w:tc>
          <w:tcPr>
            <w:tcW w:w="574" w:type="pct"/>
            <w:tcBorders>
              <w:bottom w:val="single" w:sz="4" w:space="0" w:color="auto"/>
            </w:tcBorders>
            <w:vAlign w:val="center"/>
          </w:tcPr>
          <w:p w14:paraId="448828A8" w14:textId="77777777" w:rsidR="006F7D3F" w:rsidRPr="00DD00AF" w:rsidRDefault="006F7D3F" w:rsidP="00200B88">
            <w:pPr>
              <w:jc w:val="center"/>
              <w:rPr>
                <w:lang w:eastAsia="ko-KR"/>
              </w:rPr>
            </w:pPr>
            <w:r w:rsidRPr="00DD00AF">
              <w:rPr>
                <w:lang w:eastAsia="ko-KR"/>
              </w:rPr>
              <w:t>Male</w:t>
            </w:r>
          </w:p>
        </w:tc>
        <w:tc>
          <w:tcPr>
            <w:tcW w:w="652" w:type="pct"/>
            <w:tcBorders>
              <w:bottom w:val="single" w:sz="4" w:space="0" w:color="auto"/>
            </w:tcBorders>
            <w:vAlign w:val="center"/>
          </w:tcPr>
          <w:p w14:paraId="368CA127" w14:textId="77777777" w:rsidR="006F7D3F" w:rsidRPr="00DD00AF" w:rsidRDefault="006F7D3F" w:rsidP="00EF5B3D">
            <w:pPr>
              <w:ind w:leftChars="14" w:left="34"/>
              <w:jc w:val="center"/>
              <w:rPr>
                <w:lang w:eastAsia="ko-KR"/>
              </w:rPr>
            </w:pPr>
            <w:r w:rsidRPr="00DD00AF">
              <w:rPr>
                <w:lang w:eastAsia="ko-KR"/>
              </w:rPr>
              <w:t>Female</w:t>
            </w:r>
          </w:p>
        </w:tc>
      </w:tr>
    </w:tbl>
    <w:p w14:paraId="6D42B9E8" w14:textId="3AEB9E58" w:rsidR="004E5FED" w:rsidRPr="00DD00AF" w:rsidRDefault="00071DD3" w:rsidP="00071DD3">
      <w:pPr>
        <w:rPr>
          <w:rFonts w:eastAsia="Times New Roman"/>
          <w:sz w:val="20"/>
          <w:szCs w:val="20"/>
        </w:rPr>
      </w:pPr>
      <w:r w:rsidRPr="00DD00AF">
        <w:rPr>
          <w:rFonts w:eastAsia="Times New Roman"/>
          <w:i/>
          <w:sz w:val="20"/>
          <w:szCs w:val="20"/>
        </w:rPr>
        <w:t>Note.</w:t>
      </w:r>
      <w:r w:rsidRPr="00DD00AF">
        <w:rPr>
          <w:rFonts w:eastAsia="Times New Roman"/>
          <w:sz w:val="20"/>
          <w:szCs w:val="20"/>
        </w:rPr>
        <w:t xml:space="preserve"> MM indicates male-male sibling, FF indicates female-female sibling, and OG indicates opposite-gender sibling</w:t>
      </w:r>
    </w:p>
    <w:p w14:paraId="7C265AF9" w14:textId="77777777" w:rsidR="00710513" w:rsidRPr="00DD00AF" w:rsidRDefault="00710513" w:rsidP="00071DD3"/>
    <w:p w14:paraId="6F7A2C41" w14:textId="44D9E4D6" w:rsidR="00D4405F" w:rsidRPr="00DD00AF" w:rsidRDefault="00CD2A59" w:rsidP="00CD2A59">
      <w:pPr>
        <w:spacing w:line="480" w:lineRule="auto"/>
        <w:ind w:firstLine="720"/>
      </w:pPr>
      <w:r w:rsidRPr="00DD00AF">
        <w:t xml:space="preserve">Garrison &amp; Rodgers (2016) have investigated the relationship between the age at first intercourse (AFI) and intelligence. </w:t>
      </w:r>
      <w:r w:rsidR="008A7CC7" w:rsidRPr="00DD00AF">
        <w:t xml:space="preserve">Garrison &amp; Rodgers (2016) have examined the </w:t>
      </w:r>
      <w:r w:rsidR="008A7CC7" w:rsidRPr="00DD00AF">
        <w:lastRenderedPageBreak/>
        <w:t>gender effects running different models, and they concluded that gender did not matter.</w:t>
      </w:r>
      <w:r w:rsidR="00AE5BB0" w:rsidRPr="00DD00AF">
        <w:t xml:space="preserve"> </w:t>
      </w:r>
      <w:r w:rsidR="008A7CC7" w:rsidRPr="00DD00AF">
        <w:t xml:space="preserve">Thus, </w:t>
      </w:r>
      <w:r w:rsidR="002F7267" w:rsidRPr="00DD00AF">
        <w:t>they</w:t>
      </w:r>
      <w:r w:rsidR="008A7CC7" w:rsidRPr="00DD00AF">
        <w:t xml:space="preserve"> standardized AFI by gender.</w:t>
      </w:r>
      <w:r w:rsidR="00AE5BB0" w:rsidRPr="00DD00AF">
        <w:t xml:space="preserve"> </w:t>
      </w:r>
      <w:r w:rsidRPr="00DD00AF">
        <w:t xml:space="preserve">However, this method </w:t>
      </w:r>
      <w:r w:rsidR="006F7D3F" w:rsidRPr="00DD00AF">
        <w:t>may</w:t>
      </w:r>
      <w:r w:rsidRPr="00DD00AF">
        <w:t xml:space="preserve"> not </w:t>
      </w:r>
      <w:r w:rsidR="006F7D3F" w:rsidRPr="00DD00AF">
        <w:t xml:space="preserve">be </w:t>
      </w:r>
      <w:r w:rsidRPr="00DD00AF">
        <w:t>optimal</w:t>
      </w:r>
      <w:r w:rsidR="008A7CC7" w:rsidRPr="00DD00AF">
        <w:t xml:space="preserve"> to apply </w:t>
      </w:r>
      <w:r w:rsidR="00D4405F" w:rsidRPr="00DD00AF">
        <w:t>to</w:t>
      </w:r>
      <w:r w:rsidR="008A7CC7" w:rsidRPr="00DD00AF">
        <w:t xml:space="preserve"> another research.</w:t>
      </w:r>
      <w:r w:rsidRPr="00DD00AF">
        <w:t xml:space="preserve"> It is unclear how strong effect of </w:t>
      </w:r>
      <w:r w:rsidR="00B1770E" w:rsidRPr="00DD00AF">
        <w:t xml:space="preserve">a </w:t>
      </w:r>
      <w:r w:rsidRPr="00DD00AF">
        <w:t xml:space="preserve">categorical variable (in this model, gender) is enough to use this method. Furthermore, </w:t>
      </w:r>
      <w:r w:rsidR="00D4405F" w:rsidRPr="00DD00AF">
        <w:t xml:space="preserve">standardizing by gender </w:t>
      </w:r>
    </w:p>
    <w:p w14:paraId="21481EAC" w14:textId="00292D10" w:rsidR="00AE5BB0" w:rsidRPr="00DD00AF" w:rsidRDefault="00CD2A59" w:rsidP="005A57D2">
      <w:pPr>
        <w:spacing w:line="480" w:lineRule="auto"/>
      </w:pPr>
      <w:r w:rsidRPr="00DD00AF">
        <w:t>does not explicitly address gender effect</w:t>
      </w:r>
      <w:r w:rsidR="00B1770E" w:rsidRPr="00DD00AF">
        <w:t>s</w:t>
      </w:r>
      <w:r w:rsidRPr="00DD00AF">
        <w:t xml:space="preserve"> on</w:t>
      </w:r>
      <w:r w:rsidR="000E7718" w:rsidRPr="00DD00AF">
        <w:t xml:space="preserve"> the</w:t>
      </w:r>
      <w:r w:rsidRPr="00DD00AF">
        <w:t xml:space="preserve"> DV</w:t>
      </w:r>
      <w:r w:rsidR="00AE5BB0" w:rsidRPr="00DD00AF">
        <w:t>.</w:t>
      </w:r>
    </w:p>
    <w:p w14:paraId="66CD6A73" w14:textId="7C9A5820" w:rsidR="00AE5BB0" w:rsidRPr="00DD00AF" w:rsidRDefault="00CD2A59" w:rsidP="00CD2A59">
      <w:pPr>
        <w:spacing w:line="480" w:lineRule="auto"/>
        <w:ind w:firstLine="720"/>
      </w:pPr>
      <w:r w:rsidRPr="00DD00AF">
        <w:t xml:space="preserve">Alternatively, </w:t>
      </w:r>
      <w:r w:rsidR="00B1770E" w:rsidRPr="00DD00AF">
        <w:t xml:space="preserve">the </w:t>
      </w:r>
      <w:r w:rsidRPr="00DD00AF">
        <w:t xml:space="preserve">gender variable can be coded as </w:t>
      </w:r>
      <w:r w:rsidR="00B1770E" w:rsidRPr="00DD00AF">
        <w:t xml:space="preserve">a </w:t>
      </w:r>
      <w:r w:rsidRPr="00DD00AF">
        <w:t xml:space="preserve">between-dyads variable that has different </w:t>
      </w:r>
      <w:r w:rsidR="0066534C" w:rsidRPr="00DD00AF">
        <w:t>factors</w:t>
      </w:r>
      <w:r w:rsidRPr="00DD00AF">
        <w:t xml:space="preserve">. First, since the </w:t>
      </w:r>
      <w:r w:rsidR="00B606F0" w:rsidRPr="00DD00AF">
        <w:t>discordant kinship</w:t>
      </w:r>
      <w:r w:rsidR="00C80CBE" w:rsidRPr="00DD00AF">
        <w:t xml:space="preserve"> </w:t>
      </w:r>
      <w:r w:rsidRPr="00DD00AF">
        <w:t>model forces indistinguishable dyadic data to be distinguishable dyadic data (as discussed</w:t>
      </w:r>
      <w:r w:rsidR="0066534C" w:rsidRPr="00DD00AF">
        <w:t xml:space="preserve"> earlier</w:t>
      </w:r>
      <w:r w:rsidRPr="00DD00AF">
        <w:t xml:space="preserve">), all possible combinations of gender variables are </w:t>
      </w:r>
      <w:r w:rsidR="00633811" w:rsidRPr="00DD00AF">
        <w:t>(</w:t>
      </w:r>
      <w:r w:rsidRPr="00DD00AF">
        <w:t>1) male-male</w:t>
      </w:r>
      <w:r w:rsidR="0066534C" w:rsidRPr="00DD00AF">
        <w:t xml:space="preserve"> (MM)</w:t>
      </w:r>
      <w:r w:rsidR="00633811" w:rsidRPr="00DD00AF">
        <w:t>;</w:t>
      </w:r>
      <w:r w:rsidRPr="00DD00AF">
        <w:t xml:space="preserve"> </w:t>
      </w:r>
      <w:r w:rsidR="00633811" w:rsidRPr="00DD00AF">
        <w:t>(</w:t>
      </w:r>
      <w:r w:rsidRPr="00DD00AF">
        <w:t>2) female-female</w:t>
      </w:r>
      <w:r w:rsidR="0066534C" w:rsidRPr="00DD00AF">
        <w:t xml:space="preserve"> (FF)</w:t>
      </w:r>
      <w:r w:rsidR="00633811" w:rsidRPr="00DD00AF">
        <w:t>; (</w:t>
      </w:r>
      <w:r w:rsidRPr="00DD00AF">
        <w:t>3) male-female</w:t>
      </w:r>
      <w:r w:rsidR="0066534C" w:rsidRPr="00DD00AF">
        <w:t xml:space="preserve"> (MF)</w:t>
      </w:r>
      <w:r w:rsidR="00633811" w:rsidRPr="00DD00AF">
        <w:t>;</w:t>
      </w:r>
      <w:r w:rsidRPr="00DD00AF">
        <w:t xml:space="preserve"> </w:t>
      </w:r>
      <w:r w:rsidR="00633811" w:rsidRPr="00DD00AF">
        <w:t>(</w:t>
      </w:r>
      <w:r w:rsidRPr="00DD00AF">
        <w:t>4) female-male</w:t>
      </w:r>
      <w:r w:rsidR="0066534C" w:rsidRPr="00DD00AF">
        <w:t xml:space="preserve"> (FM)</w:t>
      </w:r>
      <w:r w:rsidR="00E40177" w:rsidRPr="00DD00AF">
        <w:t>.</w:t>
      </w:r>
      <w:r w:rsidRPr="00DD00AF">
        <w:t xml:space="preserve"> However,</w:t>
      </w:r>
      <w:r w:rsidR="00CB7936" w:rsidRPr="00DD00AF">
        <w:t xml:space="preserve"> it is hard to understand why MF and FM are meaningfully different unless there are any specific theoretical reason</w:t>
      </w:r>
      <w:r w:rsidR="008F4EE5" w:rsidRPr="00DD00AF">
        <w:t>s</w:t>
      </w:r>
      <w:r w:rsidR="00CB7936" w:rsidRPr="00DD00AF">
        <w:t xml:space="preserve"> for believing that they are different</w:t>
      </w:r>
      <w:r w:rsidR="00257C3C" w:rsidRPr="00DD00AF">
        <w:t>. F</w:t>
      </w:r>
      <w:r w:rsidRPr="00DD00AF">
        <w:t xml:space="preserve">or example, </w:t>
      </w:r>
      <w:r w:rsidR="006902C5" w:rsidRPr="00DD00AF">
        <w:t>S</w:t>
      </w:r>
      <w:r w:rsidR="006902C5" w:rsidRPr="00DD00AF">
        <w:rPr>
          <w:vertAlign w:val="subscript"/>
        </w:rPr>
        <w:t xml:space="preserve">1 </w:t>
      </w:r>
      <w:r w:rsidR="006902C5" w:rsidRPr="00DD00AF">
        <w:t>(one with higher DV score than the other in the pair) i</w:t>
      </w:r>
      <w:r w:rsidR="0066534C" w:rsidRPr="00DD00AF">
        <w:t xml:space="preserve">s </w:t>
      </w:r>
      <w:r w:rsidRPr="00DD00AF">
        <w:t>female</w:t>
      </w:r>
      <w:r w:rsidR="0066534C" w:rsidRPr="00DD00AF">
        <w:t xml:space="preserve"> </w:t>
      </w:r>
      <w:r w:rsidRPr="00DD00AF">
        <w:t xml:space="preserve">in the </w:t>
      </w:r>
      <w:r w:rsidR="00F25686" w:rsidRPr="00DD00AF">
        <w:t>opposite-gender</w:t>
      </w:r>
      <w:r w:rsidRPr="00DD00AF">
        <w:t xml:space="preserve"> siblings</w:t>
      </w:r>
      <w:r w:rsidR="00F25686" w:rsidRPr="00DD00AF">
        <w:t xml:space="preserve"> (OG)</w:t>
      </w:r>
      <w:r w:rsidRPr="00DD00AF">
        <w:t xml:space="preserve">, there might have </w:t>
      </w:r>
      <w:r w:rsidR="0003137F" w:rsidRPr="00DD00AF">
        <w:t xml:space="preserve">been </w:t>
      </w:r>
      <w:r w:rsidRPr="00DD00AF">
        <w:t>a meaningful difference in difference score in health outcomes</w:t>
      </w:r>
      <w:r w:rsidR="0066534C" w:rsidRPr="00DD00AF">
        <w:t xml:space="preserve">, compared to when </w:t>
      </w:r>
      <w:r w:rsidR="006902C5" w:rsidRPr="00DD00AF">
        <w:t>S</w:t>
      </w:r>
      <w:r w:rsidR="006902C5" w:rsidRPr="00DD00AF">
        <w:rPr>
          <w:vertAlign w:val="subscript"/>
        </w:rPr>
        <w:t>1</w:t>
      </w:r>
      <w:r w:rsidR="0066534C" w:rsidRPr="00DD00AF">
        <w:t xml:space="preserve"> is male in </w:t>
      </w:r>
      <w:r w:rsidR="00F25686" w:rsidRPr="00DD00AF">
        <w:t>OG</w:t>
      </w:r>
      <w:r w:rsidR="00AE5BB0" w:rsidRPr="00DD00AF">
        <w:t>.</w:t>
      </w:r>
    </w:p>
    <w:p w14:paraId="71799FEE" w14:textId="2236E79D" w:rsidR="00AE5BB0" w:rsidRPr="00DD00AF" w:rsidRDefault="00CD2A59" w:rsidP="00CD2A59">
      <w:pPr>
        <w:spacing w:line="480" w:lineRule="auto"/>
        <w:ind w:firstLine="720"/>
      </w:pPr>
      <w:r w:rsidRPr="00DD00AF">
        <w:t xml:space="preserve">Thus, </w:t>
      </w:r>
      <w:r w:rsidR="00B1770E" w:rsidRPr="00DD00AF">
        <w:t xml:space="preserve">a </w:t>
      </w:r>
      <w:r w:rsidRPr="00DD00AF">
        <w:t>meaningful alternative gender variable (between-dyads variable) may have two possible coding schemes</w:t>
      </w:r>
      <w:r w:rsidR="00E31866" w:rsidRPr="00DD00AF">
        <w:t xml:space="preserve">. One way to do so is to </w:t>
      </w:r>
      <w:r w:rsidR="00D2065C" w:rsidRPr="00DD00AF">
        <w:t>code</w:t>
      </w:r>
      <w:r w:rsidR="00E31866" w:rsidRPr="00DD00AF">
        <w:t xml:space="preserve"> </w:t>
      </w:r>
      <w:r w:rsidR="00B1770E" w:rsidRPr="00DD00AF">
        <w:t xml:space="preserve">the </w:t>
      </w:r>
      <w:r w:rsidR="00E31866" w:rsidRPr="00DD00AF">
        <w:t>gender-composition variable to have two factors (i.e., same</w:t>
      </w:r>
      <w:r w:rsidRPr="00DD00AF">
        <w:t>-gender</w:t>
      </w:r>
      <w:r w:rsidR="00E31866" w:rsidRPr="00DD00AF">
        <w:t xml:space="preserve"> (SG)</w:t>
      </w:r>
      <w:r w:rsidRPr="00DD00AF">
        <w:t xml:space="preserve"> siblings </w:t>
      </w:r>
      <w:r w:rsidR="003166E0" w:rsidRPr="00DD00AF">
        <w:t xml:space="preserve">versus </w:t>
      </w:r>
      <w:r w:rsidR="00D7473C" w:rsidRPr="00DD00AF">
        <w:t>OG</w:t>
      </w:r>
      <w:r w:rsidR="00E31866" w:rsidRPr="00DD00AF">
        <w:t xml:space="preserve">). Another way to do so is to </w:t>
      </w:r>
      <w:r w:rsidR="00DF31F0" w:rsidRPr="00DD00AF">
        <w:t>code</w:t>
      </w:r>
      <w:r w:rsidR="00E31866" w:rsidRPr="00DD00AF">
        <w:t xml:space="preserve"> </w:t>
      </w:r>
      <w:r w:rsidR="00B1770E" w:rsidRPr="00DD00AF">
        <w:t xml:space="preserve">the </w:t>
      </w:r>
      <w:r w:rsidR="00E31866" w:rsidRPr="00DD00AF">
        <w:t>gender-composition variable to have three factors (i.e.,</w:t>
      </w:r>
      <w:r w:rsidRPr="00DD00AF">
        <w:t xml:space="preserve"> </w:t>
      </w:r>
      <w:r w:rsidR="00D7473C" w:rsidRPr="00DD00AF">
        <w:t xml:space="preserve">FF, MM, and OG). Furthermore, </w:t>
      </w:r>
      <w:r w:rsidRPr="00DD00AF">
        <w:t xml:space="preserve">the model may or may not have </w:t>
      </w:r>
      <w:r w:rsidR="0003137F" w:rsidRPr="00DD00AF">
        <w:t>an interaction term.</w:t>
      </w:r>
      <w:r w:rsidRPr="00DD00AF">
        <w:t xml:space="preserve"> Thus, this study will investigate four discordant kinship models</w:t>
      </w:r>
      <w:r w:rsidR="00AE5BB0" w:rsidRPr="00DD00AF">
        <w:t>.</w:t>
      </w:r>
      <w:r w:rsidR="00592E63" w:rsidRPr="00DD00AF">
        <w:t xml:space="preserve"> In the later section, MLM models will be introduced. Regarding model naming, the first three characters indicate whether this model is a pooled-regression model (REG) or multilevel model (MLM). The next </w:t>
      </w:r>
      <w:r w:rsidR="00592E63" w:rsidRPr="00DD00AF">
        <w:lastRenderedPageBreak/>
        <w:t xml:space="preserve">character indicates whether this model involves interaction terms. “Y” means this model involves interaction term, and “N” implies this model does not include interaction term. The next two characters indicate how gender variable was coded. “ID” means it is an individual gender variable, meaning that it was coded whether the subject is female or male. “TW” means it has a gender composition variable with two categories (OG and SG). “TH” means it has a gender composition variable with three categories (FF, MM, and OG). For the null model, the model name “MLM0” was used. </w:t>
      </w:r>
    </w:p>
    <w:p w14:paraId="61F96BB7" w14:textId="6C1D4689" w:rsidR="00AE5BB0" w:rsidRPr="00DD00AF" w:rsidRDefault="00A11A1B" w:rsidP="00CD2A59">
      <w:pPr>
        <w:spacing w:line="480" w:lineRule="auto"/>
        <w:ind w:firstLine="720"/>
      </w:pPr>
      <w:r w:rsidRPr="00DD00AF">
        <w:t>First</w:t>
      </w:r>
      <w:r w:rsidR="00CD2A59" w:rsidRPr="00DD00AF">
        <w:t>, the model can use the gender</w:t>
      </w:r>
      <w:r w:rsidRPr="00DD00AF">
        <w:t>-</w:t>
      </w:r>
      <w:r w:rsidR="00CD2A59" w:rsidRPr="00DD00AF">
        <w:t xml:space="preserve">composition variable with two categories: </w:t>
      </w:r>
      <w:r w:rsidRPr="00DD00AF">
        <w:t>SG</w:t>
      </w:r>
      <w:r w:rsidR="00CD2A59" w:rsidRPr="00DD00AF">
        <w:t xml:space="preserve"> sibling</w:t>
      </w:r>
      <w:r w:rsidR="00B1770E" w:rsidRPr="00DD00AF">
        <w:t>s</w:t>
      </w:r>
      <w:r w:rsidR="00CD2A59" w:rsidRPr="00DD00AF">
        <w:t xml:space="preserve"> and </w:t>
      </w:r>
      <w:r w:rsidRPr="00DD00AF">
        <w:t xml:space="preserve">OG </w:t>
      </w:r>
      <w:r w:rsidR="00CD2A59" w:rsidRPr="00DD00AF">
        <w:t>siblings</w:t>
      </w:r>
      <w:r w:rsidR="00AE5BB0" w:rsidRPr="00DD00AF">
        <w:t>.</w:t>
      </w:r>
    </w:p>
    <w:p w14:paraId="10D54CD0" w14:textId="17EB9832" w:rsidR="00C35A47" w:rsidRPr="00DD00AF" w:rsidRDefault="00000000" w:rsidP="00C35A47">
      <w:pPr>
        <w:keepNext/>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 + 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  + </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REGNTW</m:t>
                  </m:r>
                </m:e>
              </m:d>
            </m:e>
          </m:eqArr>
        </m:oMath>
      </m:oMathPara>
    </w:p>
    <w:p w14:paraId="09B8D680" w14:textId="564EE739" w:rsidR="00CD2A59" w:rsidRPr="00DD00AF" w:rsidRDefault="00CD2A59" w:rsidP="00C50CCD">
      <w:pPr>
        <w:spacing w:line="480" w:lineRule="auto"/>
      </w:pPr>
      <w:r w:rsidRPr="00DD00AF">
        <w:t xml:space="preserve">In </w:t>
      </w:r>
      <w:r w:rsidR="0052206C" w:rsidRPr="00DD00AF">
        <w:t>the above equation</w:t>
      </w:r>
      <w:r w:rsidRPr="00DD00AF">
        <w:t xml:space="preserve">,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Pr="00DD00AF">
        <w:t>, the gender composition (</w:t>
      </w:r>
      <w:r w:rsidR="00C35A47" w:rsidRPr="00DD00AF">
        <w:t>SG</w:t>
      </w:r>
      <w:r w:rsidRPr="00DD00AF">
        <w:t xml:space="preserve"> sibling vs. </w:t>
      </w:r>
      <w:r w:rsidR="00C35A47" w:rsidRPr="00DD00AF">
        <w:t>OG</w:t>
      </w:r>
      <w:r w:rsidRPr="00DD00AF">
        <w:t xml:space="preserve"> siblings) of a sibling</w:t>
      </w:r>
      <w:r w:rsidR="0003137F" w:rsidRPr="00DD00AF">
        <w:t xml:space="preserve"> pair</w:t>
      </w:r>
      <w:r w:rsidRPr="00DD00AF">
        <w:t xml:space="preserve">, addressing whether </w:t>
      </w:r>
      <w:r w:rsidR="00B1770E" w:rsidRPr="00DD00AF">
        <w:t xml:space="preserve">the </w:t>
      </w:r>
      <w:r w:rsidRPr="00DD00AF">
        <w:t>gender composition of dyads can predict the health difference score of sibling pair significantly. In this model, an additional interaction term can be added to address interaction</w:t>
      </w:r>
      <w:r w:rsidR="0052206C" w:rsidRPr="00DD00AF">
        <w:t>, as follows.</w:t>
      </w:r>
    </w:p>
    <w:p w14:paraId="427A7C9F" w14:textId="28C8AE57" w:rsidR="00C35A47" w:rsidRPr="00DD00AF" w:rsidRDefault="00000000" w:rsidP="00C35A47">
      <w:pPr>
        <w:keepNext/>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G</m:t>
                  </m:r>
                </m:e>
                <m:sub>
                  <m:r>
                    <w:rPr>
                      <w:rFonts w:ascii="Cambria Math" w:hAnsi="Cambria Math"/>
                    </w:rPr>
                    <m:t>j</m:t>
                  </m:r>
                </m:sub>
              </m:sSub>
              <m:r>
                <w:rPr>
                  <w:rFonts w:ascii="Cambria Math" w:hAnsi="Cambria Math"/>
                </w:rPr>
                <m:t>+ </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REGYTW</m:t>
                  </m:r>
                </m:e>
              </m:d>
            </m:e>
          </m:eqArr>
        </m:oMath>
      </m:oMathPara>
    </w:p>
    <w:p w14:paraId="58C71262" w14:textId="1AEF104C" w:rsidR="00200B88" w:rsidRPr="00DD00AF" w:rsidRDefault="00CD2A59" w:rsidP="00C50CCD">
      <w:pPr>
        <w:spacing w:line="480" w:lineRule="auto"/>
        <w:contextualSpacing/>
        <w:rPr>
          <w:rFonts w:eastAsia="맑은 고딕"/>
        </w:rPr>
      </w:pPr>
      <w:r w:rsidRPr="00DD00AF">
        <w:t>The term</w:t>
      </w:r>
      <m:oMath>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5</m:t>
            </m:r>
          </m:sub>
        </m:sSub>
      </m:oMath>
      <w:r w:rsidRPr="00DD00AF">
        <w:rPr>
          <w:vertAlign w:val="subscript"/>
        </w:rPr>
        <w:t xml:space="preserve"> </w:t>
      </w:r>
      <w:r w:rsidRPr="00DD00AF">
        <w:t>represents the interaction between gender composition and the difference score of education on the difference score of health. In other words, it represents how the gender composition of siblings differentiates the education differences</w:t>
      </w:r>
      <w:r w:rsidR="00127CF2" w:rsidRPr="00DD00AF">
        <w:t xml:space="preserve"> between</w:t>
      </w:r>
      <w:r w:rsidRPr="00DD00AF">
        <w:t xml:space="preserve"> siblings on health differences of siblings. </w:t>
      </w:r>
      <w:r w:rsidR="00D16914" w:rsidRPr="00DD00AF">
        <w:t xml:space="preserve">To put it differently, the gender composition moderates the relation between education difference and health differences. </w:t>
      </w:r>
      <w:r w:rsidR="00D6331B" w:rsidRPr="00DD00AF">
        <w:rPr>
          <w:rFonts w:eastAsia="맑은 고딕"/>
        </w:rPr>
        <w:t xml:space="preserve">The gender-composition is </w:t>
      </w:r>
      <w:r w:rsidR="00127CF2" w:rsidRPr="00DD00AF">
        <w:rPr>
          <w:rFonts w:eastAsia="맑은 고딕"/>
        </w:rPr>
        <w:t xml:space="preserve">a </w:t>
      </w:r>
      <w:r w:rsidR="00D6331B" w:rsidRPr="00DD00AF">
        <w:rPr>
          <w:rFonts w:eastAsia="맑은 고딕"/>
        </w:rPr>
        <w:t xml:space="preserve">between-dyad variable, so the sibling pair share this component. It detects the interaction between education difference score in the pair and gender composition (OG versus SG). </w:t>
      </w:r>
    </w:p>
    <w:p w14:paraId="66700473" w14:textId="17286DF0" w:rsidR="00D6331B" w:rsidRPr="00DD00AF" w:rsidRDefault="00D6331B" w:rsidP="002F7267">
      <w:pPr>
        <w:spacing w:line="480" w:lineRule="auto"/>
        <w:ind w:firstLine="720"/>
        <w:contextualSpacing/>
        <w:rPr>
          <w:rFonts w:eastAsia="맑은 고딕"/>
          <w:lang w:eastAsia="ko-KR"/>
        </w:rPr>
      </w:pPr>
      <w:r w:rsidRPr="00DD00AF">
        <w:rPr>
          <w:rFonts w:eastAsia="맑은 고딕"/>
        </w:rPr>
        <w:lastRenderedPageBreak/>
        <w:t xml:space="preserve">Furthermore, this also means the difference score of interaction between education and gender composition. For example, in the sibling pair </w:t>
      </w:r>
      <m:oMath>
        <m:r>
          <w:rPr>
            <w:rFonts w:ascii="Cambria Math" w:eastAsia="맑은 고딕" w:hAnsi="Cambria Math"/>
            <w:sz w:val="20"/>
            <w:szCs w:val="20"/>
          </w:rPr>
          <m:t>j</m:t>
        </m:r>
      </m:oMath>
      <w:r w:rsidRPr="00DD00AF">
        <w:rPr>
          <w:rFonts w:eastAsia="맑은 고딕"/>
        </w:rPr>
        <w:t>, education difference score is the difference between education score of sibling 1</w:t>
      </w:r>
      <w:r w:rsidR="004600F8" w:rsidRPr="00DD00AF">
        <w:rPr>
          <w:rFonts w:eastAsia="맑은 고딕"/>
        </w:rPr>
        <w:t xml:space="preserve"> (S</w:t>
      </w:r>
      <w:r w:rsidR="004600F8" w:rsidRPr="00DD00AF">
        <w:rPr>
          <w:rFonts w:eastAsia="맑은 고딕"/>
          <w:vertAlign w:val="subscript"/>
        </w:rPr>
        <w:t>1</w:t>
      </w:r>
      <w:r w:rsidR="004600F8" w:rsidRPr="00DD00AF">
        <w:rPr>
          <w:rFonts w:eastAsia="맑은 고딕"/>
        </w:rPr>
        <w:t xml:space="preserve">; the one with a higher DV score than other in the pair) </w:t>
      </w:r>
      <w:r w:rsidRPr="00DD00AF">
        <w:rPr>
          <w:rFonts w:eastAsia="맑은 고딕"/>
        </w:rPr>
        <w:t>and sibling 2</w:t>
      </w:r>
      <w:r w:rsidR="004600F8" w:rsidRPr="00DD00AF">
        <w:rPr>
          <w:rFonts w:eastAsia="맑은 고딕"/>
        </w:rPr>
        <w:t xml:space="preserve"> (S</w:t>
      </w:r>
      <w:r w:rsidR="004600F8" w:rsidRPr="00DD00AF">
        <w:rPr>
          <w:rFonts w:eastAsia="맑은 고딕"/>
          <w:vertAlign w:val="subscript"/>
        </w:rPr>
        <w:t>2</w:t>
      </w:r>
      <w:r w:rsidR="004600F8" w:rsidRPr="00DD00AF">
        <w:rPr>
          <w:rFonts w:eastAsia="맑은 고딕"/>
        </w:rPr>
        <w:t xml:space="preserve">; the one with a </w:t>
      </w:r>
      <w:r w:rsidR="00D02D0E" w:rsidRPr="00DD00AF">
        <w:rPr>
          <w:rFonts w:eastAsia="맑은 고딕"/>
        </w:rPr>
        <w:t>lower</w:t>
      </w:r>
      <w:r w:rsidR="004600F8" w:rsidRPr="00DD00AF">
        <w:rPr>
          <w:rFonts w:eastAsia="맑은 고딕"/>
        </w:rPr>
        <w:t xml:space="preserve"> DV score than other in the pair) </w:t>
      </w:r>
      <w:r w:rsidRPr="00DD00AF">
        <w:rPr>
          <w:rFonts w:eastAsia="맑은 고딕"/>
        </w:rPr>
        <w:t xml:space="preserve">in the sibling pair </w:t>
      </w:r>
      <m:oMath>
        <m:r>
          <w:rPr>
            <w:rFonts w:ascii="Cambria Math" w:eastAsia="맑은 고딕" w:hAnsi="Cambria Math"/>
            <w:sz w:val="20"/>
            <w:szCs w:val="20"/>
          </w:rPr>
          <m:t>j</m:t>
        </m:r>
      </m:oMath>
      <w:r w:rsidRPr="00DD00AF">
        <w:rPr>
          <w:rFonts w:eastAsia="맑은 고딕"/>
        </w:rPr>
        <w:t xml:space="preserve">. </w:t>
      </w:r>
      <w:r w:rsidRPr="00DD00AF">
        <w:rPr>
          <w:rFonts w:eastAsia="맑은 고딕"/>
          <w:lang w:eastAsia="ko-KR"/>
        </w:rPr>
        <w:t>The interaction between education and gender composition of</w:t>
      </w:r>
      <w:r w:rsidR="004600F8" w:rsidRPr="00DD00AF">
        <w:rPr>
          <w:rFonts w:eastAsia="맑은 고딕"/>
          <w:lang w:eastAsia="ko-KR"/>
        </w:rPr>
        <w:t xml:space="preserve"> S</w:t>
      </w:r>
      <w:r w:rsidRPr="00DD00AF">
        <w:rPr>
          <w:rFonts w:eastAsia="맑은 고딕"/>
          <w:vertAlign w:val="subscript"/>
          <w:lang w:eastAsia="ko-KR"/>
        </w:rPr>
        <w:t>1</w:t>
      </w:r>
      <w:r w:rsidRPr="00DD00AF">
        <w:rPr>
          <w:rFonts w:eastAsia="맑은 고딕"/>
          <w:lang w:eastAsia="ko-KR"/>
        </w:rPr>
        <w:t xml:space="preserve"> on health can be expressed as follow:</w:t>
      </w:r>
    </w:p>
    <w:p w14:paraId="7267AE54" w14:textId="45811137" w:rsidR="00D6331B" w:rsidRPr="00DD00AF" w:rsidRDefault="00127CF2" w:rsidP="00D6331B">
      <w:pPr>
        <w:spacing w:line="480" w:lineRule="auto"/>
        <w:ind w:firstLine="720"/>
        <w:contextualSpacing/>
        <w:rPr>
          <w:rFonts w:eastAsia="맑은 고딕"/>
          <w:i/>
          <w:iCs/>
          <w:lang w:eastAsia="ko-KR"/>
        </w:rPr>
      </w:pPr>
      <m:oMathPara>
        <m:oMath>
          <m:r>
            <w:rPr>
              <w:rFonts w:ascii="Cambria Math" w:eastAsia="맑은 고딕" w:hAnsi="Cambria Math"/>
              <w:lang w:eastAsia="ko-KR"/>
            </w:rPr>
            <m:t>Educatio</m:t>
          </m:r>
          <m:sSub>
            <m:sSubPr>
              <m:ctrlPr>
                <w:rPr>
                  <w:rFonts w:ascii="Cambria Math" w:eastAsia="맑은 고딕" w:hAnsi="Cambria Math"/>
                  <w:i/>
                  <w:iCs/>
                  <w:kern w:val="2"/>
                  <w:sz w:val="20"/>
                  <w:szCs w:val="22"/>
                  <w:lang w:eastAsia="ko-KR"/>
                </w:rPr>
              </m:ctrlPr>
            </m:sSubPr>
            <m:e>
              <m:r>
                <w:rPr>
                  <w:rFonts w:ascii="Cambria Math" w:eastAsia="맑은 고딕" w:hAnsi="Cambria Math"/>
                  <w:lang w:eastAsia="ko-KR"/>
                </w:rPr>
                <m:t>n</m:t>
              </m:r>
            </m:e>
            <m:sub>
              <m:r>
                <w:rPr>
                  <w:rFonts w:ascii="Cambria Math" w:eastAsia="맑은 고딕" w:hAnsi="Cambria Math"/>
                  <w:lang w:eastAsia="ko-KR"/>
                </w:rPr>
                <m:t>j1</m:t>
              </m:r>
            </m:sub>
          </m:sSub>
          <m:r>
            <w:rPr>
              <w:rFonts w:ascii="Cambria Math" w:eastAsia="맑은 고딕" w:hAnsi="Cambria Math" w:hint="eastAsia"/>
            </w:rPr>
            <m:t>×</m:t>
          </m:r>
          <m:r>
            <w:rPr>
              <w:rFonts w:ascii="Cambria Math" w:eastAsia="맑은 고딕" w:hAnsi="Cambria Math"/>
            </w:rPr>
            <m:t> </m:t>
          </m:r>
          <m:r>
            <w:rPr>
              <w:rFonts w:ascii="Cambria Math" w:eastAsia="맑은 고딕" w:hAnsi="Cambria Math"/>
              <w:lang w:eastAsia="ko-KR"/>
            </w:rPr>
            <m:t>GenderCompositio</m:t>
          </m:r>
          <m:sSub>
            <m:sSubPr>
              <m:ctrlPr>
                <w:rPr>
                  <w:rFonts w:ascii="Cambria Math" w:eastAsia="맑은 고딕" w:hAnsi="Cambria Math"/>
                  <w:i/>
                  <w:iCs/>
                  <w:kern w:val="2"/>
                  <w:sz w:val="20"/>
                  <w:szCs w:val="22"/>
                  <w:lang w:eastAsia="ko-KR"/>
                </w:rPr>
              </m:ctrlPr>
            </m:sSubPr>
            <m:e>
              <m:r>
                <w:rPr>
                  <w:rFonts w:ascii="Cambria Math" w:eastAsia="맑은 고딕" w:hAnsi="Cambria Math"/>
                  <w:lang w:eastAsia="ko-KR"/>
                </w:rPr>
                <m:t>n</m:t>
              </m:r>
            </m:e>
            <m:sub>
              <m:r>
                <w:rPr>
                  <w:rFonts w:ascii="Cambria Math" w:eastAsia="맑은 고딕" w:hAnsi="Cambria Math"/>
                  <w:lang w:eastAsia="ko-KR"/>
                </w:rPr>
                <m:t>j</m:t>
              </m:r>
            </m:sub>
          </m:sSub>
        </m:oMath>
      </m:oMathPara>
    </w:p>
    <w:p w14:paraId="0E97C4B4" w14:textId="1FA0A731" w:rsidR="00D6331B" w:rsidRPr="00DD00AF" w:rsidRDefault="00D6331B" w:rsidP="00D6331B">
      <w:pPr>
        <w:spacing w:line="480" w:lineRule="auto"/>
        <w:contextualSpacing/>
        <w:rPr>
          <w:rFonts w:eastAsia="맑은 고딕"/>
          <w:lang w:eastAsia="ko-KR"/>
        </w:rPr>
      </w:pPr>
      <w:r w:rsidRPr="00DD00AF">
        <w:rPr>
          <w:rFonts w:eastAsia="맑은 고딕"/>
          <w:lang w:eastAsia="ko-KR"/>
        </w:rPr>
        <w:t xml:space="preserve">Similarly, the interaction between education and gender composition of </w:t>
      </w:r>
      <w:r w:rsidR="004600F8" w:rsidRPr="00DD00AF">
        <w:rPr>
          <w:rFonts w:eastAsia="맑은 고딕"/>
          <w:lang w:eastAsia="ko-KR"/>
        </w:rPr>
        <w:t>S</w:t>
      </w:r>
      <w:r w:rsidR="004600F8" w:rsidRPr="00DD00AF">
        <w:rPr>
          <w:rFonts w:eastAsia="맑은 고딕"/>
          <w:vertAlign w:val="subscript"/>
          <w:lang w:eastAsia="ko-KR"/>
        </w:rPr>
        <w:t>2</w:t>
      </w:r>
      <w:r w:rsidR="004600F8" w:rsidRPr="00DD00AF">
        <w:rPr>
          <w:rFonts w:eastAsia="맑은 고딕"/>
          <w:lang w:eastAsia="ko-KR"/>
        </w:rPr>
        <w:t xml:space="preserve"> o</w:t>
      </w:r>
      <w:r w:rsidRPr="00DD00AF">
        <w:rPr>
          <w:rFonts w:eastAsia="맑은 고딕"/>
          <w:lang w:eastAsia="ko-KR"/>
        </w:rPr>
        <w:t>n health can be expressed as follow:</w:t>
      </w:r>
    </w:p>
    <w:p w14:paraId="6F61EE5A" w14:textId="37FB6CB6" w:rsidR="00D6331B" w:rsidRPr="00DD00AF" w:rsidRDefault="00127CF2" w:rsidP="00D6331B">
      <w:pPr>
        <w:spacing w:line="480" w:lineRule="auto"/>
        <w:ind w:firstLine="720"/>
        <w:contextualSpacing/>
        <w:rPr>
          <w:rFonts w:eastAsia="맑은 고딕"/>
          <w:i/>
          <w:iCs/>
          <w:lang w:eastAsia="ko-KR"/>
        </w:rPr>
      </w:pPr>
      <m:oMathPara>
        <m:oMath>
          <m:r>
            <w:rPr>
              <w:rFonts w:ascii="Cambria Math" w:eastAsia="맑은 고딕" w:hAnsi="Cambria Math"/>
              <w:lang w:eastAsia="ko-KR"/>
            </w:rPr>
            <m:t>Educatio</m:t>
          </m:r>
          <m:sSub>
            <m:sSubPr>
              <m:ctrlPr>
                <w:rPr>
                  <w:rFonts w:ascii="Cambria Math" w:eastAsia="맑은 고딕" w:hAnsi="Cambria Math"/>
                  <w:i/>
                  <w:iCs/>
                  <w:kern w:val="2"/>
                  <w:sz w:val="20"/>
                  <w:szCs w:val="22"/>
                  <w:lang w:eastAsia="ko-KR"/>
                </w:rPr>
              </m:ctrlPr>
            </m:sSubPr>
            <m:e>
              <m:r>
                <w:rPr>
                  <w:rFonts w:ascii="Cambria Math" w:eastAsia="맑은 고딕" w:hAnsi="Cambria Math"/>
                  <w:lang w:eastAsia="ko-KR"/>
                </w:rPr>
                <m:t>n</m:t>
              </m:r>
            </m:e>
            <m:sub>
              <m:r>
                <w:rPr>
                  <w:rFonts w:ascii="Cambria Math" w:eastAsia="맑은 고딕" w:hAnsi="Cambria Math"/>
                  <w:lang w:eastAsia="ko-KR"/>
                </w:rPr>
                <m:t>j2</m:t>
              </m:r>
            </m:sub>
          </m:sSub>
          <m:r>
            <w:rPr>
              <w:rFonts w:ascii="Cambria Math" w:eastAsia="맑은 고딕" w:hAnsi="Cambria Math" w:hint="eastAsia"/>
            </w:rPr>
            <m:t>×</m:t>
          </m:r>
          <m:r>
            <w:rPr>
              <w:rFonts w:ascii="Cambria Math" w:eastAsia="맑은 고딕" w:hAnsi="Cambria Math"/>
            </w:rPr>
            <m:t> </m:t>
          </m:r>
          <m:r>
            <w:rPr>
              <w:rFonts w:ascii="Cambria Math" w:eastAsia="맑은 고딕" w:hAnsi="Cambria Math"/>
              <w:lang w:eastAsia="ko-KR"/>
            </w:rPr>
            <m:t>GenderCompositio</m:t>
          </m:r>
          <m:sSub>
            <m:sSubPr>
              <m:ctrlPr>
                <w:rPr>
                  <w:rFonts w:ascii="Cambria Math" w:eastAsia="맑은 고딕" w:hAnsi="Cambria Math"/>
                  <w:i/>
                  <w:iCs/>
                  <w:kern w:val="2"/>
                  <w:sz w:val="20"/>
                  <w:szCs w:val="22"/>
                  <w:lang w:eastAsia="ko-KR"/>
                </w:rPr>
              </m:ctrlPr>
            </m:sSubPr>
            <m:e>
              <m:r>
                <w:rPr>
                  <w:rFonts w:ascii="Cambria Math" w:eastAsia="맑은 고딕" w:hAnsi="Cambria Math"/>
                  <w:lang w:eastAsia="ko-KR"/>
                </w:rPr>
                <m:t>n</m:t>
              </m:r>
            </m:e>
            <m:sub>
              <m:r>
                <w:rPr>
                  <w:rFonts w:ascii="Cambria Math" w:eastAsia="맑은 고딕" w:hAnsi="Cambria Math"/>
                  <w:lang w:eastAsia="ko-KR"/>
                </w:rPr>
                <m:t>j</m:t>
              </m:r>
            </m:sub>
          </m:sSub>
        </m:oMath>
      </m:oMathPara>
    </w:p>
    <w:p w14:paraId="1B01DF0B" w14:textId="60E504F9" w:rsidR="00D6331B" w:rsidRPr="00DD00AF" w:rsidRDefault="00D6331B" w:rsidP="00D6331B">
      <w:pPr>
        <w:spacing w:line="480" w:lineRule="auto"/>
        <w:contextualSpacing/>
        <w:rPr>
          <w:rFonts w:eastAsia="맑은 고딕"/>
          <w:lang w:eastAsia="ko-KR"/>
        </w:rPr>
      </w:pPr>
      <w:r w:rsidRPr="00DD00AF">
        <w:rPr>
          <w:rFonts w:eastAsia="맑은 고딕"/>
          <w:lang w:eastAsia="ko-KR"/>
        </w:rPr>
        <w:t xml:space="preserve">Since </w:t>
      </w:r>
      <w:r w:rsidR="000E7718" w:rsidRPr="00DD00AF">
        <w:rPr>
          <w:rFonts w:eastAsia="맑은 고딕"/>
          <w:lang w:eastAsia="ko-KR"/>
        </w:rPr>
        <w:t xml:space="preserve">the </w:t>
      </w:r>
      <w:r w:rsidRPr="00DD00AF">
        <w:rPr>
          <w:rFonts w:eastAsia="맑은 고딕"/>
          <w:lang w:eastAsia="ko-KR"/>
        </w:rPr>
        <w:t xml:space="preserve">DV is a health difference score in </w:t>
      </w:r>
      <w:r w:rsidR="009D2AB8" w:rsidRPr="00DD00AF">
        <w:rPr>
          <w:rFonts w:eastAsia="맑은 고딕"/>
          <w:lang w:eastAsia="ko-KR"/>
        </w:rPr>
        <w:t xml:space="preserve">the </w:t>
      </w:r>
      <w:r w:rsidRPr="00DD00AF">
        <w:rPr>
          <w:rFonts w:eastAsia="맑은 고딕"/>
          <w:lang w:eastAsia="ko-KR"/>
        </w:rPr>
        <w:t xml:space="preserve">model, </w:t>
      </w:r>
      <w:r w:rsidR="00127CF2" w:rsidRPr="00DD00AF">
        <w:rPr>
          <w:rFonts w:eastAsia="맑은 고딕"/>
          <w:lang w:eastAsia="ko-KR"/>
        </w:rPr>
        <w:t xml:space="preserve">the </w:t>
      </w:r>
      <w:r w:rsidRPr="00DD00AF">
        <w:rPr>
          <w:rFonts w:eastAsia="맑은 고딕"/>
          <w:lang w:eastAsia="ko-KR"/>
        </w:rPr>
        <w:t>interaction terms</w:t>
      </w:r>
      <w:r w:rsidR="00127CF2" w:rsidRPr="00DD00AF">
        <w:rPr>
          <w:rFonts w:eastAsia="맑은 고딕"/>
          <w:lang w:eastAsia="ko-KR"/>
        </w:rPr>
        <w:t xml:space="preserve"> above can</w:t>
      </w:r>
      <w:r w:rsidRPr="00DD00AF">
        <w:rPr>
          <w:rFonts w:eastAsia="맑은 고딕"/>
          <w:lang w:eastAsia="ko-KR"/>
        </w:rPr>
        <w:t xml:space="preserve"> also have a difference score. Because gender composition is a between-dyad variable, the difference score of interaction in the sibling pair can be expressed as follow:</w:t>
      </w:r>
    </w:p>
    <w:p w14:paraId="31D675A6" w14:textId="39C6B7F9" w:rsidR="00D6331B" w:rsidRPr="00DD00AF" w:rsidRDefault="00D6331B" w:rsidP="00D6331B">
      <w:pPr>
        <w:spacing w:line="480" w:lineRule="auto"/>
        <w:ind w:firstLine="720"/>
        <w:contextualSpacing/>
        <w:rPr>
          <w:rFonts w:eastAsia="맑은 고딕"/>
          <w:kern w:val="2"/>
          <w:sz w:val="20"/>
          <w:szCs w:val="22"/>
          <w:lang w:eastAsia="ko-KR"/>
        </w:rPr>
      </w:pPr>
      <m:oMathPara>
        <m:oMath>
          <m:r>
            <w:rPr>
              <w:rFonts w:ascii="Cambria Math" w:eastAsia="맑은 고딕" w:hAnsi="Cambria Math"/>
              <w:lang w:eastAsia="ko-KR"/>
            </w:rPr>
            <m:t>Educatio</m:t>
          </m:r>
          <m:sSub>
            <m:sSubPr>
              <m:ctrlPr>
                <w:rPr>
                  <w:rFonts w:ascii="Cambria Math" w:eastAsia="맑은 고딕" w:hAnsi="Cambria Math"/>
                  <w:i/>
                  <w:kern w:val="2"/>
                  <w:sz w:val="20"/>
                  <w:szCs w:val="22"/>
                  <w:lang w:eastAsia="ko-KR"/>
                </w:rPr>
              </m:ctrlPr>
            </m:sSubPr>
            <m:e>
              <m:r>
                <w:rPr>
                  <w:rFonts w:ascii="Cambria Math" w:eastAsia="맑은 고딕" w:hAnsi="Cambria Math"/>
                  <w:lang w:eastAsia="ko-KR"/>
                </w:rPr>
                <m:t>n</m:t>
              </m:r>
            </m:e>
            <m:sub>
              <m:r>
                <w:rPr>
                  <w:rFonts w:ascii="Cambria Math" w:eastAsia="맑은 고딕" w:hAnsi="Cambria Math"/>
                  <w:lang w:eastAsia="ko-KR"/>
                </w:rPr>
                <m:t xml:space="preserve">Δ </m:t>
              </m:r>
            </m:sub>
          </m:sSub>
          <m:r>
            <m:rPr>
              <m:sty m:val="p"/>
            </m:rPr>
            <w:rPr>
              <w:rFonts w:ascii="Cambria Math" w:eastAsia="맑은 고딕" w:hAnsi="Cambria Math" w:hint="eastAsia"/>
            </w:rPr>
            <m:t>×</m:t>
          </m:r>
          <m:r>
            <m:rPr>
              <m:sty m:val="p"/>
            </m:rPr>
            <w:rPr>
              <w:rFonts w:ascii="Cambria Math" w:eastAsia="맑은 고딕" w:hAnsi="Cambria Math"/>
            </w:rPr>
            <m:t> </m:t>
          </m:r>
          <m:r>
            <w:rPr>
              <w:rFonts w:ascii="Cambria Math" w:eastAsia="맑은 고딕" w:hAnsi="Cambria Math"/>
              <w:lang w:eastAsia="ko-KR"/>
            </w:rPr>
            <m:t>GenderCompositio</m:t>
          </m:r>
          <m:sSub>
            <m:sSubPr>
              <m:ctrlPr>
                <w:rPr>
                  <w:rFonts w:ascii="Cambria Math" w:eastAsia="맑은 고딕" w:hAnsi="Cambria Math"/>
                  <w:kern w:val="2"/>
                  <w:sz w:val="20"/>
                  <w:szCs w:val="22"/>
                  <w:lang w:eastAsia="ko-KR"/>
                </w:rPr>
              </m:ctrlPr>
            </m:sSubPr>
            <m:e>
              <m:r>
                <w:rPr>
                  <w:rFonts w:ascii="Cambria Math" w:eastAsia="맑은 고딕" w:hAnsi="Cambria Math"/>
                  <w:lang w:eastAsia="ko-KR"/>
                </w:rPr>
                <m:t>n</m:t>
              </m:r>
            </m:e>
            <m:sub>
              <m:r>
                <w:rPr>
                  <w:rFonts w:ascii="Cambria Math" w:eastAsia="맑은 고딕" w:hAnsi="Cambria Math"/>
                  <w:lang w:eastAsia="ko-KR"/>
                </w:rPr>
                <m:t>j</m:t>
              </m:r>
            </m:sub>
          </m:sSub>
        </m:oMath>
      </m:oMathPara>
    </w:p>
    <w:p w14:paraId="38A627DE" w14:textId="3E954172" w:rsidR="00AE5BB0" w:rsidRPr="00DD00AF" w:rsidRDefault="00D6331B" w:rsidP="00D6331B">
      <w:pPr>
        <w:spacing w:line="480" w:lineRule="auto"/>
      </w:pPr>
      <w:r w:rsidRPr="00DD00AF">
        <w:t xml:space="preserve"> Th</w:t>
      </w:r>
      <w:r w:rsidR="00401B3A" w:rsidRPr="00DD00AF">
        <w:t>is</w:t>
      </w:r>
      <w:r w:rsidRPr="00DD00AF">
        <w:t xml:space="preserve"> is one way to understand the interaction between gender composition and education difference score</w:t>
      </w:r>
      <w:r w:rsidR="00AE5BB0" w:rsidRPr="00DD00AF">
        <w:t>.</w:t>
      </w:r>
    </w:p>
    <w:p w14:paraId="0F6A412A" w14:textId="7D8D79CC" w:rsidR="00CD2A59" w:rsidRPr="00DD00AF" w:rsidRDefault="00CD2A59" w:rsidP="00CD2A59">
      <w:pPr>
        <w:spacing w:line="480" w:lineRule="auto"/>
        <w:ind w:firstLine="720"/>
      </w:pPr>
      <w:r w:rsidRPr="00DD00AF">
        <w:t xml:space="preserve">If </w:t>
      </w:r>
      <w:r w:rsidR="00C35A47" w:rsidRPr="00DD00AF">
        <w:t xml:space="preserve">the </w:t>
      </w:r>
      <w:r w:rsidRPr="00DD00AF">
        <w:t>gender variable</w:t>
      </w:r>
      <w:r w:rsidR="00C35A47" w:rsidRPr="00DD00AF">
        <w:t xml:space="preserve"> is forced</w:t>
      </w:r>
      <w:r w:rsidRPr="00DD00AF">
        <w:t xml:space="preserve"> to be </w:t>
      </w:r>
      <w:r w:rsidR="00B1770E" w:rsidRPr="00DD00AF">
        <w:t xml:space="preserve">a </w:t>
      </w:r>
      <w:r w:rsidRPr="00DD00AF">
        <w:t xml:space="preserve">between-dyad variable, as discussed, it can also be </w:t>
      </w:r>
      <w:r w:rsidR="00B1770E" w:rsidRPr="00DD00AF">
        <w:t xml:space="preserve">a </w:t>
      </w:r>
      <w:r w:rsidRPr="00DD00AF">
        <w:t xml:space="preserve">categorical variable with three </w:t>
      </w:r>
      <w:r w:rsidR="00C35A47" w:rsidRPr="00DD00AF">
        <w:t>categories</w:t>
      </w:r>
      <w:r w:rsidRPr="00DD00AF">
        <w:t xml:space="preserve">:1) </w:t>
      </w:r>
      <w:r w:rsidR="00C35A47" w:rsidRPr="00DD00AF">
        <w:t>FF</w:t>
      </w:r>
      <w:r w:rsidRPr="00DD00AF">
        <w:t xml:space="preserve">, 2) </w:t>
      </w:r>
      <w:r w:rsidR="00C35A47" w:rsidRPr="00DD00AF">
        <w:t>MM</w:t>
      </w:r>
      <w:r w:rsidRPr="00DD00AF">
        <w:t xml:space="preserve">, and 3) </w:t>
      </w:r>
      <w:r w:rsidR="00C35A47" w:rsidRPr="00DD00AF">
        <w:t>OG</w:t>
      </w:r>
      <w:r w:rsidRPr="00DD00AF">
        <w:t xml:space="preserve">. In this case, the equation can be expressed as </w:t>
      </w:r>
      <w:r w:rsidR="0052206C" w:rsidRPr="00DD00AF">
        <w:t>follow</w:t>
      </w:r>
      <w:r w:rsidR="00C35A47" w:rsidRPr="00DD00AF">
        <w:t>.</w:t>
      </w:r>
    </w:p>
    <w:p w14:paraId="14C0A817" w14:textId="7773B1F2" w:rsidR="00C35A47" w:rsidRPr="00DD00AF" w:rsidRDefault="00000000" w:rsidP="00C35A47">
      <w:pPr>
        <w:keepNext/>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 xml:space="preserve">Δj </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 xml:space="preserve">Δj </m:t>
                  </m:r>
                </m:sub>
              </m:sSub>
              <m:r>
                <w:rPr>
                  <w:rFonts w:ascii="Cambria Math" w:hAnsi="Cambria Math"/>
                </w:rPr>
                <m:t> + 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2j</m:t>
                  </m:r>
                </m:sub>
              </m:sSub>
              <m:r>
                <w:rPr>
                  <w:rFonts w:ascii="Cambria Math" w:hAnsi="Cambria Math"/>
                </w:rPr>
                <m:t>+ </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REGNTH</m:t>
                  </m:r>
                </m:e>
              </m:d>
            </m:e>
          </m:eqArr>
        </m:oMath>
      </m:oMathPara>
    </w:p>
    <w:p w14:paraId="4E9A880E" w14:textId="43067C8E" w:rsidR="00CD2A59" w:rsidRPr="00DD00AF" w:rsidRDefault="00CD2A59" w:rsidP="00C50CCD">
      <w:pPr>
        <w:spacing w:line="480" w:lineRule="auto"/>
      </w:pPr>
      <w:r w:rsidRPr="00DD00AF">
        <w:t>In the above model, the interaction term can be added as follows:</w:t>
      </w:r>
    </w:p>
    <w:p w14:paraId="04B90333" w14:textId="2188F653" w:rsidR="00C35A47" w:rsidRPr="00DD00AF" w:rsidRDefault="00000000" w:rsidP="00C35A47">
      <w:pPr>
        <w:keepNext/>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j</m:t>
                  </m:r>
                  <m:r>
                    <m:rPr>
                      <m:nor/>
                    </m:rPr>
                    <w:rPr>
                      <w:rFonts w:ascii="Cambria Math" w:hAnsi="Cambria Math" w:hint="eastAsia"/>
                    </w:rPr>
                    <m:t>Δ</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 + 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G</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G</m:t>
                  </m:r>
                </m:e>
                <m:sub>
                  <m:r>
                    <w:rPr>
                      <w:rFonts w:ascii="Cambria Math" w:hAnsi="Cambria Math"/>
                    </w:rPr>
                    <m:t>2j</m:t>
                  </m:r>
                </m:sub>
              </m:sSub>
              <m:r>
                <w:rPr>
                  <w:rFonts w:ascii="Cambria Math" w:hAnsi="Cambria Math"/>
                </w:rPr>
                <m:t>+ </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REGYTH</m:t>
                  </m:r>
                </m:e>
              </m:d>
            </m:e>
          </m:eqArr>
        </m:oMath>
      </m:oMathPara>
    </w:p>
    <w:p w14:paraId="59544810" w14:textId="6D099DFD" w:rsidR="00AE5BB0" w:rsidRPr="00DD00AF" w:rsidRDefault="0052206C" w:rsidP="00C50CCD">
      <w:pPr>
        <w:spacing w:line="480" w:lineRule="auto"/>
      </w:pPr>
      <w:r w:rsidRPr="00DD00AF">
        <w:t>The above two equations</w:t>
      </w:r>
      <w:r w:rsidR="00CD2A59" w:rsidRPr="00DD00AF">
        <w:t xml:space="preserve"> involve gender composition variable</w:t>
      </w:r>
      <w:r w:rsidR="00B1770E" w:rsidRPr="00DD00AF">
        <w:t>s</w:t>
      </w:r>
      <w:r w:rsidR="00CD2A59" w:rsidRPr="00DD00AF">
        <w:t xml:space="preserve"> that have three categories: </w:t>
      </w:r>
      <w:r w:rsidR="00C35A47" w:rsidRPr="00DD00AF">
        <w:t>MM</w:t>
      </w:r>
      <w:r w:rsidR="00CD2A59" w:rsidRPr="00DD00AF">
        <w:t xml:space="preserve">, </w:t>
      </w:r>
      <w:r w:rsidR="00C35A47" w:rsidRPr="00DD00AF">
        <w:t>FF</w:t>
      </w:r>
      <w:r w:rsidR="00CD2A59" w:rsidRPr="00DD00AF">
        <w:t xml:space="preserve">, and </w:t>
      </w:r>
      <w:r w:rsidR="00C35A47" w:rsidRPr="00DD00AF">
        <w:t>OG</w:t>
      </w:r>
      <w:r w:rsidR="00CD2A59" w:rsidRPr="00DD00AF">
        <w:t>. Because</w:t>
      </w:r>
      <w:r w:rsidR="00790738" w:rsidRPr="00DD00AF">
        <w:t xml:space="preserve"> the gender composition</w:t>
      </w:r>
      <w:r w:rsidR="00CD2A59" w:rsidRPr="00DD00AF">
        <w:t xml:space="preserve"> </w:t>
      </w:r>
      <w:r w:rsidR="00C35A47" w:rsidRPr="00DD00AF">
        <w:t xml:space="preserve">has </w:t>
      </w:r>
      <w:r w:rsidR="00CD2A59" w:rsidRPr="00DD00AF">
        <w:t>three categories, it entails two categorical variable</w:t>
      </w:r>
      <w:r w:rsidR="00B1770E" w:rsidRPr="00DD00AF">
        <w:t>s</w:t>
      </w:r>
      <w:r w:rsidR="00AE5BB0" w:rsidRPr="00DD00AF">
        <w:t>.</w:t>
      </w:r>
    </w:p>
    <w:p w14:paraId="115D748B" w14:textId="34AFAD47" w:rsidR="00AE5BB0" w:rsidRPr="00DD00AF" w:rsidRDefault="00CD2A59" w:rsidP="00CD2A59">
      <w:pPr>
        <w:spacing w:line="480" w:lineRule="auto"/>
        <w:ind w:firstLine="720"/>
      </w:pPr>
      <w:r w:rsidRPr="00DD00AF">
        <w:t xml:space="preserve">The </w:t>
      </w:r>
      <w:r w:rsidR="00322F68" w:rsidRPr="00DD00AF">
        <w:t>G</w:t>
      </w:r>
      <w:r w:rsidRPr="00DD00AF">
        <w:rPr>
          <w:vertAlign w:val="subscript"/>
        </w:rPr>
        <w:t>1</w:t>
      </w:r>
      <w:r w:rsidRPr="00DD00AF">
        <w:t xml:space="preserve"> and </w:t>
      </w:r>
      <w:r w:rsidR="00322F68" w:rsidRPr="00DD00AF">
        <w:t>G</w:t>
      </w:r>
      <w:r w:rsidRPr="00DD00AF">
        <w:rPr>
          <w:vertAlign w:val="subscript"/>
        </w:rPr>
        <w:t>2</w:t>
      </w:r>
      <w:r w:rsidR="00790738" w:rsidRPr="00DD00AF">
        <w:t xml:space="preserve"> variable </w:t>
      </w:r>
      <w:r w:rsidRPr="00DD00AF">
        <w:t xml:space="preserve">can be dummy coded or </w:t>
      </w:r>
      <w:r w:rsidR="00C35A47" w:rsidRPr="00DD00AF">
        <w:t>effect</w:t>
      </w:r>
      <w:r w:rsidRPr="00DD00AF">
        <w:t xml:space="preserve"> coded. This makes </w:t>
      </w:r>
      <w:r w:rsidR="00B1770E" w:rsidRPr="00DD00AF">
        <w:t xml:space="preserve">the </w:t>
      </w:r>
      <w:r w:rsidRPr="00DD00AF">
        <w:t>interpretation of coefficients different</w:t>
      </w:r>
      <w:r w:rsidR="00C35A47" w:rsidRPr="00DD00AF">
        <w:t xml:space="preserve">. </w:t>
      </w:r>
      <w:r w:rsidRPr="00DD00AF">
        <w:t xml:space="preserve">In this current research, </w:t>
      </w:r>
      <w:r w:rsidR="00B1770E" w:rsidRPr="00DD00AF">
        <w:t xml:space="preserve">an </w:t>
      </w:r>
      <w:r w:rsidRPr="00DD00AF">
        <w:t>effect coding scheme is used</w:t>
      </w:r>
      <w:r w:rsidR="00CC5209" w:rsidRPr="00DD00AF">
        <w:t xml:space="preserve"> (</w:t>
      </w:r>
      <w:r w:rsidR="003227B9" w:rsidRPr="00DD00AF">
        <w:t>T</w:t>
      </w:r>
      <w:r w:rsidR="00CC5209" w:rsidRPr="00DD00AF">
        <w:t>able 2)</w:t>
      </w:r>
      <w:r w:rsidRPr="00DD00AF">
        <w:t xml:space="preserve">. </w:t>
      </w:r>
      <w:r w:rsidR="00E14990" w:rsidRPr="00DD00AF">
        <w:t xml:space="preserve">Table 2 shows </w:t>
      </w:r>
      <w:bookmarkStart w:id="52" w:name="_Toc109812967"/>
      <w:r w:rsidR="005F09A4" w:rsidRPr="00DD00AF">
        <w:t xml:space="preserve">the coding variables used in this study when </w:t>
      </w:r>
      <w:r w:rsidR="00072C93" w:rsidRPr="00DD00AF">
        <w:t xml:space="preserve">the </w:t>
      </w:r>
      <w:r w:rsidR="005F09A4" w:rsidRPr="00DD00AF">
        <w:t>gender composition variable</w:t>
      </w:r>
      <w:r w:rsidR="00072C93" w:rsidRPr="00DD00AF">
        <w:t xml:space="preserve"> </w:t>
      </w:r>
      <w:r w:rsidR="00071DD3" w:rsidRPr="00DD00AF">
        <w:t>was</w:t>
      </w:r>
      <w:r w:rsidR="005F09A4" w:rsidRPr="00DD00AF">
        <w:t xml:space="preserve"> coded as </w:t>
      </w:r>
      <w:r w:rsidR="0096748D" w:rsidRPr="00DD00AF">
        <w:t xml:space="preserve">FF, MM and OG. Because gender composition variable has three categories, two coding variables are generated. OG group was chosen as a reference group. </w:t>
      </w:r>
    </w:p>
    <w:p w14:paraId="0696F55F" w14:textId="234E4F6A" w:rsidR="00775FDF" w:rsidRPr="00DD00AF" w:rsidRDefault="00B27570" w:rsidP="008C1042">
      <w:pPr>
        <w:pStyle w:val="af1"/>
      </w:pPr>
      <w:r w:rsidRPr="00DD00AF">
        <w:t xml:space="preserve">Table </w:t>
      </w:r>
      <w:fldSimple w:instr=" SEQ Table \* ARABIC ">
        <w:r w:rsidR="000A2B30">
          <w:rPr>
            <w:noProof/>
          </w:rPr>
          <w:t>2</w:t>
        </w:r>
        <w:bookmarkEnd w:id="52"/>
      </w:fldSimple>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2604"/>
        <w:gridCol w:w="2605"/>
      </w:tblGrid>
      <w:tr w:rsidR="00C35A47" w:rsidRPr="00DD00AF" w14:paraId="296C8343" w14:textId="77777777" w:rsidTr="003227B9">
        <w:trPr>
          <w:jc w:val="center"/>
        </w:trPr>
        <w:tc>
          <w:tcPr>
            <w:tcW w:w="5000" w:type="pct"/>
            <w:gridSpan w:val="3"/>
            <w:tcBorders>
              <w:bottom w:val="single" w:sz="4" w:space="0" w:color="auto"/>
            </w:tcBorders>
          </w:tcPr>
          <w:p w14:paraId="24B4563B" w14:textId="77777777" w:rsidR="00C35A47" w:rsidRPr="00DD00AF" w:rsidRDefault="00C35A47" w:rsidP="00071DD3">
            <w:pPr>
              <w:rPr>
                <w:i/>
                <w:iCs/>
              </w:rPr>
            </w:pPr>
            <w:r w:rsidRPr="00DD00AF">
              <w:rPr>
                <w:i/>
                <w:iCs/>
              </w:rPr>
              <w:br w:type="page"/>
              <w:t>Effect coding</w:t>
            </w:r>
            <w:r w:rsidR="0038247B" w:rsidRPr="00DD00AF">
              <w:rPr>
                <w:i/>
                <w:iCs/>
              </w:rPr>
              <w:t xml:space="preserve"> of gender composition variable</w:t>
            </w:r>
            <w:r w:rsidR="00072C93" w:rsidRPr="00DD00AF">
              <w:rPr>
                <w:i/>
                <w:iCs/>
              </w:rPr>
              <w:t xml:space="preserve"> when the gender composition variable </w:t>
            </w:r>
            <w:r w:rsidR="00071DD3" w:rsidRPr="00DD00AF">
              <w:rPr>
                <w:i/>
                <w:iCs/>
              </w:rPr>
              <w:t>is</w:t>
            </w:r>
            <w:r w:rsidR="00072C93" w:rsidRPr="00DD00AF">
              <w:rPr>
                <w:i/>
                <w:iCs/>
              </w:rPr>
              <w:t xml:space="preserve"> coded to have three categories</w:t>
            </w:r>
          </w:p>
          <w:p w14:paraId="53A2D905" w14:textId="434AB952" w:rsidR="00071DD3" w:rsidRPr="00DD00AF" w:rsidRDefault="00071DD3" w:rsidP="00071DD3">
            <w:pPr>
              <w:rPr>
                <w:i/>
                <w:iCs/>
              </w:rPr>
            </w:pPr>
          </w:p>
        </w:tc>
      </w:tr>
      <w:tr w:rsidR="00B06A29" w:rsidRPr="00DD00AF" w14:paraId="65EA80DE" w14:textId="77777777" w:rsidTr="003227B9">
        <w:trPr>
          <w:trHeight w:val="227"/>
          <w:jc w:val="center"/>
        </w:trPr>
        <w:tc>
          <w:tcPr>
            <w:tcW w:w="2059" w:type="pct"/>
            <w:tcBorders>
              <w:top w:val="single" w:sz="4" w:space="0" w:color="auto"/>
              <w:bottom w:val="single" w:sz="4" w:space="0" w:color="auto"/>
            </w:tcBorders>
          </w:tcPr>
          <w:p w14:paraId="42F47123" w14:textId="77777777" w:rsidR="00C35A47" w:rsidRPr="00DD00AF" w:rsidRDefault="00C35A47" w:rsidP="009C62C4">
            <w:pPr>
              <w:jc w:val="center"/>
            </w:pPr>
          </w:p>
        </w:tc>
        <w:tc>
          <w:tcPr>
            <w:tcW w:w="1470" w:type="pct"/>
            <w:tcBorders>
              <w:top w:val="single" w:sz="4" w:space="0" w:color="auto"/>
              <w:bottom w:val="single" w:sz="4" w:space="0" w:color="auto"/>
            </w:tcBorders>
          </w:tcPr>
          <w:p w14:paraId="7B30CCA4" w14:textId="559E142D" w:rsidR="00C35A47" w:rsidRPr="00DD00AF" w:rsidRDefault="00C35A47" w:rsidP="009C62C4">
            <w:pPr>
              <w:jc w:val="center"/>
            </w:pPr>
            <w:r w:rsidRPr="00DD00AF">
              <w:t>G</w:t>
            </w:r>
            <w:r w:rsidRPr="00DD00AF">
              <w:rPr>
                <w:vertAlign w:val="subscript"/>
              </w:rPr>
              <w:t>1</w:t>
            </w:r>
          </w:p>
        </w:tc>
        <w:tc>
          <w:tcPr>
            <w:tcW w:w="1471" w:type="pct"/>
            <w:tcBorders>
              <w:top w:val="single" w:sz="4" w:space="0" w:color="auto"/>
              <w:bottom w:val="single" w:sz="4" w:space="0" w:color="auto"/>
            </w:tcBorders>
          </w:tcPr>
          <w:p w14:paraId="7C0BA5F4" w14:textId="2FE6BCD5" w:rsidR="00C35A47" w:rsidRPr="00DD00AF" w:rsidRDefault="00C35A47" w:rsidP="009C62C4">
            <w:pPr>
              <w:jc w:val="center"/>
            </w:pPr>
            <w:r w:rsidRPr="00DD00AF">
              <w:t>G</w:t>
            </w:r>
            <w:r w:rsidRPr="00DD00AF">
              <w:rPr>
                <w:vertAlign w:val="subscript"/>
              </w:rPr>
              <w:t>2</w:t>
            </w:r>
          </w:p>
        </w:tc>
      </w:tr>
      <w:tr w:rsidR="00B06A29" w:rsidRPr="00DD00AF" w14:paraId="040F0472" w14:textId="77777777" w:rsidTr="003227B9">
        <w:trPr>
          <w:jc w:val="center"/>
        </w:trPr>
        <w:tc>
          <w:tcPr>
            <w:tcW w:w="2059" w:type="pct"/>
            <w:tcBorders>
              <w:top w:val="single" w:sz="4" w:space="0" w:color="auto"/>
            </w:tcBorders>
          </w:tcPr>
          <w:p w14:paraId="705EAEF8" w14:textId="3B664D22" w:rsidR="00C35A47" w:rsidRPr="00DD00AF" w:rsidRDefault="00B06A29" w:rsidP="009C62C4">
            <w:pPr>
              <w:jc w:val="center"/>
            </w:pPr>
            <w:r w:rsidRPr="00DD00AF">
              <w:t>Female-female sibling (</w:t>
            </w:r>
            <w:r w:rsidR="00C35A47" w:rsidRPr="00DD00AF">
              <w:t>FF</w:t>
            </w:r>
            <w:r w:rsidRPr="00DD00AF">
              <w:t>)</w:t>
            </w:r>
          </w:p>
        </w:tc>
        <w:tc>
          <w:tcPr>
            <w:tcW w:w="1470" w:type="pct"/>
            <w:tcBorders>
              <w:top w:val="single" w:sz="4" w:space="0" w:color="auto"/>
            </w:tcBorders>
          </w:tcPr>
          <w:p w14:paraId="5FE7461D" w14:textId="4219E797" w:rsidR="00C35A47" w:rsidRPr="00DD00AF" w:rsidRDefault="009C62C4" w:rsidP="009C62C4">
            <w:pPr>
              <w:jc w:val="center"/>
            </w:pPr>
            <w:r w:rsidRPr="00DD00AF">
              <w:t>0</w:t>
            </w:r>
          </w:p>
        </w:tc>
        <w:tc>
          <w:tcPr>
            <w:tcW w:w="1471" w:type="pct"/>
            <w:tcBorders>
              <w:top w:val="single" w:sz="4" w:space="0" w:color="auto"/>
            </w:tcBorders>
          </w:tcPr>
          <w:p w14:paraId="4440C694" w14:textId="173C6F8A" w:rsidR="00C35A47" w:rsidRPr="00DD00AF" w:rsidRDefault="009C62C4" w:rsidP="009C62C4">
            <w:pPr>
              <w:jc w:val="center"/>
            </w:pPr>
            <w:r w:rsidRPr="00DD00AF">
              <w:t>1</w:t>
            </w:r>
          </w:p>
        </w:tc>
      </w:tr>
      <w:tr w:rsidR="00B06A29" w:rsidRPr="00DD00AF" w14:paraId="086A92F8" w14:textId="77777777" w:rsidTr="003227B9">
        <w:trPr>
          <w:jc w:val="center"/>
        </w:trPr>
        <w:tc>
          <w:tcPr>
            <w:tcW w:w="2059" w:type="pct"/>
          </w:tcPr>
          <w:p w14:paraId="4F2A3360" w14:textId="065BA6DB" w:rsidR="00C35A47" w:rsidRPr="00DD00AF" w:rsidRDefault="00B06A29" w:rsidP="009C62C4">
            <w:pPr>
              <w:jc w:val="center"/>
            </w:pPr>
            <w:r w:rsidRPr="00DD00AF">
              <w:t>Male-male sibling (</w:t>
            </w:r>
            <w:r w:rsidR="00C35A47" w:rsidRPr="00DD00AF">
              <w:t>MM</w:t>
            </w:r>
            <w:r w:rsidRPr="00DD00AF">
              <w:t>)</w:t>
            </w:r>
          </w:p>
        </w:tc>
        <w:tc>
          <w:tcPr>
            <w:tcW w:w="1470" w:type="pct"/>
          </w:tcPr>
          <w:p w14:paraId="5A2027C6" w14:textId="7C46B225" w:rsidR="00C35A47" w:rsidRPr="00DD00AF" w:rsidRDefault="009C62C4" w:rsidP="009C62C4">
            <w:pPr>
              <w:jc w:val="center"/>
            </w:pPr>
            <w:r w:rsidRPr="00DD00AF">
              <w:t>1</w:t>
            </w:r>
          </w:p>
        </w:tc>
        <w:tc>
          <w:tcPr>
            <w:tcW w:w="1471" w:type="pct"/>
          </w:tcPr>
          <w:p w14:paraId="6504E8F9" w14:textId="1C4F2576" w:rsidR="00C35A47" w:rsidRPr="00DD00AF" w:rsidRDefault="009C62C4" w:rsidP="009C62C4">
            <w:pPr>
              <w:jc w:val="center"/>
            </w:pPr>
            <w:r w:rsidRPr="00DD00AF">
              <w:t>0</w:t>
            </w:r>
          </w:p>
        </w:tc>
      </w:tr>
      <w:tr w:rsidR="00B06A29" w:rsidRPr="00DD00AF" w14:paraId="0F358538" w14:textId="77777777" w:rsidTr="003227B9">
        <w:trPr>
          <w:jc w:val="center"/>
        </w:trPr>
        <w:tc>
          <w:tcPr>
            <w:tcW w:w="2059" w:type="pct"/>
            <w:tcBorders>
              <w:bottom w:val="single" w:sz="4" w:space="0" w:color="auto"/>
            </w:tcBorders>
          </w:tcPr>
          <w:p w14:paraId="7B94E6E4" w14:textId="50F1411D" w:rsidR="00C35A47" w:rsidRPr="00DD00AF" w:rsidRDefault="00B06A29" w:rsidP="009C62C4">
            <w:pPr>
              <w:jc w:val="center"/>
            </w:pPr>
            <w:r w:rsidRPr="00DD00AF">
              <w:t>Opposite-gender sibling (</w:t>
            </w:r>
            <w:r w:rsidR="00C35A47" w:rsidRPr="00DD00AF">
              <w:t>OG</w:t>
            </w:r>
            <w:r w:rsidRPr="00DD00AF">
              <w:t>)</w:t>
            </w:r>
          </w:p>
        </w:tc>
        <w:tc>
          <w:tcPr>
            <w:tcW w:w="1470" w:type="pct"/>
            <w:tcBorders>
              <w:bottom w:val="single" w:sz="4" w:space="0" w:color="auto"/>
            </w:tcBorders>
          </w:tcPr>
          <w:p w14:paraId="0C296F92" w14:textId="66460E91" w:rsidR="00C35A47" w:rsidRPr="00DD00AF" w:rsidRDefault="009C62C4" w:rsidP="009C62C4">
            <w:pPr>
              <w:jc w:val="center"/>
            </w:pPr>
            <w:r w:rsidRPr="00DD00AF">
              <w:t>-1</w:t>
            </w:r>
          </w:p>
        </w:tc>
        <w:tc>
          <w:tcPr>
            <w:tcW w:w="1471" w:type="pct"/>
            <w:tcBorders>
              <w:bottom w:val="single" w:sz="4" w:space="0" w:color="auto"/>
            </w:tcBorders>
          </w:tcPr>
          <w:p w14:paraId="0BEFF277" w14:textId="0CCFDC9C" w:rsidR="00C35A47" w:rsidRPr="00DD00AF" w:rsidRDefault="009C62C4" w:rsidP="009C62C4">
            <w:pPr>
              <w:jc w:val="center"/>
            </w:pPr>
            <w:r w:rsidRPr="00DD00AF">
              <w:t>-1</w:t>
            </w:r>
          </w:p>
        </w:tc>
      </w:tr>
    </w:tbl>
    <w:p w14:paraId="21261114" w14:textId="77777777" w:rsidR="00C35A47" w:rsidRPr="00DD00AF" w:rsidRDefault="00C35A47" w:rsidP="00CD2A59">
      <w:pPr>
        <w:spacing w:line="480" w:lineRule="auto"/>
        <w:ind w:firstLine="720"/>
      </w:pPr>
    </w:p>
    <w:p w14:paraId="71E84FB5" w14:textId="77777777" w:rsidR="00084C7A" w:rsidRPr="00DD00AF" w:rsidRDefault="00907C46" w:rsidP="00C831D7">
      <w:pPr>
        <w:pStyle w:val="3"/>
      </w:pPr>
      <w:r w:rsidRPr="00DD00AF">
        <w:t xml:space="preserve"> </w:t>
      </w:r>
      <w:bookmarkStart w:id="53" w:name="_Toc108985994"/>
      <w:bookmarkStart w:id="54" w:name="_Toc108986097"/>
      <w:bookmarkStart w:id="55" w:name="_Toc109813172"/>
      <w:r w:rsidR="00084C7A" w:rsidRPr="00DD00AF">
        <w:t>The Multilevel Approach</w:t>
      </w:r>
      <w:bookmarkEnd w:id="53"/>
      <w:bookmarkEnd w:id="54"/>
      <w:bookmarkEnd w:id="55"/>
    </w:p>
    <w:p w14:paraId="494CAD18" w14:textId="21BF65AF" w:rsidR="00AE5BB0" w:rsidRPr="00DD00AF" w:rsidRDefault="00084C7A" w:rsidP="00200B88">
      <w:pPr>
        <w:spacing w:line="480" w:lineRule="auto"/>
      </w:pPr>
      <w:r w:rsidRPr="00DD00AF">
        <w:rPr>
          <w:b/>
        </w:rPr>
        <w:tab/>
        <w:t xml:space="preserve"> </w:t>
      </w:r>
      <w:r w:rsidR="00322F68" w:rsidRPr="00DD00AF">
        <w:t>I</w:t>
      </w:r>
      <w:r w:rsidRPr="00DD00AF">
        <w:t xml:space="preserve">n the multilevel approach, gender can be either </w:t>
      </w:r>
      <w:r w:rsidR="00790738" w:rsidRPr="00DD00AF">
        <w:t xml:space="preserve">a </w:t>
      </w:r>
      <w:r w:rsidRPr="00DD00AF">
        <w:t>level-1 variable or a level-2 variable as well. Further, each model may, or may not include interaction effect</w:t>
      </w:r>
      <w:r w:rsidR="00790738" w:rsidRPr="00DD00AF">
        <w:t>s</w:t>
      </w:r>
      <w:r w:rsidRPr="00DD00AF">
        <w:t>. Thus, this research will investigate seven multilevel models, including the null model</w:t>
      </w:r>
      <w:r w:rsidR="00AE5BB0" w:rsidRPr="00DD00AF">
        <w:t>.</w:t>
      </w:r>
    </w:p>
    <w:p w14:paraId="2D9431B5" w14:textId="77777777" w:rsidR="00084C7A" w:rsidRPr="00DD00AF" w:rsidRDefault="00084C7A" w:rsidP="006432D8">
      <w:pPr>
        <w:spacing w:line="480" w:lineRule="auto"/>
      </w:pPr>
      <w:r w:rsidRPr="00DD00AF">
        <w:t>The null model, again, is as follows:</w:t>
      </w:r>
    </w:p>
    <w:p w14:paraId="2943B19D" w14:textId="467F7A91" w:rsidR="00084C7A" w:rsidRPr="00DD00AF" w:rsidRDefault="00000000" w:rsidP="00084C7A">
      <w:pPr>
        <w:spacing w:line="480" w:lineRule="auto"/>
        <w:ind w:firstLine="720"/>
        <w:rPr>
          <w:iCs/>
        </w:rPr>
      </w:pPr>
      <m:oMathPara>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ij</m:t>
              </m:r>
            </m:sub>
          </m:sSub>
          <m:r>
            <m:rPr>
              <m:sty m:val="p"/>
            </m:rPr>
            <w:rPr>
              <w:rFonts w:ascii="Cambria Math" w:hAnsi="Cambria Math"/>
            </w:rPr>
            <m:t>=</m:t>
          </m:r>
          <m:sSub>
            <m:sSubPr>
              <m:ctrlPr>
                <w:rPr>
                  <w:rFonts w:ascii="Cambria Math" w:hAnsi="Cambria Math"/>
                  <w:i/>
                  <w:iCs/>
                </w:rPr>
              </m:ctrlPr>
            </m:sSubPr>
            <m:e>
              <m:r>
                <m:rPr>
                  <m:sty m:val="p"/>
                </m:rPr>
                <w:rPr>
                  <w:rFonts w:ascii="Cambria Math" w:hAnsi="Cambria Math"/>
                </w:rPr>
                <m:t>β</m:t>
              </m:r>
              <m:ctrlPr>
                <w:rPr>
                  <w:rFonts w:ascii="Cambria Math" w:hAnsi="Cambria Math"/>
                </w:rPr>
              </m:ctrlPr>
            </m:e>
            <m:sub>
              <m:r>
                <w:rPr>
                  <w:rFonts w:ascii="Cambria Math" w:hAnsi="Cambria Math"/>
                </w:rPr>
                <m:t>0j</m:t>
              </m:r>
            </m:sub>
          </m:sSub>
          <m:r>
            <m:rPr>
              <m:sty m:val="p"/>
            </m:rPr>
            <w:rPr>
              <w:rFonts w:ascii="Cambria Math" w:hAnsi="Cambria Math"/>
            </w:rPr>
            <m:t>+</m:t>
          </m:r>
          <m:sSub>
            <m:sSubPr>
              <m:ctrlPr>
                <w:rPr>
                  <w:rFonts w:ascii="Cambria Math" w:hAnsi="Cambria Math"/>
                  <w:iCs/>
                </w:rPr>
              </m:ctrlPr>
            </m:sSubPr>
            <m:e>
              <m:r>
                <w:rPr>
                  <w:rFonts w:ascii="Cambria Math" w:hAnsi="Cambria Math"/>
                </w:rPr>
                <m:t>e</m:t>
              </m:r>
              <m:ctrlPr>
                <w:rPr>
                  <w:rFonts w:ascii="Cambria Math" w:hAnsi="Cambria Math"/>
                </w:rPr>
              </m:ctrlPr>
            </m:e>
            <m:sub>
              <m:r>
                <w:rPr>
                  <w:rFonts w:ascii="Cambria Math" w:hAnsi="Cambria Math"/>
                </w:rPr>
                <m:t>ij</m:t>
              </m:r>
            </m:sub>
          </m:sSub>
        </m:oMath>
      </m:oMathPara>
    </w:p>
    <w:p w14:paraId="2501AB1B" w14:textId="372428D7" w:rsidR="00084C7A" w:rsidRPr="00DD00AF" w:rsidRDefault="00000000" w:rsidP="00084C7A">
      <w:pPr>
        <w:spacing w:line="480" w:lineRule="auto"/>
        <w:ind w:firstLine="720"/>
      </w:pPr>
      <m:oMathPara>
        <m:oMath>
          <m:sSub>
            <m:sSubPr>
              <m:ctrlPr>
                <w:rPr>
                  <w:rFonts w:ascii="Cambria Math" w:hAnsi="Cambria Math"/>
                  <w:i/>
                  <w:iCs/>
                </w:rPr>
              </m:ctrlPr>
            </m:sSubPr>
            <m:e>
              <m:r>
                <m:rPr>
                  <m:sty m:val="p"/>
                </m:rP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oMath>
      </m:oMathPara>
    </w:p>
    <w:p w14:paraId="4C0DE0D5" w14:textId="0B64FE5C" w:rsidR="00084C7A" w:rsidRPr="00DD00AF" w:rsidRDefault="00084C7A" w:rsidP="00D7144E">
      <w:pPr>
        <w:spacing w:line="480" w:lineRule="auto"/>
      </w:pPr>
      <w:r w:rsidRPr="00DD00AF">
        <w:t>Pooling together:</w:t>
      </w:r>
    </w:p>
    <w:p w14:paraId="3C7EC393" w14:textId="1A9981E1" w:rsidR="00084C7A" w:rsidRPr="00DD00AF" w:rsidRDefault="00000000" w:rsidP="00084C7A">
      <w:pPr>
        <w:spacing w:line="480" w:lineRule="auto"/>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MLM0</m:t>
                  </m:r>
                </m:e>
              </m:d>
            </m:e>
          </m:eqArr>
        </m:oMath>
      </m:oMathPara>
    </w:p>
    <w:p w14:paraId="3A6941EC" w14:textId="575359EA" w:rsidR="00084C7A" w:rsidRPr="00DD00AF" w:rsidRDefault="00084C7A" w:rsidP="00D7144E">
      <w:pPr>
        <w:spacing w:line="480" w:lineRule="auto"/>
      </w:pPr>
      <w:r w:rsidRPr="00DD00AF">
        <w:t>First, gender can be</w:t>
      </w:r>
      <w:r w:rsidR="00281EBD" w:rsidRPr="00DD00AF">
        <w:t xml:space="preserve"> a</w:t>
      </w:r>
      <w:r w:rsidRPr="00DD00AF">
        <w:t xml:space="preserve"> level-1 variable, which is the most intuitive and logical way to consider it. There is no level-2 variable, and the DV is health outcomes. </w:t>
      </w:r>
      <w:r w:rsidR="00322F68" w:rsidRPr="00DD00AF">
        <w:t>A level-1 model can be express</w:t>
      </w:r>
      <w:r w:rsidR="0052206C" w:rsidRPr="00DD00AF">
        <w:t>ed</w:t>
      </w:r>
      <w:r w:rsidR="00322F68" w:rsidRPr="00DD00AF">
        <w:t xml:space="preserve"> as</w:t>
      </w:r>
    </w:p>
    <w:p w14:paraId="6DE25955" w14:textId="3A9750BF" w:rsidR="00322F68" w:rsidRPr="00DD00AF" w:rsidRDefault="00000000" w:rsidP="00322F68">
      <w:pPr>
        <w:spacing w:line="480" w:lineRule="auto"/>
        <w:ind w:firstLine="72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2j</m:t>
              </m:r>
            </m:sub>
          </m:sSub>
          <m:sSub>
            <m:sSubPr>
              <m:ctrlPr>
                <w:rPr>
                  <w:rFonts w:ascii="Cambria Math" w:hAnsi="Cambria Math"/>
                  <w:i/>
                </w:rPr>
              </m:ctrlPr>
            </m:sSubPr>
            <m:e>
              <m:r>
                <w:rPr>
                  <w:rFonts w:ascii="Cambria Math" w:hAnsi="Cambria Math"/>
                </w:rPr>
                <m:t>G</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3j</m:t>
              </m:r>
            </m:sub>
          </m:sSub>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G</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5E7792A0" w14:textId="6136BD92" w:rsidR="00084C7A" w:rsidRPr="00DD00AF" w:rsidRDefault="00322F68" w:rsidP="00C50CCD">
      <w:pPr>
        <w:spacing w:line="480" w:lineRule="auto"/>
      </w:pPr>
      <w:r w:rsidRPr="00DD00AF">
        <w:t>A level-2 model can be express</w:t>
      </w:r>
      <w:r w:rsidR="0052206C" w:rsidRPr="00DD00AF">
        <w:t>ed</w:t>
      </w:r>
      <w:r w:rsidRPr="00DD00AF">
        <w:t xml:space="preserve"> as</w:t>
      </w:r>
    </w:p>
    <w:p w14:paraId="37C42E29" w14:textId="4F8804D7" w:rsidR="00084C7A" w:rsidRPr="00DD00AF" w:rsidRDefault="00000000" w:rsidP="00084C7A">
      <w:pPr>
        <w:spacing w:line="480" w:lineRule="auto"/>
        <w:ind w:firstLine="720"/>
      </w:pPr>
      <m:oMathPara>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m:rPr>
                  <m:sty m:val="p"/>
                </m:rP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oMath>
      </m:oMathPara>
    </w:p>
    <w:p w14:paraId="05CF2A75" w14:textId="035FD5A4" w:rsidR="00084C7A" w:rsidRPr="00DD00AF" w:rsidRDefault="00000000" w:rsidP="00084C7A">
      <w:pPr>
        <w:spacing w:line="480" w:lineRule="auto"/>
        <w:ind w:firstLine="720"/>
      </w:pPr>
      <m:oMathPara>
        <m:oMath>
          <m:sSub>
            <m:sSubPr>
              <m:ctrlPr>
                <w:rPr>
                  <w:rFonts w:ascii="Cambria Math" w:hAnsi="Cambria Math"/>
                  <w:i/>
                </w:rPr>
              </m:ctrlPr>
            </m:sSubPr>
            <m:e>
              <m:r>
                <m:rPr>
                  <m:sty m:val="p"/>
                </m:rPr>
                <w:rPr>
                  <w:rFonts w:ascii="Cambria Math" w:hAnsi="Cambria Math"/>
                </w:rPr>
                <m:t>β</m:t>
              </m:r>
              <m:ctrlPr>
                <w:rPr>
                  <w:rFonts w:ascii="Cambria Math" w:hAnsi="Cambria Math"/>
                  <w:iCs/>
                </w:rPr>
              </m:ctrlP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10</m:t>
              </m:r>
            </m:sub>
          </m:sSub>
        </m:oMath>
      </m:oMathPara>
    </w:p>
    <w:p w14:paraId="7D976F8E" w14:textId="2C88401A" w:rsidR="00084C7A" w:rsidRPr="00DD00AF" w:rsidRDefault="00000000" w:rsidP="00084C7A">
      <w:pPr>
        <w:spacing w:line="480" w:lineRule="auto"/>
        <w:ind w:firstLine="720"/>
      </w:pPr>
      <m:oMathPara>
        <m:oMath>
          <m:sSub>
            <m:sSubPr>
              <m:ctrlPr>
                <w:rPr>
                  <w:rFonts w:ascii="Cambria Math" w:hAnsi="Cambria Math"/>
                  <w:i/>
                </w:rPr>
              </m:ctrlPr>
            </m:sSubPr>
            <m:e>
              <m:r>
                <m:rPr>
                  <m:sty m:val="p"/>
                </m:rPr>
                <w:rPr>
                  <w:rFonts w:ascii="Cambria Math" w:hAnsi="Cambria Math"/>
                </w:rPr>
                <m:t>β</m:t>
              </m:r>
              <m:ctrlPr>
                <w:rPr>
                  <w:rFonts w:ascii="Cambria Math" w:hAnsi="Cambria Math"/>
                  <w:iCs/>
                </w:rPr>
              </m:ctrlPr>
            </m:e>
            <m:sub>
              <m:r>
                <w:rPr>
                  <w:rFonts w:ascii="Cambria Math" w:hAnsi="Cambria Math"/>
                </w:rPr>
                <m:t>2j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20</m:t>
              </m:r>
            </m:sub>
          </m:sSub>
        </m:oMath>
      </m:oMathPara>
    </w:p>
    <w:p w14:paraId="017F6C47" w14:textId="7D2C8668" w:rsidR="00084C7A" w:rsidRPr="00DD00AF" w:rsidRDefault="00907686" w:rsidP="00C50CCD">
      <w:pPr>
        <w:spacing w:line="480" w:lineRule="auto"/>
      </w:pPr>
      <w:r w:rsidRPr="00DD00AF">
        <w:t>Collapsing the level-1 and level-2 equations together, the composite form of the multilevel model can be expressed as</w:t>
      </w:r>
    </w:p>
    <w:p w14:paraId="7AF17E15" w14:textId="337C5ABA" w:rsidR="00084C7A" w:rsidRPr="00DD00AF" w:rsidRDefault="00000000" w:rsidP="00084C7A">
      <w:pPr>
        <w:spacing w:line="480" w:lineRule="auto"/>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20</m:t>
                  </m:r>
                </m:sub>
              </m:sSub>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MLMNIN</m:t>
                  </m:r>
                </m:e>
              </m:d>
            </m:e>
          </m:eqArr>
        </m:oMath>
      </m:oMathPara>
    </w:p>
    <w:p w14:paraId="02314A66" w14:textId="1E9A55C6" w:rsidR="00084C7A" w:rsidRPr="00DD00AF" w:rsidRDefault="00084C7A" w:rsidP="00C50CCD">
      <w:pPr>
        <w:spacing w:line="480" w:lineRule="auto"/>
      </w:pPr>
      <w:r w:rsidRPr="00DD00AF">
        <w:t xml:space="preserve">From the </w:t>
      </w:r>
      <w:r w:rsidR="0052206C" w:rsidRPr="00DD00AF">
        <w:t>above equation</w:t>
      </w:r>
      <w:r w:rsidRPr="00DD00AF">
        <w:t>, the interaction term can be added</w:t>
      </w:r>
      <w:r w:rsidR="00907686" w:rsidRPr="00DD00AF">
        <w:t>. A level-1 model can be expressed as</w:t>
      </w:r>
    </w:p>
    <w:bookmarkStart w:id="56" w:name="_Hlk108382820"/>
    <w:p w14:paraId="72462242" w14:textId="13C640E7" w:rsidR="0040644E" w:rsidRPr="00DD00AF" w:rsidRDefault="00000000" w:rsidP="0040644E">
      <w:pPr>
        <w:spacing w:line="480" w:lineRule="auto"/>
        <w:ind w:firstLine="72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2j</m:t>
              </m:r>
            </m:sub>
          </m:sSub>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G</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3j</m:t>
              </m:r>
            </m:sub>
          </m:sSub>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G</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bookmarkEnd w:id="56"/>
    <w:p w14:paraId="28EC00B6" w14:textId="6D2858A6" w:rsidR="00084C7A" w:rsidRPr="00DD00AF" w:rsidRDefault="00907686" w:rsidP="00C50CCD">
      <w:pPr>
        <w:spacing w:line="480" w:lineRule="auto"/>
      </w:pPr>
      <w:r w:rsidRPr="00DD00AF">
        <w:t>A level-2 model can be expressed as</w:t>
      </w:r>
    </w:p>
    <w:bookmarkStart w:id="57" w:name="_Hlk108382839"/>
    <w:p w14:paraId="0369489F" w14:textId="03670FC4" w:rsidR="0040644E" w:rsidRPr="00DD00AF" w:rsidRDefault="00000000" w:rsidP="0040644E">
      <w:pPr>
        <w:spacing w:line="480" w:lineRule="auto"/>
        <w:ind w:firstLine="720"/>
      </w:pPr>
      <m:oMathPara>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oMath>
      </m:oMathPara>
    </w:p>
    <w:bookmarkEnd w:id="57"/>
    <w:p w14:paraId="656F6890" w14:textId="77D913D2" w:rsidR="0040644E" w:rsidRPr="00DD00AF" w:rsidRDefault="00000000" w:rsidP="0040644E">
      <w:pPr>
        <w:spacing w:line="480" w:lineRule="auto"/>
        <w:ind w:firstLine="720"/>
      </w:pPr>
      <m:oMathPara>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10</m:t>
              </m:r>
            </m:sub>
          </m:sSub>
        </m:oMath>
      </m:oMathPara>
    </w:p>
    <w:p w14:paraId="2C1115C7" w14:textId="0213ABF5" w:rsidR="0040644E" w:rsidRPr="00DD00AF" w:rsidRDefault="00000000" w:rsidP="0040644E">
      <w:pPr>
        <w:spacing w:line="480" w:lineRule="auto"/>
        <w:ind w:firstLine="720"/>
      </w:pPr>
      <m:oMathPara>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20</m:t>
              </m:r>
            </m:sub>
          </m:sSub>
        </m:oMath>
      </m:oMathPara>
    </w:p>
    <w:p w14:paraId="6B249609" w14:textId="40A34AE0" w:rsidR="0040644E" w:rsidRPr="00DD00AF" w:rsidRDefault="00000000" w:rsidP="0040644E">
      <w:pPr>
        <w:spacing w:line="480" w:lineRule="auto"/>
        <w:ind w:firstLine="720"/>
      </w:pPr>
      <m:oMathPara>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3j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30</m:t>
              </m:r>
            </m:sub>
          </m:sSub>
        </m:oMath>
      </m:oMathPara>
    </w:p>
    <w:p w14:paraId="0A328362" w14:textId="58B69598" w:rsidR="00084C7A" w:rsidRPr="00DD00AF" w:rsidRDefault="00711C4C" w:rsidP="00F309BA">
      <w:pPr>
        <w:spacing w:line="480" w:lineRule="auto"/>
      </w:pPr>
      <w:r w:rsidRPr="00DD00AF">
        <w:t>The</w:t>
      </w:r>
      <w:r w:rsidR="00907686" w:rsidRPr="00DD00AF">
        <w:t xml:space="preserve"> </w:t>
      </w:r>
      <w:r w:rsidRPr="00DD00AF">
        <w:t xml:space="preserve">combined </w:t>
      </w:r>
      <w:r w:rsidR="00907686" w:rsidRPr="00DD00AF">
        <w:t>form of th</w:t>
      </w:r>
      <w:r w:rsidRPr="00DD00AF">
        <w:t>is</w:t>
      </w:r>
      <w:r w:rsidR="00907686" w:rsidRPr="00DD00AF">
        <w:t xml:space="preserve"> multilevel </w:t>
      </w:r>
      <w:r w:rsidRPr="00DD00AF">
        <w:t xml:space="preserve">model </w:t>
      </w:r>
      <w:r w:rsidR="00907686" w:rsidRPr="00DD00AF">
        <w:t xml:space="preserve">can be expressed as </w:t>
      </w:r>
    </w:p>
    <w:p w14:paraId="5A12A089" w14:textId="06D03EB5" w:rsidR="00711C4C" w:rsidRPr="00DD00AF" w:rsidRDefault="00000000" w:rsidP="00711C4C">
      <w:pPr>
        <w:spacing w:line="480" w:lineRule="auto"/>
        <w:ind w:firstLine="720"/>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20</m:t>
                </m:r>
              </m:sub>
            </m:sSub>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30</m:t>
                </m:r>
              </m:sub>
            </m:sSub>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MLMYIN</m:t>
                </m:r>
              </m:e>
            </m:d>
          </m:e>
        </m:eqArr>
      </m:oMath>
      <w:r w:rsidR="00084C7A" w:rsidRPr="00DD00AF">
        <w:t xml:space="preserve"> </w:t>
      </w:r>
    </w:p>
    <w:p w14:paraId="1D995F31" w14:textId="5DCDE582" w:rsidR="00AE5BB0" w:rsidRPr="00DD00AF" w:rsidRDefault="00084C7A" w:rsidP="00084C7A">
      <w:pPr>
        <w:spacing w:line="480" w:lineRule="auto"/>
        <w:ind w:firstLine="720"/>
      </w:pPr>
      <w:r w:rsidRPr="00DD00AF">
        <w:lastRenderedPageBreak/>
        <w:t>Yaremych et al. (2022), and Enders &amp; Tofighi (2007) stressed that categorical variable</w:t>
      </w:r>
      <w:r w:rsidR="00055964" w:rsidRPr="00DD00AF">
        <w:t>s</w:t>
      </w:r>
      <w:r w:rsidRPr="00DD00AF">
        <w:t xml:space="preserve"> should be centered in MLM just like continuous variable</w:t>
      </w:r>
      <w:r w:rsidR="00D76DAC" w:rsidRPr="00DD00AF">
        <w:t>s</w:t>
      </w:r>
      <w:r w:rsidRPr="00DD00AF">
        <w:t xml:space="preserve">. Added to that, </w:t>
      </w:r>
      <w:r w:rsidR="00D76DAC" w:rsidRPr="00DD00AF">
        <w:t>the</w:t>
      </w:r>
      <w:r w:rsidR="00157A87" w:rsidRPr="00DD00AF">
        <w:t xml:space="preserve"> </w:t>
      </w:r>
      <w:r w:rsidRPr="00DD00AF">
        <w:t xml:space="preserve">centering method is determined </w:t>
      </w:r>
      <w:r w:rsidR="00157A87" w:rsidRPr="00DD00AF">
        <w:t>not by</w:t>
      </w:r>
      <w:r w:rsidRPr="00DD00AF">
        <w:t xml:space="preserve"> quantitative indicator, but by </w:t>
      </w:r>
      <w:r w:rsidR="00086CCA" w:rsidRPr="00DD00AF">
        <w:t xml:space="preserve">the </w:t>
      </w:r>
      <w:r w:rsidRPr="00DD00AF">
        <w:t xml:space="preserve">substantive research question. For </w:t>
      </w:r>
      <w:r w:rsidR="0040644E" w:rsidRPr="00DD00AF">
        <w:t>this</w:t>
      </w:r>
      <w:r w:rsidRPr="00DD00AF">
        <w:t xml:space="preserve"> study, grand </w:t>
      </w:r>
      <w:r w:rsidR="0040644E" w:rsidRPr="00DD00AF">
        <w:t xml:space="preserve">mean of variables </w:t>
      </w:r>
      <w:r w:rsidR="00157A87" w:rsidRPr="00DD00AF">
        <w:t>was</w:t>
      </w:r>
      <w:r w:rsidR="0040644E" w:rsidRPr="00DD00AF">
        <w:t xml:space="preserve"> 0. </w:t>
      </w:r>
      <w:r w:rsidRPr="00DD00AF">
        <w:t>For the coding schemes, dummy coding and effect coding can be used. The deep discussion on centering issue is beyond the scope of the current study</w:t>
      </w:r>
      <w:r w:rsidR="00AE5BB0" w:rsidRPr="00DD00AF">
        <w:t>.</w:t>
      </w:r>
    </w:p>
    <w:p w14:paraId="1FE59CBD" w14:textId="658D479F" w:rsidR="00AE5BB0" w:rsidRPr="00DD00AF" w:rsidRDefault="009D482D" w:rsidP="009D482D">
      <w:pPr>
        <w:spacing w:line="480" w:lineRule="auto"/>
        <w:ind w:firstLine="720"/>
      </w:pPr>
      <w:r w:rsidRPr="00DD00AF">
        <w:t>The gender variable can be a between-dyads variable (or level</w:t>
      </w:r>
      <w:r w:rsidR="00CB6E41" w:rsidRPr="00DD00AF">
        <w:t>-</w:t>
      </w:r>
      <w:r w:rsidRPr="00DD00AF">
        <w:t xml:space="preserve">2 variable) in two ways: 1) same-gender dyads vs. mixed-gender dyads, and 2) female dyads, male dyads, and mixed-gender dyads. </w:t>
      </w:r>
      <w:r w:rsidR="00086CCA" w:rsidRPr="00DD00AF">
        <w:t>Researchers</w:t>
      </w:r>
      <w:r w:rsidRPr="00DD00AF">
        <w:t xml:space="preserve"> can use effect coding or dummy coding to address </w:t>
      </w:r>
      <w:r w:rsidR="00086CCA" w:rsidRPr="00DD00AF">
        <w:t xml:space="preserve">the </w:t>
      </w:r>
      <w:r w:rsidRPr="00DD00AF">
        <w:t>gender variable with two levels or three levels. In the multilevel model, the level-1 predictor would be education (X), and the level-2 predictor would be the gender composition of sibling pair</w:t>
      </w:r>
      <w:r w:rsidR="00AE5BB0" w:rsidRPr="00DD00AF">
        <w:t>.</w:t>
      </w:r>
    </w:p>
    <w:p w14:paraId="10BF260A" w14:textId="1C2574E0" w:rsidR="009D482D" w:rsidRPr="00DD00AF" w:rsidRDefault="009D482D" w:rsidP="009D482D">
      <w:pPr>
        <w:spacing w:line="480" w:lineRule="auto"/>
        <w:ind w:firstLine="720"/>
      </w:pPr>
      <w:r w:rsidRPr="00DD00AF">
        <w:t>When the gender variable is</w:t>
      </w:r>
      <w:r w:rsidR="00D76DAC" w:rsidRPr="00DD00AF">
        <w:t xml:space="preserve"> a</w:t>
      </w:r>
      <w:r w:rsidRPr="00DD00AF">
        <w:t xml:space="preserve"> level</w:t>
      </w:r>
      <w:r w:rsidR="00D76DAC" w:rsidRPr="00DD00AF">
        <w:t>-</w:t>
      </w:r>
      <w:r w:rsidRPr="00DD00AF">
        <w:t xml:space="preserve">2 variable—addressing gender composition of the siblings--with 2 </w:t>
      </w:r>
      <w:r w:rsidR="00C50B5B" w:rsidRPr="00DD00AF">
        <w:t>categories</w:t>
      </w:r>
      <w:r w:rsidRPr="00DD00AF">
        <w:t xml:space="preserve"> (</w:t>
      </w:r>
      <w:r w:rsidR="00C50B5B" w:rsidRPr="00DD00AF">
        <w:t>SG</w:t>
      </w:r>
      <w:r w:rsidR="008937A4" w:rsidRPr="00DD00AF">
        <w:t xml:space="preserve"> versus</w:t>
      </w:r>
      <w:r w:rsidRPr="00DD00AF">
        <w:t xml:space="preserve"> </w:t>
      </w:r>
      <w:r w:rsidR="00C50B5B" w:rsidRPr="00DD00AF">
        <w:t>OG</w:t>
      </w:r>
      <w:r w:rsidRPr="00DD00AF">
        <w:t xml:space="preserve">), the models can be expressed as: </w:t>
      </w:r>
    </w:p>
    <w:p w14:paraId="2842141D" w14:textId="50A1CE93" w:rsidR="009D482D" w:rsidRPr="00DD00AF" w:rsidRDefault="00000000" w:rsidP="009D482D">
      <w:pPr>
        <w:spacing w:line="480" w:lineRule="auto"/>
        <w:ind w:firstLine="720"/>
        <w:rPr>
          <w:iCs/>
        </w:rPr>
      </w:pPr>
      <m:oMathPara>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ij</m:t>
              </m:r>
            </m:sub>
          </m:sSub>
          <m:r>
            <m:rPr>
              <m:sty m:val="p"/>
            </m:rPr>
            <w:rPr>
              <w:rFonts w:ascii="Cambria Math" w:hAnsi="Cambria Math"/>
            </w:rPr>
            <m:t>=</m:t>
          </m:r>
          <m:sSub>
            <m:sSubPr>
              <m:ctrlPr>
                <w:rPr>
                  <w:rFonts w:ascii="Cambria Math" w:hAnsi="Cambria Math"/>
                  <w:i/>
                  <w:iCs/>
                </w:rPr>
              </m:ctrlPr>
            </m:sSubPr>
            <m:e>
              <m:r>
                <m:rPr>
                  <m:sty m:val="p"/>
                </m:rPr>
                <w:rPr>
                  <w:rFonts w:ascii="Cambria Math" w:hAnsi="Cambria Math"/>
                </w:rPr>
                <m:t>β</m:t>
              </m:r>
              <m:ctrlPr>
                <w:rPr>
                  <w:rFonts w:ascii="Cambria Math" w:hAnsi="Cambria Math"/>
                </w:rPr>
              </m:ctrlPr>
            </m:e>
            <m:sub>
              <m:r>
                <w:rPr>
                  <w:rFonts w:ascii="Cambria Math" w:hAnsi="Cambria Math"/>
                </w:rPr>
                <m:t>0j</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Cs/>
                </w:rPr>
              </m:ctrlPr>
            </m:sSubPr>
            <m:e>
              <m:r>
                <w:rPr>
                  <w:rFonts w:ascii="Cambria Math" w:hAnsi="Cambria Math"/>
                </w:rPr>
                <m:t>e</m:t>
              </m:r>
              <m:ctrlPr>
                <w:rPr>
                  <w:rFonts w:ascii="Cambria Math" w:hAnsi="Cambria Math"/>
                  <w:i/>
                </w:rPr>
              </m:ctrlPr>
            </m:e>
            <m:sub>
              <m:r>
                <w:rPr>
                  <w:rFonts w:ascii="Cambria Math" w:hAnsi="Cambria Math"/>
                </w:rPr>
                <m:t>ij</m:t>
              </m:r>
            </m:sub>
          </m:sSub>
        </m:oMath>
      </m:oMathPara>
    </w:p>
    <w:p w14:paraId="0A0A7627" w14:textId="683693B4" w:rsidR="009D482D" w:rsidRPr="00DD00AF" w:rsidRDefault="00000000" w:rsidP="009D482D">
      <w:pPr>
        <w:spacing w:line="480" w:lineRule="auto"/>
        <w:ind w:firstLine="720"/>
      </w:pPr>
      <m:oMathPara>
        <m:oMath>
          <m:sSub>
            <m:sSubPr>
              <m:ctrlPr>
                <w:rPr>
                  <w:rFonts w:ascii="Cambria Math" w:hAnsi="Cambria Math"/>
                  <w:i/>
                  <w:iCs/>
                </w:rPr>
              </m:ctrlPr>
            </m:sSubPr>
            <m:e>
              <m:r>
                <m:rPr>
                  <m:sty m:val="p"/>
                </m:rP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01</m:t>
              </m:r>
            </m:sub>
          </m:sSub>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oMath>
      </m:oMathPara>
    </w:p>
    <w:p w14:paraId="4E6372EF" w14:textId="597F1A12" w:rsidR="009D482D" w:rsidRPr="00DD00AF" w:rsidRDefault="00000000" w:rsidP="009D482D">
      <w:pPr>
        <w:spacing w:line="480" w:lineRule="auto"/>
        <w:ind w:firstLine="720"/>
      </w:pPr>
      <m:oMathPara>
        <m:oMath>
          <m:sSub>
            <m:sSubPr>
              <m:ctrlPr>
                <w:rPr>
                  <w:rFonts w:ascii="Cambria Math" w:hAnsi="Cambria Math"/>
                  <w:i/>
                  <w:iCs/>
                </w:rPr>
              </m:ctrlPr>
            </m:sSubPr>
            <m:e>
              <m:r>
                <m:rPr>
                  <m:sty m:val="p"/>
                </m:rPr>
                <w:rPr>
                  <w:rFonts w:ascii="Cambria Math" w:hAnsi="Cambria Math"/>
                </w:rPr>
                <m:t>β</m:t>
              </m:r>
              <m:ctrlPr>
                <w:rPr>
                  <w:rFonts w:ascii="Cambria Math" w:hAnsi="Cambria Math"/>
                </w:rPr>
              </m:ctrlPr>
            </m:e>
            <m:sub>
              <m:r>
                <w:rPr>
                  <w:rFonts w:ascii="Cambria Math" w:hAnsi="Cambria Math"/>
                </w:rPr>
                <m:t>1</m:t>
              </m:r>
              <m:r>
                <m:rPr>
                  <m:sty m:val="p"/>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10</m:t>
              </m:r>
            </m:sub>
          </m:sSub>
        </m:oMath>
      </m:oMathPara>
    </w:p>
    <w:p w14:paraId="3C179ADE" w14:textId="487FA8C4" w:rsidR="009D482D" w:rsidRPr="00DD00AF" w:rsidRDefault="009D482D" w:rsidP="00C50CCD">
      <w:pPr>
        <w:spacing w:line="480" w:lineRule="auto"/>
      </w:pPr>
      <w:r w:rsidRPr="00DD00AF">
        <w:t xml:space="preserve">Pooling </w:t>
      </w:r>
      <w:r w:rsidR="00C50B5B" w:rsidRPr="00DD00AF">
        <w:t xml:space="preserve">these models together yield the following composite form of the multilevel model </w:t>
      </w:r>
    </w:p>
    <w:p w14:paraId="2DD724D6" w14:textId="38024EC1" w:rsidR="00BE5500" w:rsidRPr="00DD00AF" w:rsidRDefault="00000000" w:rsidP="009D482D">
      <w:pPr>
        <w:spacing w:line="480" w:lineRule="auto"/>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01</m:t>
                  </m:r>
                </m:sub>
              </m:sSub>
              <m:sSub>
                <m:sSubPr>
                  <m:ctrlPr>
                    <w:rPr>
                      <w:rFonts w:ascii="Cambria Math" w:hAnsi="Cambria Math"/>
                    </w:rPr>
                  </m:ctrlPr>
                </m:sSubPr>
                <m:e>
                  <m:r>
                    <w:rPr>
                      <w:rFonts w:ascii="Cambria Math" w:hAnsi="Cambria Math"/>
                    </w:rPr>
                    <m:t>G</m:t>
                  </m:r>
                  <m:ctrlPr>
                    <w:rPr>
                      <w:rFonts w:ascii="Cambria Math" w:hAnsi="Cambria Math"/>
                      <w:i/>
                      <w:iCs/>
                    </w:rPr>
                  </m:ctrlP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d>
                <m:dPr>
                  <m:ctrlPr>
                    <w:rPr>
                      <w:rFonts w:ascii="Cambria Math" w:hAnsi="Cambria Math"/>
                    </w:rPr>
                  </m:ctrlPr>
                </m:dPr>
                <m:e>
                  <m:r>
                    <w:rPr>
                      <w:rFonts w:ascii="Cambria Math" w:hAnsi="Cambria Math"/>
                    </w:rPr>
                    <m:t>MLMNTW</m:t>
                  </m:r>
                  <m:ctrlPr>
                    <w:rPr>
                      <w:rFonts w:ascii="Cambria Math" w:hAnsi="Cambria Math"/>
                      <w:i/>
                    </w:rPr>
                  </m:ctrlPr>
                </m:e>
              </m:d>
            </m:e>
          </m:eqArr>
        </m:oMath>
      </m:oMathPara>
    </w:p>
    <w:p w14:paraId="54074329" w14:textId="45785A6B" w:rsidR="009D482D" w:rsidRPr="00DD00AF" w:rsidRDefault="009D482D" w:rsidP="00E07A39">
      <w:pPr>
        <w:spacing w:line="480" w:lineRule="auto"/>
      </w:pPr>
      <w:r w:rsidRPr="00DD00AF">
        <w:t>In the above model, the interaction effect can be added</w:t>
      </w:r>
      <w:r w:rsidR="00C50B5B" w:rsidRPr="00DD00AF">
        <w:t xml:space="preserve">. A level-1 model can be expressed as </w:t>
      </w:r>
    </w:p>
    <w:p w14:paraId="34543BF9" w14:textId="0DBE055C" w:rsidR="00DF5C29" w:rsidRPr="00DD00AF" w:rsidRDefault="00000000" w:rsidP="00DF5C29">
      <w:pPr>
        <w:spacing w:line="480" w:lineRule="auto"/>
        <w:ind w:firstLine="72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4DE05F21" w14:textId="0A94F49F" w:rsidR="00B20D4C" w:rsidRPr="00DD00AF" w:rsidRDefault="00B20D4C" w:rsidP="00B20D4C">
      <w:pPr>
        <w:spacing w:line="480" w:lineRule="auto"/>
        <w:rPr>
          <w:lang w:eastAsia="ko-KR"/>
        </w:rPr>
      </w:pPr>
      <w:r w:rsidRPr="00DD00AF">
        <w:rPr>
          <w:lang w:eastAsia="ko-KR"/>
        </w:rPr>
        <w:lastRenderedPageBreak/>
        <w:t>A level-2 model can be expressed as</w:t>
      </w:r>
    </w:p>
    <w:p w14:paraId="53BC4B21" w14:textId="2A03215B" w:rsidR="00DF5C29" w:rsidRPr="00DD00AF" w:rsidRDefault="00000000" w:rsidP="00DF5C29">
      <w:pPr>
        <w:spacing w:line="480" w:lineRule="auto"/>
        <w:ind w:firstLine="720"/>
      </w:pPr>
      <m:oMathPara>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01</m:t>
              </m:r>
            </m:sub>
          </m:sSub>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oMath>
      </m:oMathPara>
    </w:p>
    <w:p w14:paraId="7E480018" w14:textId="381D99B1" w:rsidR="00DF5C29" w:rsidRPr="00DD00AF" w:rsidRDefault="00000000" w:rsidP="00DF5C29">
      <w:pPr>
        <w:spacing w:line="480" w:lineRule="auto"/>
        <w:ind w:firstLine="720"/>
      </w:pPr>
      <m:oMathPara>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rPr>
              </m:ctrlPr>
            </m:sSubPr>
            <m:e>
              <m:r>
                <w:rPr>
                  <w:rFonts w:ascii="Cambria Math" w:hAnsi="Cambria Math"/>
                </w:rPr>
                <m:t>G</m:t>
              </m:r>
            </m:e>
            <m:sub>
              <m:r>
                <w:rPr>
                  <w:rFonts w:ascii="Cambria Math" w:hAnsi="Cambria Math"/>
                </w:rPr>
                <m:t>j</m:t>
              </m:r>
            </m:sub>
          </m:sSub>
        </m:oMath>
      </m:oMathPara>
    </w:p>
    <w:p w14:paraId="52EE9E2E" w14:textId="59C05CDD" w:rsidR="009D482D" w:rsidRPr="00DD00AF" w:rsidRDefault="009D482D" w:rsidP="00B20D4C">
      <w:pPr>
        <w:spacing w:line="480" w:lineRule="auto"/>
      </w:pPr>
      <w:r w:rsidRPr="00DD00AF">
        <w:t xml:space="preserve">Pooling </w:t>
      </w:r>
      <w:r w:rsidR="00C50B5B" w:rsidRPr="00DD00AF">
        <w:t>the level-1 and level-2 models together yield the following composite form of the multilevel model</w:t>
      </w:r>
      <w:r w:rsidR="00AE5BB0" w:rsidRPr="00DD00AF">
        <w:t xml:space="preserve"> </w:t>
      </w:r>
    </w:p>
    <w:p w14:paraId="13D71F4D" w14:textId="77D11660" w:rsidR="00DF5C29" w:rsidRPr="00DD00AF" w:rsidRDefault="00000000" w:rsidP="009D482D">
      <w:pPr>
        <w:spacing w:line="480" w:lineRule="auto"/>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01</m:t>
                  </m:r>
                </m:sub>
              </m:sSub>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0j </m:t>
                  </m:r>
                </m:sub>
              </m:sSub>
              <m:sSub>
                <m:sSubPr>
                  <m:ctrlPr>
                    <w:rPr>
                      <w:rFonts w:ascii="Cambria Math" w:hAnsi="Cambria Math"/>
                      <w:i/>
                    </w:rPr>
                  </m:ctrlPr>
                </m:sSubPr>
                <m:e>
                  <m:r>
                    <w:rPr>
                      <w:rFonts w:ascii="Cambria Math" w:hAnsi="Cambria Math"/>
                    </w:rPr>
                    <m:t>+ e</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MLMYTW</m:t>
                  </m:r>
                </m:e>
              </m:d>
            </m:e>
          </m:eqArr>
        </m:oMath>
      </m:oMathPara>
    </w:p>
    <w:p w14:paraId="085D906D" w14:textId="78996841" w:rsidR="00DF5C29" w:rsidRPr="00DD00AF" w:rsidRDefault="009D482D" w:rsidP="00C50CCD">
      <w:pPr>
        <w:spacing w:line="480" w:lineRule="auto"/>
      </w:pPr>
      <w:r w:rsidRPr="00DD00AF">
        <w:t xml:space="preserve">However, if the gender composition variable is </w:t>
      </w:r>
      <w:r w:rsidR="00281EBD" w:rsidRPr="00DD00AF">
        <w:t xml:space="preserve">a </w:t>
      </w:r>
      <w:r w:rsidRPr="00DD00AF">
        <w:t>level</w:t>
      </w:r>
      <w:r w:rsidR="00281EBD" w:rsidRPr="00DD00AF">
        <w:t>-</w:t>
      </w:r>
      <w:r w:rsidRPr="00DD00AF">
        <w:t>2 variable with three</w:t>
      </w:r>
      <w:r w:rsidR="00DF5C29" w:rsidRPr="00DD00AF">
        <w:t xml:space="preserve"> categories</w:t>
      </w:r>
      <w:r w:rsidRPr="00DD00AF">
        <w:t>,</w:t>
      </w:r>
      <w:r w:rsidR="001611A2" w:rsidRPr="00DD00AF">
        <w:t xml:space="preserve"> </w:t>
      </w:r>
      <w:r w:rsidR="00281EBD" w:rsidRPr="00DD00AF">
        <w:t>a</w:t>
      </w:r>
      <w:r w:rsidR="001611A2" w:rsidRPr="00DD00AF">
        <w:t xml:space="preserve"> different multilevel model can be yield</w:t>
      </w:r>
      <w:r w:rsidR="00281EBD" w:rsidRPr="00DD00AF">
        <w:rPr>
          <w:lang w:eastAsia="ko-KR"/>
        </w:rPr>
        <w:t>ed</w:t>
      </w:r>
      <w:r w:rsidR="001611A2" w:rsidRPr="00DD00AF">
        <w:t xml:space="preserve">. A level-1 model can be expressed as </w:t>
      </w:r>
    </w:p>
    <w:p w14:paraId="2EDD439E" w14:textId="725BDA57" w:rsidR="009D482D" w:rsidRPr="00DD00AF" w:rsidRDefault="00000000" w:rsidP="009D482D">
      <w:pPr>
        <w:spacing w:line="480" w:lineRule="auto"/>
        <w:ind w:firstLine="72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48D4301E" w14:textId="50904BCC" w:rsidR="00B20D4C" w:rsidRPr="00DD00AF" w:rsidRDefault="00B20D4C" w:rsidP="00B20D4C">
      <w:pPr>
        <w:spacing w:line="480" w:lineRule="auto"/>
        <w:rPr>
          <w:lang w:eastAsia="ko-KR"/>
        </w:rPr>
      </w:pPr>
      <w:r w:rsidRPr="00DD00AF">
        <w:rPr>
          <w:lang w:eastAsia="ko-KR"/>
        </w:rPr>
        <w:t>A level-2 model can be expressed as</w:t>
      </w:r>
    </w:p>
    <w:p w14:paraId="7977CAFA" w14:textId="4C5577CA" w:rsidR="009D482D" w:rsidRPr="00DD00AF" w:rsidRDefault="00000000" w:rsidP="009D482D">
      <w:pPr>
        <w:spacing w:line="480" w:lineRule="auto"/>
        <w:ind w:firstLine="720"/>
      </w:pPr>
      <m:oMathPara>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01</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02</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oMath>
      </m:oMathPara>
    </w:p>
    <w:p w14:paraId="4AD17022" w14:textId="4DFD3FA5" w:rsidR="00DF5C29" w:rsidRPr="00DD00AF" w:rsidRDefault="00000000" w:rsidP="00DF5C29">
      <w:pPr>
        <w:spacing w:line="480" w:lineRule="auto"/>
        <w:ind w:firstLine="720"/>
      </w:pPr>
      <m:oMathPara>
        <m:oMath>
          <m:sSub>
            <m:sSubPr>
              <m:ctrlPr>
                <w:rPr>
                  <w:rFonts w:ascii="Cambria Math" w:hAnsi="Cambria Math"/>
                  <w:i/>
                </w:rPr>
              </m:ctrlPr>
            </m:sSubPr>
            <m:e>
              <m:r>
                <m:rPr>
                  <m:sty m:val="p"/>
                </m:rPr>
                <w:rPr>
                  <w:rFonts w:ascii="Cambria Math" w:hAnsi="Cambria Math"/>
                </w:rPr>
                <m:t>β</m:t>
              </m:r>
              <m:ctrlPr>
                <w:rPr>
                  <w:rFonts w:ascii="Cambria Math" w:hAnsi="Cambria Math"/>
                  <w:iCs/>
                </w:rPr>
              </m:ctrlP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10</m:t>
              </m:r>
            </m:sub>
          </m:sSub>
        </m:oMath>
      </m:oMathPara>
    </w:p>
    <w:p w14:paraId="46BAD281" w14:textId="32EF954F" w:rsidR="00AE5BB0" w:rsidRPr="00DD00AF" w:rsidRDefault="000E4054" w:rsidP="000E4054">
      <w:pPr>
        <w:spacing w:line="480" w:lineRule="auto"/>
      </w:pPr>
      <w:r w:rsidRPr="00DD00AF">
        <w:t>Pooling these models together yield</w:t>
      </w:r>
      <w:r w:rsidR="00281EBD" w:rsidRPr="00DD00AF">
        <w:t>s</w:t>
      </w:r>
      <w:r w:rsidRPr="00DD00AF">
        <w:t xml:space="preserve"> the following composite multilevel model</w:t>
      </w:r>
      <w:r w:rsidR="00AE5BB0" w:rsidRPr="00DD00AF">
        <w:t>.</w:t>
      </w:r>
    </w:p>
    <w:p w14:paraId="0185CD4C" w14:textId="40EAB27E" w:rsidR="00740009" w:rsidRPr="00DD00AF" w:rsidRDefault="00000000" w:rsidP="00740009">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01</m:t>
                  </m:r>
                </m:sub>
              </m:sSub>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1j</m:t>
                  </m:r>
                </m:sub>
              </m:sSub>
              <m:sSub>
                <m:sSubPr>
                  <m:ctrlPr>
                    <w:rPr>
                      <w:rFonts w:ascii="Cambria Math" w:hAnsi="Cambria Math"/>
                      <w:i/>
                    </w:rPr>
                  </m:ctrlPr>
                </m:sSubPr>
                <m:e>
                  <m:r>
                    <w:rPr>
                      <w:rFonts w:ascii="Cambria Math" w:hAnsi="Cambria Math"/>
                    </w:rPr>
                    <m:t>+ γ</m:t>
                  </m:r>
                  <m:ctrlPr>
                    <w:rPr>
                      <w:rFonts w:ascii="Cambria Math" w:eastAsia="Cambria Math" w:hAnsi="Cambria Math" w:cs="Cambria Math"/>
                      <w:i/>
                    </w:rPr>
                  </m:ctrlPr>
                </m:e>
                <m:sub>
                  <m:r>
                    <w:rPr>
                      <w:rFonts w:ascii="Cambria Math" w:hAnsi="Cambria Math"/>
                    </w:rPr>
                    <m:t>02</m:t>
                  </m:r>
                </m:sub>
              </m:sSub>
              <m:sSub>
                <m:sSubPr>
                  <m:ctrlPr>
                    <w:rPr>
                      <w:rFonts w:ascii="Cambria Math" w:hAnsi="Cambria Math"/>
                    </w:rPr>
                  </m:ctrlPr>
                </m:sSubPr>
                <m:e>
                  <m:r>
                    <w:rPr>
                      <w:rFonts w:ascii="Cambria Math" w:hAnsi="Cambria Math"/>
                    </w:rPr>
                    <m:t>G</m:t>
                  </m:r>
                  <m:ctrlPr>
                    <w:rPr>
                      <w:rFonts w:ascii="Cambria Math" w:hAnsi="Cambria Math"/>
                      <w:i/>
                    </w:rPr>
                  </m:ctrlPr>
                </m:e>
                <m:sub>
                  <m:r>
                    <m:rPr>
                      <m:sty m:val="p"/>
                    </m:rPr>
                    <w:rPr>
                      <w:rFonts w:ascii="Cambria Math" w:hAnsi="Cambria Math"/>
                    </w:rPr>
                    <m:t>2</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 xml:space="preserve">ij </m:t>
                  </m:r>
                </m:sub>
              </m:sSub>
              <m:sSub>
                <m:sSubPr>
                  <m:ctrlPr>
                    <w:rPr>
                      <w:rFonts w:ascii="Cambria Math" w:hAnsi="Cambria Math"/>
                      <w:i/>
                    </w:rPr>
                  </m:ctrlPr>
                </m:sSubPr>
                <m:e>
                  <m:r>
                    <w:rPr>
                      <w:rFonts w:ascii="Cambria Math" w:hAnsi="Cambria Math"/>
                    </w:rPr>
                    <m:t>+ u</m:t>
                  </m:r>
                  <m:ctrlPr>
                    <w:rPr>
                      <w:rFonts w:ascii="Cambria Math" w:eastAsia="Cambria Math" w:hAnsi="Cambria Math" w:cs="Cambria Math"/>
                      <w:i/>
                    </w:rPr>
                  </m:ctrlP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MLMYTH</m:t>
                  </m:r>
                </m:e>
              </m:d>
            </m:e>
          </m:eqArr>
        </m:oMath>
      </m:oMathPara>
    </w:p>
    <w:p w14:paraId="6A897D8E" w14:textId="77777777" w:rsidR="009D482D" w:rsidRPr="00DD00AF" w:rsidRDefault="009D482D" w:rsidP="009D482D">
      <w:pPr>
        <w:spacing w:line="480" w:lineRule="auto"/>
        <w:ind w:firstLine="720"/>
      </w:pPr>
    </w:p>
    <w:p w14:paraId="37A2A4BA" w14:textId="35F32692" w:rsidR="009D482D" w:rsidRPr="00DD00AF" w:rsidRDefault="009D482D" w:rsidP="00135901">
      <w:pPr>
        <w:spacing w:line="480" w:lineRule="auto"/>
      </w:pPr>
      <w:r w:rsidRPr="00DD00AF">
        <w:t xml:space="preserve">In the </w:t>
      </w:r>
      <w:r w:rsidR="00281EBD" w:rsidRPr="00DD00AF">
        <w:t>above equation</w:t>
      </w:r>
      <w:r w:rsidRPr="00DD00AF">
        <w:t xml:space="preserve">, </w:t>
      </w:r>
      <w:r w:rsidR="0081395B" w:rsidRPr="00DD00AF">
        <w:t xml:space="preserve">the </w:t>
      </w:r>
      <w:r w:rsidRPr="00DD00AF">
        <w:t>interaction effect can be added</w:t>
      </w:r>
      <w:r w:rsidR="000E4054" w:rsidRPr="00DD00AF">
        <w:t xml:space="preserve">. A level-1 </w:t>
      </w:r>
      <w:r w:rsidR="00B20D4C" w:rsidRPr="00DD00AF">
        <w:t xml:space="preserve">model </w:t>
      </w:r>
      <w:r w:rsidR="000E4054" w:rsidRPr="00DD00AF">
        <w:t xml:space="preserve">can be expressed as </w:t>
      </w:r>
    </w:p>
    <w:bookmarkStart w:id="58" w:name="_Hlk108382470"/>
    <w:p w14:paraId="4E8A55B2" w14:textId="14C8C6A7" w:rsidR="009D482D" w:rsidRPr="00DD00AF" w:rsidRDefault="00000000" w:rsidP="009D482D">
      <w:pPr>
        <w:spacing w:line="480" w:lineRule="auto"/>
        <w:ind w:firstLine="72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75799F4D" w14:textId="53518A65" w:rsidR="00B20D4C" w:rsidRPr="00DD00AF" w:rsidRDefault="00B20D4C" w:rsidP="00B20D4C">
      <w:pPr>
        <w:spacing w:line="480" w:lineRule="auto"/>
      </w:pPr>
      <w:r w:rsidRPr="00DD00AF">
        <w:rPr>
          <w:lang w:eastAsia="ko-KR"/>
        </w:rPr>
        <w:t>A level-2 model can be expressed as</w:t>
      </w:r>
    </w:p>
    <w:bookmarkStart w:id="59" w:name="_Hlk108382484"/>
    <w:bookmarkEnd w:id="58"/>
    <w:p w14:paraId="62B490FC" w14:textId="03AC7F8E" w:rsidR="009D482D" w:rsidRPr="00DD00AF" w:rsidRDefault="00000000" w:rsidP="009D482D">
      <w:pPr>
        <w:spacing w:line="480" w:lineRule="auto"/>
        <w:ind w:firstLine="720"/>
      </w:pPr>
      <m:oMathPara>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01</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02</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oMath>
      </m:oMathPara>
    </w:p>
    <w:bookmarkEnd w:id="59"/>
    <w:p w14:paraId="475B6EB8" w14:textId="4DF6D7F5" w:rsidR="009D482D" w:rsidRPr="00DD00AF" w:rsidRDefault="00000000" w:rsidP="009D482D">
      <w:pPr>
        <w:spacing w:line="480" w:lineRule="auto"/>
        <w:ind w:firstLine="720"/>
      </w:pPr>
      <m:oMathPara>
        <m:oMath>
          <m:sSub>
            <m:sSubPr>
              <m:ctrlPr>
                <w:rPr>
                  <w:rFonts w:ascii="Cambria Math" w:hAnsi="Cambria Math"/>
                  <w:i/>
                </w:rPr>
              </m:ctrlPr>
            </m:sSubPr>
            <m:e>
              <m:r>
                <m:rPr>
                  <m:sty m:val="p"/>
                </m:rPr>
                <w:rPr>
                  <w:rFonts w:ascii="Cambria Math" w:hAnsi="Cambria Math"/>
                </w:rPr>
                <m:t>β</m:t>
              </m:r>
              <m:ctrlPr>
                <w:rPr>
                  <w:rFonts w:ascii="Cambria Math" w:hAnsi="Cambria Math"/>
                  <w:iCs/>
                </w:rPr>
              </m:ctrlP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11</m:t>
              </m:r>
            </m:sub>
          </m:sSub>
          <m:sSub>
            <m:sSubPr>
              <m:ctrlPr>
                <w:rPr>
                  <w:rFonts w:ascii="Cambria Math" w:hAnsi="Cambria Math"/>
                </w:rPr>
              </m:ctrlPr>
            </m:sSubPr>
            <m:e>
              <m:r>
                <w:rPr>
                  <w:rFonts w:ascii="Cambria Math" w:hAnsi="Cambria Math"/>
                </w:rPr>
                <m:t>G</m:t>
              </m:r>
              <m:ctrlPr>
                <w:rPr>
                  <w:rFonts w:ascii="Cambria Math" w:hAnsi="Cambria Math"/>
                  <w:i/>
                  <w:iCs/>
                </w:rPr>
              </m:ctrlPr>
            </m:e>
            <m:sub>
              <m:r>
                <m:rPr>
                  <m:sty m:val="p"/>
                </m:rPr>
                <w:rPr>
                  <w:rFonts w:ascii="Cambria Math" w:hAnsi="Cambria Math"/>
                </w:rPr>
                <m:t>1</m:t>
              </m:r>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12</m:t>
              </m:r>
            </m:sub>
          </m:sSub>
          <m:sSub>
            <m:sSubPr>
              <m:ctrlPr>
                <w:rPr>
                  <w:rFonts w:ascii="Cambria Math" w:hAnsi="Cambria Math"/>
                </w:rPr>
              </m:ctrlPr>
            </m:sSubPr>
            <m:e>
              <m:r>
                <w:rPr>
                  <w:rFonts w:ascii="Cambria Math" w:hAnsi="Cambria Math"/>
                </w:rPr>
                <m:t>G</m:t>
              </m:r>
              <m:ctrlPr>
                <w:rPr>
                  <w:rFonts w:ascii="Cambria Math" w:hAnsi="Cambria Math"/>
                  <w:i/>
                  <w:iCs/>
                </w:rPr>
              </m:ctrlPr>
            </m:e>
            <m:sub>
              <m:r>
                <m:rPr>
                  <m:sty m:val="p"/>
                </m:rPr>
                <w:rPr>
                  <w:rFonts w:ascii="Cambria Math" w:hAnsi="Cambria Math"/>
                </w:rPr>
                <m:t>2</m:t>
              </m:r>
              <m:r>
                <w:rPr>
                  <w:rFonts w:ascii="Cambria Math" w:hAnsi="Cambria Math"/>
                </w:rPr>
                <m:t>j</m:t>
              </m:r>
            </m:sub>
          </m:sSub>
        </m:oMath>
      </m:oMathPara>
    </w:p>
    <w:p w14:paraId="333F931B" w14:textId="1BB06897" w:rsidR="009D482D" w:rsidRPr="00DD00AF" w:rsidRDefault="009D482D" w:rsidP="00135901">
      <w:pPr>
        <w:spacing w:line="480" w:lineRule="auto"/>
      </w:pPr>
      <w:r w:rsidRPr="00DD00AF">
        <w:t>Combin</w:t>
      </w:r>
      <w:r w:rsidR="000E4054" w:rsidRPr="00DD00AF">
        <w:t>ing these models together yield</w:t>
      </w:r>
      <w:r w:rsidR="00281EBD" w:rsidRPr="00DD00AF">
        <w:t>s</w:t>
      </w:r>
      <w:r w:rsidR="000E4054" w:rsidRPr="00DD00AF">
        <w:t xml:space="preserve"> the composite multilevel models as follows</w:t>
      </w:r>
      <w:r w:rsidR="005C4BB4" w:rsidRPr="00DD00AF">
        <w:t>:</w:t>
      </w:r>
      <w:r w:rsidRPr="00DD00AF">
        <w:t xml:space="preserve"> </w:t>
      </w:r>
    </w:p>
    <w:p w14:paraId="656D3C4F" w14:textId="77777777" w:rsidR="005C4BB4" w:rsidRPr="00DD00AF" w:rsidRDefault="00000000" w:rsidP="009D482D">
      <w:pPr>
        <w:spacing w:line="480" w:lineRule="auto"/>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01</m:t>
                  </m:r>
                </m:sub>
              </m:sSub>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02</m:t>
                  </m:r>
                </m:sub>
              </m:sSub>
              <m:sSub>
                <m:sSubPr>
                  <m:ctrlPr>
                    <w:rPr>
                      <w:rFonts w:ascii="Cambria Math" w:hAnsi="Cambria Math"/>
                    </w:rPr>
                  </m:ctrlPr>
                </m:sSubPr>
                <m:e>
                  <m:r>
                    <w:rPr>
                      <w:rFonts w:ascii="Cambria Math" w:hAnsi="Cambria Math"/>
                    </w:rPr>
                    <m:t>G</m:t>
                  </m:r>
                  <m:ctrlPr>
                    <w:rPr>
                      <w:rFonts w:ascii="Cambria Math" w:hAnsi="Cambria Math"/>
                      <w:i/>
                    </w:rPr>
                  </m:ctrlPr>
                </m:e>
                <m:sub>
                  <m:r>
                    <m:rPr>
                      <m:sty m:val="p"/>
                    </m:rPr>
                    <w:rPr>
                      <w:rFonts w:ascii="Cambria Math" w:hAnsi="Cambria Math"/>
                    </w:rPr>
                    <m:t>2</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1j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MLMYTH</m:t>
                  </m:r>
                </m:e>
              </m:d>
            </m:e>
          </m:eqArr>
        </m:oMath>
      </m:oMathPara>
    </w:p>
    <w:p w14:paraId="28FB435C" w14:textId="080F6BF4" w:rsidR="009D482D" w:rsidRPr="00DD00AF" w:rsidRDefault="005C4BB4" w:rsidP="005C4BB4">
      <w:pPr>
        <w:spacing w:line="480" w:lineRule="auto"/>
        <w:rPr>
          <w:lang w:eastAsia="ko-KR"/>
        </w:rPr>
      </w:pPr>
      <w:r w:rsidRPr="00DD00AF">
        <w:rPr>
          <w:rFonts w:hint="eastAsia"/>
          <w:lang w:eastAsia="ko-KR"/>
        </w:rPr>
        <w:lastRenderedPageBreak/>
        <w:t>T</w:t>
      </w:r>
      <w:r w:rsidRPr="00DD00AF">
        <w:rPr>
          <w:lang w:eastAsia="ko-KR"/>
        </w:rPr>
        <w:t xml:space="preserve">hus far, seven multilevel models are introduced. </w:t>
      </w:r>
    </w:p>
    <w:p w14:paraId="1A6F41B0" w14:textId="6078FBAB" w:rsidR="00E954F2" w:rsidRPr="00DD00AF" w:rsidRDefault="009D482D" w:rsidP="00592E63">
      <w:pPr>
        <w:spacing w:line="480" w:lineRule="auto"/>
        <w:ind w:firstLine="720"/>
        <w:rPr>
          <w:b/>
        </w:rPr>
      </w:pPr>
      <w:r w:rsidRPr="00DD00AF">
        <w:t xml:space="preserve">This current research will investigate the regression-based approach and multilevel </w:t>
      </w:r>
      <w:r w:rsidR="00641234" w:rsidRPr="00DD00AF">
        <w:t>approach. Thus</w:t>
      </w:r>
      <w:r w:rsidRPr="00DD00AF">
        <w:t xml:space="preserve"> far, this section briefly covered how a categorical variable can be addressed in both approaches with an example of a hypothetical research scenario. The following section will discuss how this current study can be carried out to answer research questions. </w:t>
      </w:r>
      <w:r w:rsidR="00E954F2" w:rsidRPr="00DD00AF">
        <w:rPr>
          <w:b/>
        </w:rPr>
        <w:br w:type="page"/>
      </w:r>
    </w:p>
    <w:p w14:paraId="7CBF19C2" w14:textId="23FB8E50" w:rsidR="005233EC" w:rsidRPr="00DD00AF" w:rsidRDefault="005233EC" w:rsidP="00C831D7">
      <w:pPr>
        <w:pStyle w:val="2"/>
      </w:pPr>
      <w:bookmarkStart w:id="60" w:name="_Toc108985995"/>
      <w:bookmarkStart w:id="61" w:name="_Toc108986098"/>
      <w:bookmarkStart w:id="62" w:name="_Toc109813173"/>
      <w:r w:rsidRPr="00DD00AF">
        <w:lastRenderedPageBreak/>
        <w:t>M</w:t>
      </w:r>
      <w:r w:rsidR="00E954F2" w:rsidRPr="00DD00AF">
        <w:t>ETHOD</w:t>
      </w:r>
      <w:bookmarkEnd w:id="60"/>
      <w:bookmarkEnd w:id="61"/>
      <w:bookmarkEnd w:id="62"/>
    </w:p>
    <w:p w14:paraId="4F317F26" w14:textId="1B771CFA" w:rsidR="00FD57B1" w:rsidRPr="00DD00AF" w:rsidRDefault="00FD57B1" w:rsidP="00C831D7">
      <w:pPr>
        <w:pStyle w:val="3"/>
      </w:pPr>
      <w:bookmarkStart w:id="63" w:name="_Toc108985996"/>
      <w:bookmarkStart w:id="64" w:name="_Toc108986099"/>
      <w:bookmarkStart w:id="65" w:name="_Toc109813174"/>
      <w:r w:rsidRPr="00DD00AF">
        <w:t>Current Study</w:t>
      </w:r>
      <w:bookmarkEnd w:id="63"/>
      <w:bookmarkEnd w:id="64"/>
      <w:bookmarkEnd w:id="65"/>
      <w:r w:rsidRPr="00DD00AF">
        <w:t xml:space="preserve"> </w:t>
      </w:r>
    </w:p>
    <w:p w14:paraId="13D09F4F" w14:textId="12331A2C" w:rsidR="00AE5BB0" w:rsidRPr="00DD00AF" w:rsidRDefault="00FD57B1" w:rsidP="00FD57B1">
      <w:pPr>
        <w:spacing w:line="480" w:lineRule="auto"/>
        <w:ind w:firstLine="720"/>
      </w:pPr>
      <w:r w:rsidRPr="00DD00AF">
        <w:t xml:space="preserve">The key aim of this paper is to </w:t>
      </w:r>
      <w:r w:rsidR="00981537" w:rsidRPr="00DD00AF">
        <w:t>compare</w:t>
      </w:r>
      <w:r w:rsidRPr="00DD00AF">
        <w:t xml:space="preserve"> multilevel models and </w:t>
      </w:r>
      <w:r w:rsidR="00524188" w:rsidRPr="00DD00AF">
        <w:t>pooled-regression</w:t>
      </w:r>
      <w:r w:rsidRPr="00DD00AF">
        <w:t xml:space="preserve"> models when analyzing d</w:t>
      </w:r>
      <w:r w:rsidR="00840035" w:rsidRPr="00DD00AF">
        <w:t>y</w:t>
      </w:r>
      <w:r w:rsidRPr="00DD00AF">
        <w:t xml:space="preserve">adic data. A further aim is to </w:t>
      </w:r>
      <w:r w:rsidR="00164928" w:rsidRPr="00DD00AF">
        <w:t>seek</w:t>
      </w:r>
      <w:r w:rsidRPr="00DD00AF">
        <w:t xml:space="preserve"> a better way to address categorical variables in the dyadic analysis framework. To this end, a simulation study can answer these questions. Convergence </w:t>
      </w:r>
      <w:r w:rsidR="000E33CD" w:rsidRPr="00DD00AF">
        <w:t xml:space="preserve">rate, </w:t>
      </w:r>
      <w:r w:rsidRPr="00DD00AF">
        <w:t>Type I error rate</w:t>
      </w:r>
      <w:r w:rsidR="000E33CD" w:rsidRPr="00DD00AF">
        <w:t>, and power</w:t>
      </w:r>
      <w:r w:rsidRPr="00DD00AF">
        <w:t xml:space="preserve"> will be used to evaluate model performance</w:t>
      </w:r>
      <w:bookmarkStart w:id="66" w:name="_Toc108985997"/>
      <w:bookmarkStart w:id="67" w:name="_Toc108986100"/>
      <w:bookmarkStart w:id="68" w:name="_Toc109813175"/>
      <w:r w:rsidR="00AE5BB0" w:rsidRPr="00DD00AF">
        <w:t>.</w:t>
      </w:r>
    </w:p>
    <w:p w14:paraId="66FCCB8F" w14:textId="0DFEE676" w:rsidR="005233EC" w:rsidRPr="00DD00AF" w:rsidRDefault="000E33CD" w:rsidP="00C831D7">
      <w:pPr>
        <w:pStyle w:val="3"/>
      </w:pPr>
      <w:r w:rsidRPr="00DD00AF">
        <w:t>Simulation Design</w:t>
      </w:r>
      <w:bookmarkEnd w:id="66"/>
      <w:bookmarkEnd w:id="67"/>
      <w:bookmarkEnd w:id="68"/>
    </w:p>
    <w:p w14:paraId="4A0FC886" w14:textId="0ACC7C8C" w:rsidR="00AE5BB0" w:rsidRPr="00DD00AF" w:rsidRDefault="000E33CD" w:rsidP="000E33CD">
      <w:pPr>
        <w:spacing w:line="480" w:lineRule="auto"/>
        <w:ind w:firstLine="720"/>
      </w:pPr>
      <w:r w:rsidRPr="00DD00AF">
        <w:t xml:space="preserve">To address research questions, </w:t>
      </w:r>
      <w:r w:rsidR="0018198A" w:rsidRPr="00DD00AF">
        <w:t xml:space="preserve">dyadic </w:t>
      </w:r>
      <w:r w:rsidRPr="00DD00AF">
        <w:t xml:space="preserve">data were generated based on </w:t>
      </w:r>
      <w:r w:rsidR="00281927" w:rsidRPr="00DD00AF">
        <w:t xml:space="preserve">a </w:t>
      </w:r>
      <w:r w:rsidRPr="00DD00AF">
        <w:t xml:space="preserve">hypothetical research scenario. In that hypothetical scenario, researchers </w:t>
      </w:r>
      <w:r w:rsidR="00F1347A" w:rsidRPr="00DD00AF">
        <w:t>were</w:t>
      </w:r>
      <w:r w:rsidRPr="00DD00AF">
        <w:t xml:space="preserve"> interested in the effects of education</w:t>
      </w:r>
      <w:r w:rsidR="00281927" w:rsidRPr="00DD00AF">
        <w:t xml:space="preserve">, </w:t>
      </w:r>
      <w:r w:rsidRPr="00DD00AF">
        <w:t xml:space="preserve">gender, and their interaction on health outcomes (DV). Furthermore, in this scenario, researchers collected sibling data because sibling data allow researchers to address between- and within-familial effects in this relationship. In this scenario, MLM or </w:t>
      </w:r>
      <w:r w:rsidR="0031313B" w:rsidRPr="00DD00AF">
        <w:t>pooled-regression approach</w:t>
      </w:r>
      <w:r w:rsidRPr="00DD00AF">
        <w:t xml:space="preserve"> can be used</w:t>
      </w:r>
      <w:r w:rsidR="00AE5BB0" w:rsidRPr="00DD00AF">
        <w:t>.</w:t>
      </w:r>
    </w:p>
    <w:p w14:paraId="6C9E2F5D" w14:textId="36D62D22" w:rsidR="00AE5BB0" w:rsidRPr="00DD00AF" w:rsidRDefault="00011DAD" w:rsidP="00A82492">
      <w:pPr>
        <w:spacing w:line="480" w:lineRule="auto"/>
        <w:ind w:firstLine="720"/>
      </w:pPr>
      <w:r w:rsidRPr="00DD00AF">
        <w:t>For data generatio</w:t>
      </w:r>
      <w:r w:rsidR="00A82492" w:rsidRPr="00DD00AF">
        <w:t>n, management, and an</w:t>
      </w:r>
      <w:r w:rsidR="00281927" w:rsidRPr="00DD00AF">
        <w:t>a</w:t>
      </w:r>
      <w:r w:rsidR="00A82492" w:rsidRPr="00DD00AF">
        <w:t>lysis</w:t>
      </w:r>
      <w:r w:rsidRPr="00DD00AF">
        <w:t>,</w:t>
      </w:r>
      <w:r w:rsidR="000E33CD" w:rsidRPr="00DD00AF">
        <w:t xml:space="preserve"> </w:t>
      </w:r>
      <w:r w:rsidR="00E911FA" w:rsidRPr="00DD00AF">
        <w:t>R</w:t>
      </w:r>
      <w:r w:rsidR="00470A43" w:rsidRPr="00DD00AF">
        <w:t xml:space="preserve"> (version 4.1.2) </w:t>
      </w:r>
      <w:r w:rsidR="00E911FA" w:rsidRPr="00DD00AF">
        <w:t>w</w:t>
      </w:r>
      <w:r w:rsidR="00281927" w:rsidRPr="00DD00AF">
        <w:t>as</w:t>
      </w:r>
      <w:r w:rsidR="00E911FA" w:rsidRPr="00DD00AF">
        <w:t xml:space="preserve"> used (R Core Team, 2021)</w:t>
      </w:r>
      <w:r w:rsidR="00A11B8E" w:rsidRPr="00DD00AF">
        <w:t>, packages</w:t>
      </w:r>
      <w:r w:rsidR="00A82492" w:rsidRPr="00DD00AF">
        <w:t xml:space="preserve"> such as </w:t>
      </w:r>
      <w:r w:rsidR="00470A43" w:rsidRPr="00DD00AF">
        <w:t>discord (</w:t>
      </w:r>
      <w:r w:rsidR="00A11B8E" w:rsidRPr="00DD00AF">
        <w:t>version 1</w:t>
      </w:r>
      <w:r w:rsidR="00365E4A" w:rsidRPr="00DD00AF">
        <w:t>.</w:t>
      </w:r>
      <w:r w:rsidR="00A11B8E" w:rsidRPr="00DD00AF">
        <w:t xml:space="preserve">1.0.9; </w:t>
      </w:r>
      <w:r w:rsidR="00470A43" w:rsidRPr="00DD00AF">
        <w:t xml:space="preserve">Garrison &amp; Trattner, 2021), </w:t>
      </w:r>
      <w:r w:rsidR="00A82492" w:rsidRPr="00DD00AF">
        <w:t>tidyverse (</w:t>
      </w:r>
      <w:r w:rsidR="00A11B8E" w:rsidRPr="00DD00AF">
        <w:t>version 1.3.1;</w:t>
      </w:r>
      <w:r w:rsidR="00775FDF" w:rsidRPr="00DD00AF">
        <w:fldChar w:fldCharType="begin"/>
      </w:r>
      <w:r w:rsidR="00775FDF" w:rsidRPr="00DD00AF">
        <w:instrText xml:space="preserve"> ADDIN ZOTERO_ITEM CSL_CITATION {"citationID":"0B3NcDFU","properties":{"formattedCitation":"(Wickham et al., 2019)","plainCitation":"(Wickham et al., 2019)","noteIndex":0},"citationItems":[{"id":779,"uris":["http://zotero.org/users/8270394/items/LUQIILVB"],"itemData":{"id":779,"type":"article-journal","abstract":"Wickham et al., (2019). Welcome to the Tidyverse. Journal of Open Source Software, 4(43), 1686, https://doi.org/10.21105/joss.01686","container-title":"Journal of Open Source Software","DOI":"10.21105/joss.01686","ISSN":"2475-9066","issue":"43","language":"en","page":"1686","source":"joss.theoj.org","title":"Welcome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11,21]]}}}],"schema":"https://github.com/citation-style-language/schema/raw/master/csl-citation.json"} </w:instrText>
      </w:r>
      <w:r w:rsidR="00775FDF" w:rsidRPr="00DD00AF">
        <w:fldChar w:fldCharType="separate"/>
      </w:r>
      <w:r w:rsidR="00775FDF" w:rsidRPr="00DD00AF">
        <w:t>Wickham et al., 2019)</w:t>
      </w:r>
      <w:r w:rsidR="00775FDF" w:rsidRPr="00DD00AF">
        <w:fldChar w:fldCharType="end"/>
      </w:r>
      <w:r w:rsidR="00A11B8E" w:rsidRPr="00DD00AF">
        <w:t xml:space="preserve">, </w:t>
      </w:r>
      <w:r w:rsidR="00A82492" w:rsidRPr="00DD00AF">
        <w:t>lmerTest (</w:t>
      </w:r>
      <w:r w:rsidR="00A11B8E" w:rsidRPr="00DD00AF">
        <w:t xml:space="preserve">version 3.1.3; </w:t>
      </w:r>
      <w:r w:rsidR="00A82492" w:rsidRPr="00DD00AF">
        <w:t>Kuznetsova, Brockhoff, &amp; Christensen, 2017)</w:t>
      </w:r>
      <w:r w:rsidR="00365E4A" w:rsidRPr="00DD00AF">
        <w:t>, apaTables (version 2.0.8; Stanley, 2021)</w:t>
      </w:r>
      <w:r w:rsidR="00A11B8E" w:rsidRPr="00DD00AF">
        <w:t xml:space="preserve"> </w:t>
      </w:r>
      <w:r w:rsidR="00A82492" w:rsidRPr="00DD00AF">
        <w:t xml:space="preserve">were </w:t>
      </w:r>
      <w:r w:rsidR="00A11B8E" w:rsidRPr="00DD00AF">
        <w:t xml:space="preserve">mainly </w:t>
      </w:r>
      <w:r w:rsidR="00A82492" w:rsidRPr="00DD00AF">
        <w:t xml:space="preserve">used. </w:t>
      </w:r>
      <w:r w:rsidR="000E33CD" w:rsidRPr="00DD00AF">
        <w:t xml:space="preserve">With this generated dataset, </w:t>
      </w:r>
      <w:r w:rsidR="0010236D" w:rsidRPr="00DD00AF">
        <w:t xml:space="preserve">this study </w:t>
      </w:r>
      <w:r w:rsidR="000E33CD" w:rsidRPr="00DD00AF">
        <w:t>investigate</w:t>
      </w:r>
      <w:r w:rsidR="007F1A72" w:rsidRPr="00DD00AF">
        <w:t>d</w:t>
      </w:r>
      <w:r w:rsidR="000E33CD" w:rsidRPr="00DD00AF">
        <w:t xml:space="preserve"> and compare</w:t>
      </w:r>
      <w:r w:rsidR="007F1A72" w:rsidRPr="00DD00AF">
        <w:t>d</w:t>
      </w:r>
      <w:r w:rsidR="000E33CD" w:rsidRPr="00DD00AF">
        <w:t xml:space="preserve"> the multilevel model and the </w:t>
      </w:r>
      <w:bookmarkStart w:id="69" w:name="_Hlk108630603"/>
      <w:r w:rsidR="00D57155" w:rsidRPr="00DD00AF">
        <w:t>discordant kinship model</w:t>
      </w:r>
      <w:r w:rsidR="000E33CD" w:rsidRPr="00DD00AF">
        <w:t xml:space="preserve"> </w:t>
      </w:r>
      <w:bookmarkEnd w:id="69"/>
      <w:r w:rsidR="000E33CD" w:rsidRPr="00DD00AF">
        <w:t xml:space="preserve">that Garrison and Rodgers (2016) proposed. The four factors </w:t>
      </w:r>
      <w:r w:rsidR="00FA1044" w:rsidRPr="00DD00AF">
        <w:t>that were manipulated for this study are:</w:t>
      </w:r>
      <w:r w:rsidR="000E33CD" w:rsidRPr="00DD00AF">
        <w:t xml:space="preserve"> 1) sample size, 2) intraclass correlation, 3) the main effect of the categorical variable, and 4) </w:t>
      </w:r>
      <w:r w:rsidR="00AC6400" w:rsidRPr="00DD00AF">
        <w:t>the interaction effect of categorical variable and continuous variable</w:t>
      </w:r>
      <w:bookmarkStart w:id="70" w:name="_Toc108985998"/>
      <w:bookmarkStart w:id="71" w:name="_Toc108986101"/>
      <w:bookmarkStart w:id="72" w:name="_Toc109813176"/>
      <w:r w:rsidR="00AE5BB0" w:rsidRPr="00DD00AF">
        <w:t>.</w:t>
      </w:r>
    </w:p>
    <w:p w14:paraId="6E15FC52" w14:textId="0E3C7085" w:rsidR="0092672A" w:rsidRPr="00DD00AF" w:rsidRDefault="0092672A" w:rsidP="00C831D7">
      <w:pPr>
        <w:pStyle w:val="3"/>
      </w:pPr>
      <w:r w:rsidRPr="00DD00AF">
        <w:lastRenderedPageBreak/>
        <w:t>Sample Size</w:t>
      </w:r>
      <w:bookmarkEnd w:id="70"/>
      <w:bookmarkEnd w:id="71"/>
      <w:bookmarkEnd w:id="72"/>
      <w:r w:rsidRPr="00DD00AF">
        <w:t xml:space="preserve"> </w:t>
      </w:r>
    </w:p>
    <w:p w14:paraId="18A3E588" w14:textId="452B8DEC" w:rsidR="0092672A" w:rsidRPr="00DD00AF" w:rsidRDefault="0092672A" w:rsidP="0092672A">
      <w:pPr>
        <w:spacing w:line="480" w:lineRule="auto"/>
        <w:ind w:firstLine="720"/>
        <w:rPr>
          <w:lang w:eastAsia="ko-KR"/>
        </w:rPr>
      </w:pPr>
      <w:r w:rsidRPr="00DD00AF">
        <w:rPr>
          <w:lang w:eastAsia="ko-KR"/>
        </w:rPr>
        <w:t xml:space="preserve">Sample size influences estimation. In dyadic analysis, it has been suggested that at least 50 dyads are needed (when there are no singletons) to get a reliable and valid estimation in multilevel modeling </w:t>
      </w:r>
      <w:r w:rsidRPr="00DD00AF">
        <w:rPr>
          <w:lang w:eastAsia="ko-KR"/>
        </w:rPr>
        <w:fldChar w:fldCharType="begin"/>
      </w:r>
      <w:r w:rsidR="00E532B3" w:rsidRPr="00DD00AF">
        <w:rPr>
          <w:lang w:eastAsia="ko-KR"/>
        </w:rPr>
        <w:instrText xml:space="preserve"> ADDIN ZOTERO_ITEM CSL_CITATION {"citationID":"8KuQDECc","properties":{"formattedCitation":"(Du &amp; Wang, 2016)","plainCitation":"(Du &amp; Wang, 2016)","noteIndex":0},"citationItems":[{"id":653,"uris":["http://zotero.org/users/8270394/items/HYTBYAR5"],"itemData":{"id":653,"type":"article-journal","abstract":". Dyadic data often appear in social and behavioral research, and multilevel models (MLMs) can be used to analyze them. For dyadic data, the group size is 2, which is the minimum group size we could have for fitting a multilevel model. This Monte Carlo study examines the effects of the number of dyads, the intraclass correlation (ICC), the proportion of singletons, and the missingness mechanism on convergence, bias, coverage rates, and Type I error rates of parameter estimates of dyadic data analysis using MLMs. Results showed that the estimation of variance components could have nonconvergence problems, nonignorable bias, and deviated coverage rates from nominal values when ICC is low, the proportion of singletons is high, and/or the number of dyads is small. More dyads helped obtain more reliable and valid estimates. Sample size guidelines based on the simulation model are given and discussed.","container-title":"Methodology","DOI":"10.1027/1614-2241/a000105","ISSN":"1614-1881","issue":"1","note":"publisher: Hogrefe Publishing","page":"21-31","source":"econtent.hogrefe.com (Atypon)","title":"The Impact of the Number of Dyads on Estimation of Dyadic Data \t\t\t\t\tAnalysis Using Multilevel Modeling","volume":"12","author":[{"family":"Du","given":"Han"},{"family":"Wang","given":"Lijuan"}],"issued":{"date-parts":[["2016",1,1]]}}}],"schema":"https://github.com/citation-style-language/schema/raw/master/csl-citation.json"} </w:instrText>
      </w:r>
      <w:r w:rsidRPr="00DD00AF">
        <w:rPr>
          <w:lang w:eastAsia="ko-KR"/>
        </w:rPr>
        <w:fldChar w:fldCharType="separate"/>
      </w:r>
      <w:r w:rsidRPr="00DD00AF">
        <w:rPr>
          <w:lang w:eastAsia="ko-KR"/>
        </w:rPr>
        <w:t>(Du &amp; Wang, 2016)</w:t>
      </w:r>
      <w:r w:rsidRPr="00DD00AF">
        <w:rPr>
          <w:lang w:eastAsia="ko-KR"/>
        </w:rPr>
        <w:fldChar w:fldCharType="end"/>
      </w:r>
      <w:r w:rsidRPr="00DD00AF">
        <w:rPr>
          <w:lang w:eastAsia="ko-KR"/>
        </w:rPr>
        <w:t>.</w:t>
      </w:r>
    </w:p>
    <w:p w14:paraId="37590B5F" w14:textId="5FD4DD5D" w:rsidR="0092672A" w:rsidRPr="00DD00AF" w:rsidRDefault="001102A9" w:rsidP="0092672A">
      <w:pPr>
        <w:spacing w:line="480" w:lineRule="auto"/>
        <w:ind w:firstLine="720"/>
        <w:rPr>
          <w:lang w:eastAsia="ko-KR"/>
        </w:rPr>
      </w:pPr>
      <w:r w:rsidRPr="00DD00AF">
        <w:rPr>
          <w:lang w:eastAsia="ko-KR"/>
        </w:rPr>
        <w:t>Three separate sample sizes were chosen to address how small, medium, and large sample sizes affect the estimations; 30 dyads (total 60 people), 120 dyads (total 240 people), and 510 dyads (total 1020 people).</w:t>
      </w:r>
      <w:r w:rsidR="00AE5BB0" w:rsidRPr="00DD00AF">
        <w:rPr>
          <w:lang w:eastAsia="ko-KR"/>
        </w:rPr>
        <w:t xml:space="preserve"> </w:t>
      </w:r>
      <w:r w:rsidR="0092672A" w:rsidRPr="00DD00AF">
        <w:rPr>
          <w:lang w:eastAsia="ko-KR"/>
        </w:rPr>
        <w:t xml:space="preserve">Du &amp; Wang (2016) included 500 dyads (1000 people) as the largest sample size in their simulation study. I chose these sizes because these dyad numbers are multiples of six. This study involves models with </w:t>
      </w:r>
      <w:r w:rsidR="00281927" w:rsidRPr="00DD00AF">
        <w:rPr>
          <w:lang w:eastAsia="ko-KR"/>
        </w:rPr>
        <w:t xml:space="preserve">a </w:t>
      </w:r>
      <w:r w:rsidR="0092672A" w:rsidRPr="00DD00AF">
        <w:rPr>
          <w:lang w:eastAsia="ko-KR"/>
        </w:rPr>
        <w:t>categorical variable that have two and three factors.</w:t>
      </w:r>
      <w:r w:rsidR="00AE5BB0" w:rsidRPr="00DD00AF">
        <w:rPr>
          <w:lang w:eastAsia="ko-KR"/>
        </w:rPr>
        <w:t xml:space="preserve"> </w:t>
      </w:r>
    </w:p>
    <w:p w14:paraId="74637D0D" w14:textId="2DA6BCBC" w:rsidR="0092672A" w:rsidRPr="00DD00AF" w:rsidRDefault="0092672A" w:rsidP="00C831D7">
      <w:pPr>
        <w:pStyle w:val="3"/>
      </w:pPr>
      <w:bookmarkStart w:id="73" w:name="_Toc108985999"/>
      <w:bookmarkStart w:id="74" w:name="_Toc108986102"/>
      <w:bookmarkStart w:id="75" w:name="_Toc109813177"/>
      <w:r w:rsidRPr="00DD00AF">
        <w:t>ICC</w:t>
      </w:r>
      <w:bookmarkEnd w:id="73"/>
      <w:bookmarkEnd w:id="74"/>
      <w:bookmarkEnd w:id="75"/>
    </w:p>
    <w:p w14:paraId="59037AC8" w14:textId="464EBF5A" w:rsidR="0092672A" w:rsidRPr="00DD00AF" w:rsidRDefault="0092672A" w:rsidP="0092672A">
      <w:pPr>
        <w:spacing w:line="480" w:lineRule="auto"/>
        <w:ind w:firstLine="720"/>
      </w:pPr>
      <w:r w:rsidRPr="00DD00AF">
        <w:t xml:space="preserve">As discussed in the introduction, ICC influences the estimates. Generally, ICC denotes how much variance can be explained by dyads. </w:t>
      </w:r>
      <w:r w:rsidR="007A28BC" w:rsidRPr="00DD00AF">
        <w:t>As discussed in the introduction, ICC can be calculated from the null model (Hox, 2010)</w:t>
      </w:r>
      <w:r w:rsidRPr="00DD00AF">
        <w:t>.</w:t>
      </w:r>
    </w:p>
    <w:p w14:paraId="33EB1213" w14:textId="190D99F4" w:rsidR="00AE5BB0" w:rsidRPr="00DD00AF" w:rsidRDefault="0092672A" w:rsidP="0092672A">
      <w:pPr>
        <w:spacing w:line="480" w:lineRule="auto"/>
        <w:ind w:firstLine="720"/>
      </w:pPr>
      <w:r w:rsidRPr="00DD00AF">
        <w:t>It is worth noting that as group size gets smaller, ICC tends to be higher (Hox, 2010) in MLM. In Du &amp; Wang (2016),</w:t>
      </w:r>
      <w:r w:rsidR="00A934D1" w:rsidRPr="00DD00AF">
        <w:t xml:space="preserve"> ICC for </w:t>
      </w:r>
      <w:r w:rsidRPr="00DD00AF">
        <w:t>0.1, 0.2, 0.3, 0.5, and 0.7 were used to simulate dyadic analysis using MLM. In this work, Du &amp; Wang (2016) found that when ICC is equal to or less than 0.2 (ICC</w:t>
      </w:r>
      <m:oMath>
        <m:r>
          <m:rPr>
            <m:sty m:val="p"/>
          </m:rPr>
          <w:rPr>
            <w:rFonts w:ascii="Cambria Math" w:hAnsi="Cambria Math" w:hint="eastAsia"/>
          </w:rPr>
          <m:t>≤</m:t>
        </m:r>
        <m:r>
          <w:rPr>
            <w:rFonts w:ascii="Cambria Math" w:hAnsi="Cambria Math"/>
          </w:rPr>
          <m:t>0.2</m:t>
        </m:r>
      </m:oMath>
      <w:r w:rsidRPr="00DD00AF">
        <w:t>), more convergence issues may occur in dyadic analysis using MLM. Thus, I included 0.2 as a minimum level of ICC because of this finding</w:t>
      </w:r>
      <w:r w:rsidR="00AE5BB0" w:rsidRPr="00DD00AF">
        <w:t>.</w:t>
      </w:r>
    </w:p>
    <w:p w14:paraId="4FF1AA72" w14:textId="08C11A4F" w:rsidR="0092672A" w:rsidRPr="00DD00AF" w:rsidRDefault="0092672A" w:rsidP="0092672A">
      <w:pPr>
        <w:spacing w:line="480" w:lineRule="auto"/>
        <w:ind w:firstLine="720"/>
      </w:pPr>
      <w:r w:rsidRPr="00DD00AF">
        <w:t xml:space="preserve">Further, 0.4 and 0.8 of ICC can be found in the literature as well. For example, 0.43 of ICC was observed among opposite-gender sibling pairs in weight </w:t>
      </w:r>
      <w:r w:rsidRPr="00DD00AF">
        <w:fldChar w:fldCharType="begin"/>
      </w:r>
      <w:r w:rsidR="00E532B3" w:rsidRPr="00DD00AF">
        <w:instrText xml:space="preserve"> ADDIN ZOTERO_ITEM CSL_CITATION {"citationID":"OP1pazdg","properties":{"formattedCitation":"(Raskind et al., 2018)","plainCitation":"(Raskind et al., 2018)","noteIndex":0},"citationItems":[{"id":727,"uris":["http://zotero.org/users/8270394/items/P868L2H9"],"itemData":{"id":727,"type":"article-journal","abstract":"India faces a dual burden of increasing obesity and persistent underweight as it experiences the nutrition transition—the dietary and lifestyle changes that accompany globalization, economic development, and technological change. Yet, the nutrition transition is not solely a top-down process; rather, global forces converge with local practices at multiple levels of the social ecology. The family environment, a key site for the transmission of local customs and norms, remains largely unexplored in India. We examined the extent to which opposite-gender siblings and mother–child pairs were concordant or discordant in body weight, and whether domains of the family environment, specifically, food practices, food-related gender norms, and household resources, were associated with patterns of unhealthy weight within and between families. Multilevel dyadic analysis and logistic regression were conducted using survey data from a representative sample of 400 families in a Southern Indian city. We identified substantial clustering of weight among opposite-gender sibling pairs (ICC = 0.43) and mother–child pairs, as well as important patterns of discordance, including 11% of families experiencing a dual burden of underweight and overweight. Household resources, including mother’s education and income, were salient in explaining the distribution of body weight within and between families. Importantly, less examined domains of the family environment were also relevant, including food practices (e.g., grocery shopping frequency), and food-related gender norms (e.g., mother’s control of food served at home). Continued exploration of how global and local practices converge in households will be necessary to develop programming that effectively addresses India’s dual burden of unhealthy weight.","container-title":"Population Research and Policy Review","DOI":"10.1007/s11113-017-9455-z","ISSN":"1573-7829","issue":"2","journalAbbreviation":"Popul Res Policy Rev","language":"en","page":"157-180","source":"Springer Link","title":"Unhealthy Weight in Indian Families: The Role of the Family Environment in the Context of the Nutrition Transition","title-short":"Unhealthy Weight in Indian Families","volume":"37","author":[{"family":"Raskind","given":"Ilana G."},{"family":"Patil","given":"Shailaja S."},{"family":"Haardörfer","given":"Regine"},{"family":"Cunningham","given":"Solveig A."}],"issued":{"date-parts":[["2018",4,1]]}}}],"schema":"https://github.com/citation-style-language/schema/raw/master/csl-citation.json"} </w:instrText>
      </w:r>
      <w:r w:rsidRPr="00DD00AF">
        <w:fldChar w:fldCharType="separate"/>
      </w:r>
      <w:r w:rsidRPr="00DD00AF">
        <w:t xml:space="preserve">(Raskind et al., </w:t>
      </w:r>
      <w:r w:rsidRPr="00DD00AF">
        <w:lastRenderedPageBreak/>
        <w:t>2018)</w:t>
      </w:r>
      <w:r w:rsidRPr="00DD00AF">
        <w:fldChar w:fldCharType="end"/>
      </w:r>
      <w:r w:rsidRPr="00DD00AF">
        <w:t xml:space="preserve">. Furthermore, ICC sometimes can be over 0.8; 0.8 of ICC is observed in romantic dyads </w:t>
      </w:r>
      <w:r w:rsidRPr="00DD00AF">
        <w:fldChar w:fldCharType="begin"/>
      </w:r>
      <w:r w:rsidR="00E532B3" w:rsidRPr="00DD00AF">
        <w:instrText xml:space="preserve"> ADDIN ZOTERO_ITEM CSL_CITATION {"citationID":"HXTfppjc","properties":{"formattedCitation":"(McIsaac et al., 2008)","plainCitation":"(McIsaac et al., 2008)","noteIndex":0},"citationItems":[{"id":660,"uris":["http://zotero.org/users/8270394/items/VIHVRA2B"],"itemData":{"id":660,"type":"article-journal","container-title":"Journal of Adolescence","DOI":"10.1016/j.adolescence.2008.08.005","ISSN":"01401971","issue":"6","journalAbbreviation":"Journal of Adolescence","language":"en","page":"691-707","source":"DOI.org (Crossref)","title":"Conflict negotiation and autonomy processes in adolescent romantic relationships: An observational study of interdependency in boyfriend and girlfriend effects","title-short":"Conflict negotiation and autonomy processes in adolescent romantic relationships","volume":"31","author":[{"family":"McIsaac","given":"Caroline"},{"family":"Connolly","given":"Jennifer"},{"family":"McKenney","given":"Katherine S."},{"family":"Pepler","given":"Debra"},{"family":"Craig","given":"Wendy"}],"issued":{"date-parts":[["2008",12]]}}}],"schema":"https://github.com/citation-style-language/schema/raw/master/csl-citation.json"} </w:instrText>
      </w:r>
      <w:r w:rsidRPr="00DD00AF">
        <w:fldChar w:fldCharType="separate"/>
      </w:r>
      <w:r w:rsidRPr="00DD00AF">
        <w:t>(McIsaac et al., 2008)</w:t>
      </w:r>
      <w:r w:rsidRPr="00DD00AF">
        <w:fldChar w:fldCharType="end"/>
      </w:r>
      <w:r w:rsidRPr="00DD00AF">
        <w:t>.</w:t>
      </w:r>
      <w:r w:rsidR="00AE5BB0" w:rsidRPr="00DD00AF">
        <w:t xml:space="preserve"> </w:t>
      </w:r>
    </w:p>
    <w:p w14:paraId="19E7A648" w14:textId="4CE6AD16" w:rsidR="0092672A" w:rsidRPr="00DD00AF" w:rsidRDefault="0092672A" w:rsidP="00C831D7">
      <w:pPr>
        <w:pStyle w:val="3"/>
      </w:pPr>
      <w:bookmarkStart w:id="76" w:name="_Toc108986000"/>
      <w:bookmarkStart w:id="77" w:name="_Toc108986103"/>
      <w:bookmarkStart w:id="78" w:name="_Toc109813178"/>
      <w:r w:rsidRPr="00DD00AF">
        <w:t>Main effect and Interaction effect of Categorical Variable</w:t>
      </w:r>
      <w:bookmarkEnd w:id="76"/>
      <w:bookmarkEnd w:id="77"/>
      <w:bookmarkEnd w:id="78"/>
      <w:r w:rsidRPr="00DD00AF">
        <w:t xml:space="preserve"> </w:t>
      </w:r>
    </w:p>
    <w:p w14:paraId="79EB7277" w14:textId="3823773A" w:rsidR="00AE5BB0" w:rsidRPr="00DD00AF" w:rsidRDefault="0092672A" w:rsidP="0092672A">
      <w:pPr>
        <w:spacing w:line="480" w:lineRule="auto"/>
        <w:ind w:firstLine="720"/>
      </w:pPr>
      <w:r w:rsidRPr="00DD00AF">
        <w:t xml:space="preserve">The main effect of the categorical variable is also included in </w:t>
      </w:r>
      <w:r w:rsidR="009F5353" w:rsidRPr="00DD00AF">
        <w:t>this</w:t>
      </w:r>
      <w:r w:rsidRPr="00DD00AF">
        <w:t xml:space="preserve"> study. In </w:t>
      </w:r>
      <w:r w:rsidR="009F5353" w:rsidRPr="00DD00AF">
        <w:t>this</w:t>
      </w:r>
      <w:r w:rsidR="00E701D9" w:rsidRPr="00DD00AF">
        <w:t xml:space="preserve"> </w:t>
      </w:r>
      <w:r w:rsidRPr="00DD00AF">
        <w:t>hypothetical scenario, researchers try to predict health outcome (Y) with education (X), Gender (G), and interaction between income and gender (X</w:t>
      </w:r>
      <w:r w:rsidR="00041A00" w:rsidRPr="00DD00AF">
        <w:t>G</w:t>
      </w:r>
      <w:r w:rsidRPr="00DD00AF">
        <w:t>) at individual levels</w:t>
      </w:r>
      <w:r w:rsidR="00AE5BB0" w:rsidRPr="00DD00AF">
        <w:t>.</w:t>
      </w:r>
    </w:p>
    <w:p w14:paraId="05E6E4B5" w14:textId="328152F8" w:rsidR="0092672A" w:rsidRPr="00DD00AF" w:rsidRDefault="0092672A" w:rsidP="0092672A">
      <w:pPr>
        <w:spacing w:line="480" w:lineRule="auto"/>
        <w:ind w:firstLine="720"/>
      </w:pPr>
      <m:oMathPara>
        <m:oMath>
          <m:r>
            <w:rPr>
              <w:rFonts w:ascii="Cambria Math" w:hAnsi="Cambria Math"/>
            </w:rPr>
            <m:t>Y</m:t>
          </m:r>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G+</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XG+e</m:t>
          </m:r>
        </m:oMath>
      </m:oMathPara>
    </w:p>
    <w:p w14:paraId="45500F71" w14:textId="765B8D34" w:rsidR="0092672A" w:rsidRPr="00DD00AF" w:rsidRDefault="0092672A" w:rsidP="0092672A">
      <w:pPr>
        <w:spacing w:line="480" w:lineRule="auto"/>
      </w:pPr>
      <w:r w:rsidRPr="00DD00AF">
        <w:t>At the within-dyad level, I set the standardized beta coefficient of a categorical variable (</w:t>
      </w:r>
      <w:r w:rsidR="00FE4175" w:rsidRPr="00DD00AF">
        <w:t>g</w:t>
      </w:r>
      <w:r w:rsidRPr="00DD00AF">
        <w:t>ender) to be</w:t>
      </w:r>
      <w:r w:rsidR="00041A00" w:rsidRPr="00DD00AF">
        <w:t xml:space="preserve"> </w:t>
      </w:r>
      <w:r w:rsidRPr="00DD00AF">
        <w:t xml:space="preserve">0.1, 0.3, and 0.5, as conventional wisdom suggests as small, medium, and large effect size </w:t>
      </w:r>
      <w:r w:rsidRPr="00DD00AF">
        <w:fldChar w:fldCharType="begin"/>
      </w:r>
      <w:r w:rsidR="00E532B3" w:rsidRPr="00DD00AF">
        <w:instrText xml:space="preserve"> ADDIN ZOTERO_ITEM CSL_CITATION {"citationID":"1PJqvicL","properties":{"formattedCitation":"(Cohen, 1992)","plainCitation":"(Cohen, 1992)","noteIndex":0},"citationItems":[{"id":730,"uris":["http://zotero.org/users/8270394/items/TEP4CZNP"],"itemData":{"id":730,"type":"article-journal","container-title":"Psychological Bulletin","DOI":"10.1037/0033-2909.112.1.155","ISSN":"1939-1455, 0033-2909","issue":"1","journalAbbreviation":"Psychological Bulletin","language":"en","page":"155-159","source":"DOI.org (Crossref)","title":"A power primer.","volume":"112","author":[{"family":"Cohen","given":"Jacob"}],"issued":{"date-parts":[["1992"]]}}}],"schema":"https://github.com/citation-style-language/schema/raw/master/csl-citation.json"} </w:instrText>
      </w:r>
      <w:r w:rsidRPr="00DD00AF">
        <w:fldChar w:fldCharType="separate"/>
      </w:r>
      <w:r w:rsidRPr="00DD00AF">
        <w:t>(Cohen, 1992)</w:t>
      </w:r>
      <w:r w:rsidRPr="00DD00AF">
        <w:fldChar w:fldCharType="end"/>
      </w:r>
      <w:r w:rsidRPr="00DD00AF">
        <w:t xml:space="preserve">. Furthermore, the value of 0 were included as well. Similarly, I also </w:t>
      </w:r>
      <w:r w:rsidR="00386ED2" w:rsidRPr="00DD00AF">
        <w:t xml:space="preserve">include </w:t>
      </w:r>
      <w:r w:rsidRPr="00DD00AF">
        <w:t>0, 0.1, 0.3, and 0.5</w:t>
      </w:r>
      <w:r w:rsidR="00386ED2" w:rsidRPr="00DD00AF">
        <w:t xml:space="preserve"> as a beta weight of the interaction term.</w:t>
      </w:r>
    </w:p>
    <w:p w14:paraId="4F7F6D22" w14:textId="45557DC4" w:rsidR="0092672A" w:rsidRPr="00DD00AF" w:rsidRDefault="0092672A" w:rsidP="00C831D7">
      <w:pPr>
        <w:pStyle w:val="3"/>
      </w:pPr>
      <w:bookmarkStart w:id="79" w:name="_Toc108986001"/>
      <w:bookmarkStart w:id="80" w:name="_Toc108986104"/>
      <w:bookmarkStart w:id="81" w:name="_Toc109813179"/>
      <w:r w:rsidRPr="00DD00AF">
        <w:t>Other Settings</w:t>
      </w:r>
      <w:bookmarkEnd w:id="79"/>
      <w:bookmarkEnd w:id="80"/>
      <w:bookmarkEnd w:id="81"/>
      <w:r w:rsidRPr="00DD00AF">
        <w:t xml:space="preserve"> </w:t>
      </w:r>
    </w:p>
    <w:p w14:paraId="58932E46" w14:textId="298A9A3F" w:rsidR="00AE5BB0" w:rsidRPr="00DD00AF" w:rsidRDefault="0092672A" w:rsidP="00041A00">
      <w:pPr>
        <w:spacing w:line="480" w:lineRule="auto"/>
        <w:ind w:firstLine="720"/>
      </w:pPr>
      <w:r w:rsidRPr="00DD00AF">
        <w:t xml:space="preserve">I set the continuous IV (education) to have a 0.3 standardized beta weight (moderate association) because research questions in this current study are focused on </w:t>
      </w:r>
      <w:r w:rsidR="00281927" w:rsidRPr="00DD00AF">
        <w:t xml:space="preserve">a </w:t>
      </w:r>
      <w:r w:rsidRPr="00DD00AF">
        <w:t xml:space="preserve">categorical variable. Furthermore, I assumed that there are </w:t>
      </w:r>
      <w:bookmarkStart w:id="82" w:name="_Hlk108921681"/>
      <w:r w:rsidRPr="00DD00AF">
        <w:t xml:space="preserve">no singletons nor missing data </w:t>
      </w:r>
      <w:bookmarkEnd w:id="82"/>
      <w:r w:rsidRPr="00DD00AF">
        <w:t xml:space="preserve">in </w:t>
      </w:r>
      <w:r w:rsidR="009F5353" w:rsidRPr="00DD00AF">
        <w:t>this</w:t>
      </w:r>
      <w:r w:rsidRPr="00DD00AF">
        <w:t xml:space="preserve"> simulation study because this issue is not </w:t>
      </w:r>
      <w:r w:rsidR="008A3629" w:rsidRPr="00DD00AF">
        <w:t xml:space="preserve">the </w:t>
      </w:r>
      <w:r w:rsidRPr="00DD00AF">
        <w:t>focus of interest</w:t>
      </w:r>
      <w:r w:rsidR="00AE5BB0" w:rsidRPr="00DD00AF">
        <w:t>.</w:t>
      </w:r>
    </w:p>
    <w:p w14:paraId="7DD7E07D" w14:textId="4B69A58B" w:rsidR="0092672A" w:rsidRPr="00DD00AF" w:rsidRDefault="0092672A" w:rsidP="0092672A">
      <w:pPr>
        <w:spacing w:line="480" w:lineRule="auto"/>
        <w:ind w:firstLine="720"/>
      </w:pPr>
      <w:r w:rsidRPr="00DD00AF">
        <w:t>Further, it is worth</w:t>
      </w:r>
      <w:r w:rsidR="00281927" w:rsidRPr="00DD00AF">
        <w:t xml:space="preserve"> explaining</w:t>
      </w:r>
      <w:r w:rsidRPr="00DD00AF">
        <w:t xml:space="preserve"> the data generation process. First, this study involves education (continuous variable), gender (categorical variable)—and interaction between these two variables. The impact</w:t>
      </w:r>
      <w:r w:rsidR="003B5633" w:rsidRPr="00DD00AF">
        <w:t>s</w:t>
      </w:r>
      <w:r w:rsidRPr="00DD00AF">
        <w:t xml:space="preserve"> on </w:t>
      </w:r>
      <w:r w:rsidR="000E7718" w:rsidRPr="00DD00AF">
        <w:t xml:space="preserve">the </w:t>
      </w:r>
      <w:r w:rsidRPr="00DD00AF">
        <w:t>DV of each IV</w:t>
      </w:r>
      <w:r w:rsidR="003B5633" w:rsidRPr="00DD00AF">
        <w:t>, the main effects of IVs,</w:t>
      </w:r>
      <w:r w:rsidRPr="00DD00AF">
        <w:t xml:space="preserve"> </w:t>
      </w:r>
      <w:r w:rsidR="003B5633" w:rsidRPr="00DD00AF">
        <w:t xml:space="preserve">are </w:t>
      </w:r>
      <w:r w:rsidRPr="00DD00AF">
        <w:t xml:space="preserve">weighted by beta1, beta2, </w:t>
      </w:r>
      <w:r w:rsidR="00281927" w:rsidRPr="00DD00AF">
        <w:t xml:space="preserve">and </w:t>
      </w:r>
      <w:r w:rsidRPr="00DD00AF">
        <w:t>beta3 in the conditions.</w:t>
      </w:r>
      <w:r w:rsidR="00AE5BB0" w:rsidRPr="00DD00AF">
        <w:t xml:space="preserve"> </w:t>
      </w:r>
    </w:p>
    <w:p w14:paraId="7BCD5673" w14:textId="780AB770" w:rsidR="0092672A" w:rsidRPr="00DD00AF" w:rsidRDefault="0092672A" w:rsidP="003B5633">
      <w:pPr>
        <w:spacing w:line="480" w:lineRule="auto"/>
        <w:ind w:firstLine="720"/>
      </w:pPr>
      <w:r w:rsidRPr="00DD00AF">
        <w:t xml:space="preserve">Moreover, education and gender may have within- and between- dyads effects on </w:t>
      </w:r>
      <w:r w:rsidR="008A3629" w:rsidRPr="00DD00AF">
        <w:t xml:space="preserve">the </w:t>
      </w:r>
      <w:r w:rsidRPr="00DD00AF">
        <w:t>DV.</w:t>
      </w:r>
      <w:r w:rsidR="00AE5BB0" w:rsidRPr="00DD00AF">
        <w:t xml:space="preserve"> </w:t>
      </w:r>
      <w:r w:rsidR="000D72D4" w:rsidRPr="00DD00AF">
        <w:rPr>
          <w:lang w:eastAsia="ko-KR"/>
        </w:rPr>
        <w:t xml:space="preserve">Between-dyad effects mean effects that </w:t>
      </w:r>
      <w:r w:rsidR="008A3629" w:rsidRPr="00DD00AF">
        <w:rPr>
          <w:lang w:eastAsia="ko-KR"/>
        </w:rPr>
        <w:t xml:space="preserve">are </w:t>
      </w:r>
      <w:r w:rsidR="000D72D4" w:rsidRPr="00DD00AF">
        <w:rPr>
          <w:lang w:eastAsia="ko-KR"/>
        </w:rPr>
        <w:t xml:space="preserve">shared by dyads, which means that it is </w:t>
      </w:r>
      <w:r w:rsidR="008A3629" w:rsidRPr="00DD00AF">
        <w:rPr>
          <w:lang w:eastAsia="ko-KR"/>
        </w:rPr>
        <w:t xml:space="preserve">an </w:t>
      </w:r>
      <w:r w:rsidRPr="00DD00AF">
        <w:t>identical</w:t>
      </w:r>
      <w:r w:rsidR="000D72D4" w:rsidRPr="00DD00AF">
        <w:t xml:space="preserve"> effect</w:t>
      </w:r>
      <w:r w:rsidRPr="00DD00AF">
        <w:t xml:space="preserve"> for sibling members within the same dyads.</w:t>
      </w:r>
      <w:r w:rsidR="000D72D4" w:rsidRPr="00DD00AF">
        <w:t xml:space="preserve"> Within-dyad effects </w:t>
      </w:r>
      <w:r w:rsidR="000D72D4" w:rsidRPr="00DD00AF">
        <w:lastRenderedPageBreak/>
        <w:t>mean effects that exist within the dyads.</w:t>
      </w:r>
      <w:r w:rsidR="00AE5BB0" w:rsidRPr="00DD00AF">
        <w:t xml:space="preserve"> </w:t>
      </w:r>
      <w:r w:rsidRPr="00DD00AF">
        <w:t>To manipulate the ICC, th</w:t>
      </w:r>
      <w:r w:rsidR="00281927" w:rsidRPr="00DD00AF">
        <w:t>ese</w:t>
      </w:r>
      <w:r w:rsidRPr="00DD00AF">
        <w:t xml:space="preserve"> within- and between-variances were weighted. </w:t>
      </w:r>
      <w:r w:rsidR="00513505" w:rsidRPr="00DD00AF">
        <w:t>T</w:t>
      </w:r>
      <w:r w:rsidR="00B41156" w:rsidRPr="00DD00AF">
        <w:t>he data generation equation is as follows</w:t>
      </w:r>
      <w:r w:rsidR="00053C39" w:rsidRPr="00DD00AF">
        <w:t>:</w:t>
      </w:r>
      <w:r w:rsidR="00B41156" w:rsidRPr="00DD00AF">
        <w:t xml:space="preserve"> </w:t>
      </w:r>
    </w:p>
    <w:p w14:paraId="762AF39F" w14:textId="1828438B" w:rsidR="00CC3A9E" w:rsidRPr="00DD00AF" w:rsidRDefault="00000000" w:rsidP="00C50CCD">
      <w:pPr>
        <w:spacing w:line="480" w:lineRule="auto"/>
        <w:ind w:firstLine="720"/>
        <w:rPr>
          <w:lang w:eastAsia="ko-KR"/>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d>
            <m:dPr>
              <m:ctrlPr>
                <w:rPr>
                  <w:rFonts w:ascii="Cambria Math" w:hAnsi="Cambria Math"/>
                </w:rPr>
              </m:ctrlPr>
            </m:dPr>
            <m:e>
              <m:r>
                <w:rPr>
                  <w:rFonts w:ascii="Cambria Math" w:hAnsi="Cambria Math"/>
                </w:rPr>
                <m:t>ICCweigh</m:t>
              </m:r>
              <m:sSub>
                <m:sSubPr>
                  <m:ctrlPr>
                    <w:rPr>
                      <w:rFonts w:ascii="Cambria Math" w:hAnsi="Cambria Math"/>
                      <w:i/>
                    </w:rPr>
                  </m:ctrlPr>
                </m:sSubPr>
                <m:e>
                  <m:r>
                    <w:rPr>
                      <w:rFonts w:ascii="Cambria Math" w:hAnsi="Cambria Math"/>
                    </w:rPr>
                    <m:t>t</m:t>
                  </m:r>
                </m:e>
                <m:sub>
                  <m:r>
                    <w:rPr>
                      <w:rFonts w:ascii="Cambria Math" w:hAnsi="Cambria Math"/>
                    </w:rPr>
                    <m:t>within</m:t>
                  </m:r>
                </m:sub>
              </m:sSub>
              <m:r>
                <w:rPr>
                  <w:rFonts w:ascii="Cambria Math" w:hAnsi="Cambria Math"/>
                </w:rPr>
                <m:t>ed</m:t>
              </m:r>
              <m:sSub>
                <m:sSubPr>
                  <m:ctrlPr>
                    <w:rPr>
                      <w:rFonts w:ascii="Cambria Math" w:hAnsi="Cambria Math"/>
                      <w:i/>
                    </w:rPr>
                  </m:ctrlPr>
                </m:sSubPr>
                <m:e>
                  <m:r>
                    <w:rPr>
                      <w:rFonts w:ascii="Cambria Math" w:hAnsi="Cambria Math"/>
                    </w:rPr>
                    <m:t>u</m:t>
                  </m:r>
                </m:e>
                <m:sub>
                  <m:r>
                    <w:rPr>
                      <w:rFonts w:ascii="Cambria Math" w:hAnsi="Cambria Math"/>
                    </w:rPr>
                    <m:t>within</m:t>
                  </m:r>
                </m:sub>
              </m:sSub>
              <m:r>
                <w:rPr>
                  <w:rFonts w:ascii="Cambria Math" w:hAnsi="Cambria Math"/>
                </w:rPr>
                <m:t>+ICCweigh</m:t>
              </m:r>
              <m:sSub>
                <m:sSubPr>
                  <m:ctrlPr>
                    <w:rPr>
                      <w:rFonts w:ascii="Cambria Math" w:hAnsi="Cambria Math"/>
                      <w:i/>
                    </w:rPr>
                  </m:ctrlPr>
                </m:sSubPr>
                <m:e>
                  <m:r>
                    <w:rPr>
                      <w:rFonts w:ascii="Cambria Math" w:hAnsi="Cambria Math"/>
                    </w:rPr>
                    <m:t>t</m:t>
                  </m:r>
                </m:e>
                <m:sub>
                  <m:r>
                    <w:rPr>
                      <w:rFonts w:ascii="Cambria Math" w:hAnsi="Cambria Math"/>
                    </w:rPr>
                    <m:t>btw</m:t>
                  </m:r>
                </m:sub>
              </m:sSub>
              <m:r>
                <w:rPr>
                  <w:rFonts w:ascii="Cambria Math" w:hAnsi="Cambria Math"/>
                </w:rPr>
                <m:t>ed</m:t>
              </m:r>
              <m:sSub>
                <m:sSubPr>
                  <m:ctrlPr>
                    <w:rPr>
                      <w:rFonts w:ascii="Cambria Math" w:hAnsi="Cambria Math"/>
                      <w:i/>
                    </w:rPr>
                  </m:ctrlPr>
                </m:sSubPr>
                <m:e>
                  <m:r>
                    <w:rPr>
                      <w:rFonts w:ascii="Cambria Math" w:hAnsi="Cambria Math"/>
                    </w:rPr>
                    <m:t>u</m:t>
                  </m:r>
                </m:e>
                <m:sub>
                  <m:r>
                    <w:rPr>
                      <w:rFonts w:ascii="Cambria Math" w:hAnsi="Cambria Math"/>
                    </w:rPr>
                    <m:t>btw</m:t>
                  </m:r>
                </m:sub>
              </m:sSub>
              <m:ctrlPr>
                <w:rPr>
                  <w:rFonts w:ascii="Cambria Math"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d>
            <m:dPr>
              <m:ctrlPr>
                <w:rPr>
                  <w:rFonts w:ascii="Cambria Math" w:hAnsi="Cambria Math"/>
                </w:rPr>
              </m:ctrlPr>
            </m:dPr>
            <m:e>
              <m:r>
                <w:rPr>
                  <w:rFonts w:ascii="Cambria Math" w:hAnsi="Cambria Math"/>
                </w:rPr>
                <m:t>ICCweigh</m:t>
              </m:r>
              <m:sSub>
                <m:sSubPr>
                  <m:ctrlPr>
                    <w:rPr>
                      <w:rFonts w:ascii="Cambria Math" w:hAnsi="Cambria Math"/>
                      <w:i/>
                    </w:rPr>
                  </m:ctrlPr>
                </m:sSubPr>
                <m:e>
                  <m:r>
                    <w:rPr>
                      <w:rFonts w:ascii="Cambria Math" w:hAnsi="Cambria Math"/>
                    </w:rPr>
                    <m:t>t</m:t>
                  </m:r>
                </m:e>
                <m:sub>
                  <m:r>
                    <w:rPr>
                      <w:rFonts w:ascii="Cambria Math" w:hAnsi="Cambria Math"/>
                    </w:rPr>
                    <m:t>within</m:t>
                  </m:r>
                </m:sub>
              </m:sSub>
              <m:r>
                <w:rPr>
                  <w:rFonts w:ascii="Cambria Math" w:hAnsi="Cambria Math"/>
                </w:rPr>
                <m:t>gende</m:t>
              </m:r>
              <m:sSub>
                <m:sSubPr>
                  <m:ctrlPr>
                    <w:rPr>
                      <w:rFonts w:ascii="Cambria Math" w:hAnsi="Cambria Math"/>
                      <w:i/>
                    </w:rPr>
                  </m:ctrlPr>
                </m:sSubPr>
                <m:e>
                  <m:r>
                    <w:rPr>
                      <w:rFonts w:ascii="Cambria Math" w:hAnsi="Cambria Math"/>
                    </w:rPr>
                    <m:t>r</m:t>
                  </m:r>
                </m:e>
                <m:sub>
                  <m:r>
                    <w:rPr>
                      <w:rFonts w:ascii="Cambria Math" w:hAnsi="Cambria Math"/>
                    </w:rPr>
                    <m:t>individual</m:t>
                  </m:r>
                </m:sub>
              </m:sSub>
              <m:r>
                <w:rPr>
                  <w:rFonts w:ascii="Cambria Math" w:hAnsi="Cambria Math"/>
                </w:rPr>
                <m:t>+ICCweigh</m:t>
              </m:r>
              <m:sSub>
                <m:sSubPr>
                  <m:ctrlPr>
                    <w:rPr>
                      <w:rFonts w:ascii="Cambria Math" w:hAnsi="Cambria Math"/>
                      <w:i/>
                    </w:rPr>
                  </m:ctrlPr>
                </m:sSubPr>
                <m:e>
                  <m:r>
                    <w:rPr>
                      <w:rFonts w:ascii="Cambria Math" w:hAnsi="Cambria Math"/>
                    </w:rPr>
                    <m:t>t</m:t>
                  </m:r>
                </m:e>
                <m:sub>
                  <m:r>
                    <w:rPr>
                      <w:rFonts w:ascii="Cambria Math" w:hAnsi="Cambria Math"/>
                    </w:rPr>
                    <m:t>btw</m:t>
                  </m:r>
                </m:sub>
              </m:sSub>
              <m:r>
                <w:rPr>
                  <w:rFonts w:ascii="Cambria Math" w:hAnsi="Cambria Math"/>
                </w:rPr>
                <m:t>gende</m:t>
              </m:r>
              <m:sSub>
                <m:sSubPr>
                  <m:ctrlPr>
                    <w:rPr>
                      <w:rFonts w:ascii="Cambria Math" w:hAnsi="Cambria Math"/>
                      <w:i/>
                    </w:rPr>
                  </m:ctrlPr>
                </m:sSubPr>
                <m:e>
                  <m:r>
                    <w:rPr>
                      <w:rFonts w:ascii="Cambria Math" w:hAnsi="Cambria Math"/>
                    </w:rPr>
                    <m:t>r</m:t>
                  </m:r>
                </m:e>
                <m:sub>
                  <m:r>
                    <w:rPr>
                      <w:rFonts w:ascii="Cambria Math" w:hAnsi="Cambria Math"/>
                    </w:rPr>
                    <m:t>Composition</m:t>
                  </m:r>
                </m:sub>
              </m:sSub>
              <m:ctrlPr>
                <w:rPr>
                  <w:rFonts w:ascii="Cambria Math" w:hAnsi="Cambria Math"/>
                  <w:i/>
                </w:rPr>
              </m:ctrlPr>
            </m:e>
          </m:d>
          <m:r>
            <w:rPr>
              <w:rFonts w:ascii="Cambria Math" w:hAnsi="Cambria Math"/>
            </w:rPr>
            <m:t> +</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d>
            <m:dPr>
              <m:ctrlPr>
                <w:rPr>
                  <w:rFonts w:ascii="Cambria Math" w:hAnsi="Cambria Math"/>
                </w:rPr>
              </m:ctrlPr>
            </m:dPr>
            <m:e>
              <m:r>
                <w:rPr>
                  <w:rFonts w:ascii="Cambria Math" w:hAnsi="Cambria Math"/>
                </w:rPr>
                <m:t>ICCweigh</m:t>
              </m:r>
              <m:sSub>
                <m:sSubPr>
                  <m:ctrlPr>
                    <w:rPr>
                      <w:rFonts w:ascii="Cambria Math" w:hAnsi="Cambria Math"/>
                      <w:i/>
                    </w:rPr>
                  </m:ctrlPr>
                </m:sSubPr>
                <m:e>
                  <m:r>
                    <w:rPr>
                      <w:rFonts w:ascii="Cambria Math" w:hAnsi="Cambria Math"/>
                    </w:rPr>
                    <m:t>t</m:t>
                  </m:r>
                </m:e>
                <m:sub>
                  <m:r>
                    <w:rPr>
                      <w:rFonts w:ascii="Cambria Math" w:hAnsi="Cambria Math"/>
                    </w:rPr>
                    <m:t>within</m:t>
                  </m:r>
                </m:sub>
              </m:sSub>
              <m:r>
                <w:rPr>
                  <w:rFonts w:ascii="Cambria Math" w:hAnsi="Cambria Math"/>
                </w:rPr>
                <m:t>ed</m:t>
              </m:r>
              <m:sSub>
                <m:sSubPr>
                  <m:ctrlPr>
                    <w:rPr>
                      <w:rFonts w:ascii="Cambria Math" w:hAnsi="Cambria Math"/>
                      <w:i/>
                    </w:rPr>
                  </m:ctrlPr>
                </m:sSubPr>
                <m:e>
                  <m:r>
                    <w:rPr>
                      <w:rFonts w:ascii="Cambria Math" w:hAnsi="Cambria Math"/>
                    </w:rPr>
                    <m:t>u</m:t>
                  </m:r>
                </m:e>
                <m:sub>
                  <m:r>
                    <w:rPr>
                      <w:rFonts w:ascii="Cambria Math" w:hAnsi="Cambria Math"/>
                    </w:rPr>
                    <m:t>within</m:t>
                  </m:r>
                </m:sub>
              </m:sSub>
              <m:r>
                <w:rPr>
                  <w:rFonts w:ascii="Cambria Math" w:hAnsi="Cambria Math"/>
                </w:rPr>
                <m:t>gende</m:t>
              </m:r>
              <m:sSub>
                <m:sSubPr>
                  <m:ctrlPr>
                    <w:rPr>
                      <w:rFonts w:ascii="Cambria Math" w:hAnsi="Cambria Math"/>
                      <w:i/>
                    </w:rPr>
                  </m:ctrlPr>
                </m:sSubPr>
                <m:e>
                  <m:r>
                    <w:rPr>
                      <w:rFonts w:ascii="Cambria Math" w:hAnsi="Cambria Math"/>
                    </w:rPr>
                    <m:t>r</m:t>
                  </m:r>
                </m:e>
                <m:sub>
                  <m:r>
                    <w:rPr>
                      <w:rFonts w:ascii="Cambria Math" w:hAnsi="Cambria Math"/>
                    </w:rPr>
                    <m:t>individual</m:t>
                  </m:r>
                </m:sub>
              </m:sSub>
              <m:ctrlPr>
                <w:rPr>
                  <w:rFonts w:ascii="Cambria Math" w:hAnsi="Cambria Math"/>
                  <w:i/>
                </w:rPr>
              </m:ctrlPr>
            </m:e>
          </m:d>
          <m:r>
            <w:rPr>
              <w:rFonts w:ascii="Cambria Math" w:hAnsi="Cambria Math"/>
            </w:rPr>
            <m:t>+</m:t>
          </m:r>
          <m:r>
            <m:rPr>
              <m:sty m:val="p"/>
            </m:rP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btw</m:t>
              </m:r>
            </m:sub>
          </m:sSub>
          <m:r>
            <w:rPr>
              <w:rFonts w:ascii="Cambria Math" w:hAnsi="Cambria Math"/>
            </w:rPr>
            <m:t>+</m:t>
          </m:r>
          <m:r>
            <m:rPr>
              <m:sty m:val="p"/>
            </m:rP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within</m:t>
              </m:r>
            </m:sub>
          </m:sSub>
        </m:oMath>
      </m:oMathPara>
    </w:p>
    <w:p w14:paraId="71036B4E" w14:textId="2C4551CA" w:rsidR="001778FA" w:rsidRPr="00DD00AF" w:rsidRDefault="008C7318" w:rsidP="00CC3A9E">
      <w:pPr>
        <w:spacing w:line="480" w:lineRule="auto"/>
      </w:pPr>
      <w:r w:rsidRPr="00DD00AF">
        <w:t>I manipulated the within- and between- variance ratio in education and within-and between variance ratio in gender</w:t>
      </w:r>
      <w:r w:rsidR="00DB548B" w:rsidRPr="00DD00AF">
        <w:t xml:space="preserve"> (individual gender effect and gender composition effect)</w:t>
      </w:r>
      <w:r w:rsidRPr="00DD00AF">
        <w:t xml:space="preserve"> to be the same.</w:t>
      </w:r>
      <w:r w:rsidR="00513505" w:rsidRPr="00DD00AF">
        <w:t xml:space="preserve"> Furthermore, during the data generation process, between effects of gender were manipulated by the same-gender siblings versus mixed-gender siblings’ scheme. Moreover, the interaction is at the within-dyads level. The limitation stemming from these points will be discussed in the limitation section.</w:t>
      </w:r>
      <w:r w:rsidR="00AE5BB0" w:rsidRPr="00DD00AF">
        <w:t xml:space="preserve"> </w:t>
      </w:r>
      <w:r w:rsidR="00041A00" w:rsidRPr="00DD00AF">
        <w:rPr>
          <w:lang w:eastAsia="ko-KR"/>
        </w:rPr>
        <w:t xml:space="preserve">Error variances have </w:t>
      </w:r>
      <w:r w:rsidR="00281927" w:rsidRPr="00DD00AF">
        <w:rPr>
          <w:lang w:eastAsia="ko-KR"/>
        </w:rPr>
        <w:t>a</w:t>
      </w:r>
      <w:r w:rsidR="003F4F8A" w:rsidRPr="00DD00AF">
        <w:rPr>
          <w:lang w:eastAsia="ko-KR"/>
        </w:rPr>
        <w:t xml:space="preserve"> standard</w:t>
      </w:r>
      <w:r w:rsidR="00281927" w:rsidRPr="00DD00AF">
        <w:rPr>
          <w:lang w:eastAsia="ko-KR"/>
        </w:rPr>
        <w:t xml:space="preserve"> </w:t>
      </w:r>
      <w:r w:rsidR="00041A00" w:rsidRPr="00DD00AF">
        <w:rPr>
          <w:lang w:eastAsia="ko-KR"/>
        </w:rPr>
        <w:t>normal distribution</w:t>
      </w:r>
      <w:r w:rsidR="00813641" w:rsidRPr="00DD00AF">
        <w:rPr>
          <w:lang w:eastAsia="ko-KR"/>
        </w:rPr>
        <w:t>, mean for 0 and standard deviation for 1</w:t>
      </w:r>
      <w:r w:rsidR="00041A00" w:rsidRPr="00DD00AF">
        <w:rPr>
          <w:lang w:eastAsia="ko-KR"/>
        </w:rPr>
        <w:t xml:space="preserve">. </w:t>
      </w:r>
      <w:r w:rsidR="00281927" w:rsidRPr="00DD00AF">
        <w:rPr>
          <w:lang w:eastAsia="ko-KR"/>
        </w:rPr>
        <w:t>The e</w:t>
      </w:r>
      <w:r w:rsidR="00041A00" w:rsidRPr="00DD00AF">
        <w:rPr>
          <w:lang w:eastAsia="ko-KR"/>
        </w:rPr>
        <w:t xml:space="preserve">rror between indicates error variance in </w:t>
      </w:r>
      <w:r w:rsidR="00131569" w:rsidRPr="00DD00AF">
        <w:rPr>
          <w:lang w:eastAsia="ko-KR"/>
        </w:rPr>
        <w:t xml:space="preserve">the </w:t>
      </w:r>
      <w:r w:rsidR="00041A00" w:rsidRPr="00DD00AF">
        <w:rPr>
          <w:lang w:eastAsia="ko-KR"/>
        </w:rPr>
        <w:t xml:space="preserve">between-dyad level. </w:t>
      </w:r>
      <w:r w:rsidR="00281927" w:rsidRPr="00DD00AF">
        <w:rPr>
          <w:lang w:eastAsia="ko-KR"/>
        </w:rPr>
        <w:t>An e</w:t>
      </w:r>
      <w:r w:rsidR="00041A00" w:rsidRPr="00DD00AF">
        <w:rPr>
          <w:lang w:eastAsia="ko-KR"/>
        </w:rPr>
        <w:t xml:space="preserve">rror within indicates error variance in </w:t>
      </w:r>
      <w:r w:rsidR="00131569" w:rsidRPr="00DD00AF">
        <w:rPr>
          <w:lang w:eastAsia="ko-KR"/>
        </w:rPr>
        <w:t xml:space="preserve">the </w:t>
      </w:r>
      <w:r w:rsidR="00041A00" w:rsidRPr="00DD00AF">
        <w:rPr>
          <w:lang w:eastAsia="ko-KR"/>
        </w:rPr>
        <w:t xml:space="preserve">within-dyad level. </w:t>
      </w:r>
      <w:r w:rsidR="0092672A" w:rsidRPr="00DD00AF">
        <w:t>The above equation summarizes how the data in this study were generated.</w:t>
      </w:r>
      <w:r w:rsidR="00B41156" w:rsidRPr="00DD00AF">
        <w:t xml:space="preserve"> Table</w:t>
      </w:r>
      <w:r w:rsidR="00A81DDB" w:rsidRPr="00DD00AF">
        <w:t xml:space="preserve"> 3</w:t>
      </w:r>
      <w:r w:rsidR="00B41156" w:rsidRPr="00DD00AF">
        <w:t xml:space="preserve"> </w:t>
      </w:r>
      <w:r w:rsidR="003119FD" w:rsidRPr="00DD00AF">
        <w:t>summarizes the model information</w:t>
      </w:r>
      <w:r w:rsidR="00FF47F3" w:rsidRPr="00DD00AF">
        <w:t xml:space="preserve"> about whether each model contains interaction or not and how each model coded gender variable</w:t>
      </w:r>
      <w:r w:rsidR="00131569" w:rsidRPr="00DD00AF">
        <w:t>s</w:t>
      </w:r>
      <w:r w:rsidR="003119FD" w:rsidRPr="00DD00AF">
        <w:t>.</w:t>
      </w:r>
      <w:r w:rsidR="00B41156" w:rsidRPr="00DD00AF">
        <w:t xml:space="preserve"> Table</w:t>
      </w:r>
      <w:r w:rsidR="00A81DDB" w:rsidRPr="00DD00AF">
        <w:t xml:space="preserve"> 4</w:t>
      </w:r>
      <w:r w:rsidR="003119FD" w:rsidRPr="00DD00AF">
        <w:t xml:space="preserve"> presents model equations.</w:t>
      </w:r>
      <w:r w:rsidR="00281927" w:rsidRPr="00DD00AF">
        <w:t xml:space="preserve"> </w:t>
      </w:r>
      <w:r w:rsidR="00B41156" w:rsidRPr="00DD00AF">
        <w:t>Table</w:t>
      </w:r>
      <w:r w:rsidR="00A81DDB" w:rsidRPr="00DD00AF">
        <w:t xml:space="preserve"> 5</w:t>
      </w:r>
      <w:r w:rsidR="00B41156" w:rsidRPr="00DD00AF">
        <w:t xml:space="preserve"> </w:t>
      </w:r>
      <w:r w:rsidR="003119FD" w:rsidRPr="00DD00AF">
        <w:t xml:space="preserve">presents which parameters correspond to </w:t>
      </w:r>
      <w:r w:rsidR="00382D3A" w:rsidRPr="00DD00AF">
        <w:t>gender, education</w:t>
      </w:r>
      <w:r w:rsidR="00131569" w:rsidRPr="00DD00AF">
        <w:t>,</w:t>
      </w:r>
      <w:r w:rsidR="00382D3A" w:rsidRPr="00DD00AF">
        <w:t xml:space="preserve"> and interaction effects</w:t>
      </w:r>
      <w:r w:rsidR="003119FD" w:rsidRPr="00DD00AF">
        <w:t>.</w:t>
      </w:r>
      <w:r w:rsidR="00B41156" w:rsidRPr="00DD00AF">
        <w:t xml:space="preserve"> </w:t>
      </w:r>
    </w:p>
    <w:p w14:paraId="310793FD" w14:textId="3030518D" w:rsidR="001778FA" w:rsidRPr="00DD00AF" w:rsidRDefault="001778FA" w:rsidP="001778FA">
      <w:r w:rsidRPr="00DD00AF">
        <w:br w:type="page"/>
      </w:r>
    </w:p>
    <w:p w14:paraId="652D5630" w14:textId="370ED58E" w:rsidR="00083916" w:rsidRPr="00DD00AF" w:rsidRDefault="00083916" w:rsidP="008C1042">
      <w:pPr>
        <w:pStyle w:val="af1"/>
      </w:pPr>
      <w:bookmarkStart w:id="83" w:name="_Toc109812968"/>
      <w:r w:rsidRPr="00DD00AF">
        <w:lastRenderedPageBreak/>
        <w:t xml:space="preserve">Table </w:t>
      </w:r>
      <w:fldSimple w:instr=" SEQ Table \* ARABIC ">
        <w:r w:rsidR="000A2B30">
          <w:rPr>
            <w:noProof/>
          </w:rPr>
          <w:t>3</w:t>
        </w:r>
        <w:bookmarkEnd w:id="83"/>
      </w:fldSimple>
    </w:p>
    <w:tbl>
      <w:tblPr>
        <w:tblStyle w:val="a3"/>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2160"/>
        <w:gridCol w:w="4320"/>
        <w:gridCol w:w="7"/>
      </w:tblGrid>
      <w:tr w:rsidR="00B41156" w:rsidRPr="00DD00AF" w14:paraId="066EEDDE" w14:textId="77777777" w:rsidTr="00C61216">
        <w:trPr>
          <w:gridAfter w:val="1"/>
          <w:wAfter w:w="7" w:type="dxa"/>
          <w:jc w:val="center"/>
        </w:trPr>
        <w:tc>
          <w:tcPr>
            <w:tcW w:w="8640" w:type="dxa"/>
            <w:gridSpan w:val="3"/>
            <w:tcBorders>
              <w:bottom w:val="single" w:sz="4" w:space="0" w:color="auto"/>
            </w:tcBorders>
          </w:tcPr>
          <w:p w14:paraId="2F205523" w14:textId="10B55F2D" w:rsidR="00B41156" w:rsidRPr="00DD00AF" w:rsidRDefault="00C61216" w:rsidP="00083916">
            <w:pPr>
              <w:spacing w:line="480" w:lineRule="auto"/>
              <w:rPr>
                <w:i/>
                <w:iCs/>
              </w:rPr>
            </w:pPr>
            <w:r w:rsidRPr="00DD00AF">
              <w:rPr>
                <w:i/>
                <w:iCs/>
              </w:rPr>
              <w:t>Model</w:t>
            </w:r>
            <w:r w:rsidR="008D230A" w:rsidRPr="00DD00AF">
              <w:rPr>
                <w:i/>
                <w:iCs/>
              </w:rPr>
              <w:t xml:space="preserve"> information on interaction and gender variable</w:t>
            </w:r>
            <w:r w:rsidRPr="00DD00AF">
              <w:rPr>
                <w:i/>
                <w:iCs/>
              </w:rPr>
              <w:t xml:space="preserve"> </w:t>
            </w:r>
            <w:r w:rsidR="00060500" w:rsidRPr="00DD00AF">
              <w:rPr>
                <w:i/>
                <w:iCs/>
              </w:rPr>
              <w:t xml:space="preserve"> </w:t>
            </w:r>
          </w:p>
        </w:tc>
      </w:tr>
      <w:tr w:rsidR="00C61216" w:rsidRPr="00DD00AF" w14:paraId="5F908022" w14:textId="77777777" w:rsidTr="00C61216">
        <w:trPr>
          <w:jc w:val="center"/>
        </w:trPr>
        <w:tc>
          <w:tcPr>
            <w:tcW w:w="2160" w:type="dxa"/>
            <w:tcBorders>
              <w:top w:val="single" w:sz="4" w:space="0" w:color="auto"/>
              <w:bottom w:val="single" w:sz="4" w:space="0" w:color="auto"/>
            </w:tcBorders>
          </w:tcPr>
          <w:p w14:paraId="68A8226E" w14:textId="0025F4B9" w:rsidR="00C61216" w:rsidRPr="00DD00AF" w:rsidRDefault="00C61216" w:rsidP="00C61216">
            <w:pPr>
              <w:jc w:val="center"/>
              <w:rPr>
                <w:lang w:eastAsia="ko-KR"/>
              </w:rPr>
            </w:pPr>
            <w:r w:rsidRPr="00DD00AF">
              <w:rPr>
                <w:lang w:eastAsia="ko-KR"/>
              </w:rPr>
              <w:t>Model</w:t>
            </w:r>
          </w:p>
        </w:tc>
        <w:tc>
          <w:tcPr>
            <w:tcW w:w="2160" w:type="dxa"/>
            <w:tcBorders>
              <w:top w:val="single" w:sz="4" w:space="0" w:color="auto"/>
              <w:bottom w:val="single" w:sz="4" w:space="0" w:color="auto"/>
            </w:tcBorders>
          </w:tcPr>
          <w:p w14:paraId="153DCC6D" w14:textId="54469AE8" w:rsidR="00C61216" w:rsidRPr="00DD00AF" w:rsidRDefault="00C61216" w:rsidP="00C61216">
            <w:pPr>
              <w:jc w:val="center"/>
            </w:pPr>
            <w:r w:rsidRPr="00DD00AF">
              <w:t>Interaction</w:t>
            </w:r>
          </w:p>
        </w:tc>
        <w:tc>
          <w:tcPr>
            <w:tcW w:w="4327" w:type="dxa"/>
            <w:gridSpan w:val="2"/>
            <w:tcBorders>
              <w:top w:val="single" w:sz="4" w:space="0" w:color="auto"/>
              <w:bottom w:val="single" w:sz="4" w:space="0" w:color="auto"/>
            </w:tcBorders>
          </w:tcPr>
          <w:p w14:paraId="4612F010" w14:textId="6F54613F" w:rsidR="00C61216" w:rsidRPr="00DD00AF" w:rsidRDefault="00C61216" w:rsidP="00C61216">
            <w:pPr>
              <w:jc w:val="center"/>
            </w:pPr>
            <w:r w:rsidRPr="00DD00AF">
              <w:t>Gender Variable</w:t>
            </w:r>
          </w:p>
        </w:tc>
      </w:tr>
      <w:tr w:rsidR="00C61216" w:rsidRPr="00DD00AF" w14:paraId="6A757606" w14:textId="77777777" w:rsidTr="00C61216">
        <w:trPr>
          <w:jc w:val="center"/>
        </w:trPr>
        <w:tc>
          <w:tcPr>
            <w:tcW w:w="2160" w:type="dxa"/>
            <w:tcBorders>
              <w:top w:val="single" w:sz="4" w:space="0" w:color="auto"/>
            </w:tcBorders>
          </w:tcPr>
          <w:p w14:paraId="45908EE3" w14:textId="2B658B3A" w:rsidR="00C61216" w:rsidRPr="00DD00AF" w:rsidRDefault="00131569" w:rsidP="00C61216">
            <w:pPr>
              <w:jc w:val="center"/>
              <w:rPr>
                <w:lang w:eastAsia="ko-KR"/>
              </w:rPr>
            </w:pPr>
            <w:r w:rsidRPr="00DD00AF">
              <w:rPr>
                <w:lang w:eastAsia="ko-KR"/>
              </w:rPr>
              <w:t>REGNTW</w:t>
            </w:r>
          </w:p>
        </w:tc>
        <w:tc>
          <w:tcPr>
            <w:tcW w:w="2160" w:type="dxa"/>
            <w:tcBorders>
              <w:top w:val="single" w:sz="4" w:space="0" w:color="auto"/>
            </w:tcBorders>
          </w:tcPr>
          <w:p w14:paraId="55C681F1" w14:textId="28624E9B" w:rsidR="00C61216" w:rsidRPr="00DD00AF" w:rsidRDefault="00C61216" w:rsidP="00C61216">
            <w:pPr>
              <w:jc w:val="center"/>
            </w:pPr>
            <w:r w:rsidRPr="00DD00AF">
              <w:t>No</w:t>
            </w:r>
          </w:p>
        </w:tc>
        <w:tc>
          <w:tcPr>
            <w:tcW w:w="4327" w:type="dxa"/>
            <w:gridSpan w:val="2"/>
            <w:tcBorders>
              <w:top w:val="single" w:sz="4" w:space="0" w:color="auto"/>
            </w:tcBorders>
          </w:tcPr>
          <w:p w14:paraId="64C4BC37" w14:textId="2B79A229" w:rsidR="00C61216" w:rsidRPr="00DD00AF" w:rsidRDefault="00C61216" w:rsidP="00C61216">
            <w:pPr>
              <w:jc w:val="center"/>
            </w:pPr>
            <w:r w:rsidRPr="00DD00AF">
              <w:t xml:space="preserve">Two categories: OG and SG </w:t>
            </w:r>
          </w:p>
        </w:tc>
      </w:tr>
      <w:tr w:rsidR="00C61216" w:rsidRPr="00DD00AF" w14:paraId="052518B0" w14:textId="77777777" w:rsidTr="00C61216">
        <w:trPr>
          <w:jc w:val="center"/>
        </w:trPr>
        <w:tc>
          <w:tcPr>
            <w:tcW w:w="2160" w:type="dxa"/>
          </w:tcPr>
          <w:p w14:paraId="373DC189" w14:textId="62511E68" w:rsidR="00C61216" w:rsidRPr="00DD00AF" w:rsidRDefault="00131569" w:rsidP="00C61216">
            <w:pPr>
              <w:jc w:val="center"/>
            </w:pPr>
            <w:r w:rsidRPr="00DD00AF">
              <w:t>REGNTH</w:t>
            </w:r>
          </w:p>
        </w:tc>
        <w:tc>
          <w:tcPr>
            <w:tcW w:w="2160" w:type="dxa"/>
          </w:tcPr>
          <w:p w14:paraId="57367A30" w14:textId="090F8D81" w:rsidR="00C61216" w:rsidRPr="00DD00AF" w:rsidRDefault="00C61216" w:rsidP="00C61216">
            <w:pPr>
              <w:jc w:val="center"/>
            </w:pPr>
            <w:r w:rsidRPr="00DD00AF">
              <w:t>No</w:t>
            </w:r>
          </w:p>
        </w:tc>
        <w:tc>
          <w:tcPr>
            <w:tcW w:w="4327" w:type="dxa"/>
            <w:gridSpan w:val="2"/>
          </w:tcPr>
          <w:p w14:paraId="2340B9D0" w14:textId="18E749AE" w:rsidR="00C61216" w:rsidRPr="00DD00AF" w:rsidRDefault="00C61216" w:rsidP="00C61216">
            <w:pPr>
              <w:jc w:val="center"/>
            </w:pPr>
            <w:r w:rsidRPr="00DD00AF">
              <w:t xml:space="preserve">Three categories: MM, FF, and OG </w:t>
            </w:r>
          </w:p>
        </w:tc>
      </w:tr>
      <w:tr w:rsidR="00C61216" w:rsidRPr="00DD00AF" w14:paraId="7B3D7859" w14:textId="77777777" w:rsidTr="00C61216">
        <w:trPr>
          <w:jc w:val="center"/>
        </w:trPr>
        <w:tc>
          <w:tcPr>
            <w:tcW w:w="2160" w:type="dxa"/>
          </w:tcPr>
          <w:p w14:paraId="7B30CD48" w14:textId="07E115CF" w:rsidR="00C61216" w:rsidRPr="00DD00AF" w:rsidRDefault="00131569" w:rsidP="00C61216">
            <w:pPr>
              <w:jc w:val="center"/>
            </w:pPr>
            <w:r w:rsidRPr="00DD00AF">
              <w:t>REGYTW</w:t>
            </w:r>
          </w:p>
        </w:tc>
        <w:tc>
          <w:tcPr>
            <w:tcW w:w="2160" w:type="dxa"/>
          </w:tcPr>
          <w:p w14:paraId="1A404FF3" w14:textId="2CC738B5" w:rsidR="00C61216" w:rsidRPr="00DD00AF" w:rsidRDefault="00C61216" w:rsidP="00C61216">
            <w:pPr>
              <w:jc w:val="center"/>
            </w:pPr>
            <w:r w:rsidRPr="00DD00AF">
              <w:t>Yes</w:t>
            </w:r>
          </w:p>
        </w:tc>
        <w:tc>
          <w:tcPr>
            <w:tcW w:w="4327" w:type="dxa"/>
            <w:gridSpan w:val="2"/>
          </w:tcPr>
          <w:p w14:paraId="4FE0B99C" w14:textId="2FB5AC44" w:rsidR="00C61216" w:rsidRPr="00DD00AF" w:rsidRDefault="00C61216" w:rsidP="00C61216">
            <w:pPr>
              <w:jc w:val="center"/>
            </w:pPr>
            <w:r w:rsidRPr="00DD00AF">
              <w:t>Two categories: OG and SG</w:t>
            </w:r>
          </w:p>
        </w:tc>
      </w:tr>
      <w:tr w:rsidR="00C61216" w:rsidRPr="00DD00AF" w14:paraId="0274C767" w14:textId="77777777" w:rsidTr="00C61216">
        <w:trPr>
          <w:jc w:val="center"/>
        </w:trPr>
        <w:tc>
          <w:tcPr>
            <w:tcW w:w="2160" w:type="dxa"/>
          </w:tcPr>
          <w:p w14:paraId="003EF701" w14:textId="2662CBCF" w:rsidR="00C61216" w:rsidRPr="00DD00AF" w:rsidRDefault="00131569" w:rsidP="00C61216">
            <w:pPr>
              <w:jc w:val="center"/>
            </w:pPr>
            <w:r w:rsidRPr="00DD00AF">
              <w:t>REGYTH</w:t>
            </w:r>
          </w:p>
        </w:tc>
        <w:tc>
          <w:tcPr>
            <w:tcW w:w="2160" w:type="dxa"/>
          </w:tcPr>
          <w:p w14:paraId="0A96A0D5" w14:textId="589D3FC5" w:rsidR="00C61216" w:rsidRPr="00DD00AF" w:rsidRDefault="00C61216" w:rsidP="00C61216">
            <w:pPr>
              <w:jc w:val="center"/>
            </w:pPr>
            <w:r w:rsidRPr="00DD00AF">
              <w:t>Yes</w:t>
            </w:r>
          </w:p>
        </w:tc>
        <w:tc>
          <w:tcPr>
            <w:tcW w:w="4327" w:type="dxa"/>
            <w:gridSpan w:val="2"/>
          </w:tcPr>
          <w:p w14:paraId="7D5D6190" w14:textId="01B04AF9" w:rsidR="00C61216" w:rsidRPr="00DD00AF" w:rsidRDefault="00C61216" w:rsidP="00C61216">
            <w:pPr>
              <w:jc w:val="center"/>
            </w:pPr>
            <w:r w:rsidRPr="00DD00AF">
              <w:t>Three categories: MM, FF, and OG</w:t>
            </w:r>
          </w:p>
        </w:tc>
      </w:tr>
      <w:tr w:rsidR="00C61216" w:rsidRPr="00DD00AF" w14:paraId="699A9045" w14:textId="77777777" w:rsidTr="00FB064F">
        <w:trPr>
          <w:jc w:val="center"/>
        </w:trPr>
        <w:tc>
          <w:tcPr>
            <w:tcW w:w="2160" w:type="dxa"/>
            <w:vAlign w:val="center"/>
          </w:tcPr>
          <w:p w14:paraId="55127815" w14:textId="6252C52F" w:rsidR="00C61216" w:rsidRPr="00DD00AF" w:rsidRDefault="00C61216" w:rsidP="00C61216">
            <w:pPr>
              <w:jc w:val="center"/>
              <w:rPr>
                <w:iCs/>
              </w:rPr>
            </w:pPr>
            <w:r w:rsidRPr="00DD00AF">
              <w:rPr>
                <w:iCs/>
              </w:rPr>
              <w:t>MLM0</w:t>
            </w:r>
          </w:p>
        </w:tc>
        <w:tc>
          <w:tcPr>
            <w:tcW w:w="2160" w:type="dxa"/>
            <w:vAlign w:val="center"/>
          </w:tcPr>
          <w:p w14:paraId="4095AA47" w14:textId="37F9EF31" w:rsidR="00C61216" w:rsidRPr="00DD00AF" w:rsidRDefault="00C61216" w:rsidP="00C61216">
            <w:pPr>
              <w:jc w:val="center"/>
            </w:pPr>
            <w:r w:rsidRPr="00DD00AF">
              <w:t>No</w:t>
            </w:r>
          </w:p>
        </w:tc>
        <w:tc>
          <w:tcPr>
            <w:tcW w:w="4327" w:type="dxa"/>
            <w:gridSpan w:val="2"/>
            <w:vAlign w:val="center"/>
          </w:tcPr>
          <w:p w14:paraId="79205CF1" w14:textId="650E3927" w:rsidR="00C61216" w:rsidRPr="00DD00AF" w:rsidRDefault="00C61216" w:rsidP="00C61216">
            <w:pPr>
              <w:jc w:val="center"/>
            </w:pPr>
            <w:r w:rsidRPr="00DD00AF">
              <w:t>No gender variable</w:t>
            </w:r>
          </w:p>
        </w:tc>
      </w:tr>
      <w:tr w:rsidR="00C61216" w:rsidRPr="00DD00AF" w14:paraId="429CD96D" w14:textId="77777777" w:rsidTr="00C61216">
        <w:trPr>
          <w:jc w:val="center"/>
        </w:trPr>
        <w:tc>
          <w:tcPr>
            <w:tcW w:w="2160" w:type="dxa"/>
          </w:tcPr>
          <w:p w14:paraId="0552A08A" w14:textId="792E194B" w:rsidR="00C61216" w:rsidRPr="00DD00AF" w:rsidRDefault="00131569" w:rsidP="00C61216">
            <w:pPr>
              <w:jc w:val="center"/>
              <w:rPr>
                <w:iCs/>
                <w:lang w:eastAsia="ko-KR"/>
              </w:rPr>
            </w:pPr>
            <w:r w:rsidRPr="00DD00AF">
              <w:rPr>
                <w:iCs/>
                <w:lang w:eastAsia="ko-KR"/>
              </w:rPr>
              <w:t>MLMNIN</w:t>
            </w:r>
          </w:p>
        </w:tc>
        <w:tc>
          <w:tcPr>
            <w:tcW w:w="2160" w:type="dxa"/>
          </w:tcPr>
          <w:p w14:paraId="4DE5891A" w14:textId="39CFE07E" w:rsidR="00C61216" w:rsidRPr="00DD00AF" w:rsidRDefault="00C61216" w:rsidP="00C61216">
            <w:pPr>
              <w:jc w:val="center"/>
              <w:rPr>
                <w:lang w:eastAsia="ko-KR"/>
              </w:rPr>
            </w:pPr>
            <w:r w:rsidRPr="00DD00AF">
              <w:rPr>
                <w:lang w:eastAsia="ko-KR"/>
              </w:rPr>
              <w:t>No</w:t>
            </w:r>
          </w:p>
        </w:tc>
        <w:tc>
          <w:tcPr>
            <w:tcW w:w="4327" w:type="dxa"/>
            <w:gridSpan w:val="2"/>
          </w:tcPr>
          <w:p w14:paraId="79C98268" w14:textId="408C82CB" w:rsidR="00C61216" w:rsidRPr="00DD00AF" w:rsidRDefault="00C61216" w:rsidP="00C61216">
            <w:pPr>
              <w:jc w:val="center"/>
            </w:pPr>
            <w:r w:rsidRPr="00DD00AF">
              <w:t>Two categories: Female and Male</w:t>
            </w:r>
          </w:p>
        </w:tc>
      </w:tr>
      <w:tr w:rsidR="00C61216" w:rsidRPr="00DD00AF" w14:paraId="2EEA1188" w14:textId="77777777" w:rsidTr="00C61216">
        <w:trPr>
          <w:jc w:val="center"/>
        </w:trPr>
        <w:tc>
          <w:tcPr>
            <w:tcW w:w="2160" w:type="dxa"/>
          </w:tcPr>
          <w:p w14:paraId="28E2F085" w14:textId="73ADB561" w:rsidR="00C61216" w:rsidRPr="00DD00AF" w:rsidRDefault="00131569" w:rsidP="00C61216">
            <w:pPr>
              <w:jc w:val="center"/>
              <w:rPr>
                <w:iCs/>
                <w:lang w:eastAsia="ko-KR"/>
              </w:rPr>
            </w:pPr>
            <w:r w:rsidRPr="00DD00AF">
              <w:rPr>
                <w:iCs/>
                <w:lang w:eastAsia="ko-KR"/>
              </w:rPr>
              <w:t>MLMYIN</w:t>
            </w:r>
          </w:p>
        </w:tc>
        <w:tc>
          <w:tcPr>
            <w:tcW w:w="2160" w:type="dxa"/>
          </w:tcPr>
          <w:p w14:paraId="2531F490" w14:textId="795DE962" w:rsidR="00C61216" w:rsidRPr="00DD00AF" w:rsidRDefault="00C61216" w:rsidP="00C61216">
            <w:pPr>
              <w:jc w:val="center"/>
              <w:rPr>
                <w:lang w:eastAsia="ko-KR"/>
              </w:rPr>
            </w:pPr>
            <w:r w:rsidRPr="00DD00AF">
              <w:rPr>
                <w:lang w:eastAsia="ko-KR"/>
              </w:rPr>
              <w:t>Yes</w:t>
            </w:r>
          </w:p>
        </w:tc>
        <w:tc>
          <w:tcPr>
            <w:tcW w:w="4327" w:type="dxa"/>
            <w:gridSpan w:val="2"/>
          </w:tcPr>
          <w:p w14:paraId="087FEE6A" w14:textId="486C4954" w:rsidR="00C61216" w:rsidRPr="00DD00AF" w:rsidRDefault="00C61216" w:rsidP="00C61216">
            <w:pPr>
              <w:jc w:val="center"/>
            </w:pPr>
            <w:r w:rsidRPr="00DD00AF">
              <w:t>Two categories: Female and Male</w:t>
            </w:r>
          </w:p>
        </w:tc>
      </w:tr>
      <w:tr w:rsidR="00C61216" w:rsidRPr="00DD00AF" w14:paraId="1E0B62EE" w14:textId="77777777" w:rsidTr="00C61216">
        <w:trPr>
          <w:jc w:val="center"/>
        </w:trPr>
        <w:tc>
          <w:tcPr>
            <w:tcW w:w="2160" w:type="dxa"/>
          </w:tcPr>
          <w:p w14:paraId="1161BE36" w14:textId="46EB79C9" w:rsidR="00C61216" w:rsidRPr="00DD00AF" w:rsidRDefault="00131569" w:rsidP="00C61216">
            <w:pPr>
              <w:jc w:val="center"/>
              <w:rPr>
                <w:iCs/>
                <w:lang w:eastAsia="ko-KR"/>
              </w:rPr>
            </w:pPr>
            <w:r w:rsidRPr="00DD00AF">
              <w:rPr>
                <w:iCs/>
                <w:lang w:eastAsia="ko-KR"/>
              </w:rPr>
              <w:t>MLMNTW</w:t>
            </w:r>
          </w:p>
        </w:tc>
        <w:tc>
          <w:tcPr>
            <w:tcW w:w="2160" w:type="dxa"/>
          </w:tcPr>
          <w:p w14:paraId="6DCACA32" w14:textId="3C569D34" w:rsidR="00C61216" w:rsidRPr="00DD00AF" w:rsidRDefault="00C61216" w:rsidP="00C61216">
            <w:pPr>
              <w:jc w:val="center"/>
              <w:rPr>
                <w:lang w:eastAsia="ko-KR"/>
              </w:rPr>
            </w:pPr>
            <w:r w:rsidRPr="00DD00AF">
              <w:rPr>
                <w:lang w:eastAsia="ko-KR"/>
              </w:rPr>
              <w:t>No</w:t>
            </w:r>
          </w:p>
        </w:tc>
        <w:tc>
          <w:tcPr>
            <w:tcW w:w="4327" w:type="dxa"/>
            <w:gridSpan w:val="2"/>
          </w:tcPr>
          <w:p w14:paraId="17BBE34B" w14:textId="2CEB3174" w:rsidR="00C61216" w:rsidRPr="00DD00AF" w:rsidRDefault="00C61216" w:rsidP="00C61216">
            <w:pPr>
              <w:jc w:val="center"/>
            </w:pPr>
            <w:r w:rsidRPr="00DD00AF">
              <w:t xml:space="preserve">Two categories: OG and SG </w:t>
            </w:r>
          </w:p>
        </w:tc>
      </w:tr>
      <w:tr w:rsidR="00C61216" w:rsidRPr="00DD00AF" w14:paraId="68C7A447" w14:textId="77777777" w:rsidTr="00C61216">
        <w:trPr>
          <w:jc w:val="center"/>
        </w:trPr>
        <w:tc>
          <w:tcPr>
            <w:tcW w:w="2160" w:type="dxa"/>
          </w:tcPr>
          <w:p w14:paraId="699D97AE" w14:textId="1FC73C6D" w:rsidR="00C61216" w:rsidRPr="00DD00AF" w:rsidRDefault="00131569" w:rsidP="00C61216">
            <w:pPr>
              <w:jc w:val="center"/>
            </w:pPr>
            <w:r w:rsidRPr="00DD00AF">
              <w:t>MLMYTW</w:t>
            </w:r>
          </w:p>
        </w:tc>
        <w:tc>
          <w:tcPr>
            <w:tcW w:w="2160" w:type="dxa"/>
          </w:tcPr>
          <w:p w14:paraId="5DD0EEA3" w14:textId="77C504CB" w:rsidR="00C61216" w:rsidRPr="00DD00AF" w:rsidRDefault="00C61216" w:rsidP="00C61216">
            <w:pPr>
              <w:jc w:val="center"/>
            </w:pPr>
            <w:r w:rsidRPr="00DD00AF">
              <w:t>Yes</w:t>
            </w:r>
          </w:p>
        </w:tc>
        <w:tc>
          <w:tcPr>
            <w:tcW w:w="4327" w:type="dxa"/>
            <w:gridSpan w:val="2"/>
          </w:tcPr>
          <w:p w14:paraId="7CCD3DC5" w14:textId="5A6BEC3F" w:rsidR="00C61216" w:rsidRPr="00DD00AF" w:rsidRDefault="00C61216" w:rsidP="00C61216">
            <w:pPr>
              <w:jc w:val="center"/>
            </w:pPr>
            <w:r w:rsidRPr="00DD00AF">
              <w:t xml:space="preserve">Two categories: OG and SG </w:t>
            </w:r>
          </w:p>
        </w:tc>
      </w:tr>
      <w:tr w:rsidR="00C61216" w:rsidRPr="00DD00AF" w14:paraId="1F0F9422" w14:textId="77777777" w:rsidTr="00C61216">
        <w:trPr>
          <w:jc w:val="center"/>
        </w:trPr>
        <w:tc>
          <w:tcPr>
            <w:tcW w:w="2160" w:type="dxa"/>
          </w:tcPr>
          <w:p w14:paraId="7ED62B0D" w14:textId="0DA716D8" w:rsidR="00C61216" w:rsidRPr="00DD00AF" w:rsidRDefault="00131569" w:rsidP="00C61216">
            <w:pPr>
              <w:jc w:val="center"/>
              <w:rPr>
                <w:lang w:eastAsia="ko-KR"/>
              </w:rPr>
            </w:pPr>
            <w:r w:rsidRPr="00DD00AF">
              <w:rPr>
                <w:lang w:eastAsia="ko-KR"/>
              </w:rPr>
              <w:t>MLMNTH</w:t>
            </w:r>
          </w:p>
        </w:tc>
        <w:tc>
          <w:tcPr>
            <w:tcW w:w="2160" w:type="dxa"/>
          </w:tcPr>
          <w:p w14:paraId="793E8E40" w14:textId="117069AA" w:rsidR="00C61216" w:rsidRPr="00DD00AF" w:rsidRDefault="00C61216" w:rsidP="00C61216">
            <w:pPr>
              <w:jc w:val="center"/>
              <w:rPr>
                <w:lang w:eastAsia="ko-KR"/>
              </w:rPr>
            </w:pPr>
            <w:r w:rsidRPr="00DD00AF">
              <w:rPr>
                <w:lang w:eastAsia="ko-KR"/>
              </w:rPr>
              <w:t>No</w:t>
            </w:r>
          </w:p>
        </w:tc>
        <w:tc>
          <w:tcPr>
            <w:tcW w:w="4327" w:type="dxa"/>
            <w:gridSpan w:val="2"/>
          </w:tcPr>
          <w:p w14:paraId="6FE42941" w14:textId="1C164965" w:rsidR="00C61216" w:rsidRPr="00DD00AF" w:rsidRDefault="00C61216" w:rsidP="00C61216">
            <w:pPr>
              <w:jc w:val="center"/>
            </w:pPr>
            <w:r w:rsidRPr="00DD00AF">
              <w:t>Three categories: MM, FF, and OG</w:t>
            </w:r>
          </w:p>
        </w:tc>
      </w:tr>
      <w:tr w:rsidR="00C61216" w:rsidRPr="00DD00AF" w14:paraId="402E8DB9" w14:textId="77777777" w:rsidTr="00C61216">
        <w:trPr>
          <w:jc w:val="center"/>
        </w:trPr>
        <w:tc>
          <w:tcPr>
            <w:tcW w:w="2160" w:type="dxa"/>
            <w:tcBorders>
              <w:bottom w:val="single" w:sz="4" w:space="0" w:color="auto"/>
            </w:tcBorders>
          </w:tcPr>
          <w:p w14:paraId="4DF61F6B" w14:textId="477F6142" w:rsidR="00C61216" w:rsidRPr="00DD00AF" w:rsidRDefault="00131569" w:rsidP="00C61216">
            <w:pPr>
              <w:jc w:val="center"/>
            </w:pPr>
            <w:r w:rsidRPr="00DD00AF">
              <w:t>MLMYTH</w:t>
            </w:r>
          </w:p>
        </w:tc>
        <w:tc>
          <w:tcPr>
            <w:tcW w:w="2160" w:type="dxa"/>
            <w:tcBorders>
              <w:bottom w:val="single" w:sz="4" w:space="0" w:color="auto"/>
            </w:tcBorders>
          </w:tcPr>
          <w:p w14:paraId="76202DB9" w14:textId="19F3F7C7" w:rsidR="00C61216" w:rsidRPr="00DD00AF" w:rsidRDefault="00C61216" w:rsidP="00C61216">
            <w:pPr>
              <w:jc w:val="center"/>
            </w:pPr>
            <w:r w:rsidRPr="00DD00AF">
              <w:t>Yes</w:t>
            </w:r>
          </w:p>
        </w:tc>
        <w:tc>
          <w:tcPr>
            <w:tcW w:w="4327" w:type="dxa"/>
            <w:gridSpan w:val="2"/>
            <w:tcBorders>
              <w:bottom w:val="single" w:sz="4" w:space="0" w:color="auto"/>
            </w:tcBorders>
          </w:tcPr>
          <w:p w14:paraId="1921C927" w14:textId="245105B3" w:rsidR="00C61216" w:rsidRPr="00DD00AF" w:rsidRDefault="00C61216" w:rsidP="00C61216">
            <w:pPr>
              <w:jc w:val="center"/>
            </w:pPr>
            <w:r w:rsidRPr="00DD00AF">
              <w:t>Three categories: MM, FF, and OG</w:t>
            </w:r>
          </w:p>
        </w:tc>
      </w:tr>
    </w:tbl>
    <w:p w14:paraId="31AEB0A6" w14:textId="74DAAC2A" w:rsidR="00B14859" w:rsidRPr="00DD00AF" w:rsidRDefault="00B14859" w:rsidP="00B14859">
      <w:pPr>
        <w:rPr>
          <w:rFonts w:eastAsia="Times New Roman"/>
          <w:sz w:val="20"/>
          <w:szCs w:val="20"/>
        </w:rPr>
      </w:pPr>
      <w:bookmarkStart w:id="84" w:name="_Hlk110116838"/>
      <w:r w:rsidRPr="00DD00AF">
        <w:rPr>
          <w:rFonts w:eastAsia="Times New Roman"/>
          <w:i/>
          <w:sz w:val="20"/>
          <w:szCs w:val="20"/>
        </w:rPr>
        <w:t>Note.</w:t>
      </w:r>
      <w:r w:rsidRPr="00DD00AF">
        <w:rPr>
          <w:rFonts w:eastAsia="Times New Roman"/>
          <w:sz w:val="20"/>
          <w:szCs w:val="20"/>
        </w:rPr>
        <w:t xml:space="preserve"> MM indicates male-male sibling, FF indicates female-female sibling, and OG indicates opposite-gender sibling</w:t>
      </w:r>
      <w:bookmarkEnd w:id="84"/>
      <w:r w:rsidRPr="00DD00AF">
        <w:rPr>
          <w:rFonts w:eastAsia="Times New Roman"/>
          <w:sz w:val="20"/>
          <w:szCs w:val="20"/>
        </w:rPr>
        <w:t>.</w:t>
      </w:r>
      <w:r w:rsidR="00AE5BB0" w:rsidRPr="00DD00AF">
        <w:rPr>
          <w:rFonts w:eastAsia="Times New Roman"/>
          <w:sz w:val="20"/>
          <w:szCs w:val="20"/>
        </w:rPr>
        <w:t xml:space="preserve"> </w:t>
      </w:r>
    </w:p>
    <w:p w14:paraId="2D951374" w14:textId="2D597F11" w:rsidR="00B41156" w:rsidRPr="00DD00AF" w:rsidRDefault="00B41156" w:rsidP="0092672A">
      <w:pPr>
        <w:spacing w:line="480" w:lineRule="auto"/>
      </w:pPr>
    </w:p>
    <w:p w14:paraId="1F318913" w14:textId="3EE73FEF" w:rsidR="00B27570" w:rsidRPr="00DD00AF" w:rsidRDefault="00B27570" w:rsidP="008C1042">
      <w:pPr>
        <w:pStyle w:val="af1"/>
        <w:rPr>
          <w:noProof/>
        </w:rPr>
      </w:pPr>
      <w:bookmarkStart w:id="85" w:name="_Toc109812969"/>
      <w:r w:rsidRPr="00DD00AF">
        <w:t xml:space="preserve">Table </w:t>
      </w:r>
      <w:fldSimple w:instr=" SEQ Table \* ARABIC ">
        <w:r w:rsidR="000A2B30">
          <w:rPr>
            <w:noProof/>
          </w:rPr>
          <w:t>4</w:t>
        </w:r>
        <w:bookmarkEnd w:id="85"/>
      </w:fldSimple>
    </w:p>
    <w:p w14:paraId="2D8D9A39" w14:textId="37E15C08" w:rsidR="006D75DB" w:rsidRPr="00DD00AF" w:rsidRDefault="006D75DB" w:rsidP="006D75DB">
      <w:pPr>
        <w:rPr>
          <w:rFonts w:eastAsia="맑은 고딕"/>
          <w:i/>
          <w:iCs/>
          <w:lang w:eastAsia="ko-KR"/>
        </w:rPr>
      </w:pPr>
      <w:r w:rsidRPr="00DD00AF">
        <w:rPr>
          <w:rFonts w:eastAsia="맑은 고딕"/>
          <w:i/>
          <w:iCs/>
          <w:lang w:eastAsia="ko-KR"/>
        </w:rPr>
        <w:t>Summary of Model Equations</w:t>
      </w:r>
    </w:p>
    <w:p w14:paraId="5B946410" w14:textId="77777777" w:rsidR="00736611" w:rsidRPr="00DD00AF" w:rsidRDefault="00736611" w:rsidP="006D75DB">
      <w:pPr>
        <w:rPr>
          <w:rFonts w:eastAsia="맑은 고딕"/>
          <w:i/>
          <w:iCs/>
          <w:lang w:eastAsia="ko-KR"/>
        </w:rPr>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192"/>
      </w:tblGrid>
      <w:tr w:rsidR="00C522FC" w:rsidRPr="00DD00AF" w14:paraId="0DFDD3EE" w14:textId="77777777" w:rsidTr="00736611">
        <w:trPr>
          <w:jc w:val="center"/>
        </w:trPr>
        <w:tc>
          <w:tcPr>
            <w:tcW w:w="1664" w:type="dxa"/>
            <w:tcBorders>
              <w:top w:val="single" w:sz="4" w:space="0" w:color="auto"/>
              <w:bottom w:val="single" w:sz="4" w:space="0" w:color="auto"/>
            </w:tcBorders>
          </w:tcPr>
          <w:p w14:paraId="0BF03663" w14:textId="416969B9" w:rsidR="00C522FC" w:rsidRPr="00DD00AF" w:rsidRDefault="00C522FC" w:rsidP="00C522FC">
            <w:pPr>
              <w:ind w:rightChars="100" w:right="240"/>
              <w:jc w:val="center"/>
              <w:rPr>
                <w:lang w:eastAsia="ko-KR"/>
              </w:rPr>
            </w:pPr>
            <w:r w:rsidRPr="00DD00AF">
              <w:t>Model</w:t>
            </w:r>
          </w:p>
        </w:tc>
        <w:tc>
          <w:tcPr>
            <w:tcW w:w="7192" w:type="dxa"/>
            <w:tcBorders>
              <w:top w:val="single" w:sz="4" w:space="0" w:color="auto"/>
              <w:bottom w:val="single" w:sz="4" w:space="0" w:color="auto"/>
            </w:tcBorders>
            <w:vAlign w:val="center"/>
          </w:tcPr>
          <w:p w14:paraId="1963353B" w14:textId="127D8F91" w:rsidR="00C522FC" w:rsidRPr="00DD00AF" w:rsidRDefault="00C522FC" w:rsidP="00C522FC">
            <w:pPr>
              <w:jc w:val="center"/>
              <w:rPr>
                <w:rFonts w:eastAsia="맑은 고딕"/>
                <w:lang w:eastAsia="ko-KR"/>
              </w:rPr>
            </w:pPr>
            <w:r w:rsidRPr="00DD00AF">
              <w:rPr>
                <w:rFonts w:eastAsia="맑은 고딕"/>
                <w:lang w:eastAsia="ko-KR"/>
              </w:rPr>
              <w:t>Equation</w:t>
            </w:r>
          </w:p>
        </w:tc>
      </w:tr>
      <w:tr w:rsidR="00C522FC" w:rsidRPr="00DD00AF" w14:paraId="4160C4D9" w14:textId="77777777" w:rsidTr="00736611">
        <w:trPr>
          <w:jc w:val="center"/>
        </w:trPr>
        <w:tc>
          <w:tcPr>
            <w:tcW w:w="1664" w:type="dxa"/>
            <w:tcBorders>
              <w:top w:val="single" w:sz="4" w:space="0" w:color="auto"/>
            </w:tcBorders>
          </w:tcPr>
          <w:p w14:paraId="5DB80D7A" w14:textId="0409BC9F" w:rsidR="00C522FC" w:rsidRPr="00DD00AF" w:rsidRDefault="00C522FC" w:rsidP="00C522FC">
            <w:pPr>
              <w:ind w:rightChars="100" w:right="240"/>
              <w:jc w:val="center"/>
              <w:rPr>
                <w:lang w:eastAsia="ko-KR"/>
              </w:rPr>
            </w:pPr>
            <w:bookmarkStart w:id="86" w:name="_Hlk110217812"/>
            <w:r w:rsidRPr="00DD00AF">
              <w:t>REGNTW</w:t>
            </w:r>
          </w:p>
        </w:tc>
        <w:tc>
          <w:tcPr>
            <w:tcW w:w="7192" w:type="dxa"/>
            <w:tcBorders>
              <w:top w:val="single" w:sz="4" w:space="0" w:color="auto"/>
            </w:tcBorders>
            <w:vAlign w:val="center"/>
          </w:tcPr>
          <w:p w14:paraId="78E9EE1D" w14:textId="25C515D4" w:rsidR="00C522FC" w:rsidRPr="00DD00AF" w:rsidRDefault="00000000" w:rsidP="00C522FC">
            <w:pPr>
              <w:jc w:val="cente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r>
                      <m:rPr>
                        <m:nor/>
                      </m:rPr>
                      <w:rPr>
                        <w:rFonts w:ascii="Cambria Math" w:hAnsi="Cambria Math" w:hint="eastAsia"/>
                        <w:sz w:val="20"/>
                        <w:szCs w:val="20"/>
                      </w:rPr>
                      <m:t>Δ</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acc>
                      <m:accPr>
                        <m:chr m:val="̅"/>
                        <m:ctrlPr>
                          <w:rPr>
                            <w:rFonts w:ascii="Cambria Math" w:hAnsi="Cambria Math"/>
                            <w:sz w:val="20"/>
                            <w:szCs w:val="20"/>
                          </w:rPr>
                        </m:ctrlPr>
                      </m:accPr>
                      <m:e>
                        <m:r>
                          <w:rPr>
                            <w:rFonts w:ascii="Cambria Math" w:hAnsi="Cambria Math"/>
                            <w:sz w:val="20"/>
                            <w:szCs w:val="20"/>
                          </w:rPr>
                          <m:t>Y</m:t>
                        </m:r>
                      </m:e>
                    </m:acc>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acc>
                      <m:accPr>
                        <m:chr m:val="̅"/>
                        <m:ctrlPr>
                          <w:rPr>
                            <w:rFonts w:ascii="Cambria Math" w:hAnsi="Cambria Math"/>
                            <w:sz w:val="20"/>
                            <w:szCs w:val="20"/>
                          </w:rPr>
                        </m:ctrlPr>
                      </m:accPr>
                      <m:e>
                        <m:r>
                          <w:rPr>
                            <w:rFonts w:ascii="Cambria Math" w:hAnsi="Cambria Math"/>
                            <w:sz w:val="20"/>
                            <w:szCs w:val="20"/>
                          </w:rPr>
                          <m:t>X</m:t>
                        </m:r>
                      </m:e>
                    </m:acc>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r>
                      <m:rPr>
                        <m:nor/>
                      </m:rPr>
                      <w:rPr>
                        <w:rFonts w:ascii="Cambria Math" w:hAnsi="Cambria Math" w:hint="eastAsia"/>
                        <w:sz w:val="20"/>
                        <w:szCs w:val="20"/>
                      </w:rPr>
                      <m:t>Δ</m:t>
                    </m:r>
                  </m:sub>
                </m:sSub>
                <m:r>
                  <w:rPr>
                    <w:rFonts w:ascii="Cambria Math" w:hAnsi="Cambria Math"/>
                    <w:sz w:val="20"/>
                    <w:szCs w:val="20"/>
                  </w:rPr>
                  <m:t> + 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j</m:t>
                    </m:r>
                  </m:sub>
                </m:sSub>
                <m:r>
                  <w:rPr>
                    <w:rFonts w:ascii="Cambria Math" w:hAnsi="Cambria Math"/>
                    <w:sz w:val="20"/>
                    <w:szCs w:val="20"/>
                  </w:rPr>
                  <m:t>  + 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oMath>
            </m:oMathPara>
          </w:p>
        </w:tc>
      </w:tr>
      <w:tr w:rsidR="00C522FC" w:rsidRPr="00DD00AF" w14:paraId="3B48FC6B" w14:textId="77777777" w:rsidTr="00736611">
        <w:trPr>
          <w:jc w:val="center"/>
        </w:trPr>
        <w:tc>
          <w:tcPr>
            <w:tcW w:w="1664" w:type="dxa"/>
          </w:tcPr>
          <w:p w14:paraId="386C8B7B" w14:textId="0495CE25" w:rsidR="00C522FC" w:rsidRPr="00DD00AF" w:rsidRDefault="00C522FC" w:rsidP="00C522FC">
            <w:pPr>
              <w:ind w:rightChars="100" w:right="240"/>
              <w:jc w:val="center"/>
              <w:rPr>
                <w:lang w:eastAsia="ko-KR"/>
              </w:rPr>
            </w:pPr>
            <w:r w:rsidRPr="00DD00AF">
              <w:t>REGNTH</w:t>
            </w:r>
          </w:p>
        </w:tc>
        <w:tc>
          <w:tcPr>
            <w:tcW w:w="7192" w:type="dxa"/>
            <w:vAlign w:val="center"/>
          </w:tcPr>
          <w:p w14:paraId="372FAE93" w14:textId="20EB37AF" w:rsidR="00C522FC" w:rsidRPr="00DD00AF" w:rsidRDefault="00000000" w:rsidP="00C522FC">
            <w:pPr>
              <w:tabs>
                <w:tab w:val="left" w:pos="2498"/>
              </w:tabs>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r>
                      <m:rPr>
                        <m:nor/>
                      </m:rPr>
                      <w:rPr>
                        <w:rFonts w:ascii="Cambria Math" w:hAnsi="Cambria Math" w:hint="eastAsia"/>
                        <w:sz w:val="20"/>
                        <w:szCs w:val="20"/>
                      </w:rPr>
                      <m:t>Δ</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acc>
                      <m:accPr>
                        <m:chr m:val="̅"/>
                        <m:ctrlPr>
                          <w:rPr>
                            <w:rFonts w:ascii="Cambria Math" w:hAnsi="Cambria Math"/>
                            <w:sz w:val="20"/>
                            <w:szCs w:val="20"/>
                          </w:rPr>
                        </m:ctrlPr>
                      </m:accPr>
                      <m:e>
                        <m:r>
                          <w:rPr>
                            <w:rFonts w:ascii="Cambria Math" w:hAnsi="Cambria Math"/>
                            <w:sz w:val="20"/>
                            <w:szCs w:val="20"/>
                          </w:rPr>
                          <m:t>Y</m:t>
                        </m:r>
                      </m:e>
                    </m:acc>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acc>
                      <m:accPr>
                        <m:chr m:val="̅"/>
                        <m:ctrlPr>
                          <w:rPr>
                            <w:rFonts w:ascii="Cambria Math" w:hAnsi="Cambria Math"/>
                            <w:sz w:val="20"/>
                            <w:szCs w:val="20"/>
                          </w:rPr>
                        </m:ctrlPr>
                      </m:accPr>
                      <m:e>
                        <m:r>
                          <w:rPr>
                            <w:rFonts w:ascii="Cambria Math" w:hAnsi="Cambria Math"/>
                            <w:sz w:val="20"/>
                            <w:szCs w:val="20"/>
                          </w:rPr>
                          <m:t>X</m:t>
                        </m:r>
                      </m:e>
                    </m:acc>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r>
                      <m:rPr>
                        <m:nor/>
                      </m:rPr>
                      <w:rPr>
                        <w:rFonts w:ascii="Cambria Math" w:hAnsi="Cambria Math" w:hint="eastAsia"/>
                        <w:sz w:val="20"/>
                        <w:szCs w:val="20"/>
                      </w:rPr>
                      <m:t>Δ</m:t>
                    </m:r>
                  </m:sub>
                </m:sSub>
                <m:r>
                  <w:rPr>
                    <w:rFonts w:ascii="Cambria Math" w:hAnsi="Cambria Math"/>
                    <w:sz w:val="20"/>
                    <w:szCs w:val="20"/>
                  </w:rPr>
                  <m:t> + 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5</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2j</m:t>
                    </m:r>
                  </m:sub>
                </m:sSub>
                <m:r>
                  <w:rPr>
                    <w:rFonts w:ascii="Cambria Math" w:hAnsi="Cambria Math"/>
                    <w:sz w:val="20"/>
                    <w:szCs w:val="20"/>
                  </w:rPr>
                  <m:t>+ 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oMath>
            </m:oMathPara>
          </w:p>
        </w:tc>
      </w:tr>
      <w:tr w:rsidR="00C522FC" w:rsidRPr="00DD00AF" w14:paraId="0C24F74D" w14:textId="77777777" w:rsidTr="00736611">
        <w:trPr>
          <w:jc w:val="center"/>
        </w:trPr>
        <w:tc>
          <w:tcPr>
            <w:tcW w:w="1664" w:type="dxa"/>
          </w:tcPr>
          <w:p w14:paraId="7A08657E" w14:textId="021225A1" w:rsidR="00C522FC" w:rsidRPr="00DD00AF" w:rsidRDefault="00C522FC" w:rsidP="00C522FC">
            <w:pPr>
              <w:ind w:rightChars="100" w:right="240"/>
              <w:jc w:val="center"/>
              <w:rPr>
                <w:lang w:eastAsia="ko-KR"/>
              </w:rPr>
            </w:pPr>
            <w:r w:rsidRPr="00DD00AF">
              <w:t>REGYTW</w:t>
            </w:r>
          </w:p>
        </w:tc>
        <w:tc>
          <w:tcPr>
            <w:tcW w:w="7192" w:type="dxa"/>
          </w:tcPr>
          <w:p w14:paraId="2F2A7DB3" w14:textId="7AC3F828" w:rsidR="00C522FC" w:rsidRPr="00DD00AF" w:rsidRDefault="00000000" w:rsidP="00C522FC">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r>
                      <m:rPr>
                        <m:nor/>
                      </m:rPr>
                      <w:rPr>
                        <w:rFonts w:ascii="Cambria Math" w:hAnsi="Cambria Math" w:hint="eastAsia"/>
                        <w:sz w:val="20"/>
                        <w:szCs w:val="20"/>
                      </w:rPr>
                      <m:t>Δ</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acc>
                      <m:accPr>
                        <m:chr m:val="̅"/>
                        <m:ctrlPr>
                          <w:rPr>
                            <w:rFonts w:ascii="Cambria Math" w:hAnsi="Cambria Math"/>
                            <w:sz w:val="20"/>
                            <w:szCs w:val="20"/>
                          </w:rPr>
                        </m:ctrlPr>
                      </m:accPr>
                      <m:e>
                        <m:r>
                          <w:rPr>
                            <w:rFonts w:ascii="Cambria Math" w:hAnsi="Cambria Math"/>
                            <w:sz w:val="20"/>
                            <w:szCs w:val="20"/>
                          </w:rPr>
                          <m:t>Y</m:t>
                        </m:r>
                      </m:e>
                    </m:acc>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acc>
                      <m:accPr>
                        <m:chr m:val="̅"/>
                        <m:ctrlPr>
                          <w:rPr>
                            <w:rFonts w:ascii="Cambria Math" w:hAnsi="Cambria Math"/>
                            <w:sz w:val="20"/>
                            <w:szCs w:val="20"/>
                          </w:rPr>
                        </m:ctrlPr>
                      </m:accPr>
                      <m:e>
                        <m:r>
                          <w:rPr>
                            <w:rFonts w:ascii="Cambria Math" w:hAnsi="Cambria Math"/>
                            <w:sz w:val="20"/>
                            <w:szCs w:val="20"/>
                          </w:rPr>
                          <m:t>X</m:t>
                        </m:r>
                      </m:e>
                    </m:acc>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r>
                      <m:rPr>
                        <m:nor/>
                      </m:rPr>
                      <w:rPr>
                        <w:rFonts w:ascii="Cambria Math" w:hAnsi="Cambria Math" w:hint="eastAsia"/>
                        <w:sz w:val="20"/>
                        <w:szCs w:val="20"/>
                      </w:rPr>
                      <m:t>Δ</m:t>
                    </m:r>
                  </m:sub>
                </m:sSub>
                <m:r>
                  <w:rPr>
                    <w:rFonts w:ascii="Cambria Math" w:hAnsi="Cambria Math"/>
                    <w:sz w:val="20"/>
                    <w:szCs w:val="20"/>
                  </w:rPr>
                  <m:t>+ 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j</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5</m:t>
                    </m:r>
                  </m:sub>
                </m:sSub>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r>
                          <m:rPr>
                            <m:nor/>
                          </m:rPr>
                          <w:rPr>
                            <w:rFonts w:ascii="Cambria Math" w:hAnsi="Cambria Math" w:hint="eastAsia"/>
                            <w:sz w:val="20"/>
                            <w:szCs w:val="20"/>
                          </w:rPr>
                          <m:t>Δ</m:t>
                        </m:r>
                      </m:sub>
                    </m:sSub>
                    <m:r>
                      <w:rPr>
                        <w:rFonts w:ascii="Cambria Math" w:hAnsi="Cambria Math"/>
                        <w:sz w:val="20"/>
                        <w:szCs w:val="20"/>
                      </w:rPr>
                      <m:t>G</m:t>
                    </m:r>
                  </m:e>
                  <m:sub>
                    <m:r>
                      <w:rPr>
                        <w:rFonts w:ascii="Cambria Math" w:hAnsi="Cambria Math"/>
                        <w:sz w:val="20"/>
                        <w:szCs w:val="20"/>
                      </w:rPr>
                      <m:t>j</m:t>
                    </m:r>
                  </m:sub>
                </m:sSub>
                <m:r>
                  <w:rPr>
                    <w:rFonts w:ascii="Cambria Math" w:hAnsi="Cambria Math"/>
                    <w:sz w:val="20"/>
                    <w:szCs w:val="20"/>
                  </w:rPr>
                  <m:t>+ 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oMath>
            </m:oMathPara>
          </w:p>
        </w:tc>
      </w:tr>
      <w:tr w:rsidR="00C522FC" w:rsidRPr="00DD00AF" w14:paraId="38564636" w14:textId="77777777" w:rsidTr="00736611">
        <w:trPr>
          <w:jc w:val="center"/>
        </w:trPr>
        <w:tc>
          <w:tcPr>
            <w:tcW w:w="1664" w:type="dxa"/>
          </w:tcPr>
          <w:p w14:paraId="012FEC17" w14:textId="0D3A5035" w:rsidR="00C522FC" w:rsidRPr="00DD00AF" w:rsidRDefault="00C522FC" w:rsidP="00C522FC">
            <w:pPr>
              <w:ind w:rightChars="100" w:right="240"/>
              <w:jc w:val="center"/>
              <w:rPr>
                <w:lang w:eastAsia="ko-KR"/>
              </w:rPr>
            </w:pPr>
            <w:r w:rsidRPr="00DD00AF">
              <w:t>REGYTH</w:t>
            </w:r>
          </w:p>
        </w:tc>
        <w:tc>
          <w:tcPr>
            <w:tcW w:w="7192" w:type="dxa"/>
            <w:vAlign w:val="center"/>
          </w:tcPr>
          <w:p w14:paraId="2680DACA" w14:textId="4B141097" w:rsidR="00C522FC" w:rsidRPr="00DD00AF" w:rsidRDefault="00000000" w:rsidP="00C522FC">
            <w:pPr>
              <w:tabs>
                <w:tab w:val="left" w:pos="2105"/>
              </w:tabs>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r>
                      <m:rPr>
                        <m:nor/>
                      </m:rPr>
                      <w:rPr>
                        <w:rFonts w:ascii="Cambria Math" w:hAnsi="Cambria Math" w:hint="eastAsia"/>
                        <w:sz w:val="20"/>
                        <w:szCs w:val="20"/>
                      </w:rPr>
                      <m:t>Δ</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acc>
                      <m:accPr>
                        <m:chr m:val="̅"/>
                        <m:ctrlPr>
                          <w:rPr>
                            <w:rFonts w:ascii="Cambria Math" w:hAnsi="Cambria Math"/>
                            <w:sz w:val="20"/>
                            <w:szCs w:val="20"/>
                          </w:rPr>
                        </m:ctrlPr>
                      </m:accPr>
                      <m:e>
                        <m:r>
                          <w:rPr>
                            <w:rFonts w:ascii="Cambria Math" w:hAnsi="Cambria Math"/>
                            <w:sz w:val="20"/>
                            <w:szCs w:val="20"/>
                          </w:rPr>
                          <m:t>Y</m:t>
                        </m:r>
                      </m:e>
                    </m:acc>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acc>
                      <m:accPr>
                        <m:chr m:val="̅"/>
                        <m:ctrlPr>
                          <w:rPr>
                            <w:rFonts w:ascii="Cambria Math" w:hAnsi="Cambria Math"/>
                            <w:sz w:val="20"/>
                            <w:szCs w:val="20"/>
                          </w:rPr>
                        </m:ctrlPr>
                      </m:accPr>
                      <m:e>
                        <m:r>
                          <w:rPr>
                            <w:rFonts w:ascii="Cambria Math" w:hAnsi="Cambria Math"/>
                            <w:sz w:val="20"/>
                            <w:szCs w:val="20"/>
                          </w:rPr>
                          <m:t>X</m:t>
                        </m:r>
                      </m:e>
                    </m:acc>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r>
                      <m:rPr>
                        <m:nor/>
                      </m:rPr>
                      <w:rPr>
                        <w:rFonts w:ascii="Cambria Math" w:hAnsi="Cambria Math" w:hint="eastAsia"/>
                        <w:sz w:val="20"/>
                        <w:szCs w:val="20"/>
                      </w:rPr>
                      <m:t>Δ</m:t>
                    </m:r>
                  </m:sub>
                </m:sSub>
                <m:r>
                  <w:rPr>
                    <w:rFonts w:ascii="Cambria Math" w:hAnsi="Cambria Math"/>
                    <w:sz w:val="20"/>
                    <w:szCs w:val="20"/>
                  </w:rPr>
                  <m:t> + 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5</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6</m:t>
                    </m:r>
                  </m:sub>
                </m:sSub>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r>
                          <m:rPr>
                            <m:nor/>
                          </m:rPr>
                          <w:rPr>
                            <w:rFonts w:ascii="Cambria Math" w:hAnsi="Cambria Math" w:hint="eastAsia"/>
                            <w:sz w:val="20"/>
                            <w:szCs w:val="20"/>
                          </w:rPr>
                          <m:t>Δ</m:t>
                        </m:r>
                      </m:sub>
                    </m:sSub>
                    <m:r>
                      <w:rPr>
                        <w:rFonts w:ascii="Cambria Math" w:hAnsi="Cambria Math"/>
                        <w:sz w:val="20"/>
                        <w:szCs w:val="20"/>
                      </w:rPr>
                      <m:t>G</m:t>
                    </m:r>
                  </m:e>
                  <m:sub>
                    <m:r>
                      <w:rPr>
                        <w:rFonts w:ascii="Cambria Math" w:hAnsi="Cambria Math"/>
                        <w:sz w:val="20"/>
                        <w:szCs w:val="20"/>
                      </w:rPr>
                      <m:t>2j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7</m:t>
                    </m:r>
                  </m:sub>
                </m:sSub>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r>
                          <m:rPr>
                            <m:nor/>
                          </m:rPr>
                          <w:rPr>
                            <w:rFonts w:ascii="Cambria Math" w:hAnsi="Cambria Math" w:hint="eastAsia"/>
                            <w:sz w:val="20"/>
                            <w:szCs w:val="20"/>
                          </w:rPr>
                          <m:t>Δ</m:t>
                        </m:r>
                      </m:sub>
                    </m:sSub>
                    <m:r>
                      <w:rPr>
                        <w:rFonts w:ascii="Cambria Math" w:hAnsi="Cambria Math"/>
                        <w:sz w:val="20"/>
                        <w:szCs w:val="20"/>
                      </w:rPr>
                      <m:t>G</m:t>
                    </m:r>
                  </m:e>
                  <m:sub>
                    <m:r>
                      <w:rPr>
                        <w:rFonts w:ascii="Cambria Math" w:hAnsi="Cambria Math"/>
                        <w:sz w:val="20"/>
                        <w:szCs w:val="20"/>
                      </w:rPr>
                      <m:t>2j</m:t>
                    </m:r>
                  </m:sub>
                </m:sSub>
                <m:r>
                  <w:rPr>
                    <w:rFonts w:ascii="Cambria Math" w:hAnsi="Cambria Math"/>
                    <w:sz w:val="20"/>
                    <w:szCs w:val="20"/>
                  </w:rPr>
                  <m:t>+ 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oMath>
            </m:oMathPara>
          </w:p>
        </w:tc>
      </w:tr>
      <w:tr w:rsidR="00C522FC" w:rsidRPr="00DD00AF" w14:paraId="18242E10" w14:textId="77777777" w:rsidTr="00736611">
        <w:trPr>
          <w:jc w:val="center"/>
        </w:trPr>
        <w:tc>
          <w:tcPr>
            <w:tcW w:w="1664" w:type="dxa"/>
          </w:tcPr>
          <w:p w14:paraId="3162D5E3" w14:textId="1123B602" w:rsidR="00C522FC" w:rsidRPr="00DD00AF" w:rsidRDefault="00C522FC" w:rsidP="00C522FC">
            <w:pPr>
              <w:ind w:rightChars="100" w:right="240"/>
              <w:jc w:val="center"/>
              <w:rPr>
                <w:lang w:eastAsia="ko-KR"/>
              </w:rPr>
            </w:pPr>
            <w:r w:rsidRPr="00DD00AF">
              <w:t xml:space="preserve">MLM0  </w:t>
            </w:r>
          </w:p>
        </w:tc>
        <w:tc>
          <w:tcPr>
            <w:tcW w:w="7192" w:type="dxa"/>
            <w:vAlign w:val="center"/>
          </w:tcPr>
          <w:p w14:paraId="37B43A0F" w14:textId="5BCD46A6" w:rsidR="00C522FC" w:rsidRPr="00DD00AF" w:rsidRDefault="00000000" w:rsidP="00C522FC">
            <w:pPr>
              <w:tabs>
                <w:tab w:val="left" w:pos="2138"/>
              </w:tabs>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oMath>
            </m:oMathPara>
          </w:p>
        </w:tc>
      </w:tr>
      <w:tr w:rsidR="00C522FC" w:rsidRPr="00DD00AF" w14:paraId="30B97B8D" w14:textId="77777777" w:rsidTr="00736611">
        <w:trPr>
          <w:jc w:val="center"/>
        </w:trPr>
        <w:tc>
          <w:tcPr>
            <w:tcW w:w="1664" w:type="dxa"/>
          </w:tcPr>
          <w:p w14:paraId="3F07E2C5" w14:textId="220A3067" w:rsidR="00C522FC" w:rsidRPr="00DD00AF" w:rsidRDefault="00C522FC" w:rsidP="00C522FC">
            <w:pPr>
              <w:ind w:rightChars="100" w:right="240"/>
              <w:jc w:val="center"/>
              <w:rPr>
                <w:lang w:eastAsia="ko-KR"/>
              </w:rPr>
            </w:pPr>
            <w:r w:rsidRPr="00DD00AF">
              <w:t>MLMNIN</w:t>
            </w:r>
          </w:p>
        </w:tc>
        <w:tc>
          <w:tcPr>
            <w:tcW w:w="7192" w:type="dxa"/>
            <w:vAlign w:val="center"/>
          </w:tcPr>
          <w:p w14:paraId="2C9379EE" w14:textId="6D1C2751" w:rsidR="00C522FC" w:rsidRPr="00DD00AF" w:rsidRDefault="00000000" w:rsidP="00C522FC">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10</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20</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oMath>
            </m:oMathPara>
          </w:p>
        </w:tc>
      </w:tr>
      <w:tr w:rsidR="00C522FC" w:rsidRPr="00DD00AF" w14:paraId="29F92830" w14:textId="77777777" w:rsidTr="00736611">
        <w:trPr>
          <w:jc w:val="center"/>
        </w:trPr>
        <w:tc>
          <w:tcPr>
            <w:tcW w:w="1664" w:type="dxa"/>
          </w:tcPr>
          <w:p w14:paraId="56C58CC3" w14:textId="7BEFA729" w:rsidR="00C522FC" w:rsidRPr="00DD00AF" w:rsidRDefault="00C522FC" w:rsidP="00C522FC">
            <w:pPr>
              <w:ind w:rightChars="100" w:right="240"/>
              <w:jc w:val="center"/>
              <w:rPr>
                <w:lang w:eastAsia="ko-KR"/>
              </w:rPr>
            </w:pPr>
            <w:r w:rsidRPr="00DD00AF">
              <w:t>MLMYIN</w:t>
            </w:r>
          </w:p>
        </w:tc>
        <w:tc>
          <w:tcPr>
            <w:tcW w:w="7192" w:type="dxa"/>
            <w:vAlign w:val="center"/>
          </w:tcPr>
          <w:p w14:paraId="73B60C0C" w14:textId="6C1D4689" w:rsidR="00C522FC" w:rsidRPr="00DD00AF" w:rsidRDefault="00000000" w:rsidP="00C522FC">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10</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20</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30</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oMath>
            </m:oMathPara>
          </w:p>
        </w:tc>
      </w:tr>
      <w:tr w:rsidR="00C522FC" w:rsidRPr="00DD00AF" w14:paraId="4A7AC92E" w14:textId="77777777" w:rsidTr="00736611">
        <w:trPr>
          <w:jc w:val="center"/>
        </w:trPr>
        <w:tc>
          <w:tcPr>
            <w:tcW w:w="1664" w:type="dxa"/>
          </w:tcPr>
          <w:p w14:paraId="56878EC8" w14:textId="33ECB9E2" w:rsidR="00C522FC" w:rsidRPr="00DD00AF" w:rsidRDefault="00C522FC" w:rsidP="00C522FC">
            <w:pPr>
              <w:ind w:rightChars="100" w:right="240"/>
              <w:jc w:val="center"/>
              <w:rPr>
                <w:lang w:eastAsia="ko-KR"/>
              </w:rPr>
            </w:pPr>
            <w:r w:rsidRPr="00DD00AF">
              <w:t>MLMNTW</w:t>
            </w:r>
          </w:p>
        </w:tc>
        <w:tc>
          <w:tcPr>
            <w:tcW w:w="7192" w:type="dxa"/>
            <w:vAlign w:val="center"/>
          </w:tcPr>
          <w:p w14:paraId="297D643A" w14:textId="3A27D634" w:rsidR="00C522FC" w:rsidRPr="00DD00AF" w:rsidRDefault="00000000" w:rsidP="00C522FC">
            <w:pPr>
              <w:tabs>
                <w:tab w:val="left" w:pos="1593"/>
              </w:tabs>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01</m:t>
                    </m:r>
                  </m:sub>
                </m:sSub>
                <m:sSub>
                  <m:sSubPr>
                    <m:ctrlPr>
                      <w:rPr>
                        <w:rFonts w:ascii="Cambria Math" w:hAnsi="Cambria Math"/>
                        <w:sz w:val="20"/>
                        <w:szCs w:val="20"/>
                      </w:rPr>
                    </m:ctrlPr>
                  </m:sSubPr>
                  <m:e>
                    <m:r>
                      <w:rPr>
                        <w:rFonts w:ascii="Cambria Math" w:hAnsi="Cambria Math"/>
                        <w:sz w:val="20"/>
                        <w:szCs w:val="20"/>
                      </w:rPr>
                      <m:t>G</m:t>
                    </m:r>
                    <m:ctrlPr>
                      <w:rPr>
                        <w:rFonts w:ascii="Cambria Math" w:hAnsi="Cambria Math"/>
                        <w:i/>
                        <w:iCs/>
                        <w:sz w:val="20"/>
                        <w:szCs w:val="20"/>
                      </w:rPr>
                    </m:ctrlP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10</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oMath>
            </m:oMathPara>
          </w:p>
        </w:tc>
      </w:tr>
      <w:tr w:rsidR="00C522FC" w:rsidRPr="00DD00AF" w14:paraId="3251C35A" w14:textId="77777777" w:rsidTr="00736611">
        <w:trPr>
          <w:jc w:val="center"/>
        </w:trPr>
        <w:tc>
          <w:tcPr>
            <w:tcW w:w="1664" w:type="dxa"/>
          </w:tcPr>
          <w:p w14:paraId="6384C7D2" w14:textId="1BA3D737" w:rsidR="00C522FC" w:rsidRPr="00DD00AF" w:rsidRDefault="00C522FC" w:rsidP="00C522FC">
            <w:pPr>
              <w:ind w:rightChars="100" w:right="240"/>
              <w:jc w:val="center"/>
              <w:rPr>
                <w:lang w:eastAsia="ko-KR"/>
              </w:rPr>
            </w:pPr>
            <w:r w:rsidRPr="00DD00AF">
              <w:t>MLMYTW</w:t>
            </w:r>
          </w:p>
        </w:tc>
        <w:tc>
          <w:tcPr>
            <w:tcW w:w="7192" w:type="dxa"/>
            <w:vAlign w:val="center"/>
          </w:tcPr>
          <w:p w14:paraId="77F2A285" w14:textId="25515A0A" w:rsidR="00C522FC" w:rsidRPr="00DD00AF" w:rsidRDefault="00000000" w:rsidP="00C522FC">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01</m:t>
                    </m:r>
                  </m:sub>
                </m:sSub>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10</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11</m:t>
                    </m:r>
                  </m:sub>
                </m:sSub>
                <m:sSub>
                  <m:sSubPr>
                    <m:ctrlPr>
                      <w:rPr>
                        <w:rFonts w:ascii="Cambria Math" w:hAnsi="Cambria Math"/>
                        <w:i/>
                        <w:sz w:val="20"/>
                        <w:szCs w:val="20"/>
                      </w:rPr>
                    </m:ctrlPr>
                  </m:sSubPr>
                  <m:e>
                    <m:r>
                      <w:rPr>
                        <w:rFonts w:ascii="Cambria Math" w:hAnsi="Cambria Math"/>
                        <w:sz w:val="20"/>
                        <w:szCs w:val="20"/>
                      </w:rPr>
                      <m:t>G</m:t>
                    </m:r>
                    <m:ctrlPr>
                      <w:rPr>
                        <w:rFonts w:ascii="Cambria Math" w:hAnsi="Cambria Math"/>
                        <w:sz w:val="20"/>
                        <w:szCs w:val="20"/>
                      </w:rPr>
                    </m:ctrlPr>
                  </m:e>
                  <m:sub>
                    <m:r>
                      <w:rPr>
                        <w:rFonts w:ascii="Cambria Math" w:hAnsi="Cambria Math"/>
                        <w:sz w:val="20"/>
                        <w:szCs w:val="20"/>
                      </w:rPr>
                      <m:t>j</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oMath>
            </m:oMathPara>
          </w:p>
        </w:tc>
      </w:tr>
      <w:tr w:rsidR="00C522FC" w:rsidRPr="00DD00AF" w14:paraId="310843FD" w14:textId="77777777" w:rsidTr="00736611">
        <w:trPr>
          <w:jc w:val="center"/>
        </w:trPr>
        <w:tc>
          <w:tcPr>
            <w:tcW w:w="1664" w:type="dxa"/>
          </w:tcPr>
          <w:p w14:paraId="05C01111" w14:textId="778410B9" w:rsidR="00C522FC" w:rsidRPr="00DD00AF" w:rsidRDefault="00C522FC" w:rsidP="00C522FC">
            <w:pPr>
              <w:ind w:rightChars="100" w:right="240"/>
              <w:jc w:val="center"/>
              <w:rPr>
                <w:lang w:eastAsia="ko-KR"/>
              </w:rPr>
            </w:pPr>
            <w:r w:rsidRPr="00DD00AF">
              <w:t>MLMNTH</w:t>
            </w:r>
          </w:p>
        </w:tc>
        <w:tc>
          <w:tcPr>
            <w:tcW w:w="7192" w:type="dxa"/>
            <w:vAlign w:val="center"/>
          </w:tcPr>
          <w:p w14:paraId="345B6396" w14:textId="3CF8009C" w:rsidR="00C522FC" w:rsidRPr="00DD00AF" w:rsidRDefault="00000000" w:rsidP="00C522FC">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01</m:t>
                    </m:r>
                  </m:sub>
                </m:sSub>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02</m:t>
                    </m:r>
                  </m:sub>
                </m:sSub>
                <m:sSub>
                  <m:sSubPr>
                    <m:ctrlPr>
                      <w:rPr>
                        <w:rFonts w:ascii="Cambria Math" w:hAnsi="Cambria Math"/>
                        <w:sz w:val="20"/>
                        <w:szCs w:val="20"/>
                      </w:rPr>
                    </m:ctrlPr>
                  </m:sSubPr>
                  <m:e>
                    <m:r>
                      <w:rPr>
                        <w:rFonts w:ascii="Cambria Math" w:hAnsi="Cambria Math"/>
                        <w:sz w:val="20"/>
                        <w:szCs w:val="20"/>
                      </w:rPr>
                      <m:t>G</m:t>
                    </m:r>
                  </m:e>
                  <m:sub>
                    <m:r>
                      <m:rPr>
                        <m:sty m:val="p"/>
                      </m:rPr>
                      <w:rPr>
                        <w:rFonts w:ascii="Cambria Math" w:hAnsi="Cambria Math"/>
                        <w:sz w:val="20"/>
                        <w:szCs w:val="20"/>
                      </w:rPr>
                      <m:t>2</m:t>
                    </m:r>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10</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oMath>
            </m:oMathPara>
          </w:p>
        </w:tc>
      </w:tr>
      <w:tr w:rsidR="00C522FC" w:rsidRPr="00DD00AF" w14:paraId="16096864" w14:textId="77777777" w:rsidTr="00736611">
        <w:trPr>
          <w:jc w:val="center"/>
        </w:trPr>
        <w:tc>
          <w:tcPr>
            <w:tcW w:w="1664" w:type="dxa"/>
            <w:tcBorders>
              <w:bottom w:val="single" w:sz="4" w:space="0" w:color="auto"/>
            </w:tcBorders>
          </w:tcPr>
          <w:p w14:paraId="25251A3A" w14:textId="20828ECE" w:rsidR="00C522FC" w:rsidRPr="00DD00AF" w:rsidRDefault="00C522FC" w:rsidP="00C522FC">
            <w:pPr>
              <w:ind w:rightChars="100" w:right="240"/>
              <w:jc w:val="center"/>
              <w:rPr>
                <w:lang w:eastAsia="ko-KR"/>
              </w:rPr>
            </w:pPr>
            <w:r w:rsidRPr="00DD00AF">
              <w:t>MLMYTH</w:t>
            </w:r>
          </w:p>
        </w:tc>
        <w:tc>
          <w:tcPr>
            <w:tcW w:w="7192" w:type="dxa"/>
            <w:tcBorders>
              <w:bottom w:val="single" w:sz="4" w:space="0" w:color="auto"/>
            </w:tcBorders>
            <w:vAlign w:val="center"/>
          </w:tcPr>
          <w:p w14:paraId="1B6BEA54" w14:textId="113C2562" w:rsidR="00C522FC" w:rsidRPr="00DD00AF" w:rsidRDefault="00000000" w:rsidP="00C522FC">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01</m:t>
                    </m:r>
                  </m:sub>
                </m:sSub>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02</m:t>
                    </m:r>
                  </m:sub>
                </m:sSub>
                <m:sSub>
                  <m:sSubPr>
                    <m:ctrlPr>
                      <w:rPr>
                        <w:rFonts w:ascii="Cambria Math" w:hAnsi="Cambria Math"/>
                        <w:sz w:val="20"/>
                        <w:szCs w:val="20"/>
                      </w:rPr>
                    </m:ctrlPr>
                  </m:sSubPr>
                  <m:e>
                    <m:r>
                      <w:rPr>
                        <w:rFonts w:ascii="Cambria Math" w:hAnsi="Cambria Math"/>
                        <w:sz w:val="20"/>
                        <w:szCs w:val="20"/>
                      </w:rPr>
                      <m:t>G</m:t>
                    </m:r>
                  </m:e>
                  <m:sub>
                    <m:r>
                      <m:rPr>
                        <m:sty m:val="p"/>
                      </m:rPr>
                      <w:rPr>
                        <w:rFonts w:ascii="Cambria Math" w:hAnsi="Cambria Math"/>
                        <w:sz w:val="20"/>
                        <w:szCs w:val="20"/>
                      </w:rPr>
                      <m:t>2</m:t>
                    </m:r>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10</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11</m:t>
                    </m:r>
                  </m:sub>
                </m:sSub>
                <m:sSub>
                  <m:sSubPr>
                    <m:ctrlPr>
                      <w:rPr>
                        <w:rFonts w:ascii="Cambria Math" w:hAnsi="Cambria Math"/>
                        <w:i/>
                        <w:sz w:val="20"/>
                        <w:szCs w:val="20"/>
                      </w:rPr>
                    </m:ctrlPr>
                  </m:sSubPr>
                  <m:e>
                    <m:r>
                      <w:rPr>
                        <w:rFonts w:ascii="Cambria Math" w:hAnsi="Cambria Math"/>
                        <w:sz w:val="20"/>
                        <w:szCs w:val="20"/>
                      </w:rPr>
                      <m:t>G</m:t>
                    </m:r>
                    <m:ctrlPr>
                      <w:rPr>
                        <w:rFonts w:ascii="Cambria Math" w:hAnsi="Cambria Math"/>
                        <w:sz w:val="20"/>
                        <w:szCs w:val="20"/>
                      </w:rPr>
                    </m:ctrlPr>
                  </m:e>
                  <m:sub>
                    <m:r>
                      <w:rPr>
                        <w:rFonts w:ascii="Cambria Math" w:hAnsi="Cambria Math"/>
                        <w:sz w:val="20"/>
                        <w:szCs w:val="20"/>
                      </w:rPr>
                      <m:t>1j</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12</m:t>
                    </m:r>
                  </m:sub>
                </m:sSub>
                <m:sSub>
                  <m:sSubPr>
                    <m:ctrlPr>
                      <w:rPr>
                        <w:rFonts w:ascii="Cambria Math" w:hAnsi="Cambria Math"/>
                        <w:i/>
                        <w:sz w:val="20"/>
                        <w:szCs w:val="20"/>
                      </w:rPr>
                    </m:ctrlPr>
                  </m:sSubPr>
                  <m:e>
                    <m:r>
                      <w:rPr>
                        <w:rFonts w:ascii="Cambria Math" w:hAnsi="Cambria Math"/>
                        <w:sz w:val="20"/>
                        <w:szCs w:val="20"/>
                      </w:rPr>
                      <m:t>G</m:t>
                    </m:r>
                    <m:ctrlPr>
                      <w:rPr>
                        <w:rFonts w:ascii="Cambria Math" w:hAnsi="Cambria Math"/>
                        <w:sz w:val="20"/>
                        <w:szCs w:val="20"/>
                      </w:rPr>
                    </m:ctrlPr>
                  </m:e>
                  <m:sub>
                    <m:r>
                      <w:rPr>
                        <w:rFonts w:ascii="Cambria Math" w:hAnsi="Cambria Math"/>
                        <w:sz w:val="20"/>
                        <w:szCs w:val="20"/>
                      </w:rPr>
                      <m:t>2j</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oMath>
            </m:oMathPara>
          </w:p>
        </w:tc>
      </w:tr>
      <w:bookmarkEnd w:id="86"/>
    </w:tbl>
    <w:p w14:paraId="4AFBA281" w14:textId="77777777" w:rsidR="00C522FC" w:rsidRPr="00DD00AF" w:rsidRDefault="00C522FC" w:rsidP="0092672A">
      <w:pPr>
        <w:spacing w:line="480" w:lineRule="auto"/>
      </w:pPr>
    </w:p>
    <w:p w14:paraId="7CC33FE1" w14:textId="5FFBEF6F" w:rsidR="001778FA" w:rsidRPr="00DD00AF" w:rsidRDefault="001778FA" w:rsidP="001778FA">
      <w:r w:rsidRPr="00DD00AF">
        <w:br w:type="page"/>
      </w:r>
    </w:p>
    <w:p w14:paraId="315682D4" w14:textId="43A93045" w:rsidR="00B27570" w:rsidRPr="00DD00AF" w:rsidRDefault="00B27570" w:rsidP="008C1042">
      <w:pPr>
        <w:pStyle w:val="af1"/>
        <w:rPr>
          <w:noProof/>
        </w:rPr>
      </w:pPr>
      <w:bookmarkStart w:id="87" w:name="_Toc109812970"/>
      <w:r w:rsidRPr="00DD00AF">
        <w:lastRenderedPageBreak/>
        <w:t xml:space="preserve">Table </w:t>
      </w:r>
      <w:fldSimple w:instr=" SEQ Table \* ARABIC ">
        <w:r w:rsidR="000A2B30">
          <w:rPr>
            <w:noProof/>
          </w:rPr>
          <w:t>5</w:t>
        </w:r>
        <w:bookmarkEnd w:id="87"/>
      </w:fldSimple>
    </w:p>
    <w:p w14:paraId="6650C353" w14:textId="39D7E242" w:rsidR="00EE26D8" w:rsidRPr="00DD00AF" w:rsidRDefault="00EE26D8" w:rsidP="00EE26D8">
      <w:r w:rsidRPr="00DD00AF">
        <w:rPr>
          <w:i/>
          <w:iCs/>
          <w:lang w:eastAsia="ko-KR"/>
        </w:rPr>
        <w:t>Model parameters summary</w:t>
      </w:r>
    </w:p>
    <w:p w14:paraId="190D99F4" w14:textId="77777777" w:rsidR="00EE26D8" w:rsidRPr="00DD00AF" w:rsidRDefault="00EE26D8" w:rsidP="00EE26D8"/>
    <w:tbl>
      <w:tblPr>
        <w:tblStyle w:val="a3"/>
        <w:tblW w:w="0" w:type="auto"/>
        <w:jc w:val="center"/>
        <w:tblLook w:val="04A0" w:firstRow="1" w:lastRow="0" w:firstColumn="1" w:lastColumn="0" w:noHBand="0" w:noVBand="1"/>
      </w:tblPr>
      <w:tblGrid>
        <w:gridCol w:w="1384"/>
        <w:gridCol w:w="1360"/>
        <w:gridCol w:w="1550"/>
        <w:gridCol w:w="2101"/>
        <w:gridCol w:w="2461"/>
      </w:tblGrid>
      <w:tr w:rsidR="00724D1A" w:rsidRPr="00DD00AF" w14:paraId="0C1F0949" w14:textId="77777777" w:rsidTr="00823868">
        <w:trPr>
          <w:jc w:val="center"/>
        </w:trPr>
        <w:tc>
          <w:tcPr>
            <w:tcW w:w="1384" w:type="dxa"/>
            <w:tcBorders>
              <w:top w:val="single" w:sz="4" w:space="0" w:color="auto"/>
              <w:left w:val="nil"/>
              <w:bottom w:val="single" w:sz="4" w:space="0" w:color="auto"/>
              <w:right w:val="nil"/>
            </w:tcBorders>
          </w:tcPr>
          <w:p w14:paraId="426416B2" w14:textId="77777777" w:rsidR="00724D1A" w:rsidRPr="00DD00AF" w:rsidRDefault="00724D1A" w:rsidP="00B66A3F">
            <w:pPr>
              <w:ind w:rightChars="-83" w:right="-199"/>
              <w:jc w:val="center"/>
            </w:pPr>
          </w:p>
        </w:tc>
        <w:tc>
          <w:tcPr>
            <w:tcW w:w="1360" w:type="dxa"/>
            <w:tcBorders>
              <w:top w:val="single" w:sz="4" w:space="0" w:color="auto"/>
              <w:left w:val="nil"/>
              <w:bottom w:val="single" w:sz="4" w:space="0" w:color="auto"/>
              <w:right w:val="nil"/>
            </w:tcBorders>
          </w:tcPr>
          <w:p w14:paraId="14C77E10" w14:textId="77777777" w:rsidR="00724D1A" w:rsidRPr="00DD00AF" w:rsidRDefault="00724D1A" w:rsidP="00200B88">
            <w:pPr>
              <w:jc w:val="center"/>
              <w:rPr>
                <w:lang w:eastAsia="ko-KR"/>
              </w:rPr>
            </w:pPr>
            <w:r w:rsidRPr="00DD00AF">
              <w:rPr>
                <w:lang w:eastAsia="ko-KR"/>
              </w:rPr>
              <w:t>Education effect</w:t>
            </w:r>
          </w:p>
        </w:tc>
        <w:tc>
          <w:tcPr>
            <w:tcW w:w="0" w:type="auto"/>
            <w:tcBorders>
              <w:top w:val="single" w:sz="4" w:space="0" w:color="auto"/>
              <w:left w:val="nil"/>
              <w:bottom w:val="single" w:sz="4" w:space="0" w:color="auto"/>
              <w:right w:val="nil"/>
            </w:tcBorders>
          </w:tcPr>
          <w:p w14:paraId="443BE5A8" w14:textId="77777777" w:rsidR="00724D1A" w:rsidRPr="00DD00AF" w:rsidRDefault="00724D1A" w:rsidP="00B66A3F">
            <w:pPr>
              <w:ind w:leftChars="34" w:left="82" w:rightChars="-25" w:right="-60"/>
              <w:jc w:val="center"/>
              <w:rPr>
                <w:lang w:eastAsia="ko-KR"/>
              </w:rPr>
            </w:pPr>
            <w:r w:rsidRPr="00DD00AF">
              <w:rPr>
                <w:lang w:eastAsia="ko-KR"/>
              </w:rPr>
              <w:t>Gender effect</w:t>
            </w:r>
          </w:p>
        </w:tc>
        <w:tc>
          <w:tcPr>
            <w:tcW w:w="0" w:type="auto"/>
            <w:tcBorders>
              <w:top w:val="single" w:sz="4" w:space="0" w:color="auto"/>
              <w:left w:val="nil"/>
              <w:bottom w:val="single" w:sz="4" w:space="0" w:color="auto"/>
              <w:right w:val="nil"/>
            </w:tcBorders>
            <w:vAlign w:val="center"/>
          </w:tcPr>
          <w:p w14:paraId="48E64090" w14:textId="77777777" w:rsidR="00724D1A" w:rsidRPr="00DD00AF" w:rsidRDefault="00724D1A" w:rsidP="00B66A3F">
            <w:pPr>
              <w:ind w:leftChars="52" w:left="125" w:rightChars="-81" w:right="-194"/>
              <w:jc w:val="center"/>
              <w:rPr>
                <w:lang w:eastAsia="ko-KR"/>
              </w:rPr>
            </w:pPr>
            <w:r w:rsidRPr="00DD00AF">
              <w:rPr>
                <w:lang w:eastAsia="ko-KR"/>
              </w:rPr>
              <w:t>Interaction effect</w:t>
            </w:r>
          </w:p>
        </w:tc>
        <w:tc>
          <w:tcPr>
            <w:tcW w:w="0" w:type="auto"/>
            <w:tcBorders>
              <w:top w:val="single" w:sz="4" w:space="0" w:color="auto"/>
              <w:left w:val="nil"/>
              <w:bottom w:val="single" w:sz="4" w:space="0" w:color="auto"/>
              <w:right w:val="nil"/>
            </w:tcBorders>
          </w:tcPr>
          <w:p w14:paraId="4447A8AF" w14:textId="77777777" w:rsidR="00724D1A" w:rsidRPr="00DD00AF" w:rsidRDefault="00724D1A" w:rsidP="00200B88">
            <w:pPr>
              <w:jc w:val="center"/>
              <w:rPr>
                <w:lang w:eastAsia="ko-KR"/>
              </w:rPr>
            </w:pPr>
            <w:r w:rsidRPr="00DD00AF">
              <w:rPr>
                <w:lang w:eastAsia="ko-KR"/>
              </w:rPr>
              <w:t>Not relevant to research interest</w:t>
            </w:r>
          </w:p>
        </w:tc>
      </w:tr>
      <w:tr w:rsidR="00724D1A" w:rsidRPr="00DD00AF" w14:paraId="7D973037" w14:textId="77777777" w:rsidTr="00823868">
        <w:trPr>
          <w:jc w:val="center"/>
        </w:trPr>
        <w:tc>
          <w:tcPr>
            <w:tcW w:w="1384" w:type="dxa"/>
            <w:tcBorders>
              <w:top w:val="single" w:sz="4" w:space="0" w:color="auto"/>
              <w:left w:val="nil"/>
              <w:bottom w:val="single" w:sz="4" w:space="0" w:color="auto"/>
              <w:right w:val="nil"/>
            </w:tcBorders>
          </w:tcPr>
          <w:p w14:paraId="1DB3E27B" w14:textId="77777777" w:rsidR="00724D1A" w:rsidRPr="00DD00AF" w:rsidRDefault="00724D1A" w:rsidP="00B66A3F">
            <w:pPr>
              <w:ind w:rightChars="-83" w:right="-199"/>
              <w:jc w:val="center"/>
              <w:rPr>
                <w:lang w:eastAsia="ko-KR"/>
              </w:rPr>
            </w:pPr>
            <w:r w:rsidRPr="00DD00AF">
              <w:rPr>
                <w:lang w:eastAsia="ko-KR"/>
              </w:rPr>
              <w:t>Model</w:t>
            </w:r>
          </w:p>
        </w:tc>
        <w:tc>
          <w:tcPr>
            <w:tcW w:w="1360" w:type="dxa"/>
            <w:tcBorders>
              <w:top w:val="single" w:sz="4" w:space="0" w:color="auto"/>
              <w:left w:val="nil"/>
              <w:bottom w:val="single" w:sz="4" w:space="0" w:color="auto"/>
              <w:right w:val="nil"/>
            </w:tcBorders>
          </w:tcPr>
          <w:p w14:paraId="19043B90" w14:textId="22AC455F" w:rsidR="00724D1A" w:rsidRPr="00DD00AF" w:rsidRDefault="006D524A" w:rsidP="00200B88">
            <w:pPr>
              <w:jc w:val="center"/>
              <w:rPr>
                <w:lang w:eastAsia="ko-KR"/>
              </w:rPr>
            </w:pPr>
            <w:r w:rsidRPr="00DD00AF">
              <w:rPr>
                <w:lang w:eastAsia="ko-KR"/>
              </w:rPr>
              <w:t>b</w:t>
            </w:r>
            <w:r w:rsidR="00724D1A" w:rsidRPr="00DD00AF">
              <w:rPr>
                <w:lang w:eastAsia="ko-KR"/>
              </w:rPr>
              <w:t>eta1</w:t>
            </w:r>
          </w:p>
        </w:tc>
        <w:tc>
          <w:tcPr>
            <w:tcW w:w="0" w:type="auto"/>
            <w:tcBorders>
              <w:top w:val="single" w:sz="4" w:space="0" w:color="auto"/>
              <w:left w:val="nil"/>
              <w:bottom w:val="single" w:sz="4" w:space="0" w:color="auto"/>
              <w:right w:val="nil"/>
            </w:tcBorders>
          </w:tcPr>
          <w:p w14:paraId="526DC39A" w14:textId="3C37171D" w:rsidR="00724D1A" w:rsidRPr="00DD00AF" w:rsidRDefault="006D524A" w:rsidP="00B66A3F">
            <w:pPr>
              <w:ind w:leftChars="34" w:left="82" w:rightChars="-25" w:right="-60"/>
              <w:jc w:val="center"/>
              <w:rPr>
                <w:lang w:eastAsia="ko-KR"/>
              </w:rPr>
            </w:pPr>
            <w:r w:rsidRPr="00DD00AF">
              <w:rPr>
                <w:lang w:eastAsia="ko-KR"/>
              </w:rPr>
              <w:t>b</w:t>
            </w:r>
            <w:r w:rsidR="00724D1A" w:rsidRPr="00DD00AF">
              <w:rPr>
                <w:lang w:eastAsia="ko-KR"/>
              </w:rPr>
              <w:t>eta2</w:t>
            </w:r>
          </w:p>
        </w:tc>
        <w:tc>
          <w:tcPr>
            <w:tcW w:w="0" w:type="auto"/>
            <w:tcBorders>
              <w:top w:val="single" w:sz="4" w:space="0" w:color="auto"/>
              <w:left w:val="nil"/>
              <w:bottom w:val="single" w:sz="4" w:space="0" w:color="auto"/>
              <w:right w:val="nil"/>
            </w:tcBorders>
          </w:tcPr>
          <w:p w14:paraId="57F5BEF0" w14:textId="19953DEE" w:rsidR="00724D1A" w:rsidRPr="00DD00AF" w:rsidRDefault="006D524A" w:rsidP="00B66A3F">
            <w:pPr>
              <w:ind w:leftChars="52" w:left="125" w:rightChars="-81" w:right="-194"/>
              <w:jc w:val="center"/>
              <w:rPr>
                <w:lang w:eastAsia="ko-KR"/>
              </w:rPr>
            </w:pPr>
            <w:r w:rsidRPr="00DD00AF">
              <w:rPr>
                <w:lang w:eastAsia="ko-KR"/>
              </w:rPr>
              <w:t>b</w:t>
            </w:r>
            <w:r w:rsidR="00724D1A" w:rsidRPr="00DD00AF">
              <w:rPr>
                <w:lang w:eastAsia="ko-KR"/>
              </w:rPr>
              <w:t>eta3</w:t>
            </w:r>
          </w:p>
        </w:tc>
        <w:tc>
          <w:tcPr>
            <w:tcW w:w="0" w:type="auto"/>
            <w:tcBorders>
              <w:top w:val="single" w:sz="4" w:space="0" w:color="auto"/>
              <w:left w:val="nil"/>
              <w:bottom w:val="single" w:sz="4" w:space="0" w:color="auto"/>
              <w:right w:val="nil"/>
            </w:tcBorders>
          </w:tcPr>
          <w:p w14:paraId="09AAEEC8" w14:textId="77777777" w:rsidR="00724D1A" w:rsidRPr="00DD00AF" w:rsidRDefault="00724D1A" w:rsidP="00200B88">
            <w:pPr>
              <w:jc w:val="center"/>
            </w:pPr>
          </w:p>
        </w:tc>
      </w:tr>
      <w:tr w:rsidR="00724D1A" w:rsidRPr="00DD00AF" w14:paraId="7F79E057" w14:textId="77777777" w:rsidTr="00823868">
        <w:trPr>
          <w:jc w:val="center"/>
        </w:trPr>
        <w:tc>
          <w:tcPr>
            <w:tcW w:w="1384" w:type="dxa"/>
            <w:tcBorders>
              <w:top w:val="single" w:sz="4" w:space="0" w:color="auto"/>
              <w:left w:val="nil"/>
              <w:bottom w:val="nil"/>
              <w:right w:val="nil"/>
            </w:tcBorders>
            <w:vAlign w:val="center"/>
          </w:tcPr>
          <w:p w14:paraId="2C21ABB6" w14:textId="727D4EE7" w:rsidR="00724D1A" w:rsidRPr="00DD00AF" w:rsidRDefault="00131569" w:rsidP="00B66A3F">
            <w:pPr>
              <w:ind w:rightChars="-83" w:right="-199"/>
              <w:jc w:val="center"/>
              <w:rPr>
                <w:lang w:eastAsia="ko-KR"/>
              </w:rPr>
            </w:pPr>
            <w:r w:rsidRPr="00DD00AF">
              <w:rPr>
                <w:lang w:eastAsia="ko-KR"/>
              </w:rPr>
              <w:t>REGNTW</w:t>
            </w:r>
          </w:p>
        </w:tc>
        <w:tc>
          <w:tcPr>
            <w:tcW w:w="1360" w:type="dxa"/>
            <w:tcBorders>
              <w:top w:val="single" w:sz="4" w:space="0" w:color="auto"/>
              <w:left w:val="nil"/>
              <w:bottom w:val="nil"/>
              <w:right w:val="nil"/>
            </w:tcBorders>
          </w:tcPr>
          <w:p w14:paraId="22C5372A" w14:textId="02B27704" w:rsidR="00724D1A" w:rsidRPr="00DD00AF" w:rsidRDefault="00000000" w:rsidP="00200B88">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oMath>
            </m:oMathPara>
          </w:p>
        </w:tc>
        <w:tc>
          <w:tcPr>
            <w:tcW w:w="0" w:type="auto"/>
            <w:tcBorders>
              <w:top w:val="single" w:sz="4" w:space="0" w:color="auto"/>
              <w:left w:val="nil"/>
              <w:bottom w:val="nil"/>
              <w:right w:val="nil"/>
            </w:tcBorders>
          </w:tcPr>
          <w:p w14:paraId="02E21C21" w14:textId="77777777" w:rsidR="00724D1A" w:rsidRPr="00DD00AF" w:rsidRDefault="00724D1A" w:rsidP="00B66A3F">
            <w:pPr>
              <w:ind w:leftChars="34" w:left="82" w:rightChars="-25" w:right="-60"/>
              <w:jc w:val="center"/>
              <w:rPr>
                <w:sz w:val="22"/>
                <w:szCs w:val="22"/>
              </w:rPr>
            </w:pPr>
            <m:oMathPara>
              <m:oMath>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j</m:t>
                    </m:r>
                  </m:sub>
                </m:sSub>
                <m:r>
                  <w:rPr>
                    <w:rFonts w:ascii="Cambria Math" w:hAnsi="Cambria Math"/>
                    <w:sz w:val="22"/>
                    <w:szCs w:val="22"/>
                  </w:rPr>
                  <m:t> </m:t>
                </m:r>
              </m:oMath>
            </m:oMathPara>
          </w:p>
        </w:tc>
        <w:tc>
          <w:tcPr>
            <w:tcW w:w="0" w:type="auto"/>
            <w:tcBorders>
              <w:top w:val="single" w:sz="4" w:space="0" w:color="auto"/>
              <w:left w:val="nil"/>
              <w:bottom w:val="nil"/>
              <w:right w:val="nil"/>
            </w:tcBorders>
          </w:tcPr>
          <w:p w14:paraId="375DD79C" w14:textId="77777777" w:rsidR="00724D1A" w:rsidRPr="00DD00AF" w:rsidRDefault="00724D1A" w:rsidP="00B66A3F">
            <w:pPr>
              <w:ind w:leftChars="52" w:left="125" w:rightChars="-81" w:right="-194"/>
              <w:jc w:val="center"/>
              <w:rPr>
                <w:sz w:val="22"/>
                <w:szCs w:val="22"/>
              </w:rPr>
            </w:pPr>
          </w:p>
        </w:tc>
        <w:tc>
          <w:tcPr>
            <w:tcW w:w="0" w:type="auto"/>
            <w:tcBorders>
              <w:top w:val="single" w:sz="4" w:space="0" w:color="auto"/>
              <w:left w:val="nil"/>
              <w:bottom w:val="nil"/>
              <w:right w:val="nil"/>
            </w:tcBorders>
          </w:tcPr>
          <w:p w14:paraId="2625494D" w14:textId="119DC342" w:rsidR="00724D1A" w:rsidRPr="00DD00AF" w:rsidRDefault="00000000" w:rsidP="00200B88">
            <w:pPr>
              <w:jc w:val="center"/>
              <w:rPr>
                <w:sz w:val="22"/>
                <w:szCs w:val="22"/>
                <w:lang w:eastAsia="ko-KR"/>
              </w:rPr>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oMath>
            <w:r w:rsidR="00724D1A" w:rsidRPr="00DD00AF">
              <w:rPr>
                <w:sz w:val="22"/>
                <w:szCs w:val="22"/>
                <w:lang w:eastAsia="ko-KR"/>
              </w:rPr>
              <w:t xml:space="preserve">, </w:t>
            </w:r>
            <w:r w:rsidR="00724D1A" w:rsidRPr="00DD00AF">
              <w:rPr>
                <w:rFonts w:ascii="Cambria Math" w:hAnsi="Cambria Math"/>
                <w:i/>
                <w:sz w:val="22"/>
                <w:szCs w:val="22"/>
              </w:rPr>
              <w:t xml:space="preserve">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j</m:t>
                  </m:r>
                </m:sub>
              </m:sSub>
            </m:oMath>
            <w:r w:rsidR="00724D1A" w:rsidRPr="00DD00AF">
              <w:rPr>
                <w:rFonts w:ascii="Cambria Math" w:hAnsi="Cambria Math"/>
                <w:i/>
                <w:sz w:val="22"/>
                <w:szCs w:val="22"/>
                <w:lang w:eastAsia="ko-KR"/>
              </w:rPr>
              <w:t xml:space="preserve">, </w:t>
            </w:r>
            <w:r w:rsidR="00724D1A" w:rsidRPr="00DD00AF">
              <w:rPr>
                <w:rFonts w:ascii="Cambria Math" w:hAnsi="Cambria Math"/>
                <w:i/>
                <w:sz w:val="22"/>
                <w:szCs w:val="22"/>
              </w:rPr>
              <w:t xml:space="preserve">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X</m:t>
                      </m:r>
                    </m:e>
                  </m:acc>
                </m:e>
                <m:sub>
                  <m:r>
                    <w:rPr>
                      <w:rFonts w:ascii="Cambria Math" w:hAnsi="Cambria Math"/>
                      <w:sz w:val="22"/>
                      <w:szCs w:val="22"/>
                    </w:rPr>
                    <m:t>j</m:t>
                  </m:r>
                </m:sub>
              </m:sSub>
            </m:oMath>
            <w:r w:rsidR="00724D1A" w:rsidRPr="00DD00AF">
              <w:rPr>
                <w:rFonts w:ascii="Cambria Math" w:hAnsi="Cambria Math"/>
                <w:i/>
                <w:sz w:val="22"/>
                <w:szCs w:val="22"/>
                <w:lang w:eastAsia="ko-KR"/>
              </w:rPr>
              <w:t xml:space="preserve">, </w:t>
            </w:r>
            <m:oMath>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j</m:t>
                  </m:r>
                </m:sub>
              </m:sSub>
            </m:oMath>
          </w:p>
        </w:tc>
      </w:tr>
      <w:tr w:rsidR="00724D1A" w:rsidRPr="00DD00AF" w14:paraId="2AC0C809" w14:textId="77777777" w:rsidTr="00823868">
        <w:trPr>
          <w:jc w:val="center"/>
        </w:trPr>
        <w:tc>
          <w:tcPr>
            <w:tcW w:w="1384" w:type="dxa"/>
            <w:tcBorders>
              <w:top w:val="nil"/>
              <w:left w:val="nil"/>
              <w:bottom w:val="nil"/>
              <w:right w:val="nil"/>
            </w:tcBorders>
            <w:vAlign w:val="center"/>
          </w:tcPr>
          <w:p w14:paraId="01A073DA" w14:textId="5A076023" w:rsidR="00724D1A" w:rsidRPr="00DD00AF" w:rsidRDefault="00131569" w:rsidP="00B66A3F">
            <w:pPr>
              <w:ind w:rightChars="-83" w:right="-199"/>
              <w:jc w:val="center"/>
            </w:pPr>
            <w:r w:rsidRPr="00DD00AF">
              <w:rPr>
                <w:lang w:eastAsia="ko-KR"/>
              </w:rPr>
              <w:t>REGNTH</w:t>
            </w:r>
          </w:p>
        </w:tc>
        <w:tc>
          <w:tcPr>
            <w:tcW w:w="1360" w:type="dxa"/>
            <w:tcBorders>
              <w:top w:val="nil"/>
              <w:left w:val="nil"/>
              <w:bottom w:val="nil"/>
              <w:right w:val="nil"/>
            </w:tcBorders>
          </w:tcPr>
          <w:p w14:paraId="03892A9F" w14:textId="19ABB1A2" w:rsidR="00724D1A" w:rsidRPr="00DD00AF" w:rsidRDefault="00000000" w:rsidP="00200B88">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oMath>
            </m:oMathPara>
          </w:p>
        </w:tc>
        <w:tc>
          <w:tcPr>
            <w:tcW w:w="0" w:type="auto"/>
            <w:tcBorders>
              <w:top w:val="nil"/>
              <w:left w:val="nil"/>
              <w:bottom w:val="nil"/>
              <w:right w:val="nil"/>
            </w:tcBorders>
          </w:tcPr>
          <w:p w14:paraId="4034C09F" w14:textId="3725AF3B" w:rsidR="00724D1A" w:rsidRPr="00DD00AF" w:rsidRDefault="00724D1A" w:rsidP="00B66A3F">
            <w:pPr>
              <w:ind w:leftChars="34" w:left="82" w:rightChars="-25" w:right="-60"/>
              <w:jc w:val="center"/>
              <w:rPr>
                <w:sz w:val="22"/>
                <w:szCs w:val="22"/>
              </w:rPr>
            </w:pPr>
            <m:oMathPara>
              <m:oMath>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1j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β</m:t>
                    </m:r>
                  </m:e>
                  <m:sub>
                    <m:r>
                      <w:rPr>
                        <w:rFonts w:ascii="Cambria Math" w:hAnsi="Cambria Math"/>
                        <w:sz w:val="22"/>
                        <w:szCs w:val="22"/>
                      </w:rPr>
                      <m:t>5</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2j</m:t>
                    </m:r>
                  </m:sub>
                </m:sSub>
                <m:r>
                  <w:rPr>
                    <w:rFonts w:ascii="Cambria Math" w:hAnsi="Cambria Math"/>
                    <w:sz w:val="22"/>
                    <w:szCs w:val="22"/>
                  </w:rPr>
                  <m:t> </m:t>
                </m:r>
              </m:oMath>
            </m:oMathPara>
          </w:p>
        </w:tc>
        <w:tc>
          <w:tcPr>
            <w:tcW w:w="0" w:type="auto"/>
            <w:tcBorders>
              <w:top w:val="nil"/>
              <w:left w:val="nil"/>
              <w:bottom w:val="nil"/>
              <w:right w:val="nil"/>
            </w:tcBorders>
          </w:tcPr>
          <w:p w14:paraId="42CE7534" w14:textId="51EA4A28" w:rsidR="00724D1A" w:rsidRPr="00DD00AF" w:rsidRDefault="00724D1A" w:rsidP="00B66A3F">
            <w:pPr>
              <w:ind w:leftChars="52" w:left="125" w:rightChars="-81" w:right="-194"/>
              <w:jc w:val="center"/>
              <w:rPr>
                <w:sz w:val="22"/>
                <w:szCs w:val="22"/>
              </w:rPr>
            </w:pPr>
          </w:p>
        </w:tc>
        <w:tc>
          <w:tcPr>
            <w:tcW w:w="0" w:type="auto"/>
            <w:tcBorders>
              <w:top w:val="nil"/>
              <w:left w:val="nil"/>
              <w:bottom w:val="nil"/>
              <w:right w:val="nil"/>
            </w:tcBorders>
          </w:tcPr>
          <w:p w14:paraId="05731387" w14:textId="6C8F79A7" w:rsidR="00724D1A" w:rsidRPr="00DD00AF" w:rsidRDefault="00000000" w:rsidP="00200B88">
            <w:pPr>
              <w:jc w:val="center"/>
              <w:rPr>
                <w:sz w:val="22"/>
                <w:szCs w:val="22"/>
                <w:lang w:eastAsia="ko-KR"/>
              </w:rPr>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oMath>
            <w:r w:rsidR="00724D1A" w:rsidRPr="00DD00AF">
              <w:rPr>
                <w:sz w:val="22"/>
                <w:szCs w:val="22"/>
                <w:lang w:eastAsia="ko-KR"/>
              </w:rPr>
              <w:t>,</w:t>
            </w:r>
            <w:r w:rsidR="00724D1A" w:rsidRPr="00DD00AF">
              <w:rPr>
                <w:rFonts w:ascii="Cambria Math" w:hAnsi="Cambria Math"/>
                <w:i/>
                <w:sz w:val="22"/>
                <w:szCs w:val="22"/>
              </w:rPr>
              <w:t xml:space="preserve">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j</m:t>
                  </m:r>
                </m:sub>
              </m:sSub>
            </m:oMath>
            <w:r w:rsidR="00724D1A" w:rsidRPr="00DD00AF">
              <w:rPr>
                <w:rFonts w:ascii="Cambria Math" w:hAnsi="Cambria Math"/>
                <w:i/>
                <w:sz w:val="22"/>
                <w:szCs w:val="22"/>
                <w:lang w:eastAsia="ko-KR"/>
              </w:rPr>
              <w:t>,</w:t>
            </w:r>
            <w:r w:rsidR="00724D1A" w:rsidRPr="00DD00AF">
              <w:rPr>
                <w:rFonts w:ascii="Cambria Math" w:hAnsi="Cambria Math"/>
                <w:i/>
                <w:sz w:val="22"/>
                <w:szCs w:val="22"/>
              </w:rPr>
              <w:t xml:space="preserve">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X</m:t>
                      </m:r>
                    </m:e>
                  </m:acc>
                </m:e>
                <m:sub>
                  <m:r>
                    <w:rPr>
                      <w:rFonts w:ascii="Cambria Math" w:hAnsi="Cambria Math"/>
                      <w:sz w:val="22"/>
                      <w:szCs w:val="22"/>
                    </w:rPr>
                    <m:t>j</m:t>
                  </m:r>
                </m:sub>
              </m:sSub>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j</m:t>
                  </m:r>
                </m:sub>
              </m:sSub>
            </m:oMath>
          </w:p>
        </w:tc>
      </w:tr>
      <w:tr w:rsidR="00724D1A" w:rsidRPr="00DD00AF" w14:paraId="65A5D66E" w14:textId="77777777" w:rsidTr="00823868">
        <w:trPr>
          <w:jc w:val="center"/>
        </w:trPr>
        <w:tc>
          <w:tcPr>
            <w:tcW w:w="1384" w:type="dxa"/>
            <w:tcBorders>
              <w:top w:val="nil"/>
              <w:left w:val="nil"/>
              <w:bottom w:val="nil"/>
              <w:right w:val="nil"/>
            </w:tcBorders>
            <w:vAlign w:val="center"/>
          </w:tcPr>
          <w:p w14:paraId="40C6B844" w14:textId="10EEC8F0" w:rsidR="00724D1A" w:rsidRPr="00DD00AF" w:rsidRDefault="00131569" w:rsidP="00B66A3F">
            <w:pPr>
              <w:ind w:rightChars="-83" w:right="-199"/>
              <w:jc w:val="center"/>
            </w:pPr>
            <w:r w:rsidRPr="00DD00AF">
              <w:rPr>
                <w:lang w:eastAsia="ko-KR"/>
              </w:rPr>
              <w:t>REGYTW</w:t>
            </w:r>
          </w:p>
        </w:tc>
        <w:tc>
          <w:tcPr>
            <w:tcW w:w="1360" w:type="dxa"/>
            <w:tcBorders>
              <w:top w:val="nil"/>
              <w:left w:val="nil"/>
              <w:bottom w:val="nil"/>
              <w:right w:val="nil"/>
            </w:tcBorders>
          </w:tcPr>
          <w:p w14:paraId="2297EEFB" w14:textId="092E962E" w:rsidR="00724D1A" w:rsidRPr="00DD00AF" w:rsidRDefault="00000000" w:rsidP="00200B88">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oMath>
            </m:oMathPara>
          </w:p>
        </w:tc>
        <w:tc>
          <w:tcPr>
            <w:tcW w:w="0" w:type="auto"/>
            <w:tcBorders>
              <w:top w:val="nil"/>
              <w:left w:val="nil"/>
              <w:bottom w:val="nil"/>
              <w:right w:val="nil"/>
            </w:tcBorders>
          </w:tcPr>
          <w:p w14:paraId="39B7EAB3" w14:textId="681296E0" w:rsidR="00724D1A" w:rsidRPr="00DD00AF" w:rsidRDefault="00000000" w:rsidP="00B66A3F">
            <w:pPr>
              <w:ind w:leftChars="34" w:left="82" w:rightChars="-25" w:right="-6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j</m:t>
                    </m:r>
                  </m:sub>
                </m:sSub>
              </m:oMath>
            </m:oMathPara>
          </w:p>
        </w:tc>
        <w:tc>
          <w:tcPr>
            <w:tcW w:w="0" w:type="auto"/>
            <w:tcBorders>
              <w:top w:val="nil"/>
              <w:left w:val="nil"/>
              <w:bottom w:val="nil"/>
              <w:right w:val="nil"/>
            </w:tcBorders>
          </w:tcPr>
          <w:p w14:paraId="5FB3B4DC" w14:textId="60670656" w:rsidR="00724D1A" w:rsidRPr="00DD00AF" w:rsidRDefault="00000000" w:rsidP="00B66A3F">
            <w:pPr>
              <w:ind w:leftChars="52" w:left="125" w:rightChars="-81" w:right="-194"/>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r>
                      <w:rPr>
                        <w:rFonts w:ascii="Cambria Math" w:hAnsi="Cambria Math"/>
                        <w:sz w:val="22"/>
                        <w:szCs w:val="22"/>
                      </w:rPr>
                      <m:t>G</m:t>
                    </m:r>
                  </m:e>
                  <m:sub>
                    <m:r>
                      <w:rPr>
                        <w:rFonts w:ascii="Cambria Math" w:hAnsi="Cambria Math"/>
                        <w:sz w:val="22"/>
                        <w:szCs w:val="22"/>
                      </w:rPr>
                      <m:t>j</m:t>
                    </m:r>
                  </m:sub>
                </m:sSub>
              </m:oMath>
            </m:oMathPara>
          </w:p>
        </w:tc>
        <w:tc>
          <w:tcPr>
            <w:tcW w:w="0" w:type="auto"/>
            <w:tcBorders>
              <w:top w:val="nil"/>
              <w:left w:val="nil"/>
              <w:bottom w:val="nil"/>
              <w:right w:val="nil"/>
            </w:tcBorders>
          </w:tcPr>
          <w:p w14:paraId="0C2E41FA" w14:textId="041C0484" w:rsidR="00724D1A" w:rsidRPr="00DD00AF" w:rsidRDefault="00000000" w:rsidP="00200B88">
            <w:pPr>
              <w:jc w:val="center"/>
              <w:rPr>
                <w:sz w:val="22"/>
                <w:szCs w:val="22"/>
                <w:lang w:eastAsia="ko-KR"/>
              </w:rPr>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oMath>
            <w:r w:rsidR="00724D1A" w:rsidRPr="00DD00AF">
              <w:rPr>
                <w:sz w:val="22"/>
                <w:szCs w:val="22"/>
                <w:lang w:eastAsia="ko-KR"/>
              </w:rPr>
              <w:t xml:space="preserve">, </w:t>
            </w:r>
            <w:r w:rsidR="00724D1A" w:rsidRPr="00DD00AF">
              <w:rPr>
                <w:rFonts w:ascii="Cambria Math" w:hAnsi="Cambria Math"/>
                <w:i/>
                <w:sz w:val="22"/>
                <w:szCs w:val="22"/>
              </w:rPr>
              <w:t xml:space="preserve">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j</m:t>
                  </m:r>
                </m:sub>
              </m:sSub>
            </m:oMath>
            <w:r w:rsidR="00724D1A" w:rsidRPr="00DD00AF">
              <w:rPr>
                <w:rFonts w:ascii="Cambria Math" w:hAnsi="Cambria Math"/>
                <w:i/>
                <w:sz w:val="22"/>
                <w:szCs w:val="22"/>
                <w:lang w:eastAsia="ko-KR"/>
              </w:rPr>
              <w:t xml:space="preserve">, </w:t>
            </w:r>
            <w:r w:rsidR="00724D1A" w:rsidRPr="00DD00AF">
              <w:rPr>
                <w:rFonts w:ascii="Cambria Math" w:hAnsi="Cambria Math"/>
                <w:i/>
                <w:sz w:val="22"/>
                <w:szCs w:val="22"/>
              </w:rPr>
              <w:t xml:space="preserve">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X</m:t>
                      </m:r>
                    </m:e>
                  </m:acc>
                </m:e>
                <m:sub>
                  <m:r>
                    <w:rPr>
                      <w:rFonts w:ascii="Cambria Math" w:hAnsi="Cambria Math"/>
                      <w:sz w:val="22"/>
                      <w:szCs w:val="22"/>
                    </w:rPr>
                    <m:t>j</m:t>
                  </m:r>
                </m:sub>
              </m:sSub>
            </m:oMath>
            <w:r w:rsidR="00724D1A" w:rsidRPr="00DD00AF">
              <w:rPr>
                <w:rFonts w:ascii="Cambria Math" w:hAnsi="Cambria Math"/>
                <w:i/>
                <w:sz w:val="22"/>
                <w:szCs w:val="22"/>
                <w:lang w:eastAsia="ko-KR"/>
              </w:rPr>
              <w:t xml:space="preserve">, </w:t>
            </w:r>
            <m:oMath>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j</m:t>
                  </m:r>
                </m:sub>
              </m:sSub>
            </m:oMath>
          </w:p>
        </w:tc>
      </w:tr>
      <w:tr w:rsidR="00724D1A" w:rsidRPr="00DD00AF" w14:paraId="03CCDDDF" w14:textId="77777777" w:rsidTr="00823868">
        <w:trPr>
          <w:jc w:val="center"/>
        </w:trPr>
        <w:tc>
          <w:tcPr>
            <w:tcW w:w="1384" w:type="dxa"/>
            <w:tcBorders>
              <w:top w:val="nil"/>
              <w:left w:val="nil"/>
              <w:bottom w:val="nil"/>
              <w:right w:val="nil"/>
            </w:tcBorders>
            <w:vAlign w:val="center"/>
          </w:tcPr>
          <w:p w14:paraId="26202629" w14:textId="354D379B" w:rsidR="00724D1A" w:rsidRPr="00DD00AF" w:rsidRDefault="00131569" w:rsidP="00B66A3F">
            <w:pPr>
              <w:ind w:rightChars="-83" w:right="-199"/>
              <w:jc w:val="center"/>
            </w:pPr>
            <w:r w:rsidRPr="00DD00AF">
              <w:rPr>
                <w:lang w:eastAsia="ko-KR"/>
              </w:rPr>
              <w:t>REGYTH</w:t>
            </w:r>
          </w:p>
        </w:tc>
        <w:tc>
          <w:tcPr>
            <w:tcW w:w="1360" w:type="dxa"/>
            <w:tcBorders>
              <w:top w:val="nil"/>
              <w:left w:val="nil"/>
              <w:bottom w:val="nil"/>
              <w:right w:val="nil"/>
            </w:tcBorders>
          </w:tcPr>
          <w:p w14:paraId="3A64B176" w14:textId="5657F2A1" w:rsidR="00724D1A" w:rsidRPr="00DD00AF" w:rsidRDefault="00000000" w:rsidP="00200B88">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sSub>
                  <m:sSubPr>
                    <m:ctrlPr>
                      <w:rPr>
                        <w:rFonts w:ascii="Cambria Math" w:hAnsi="Cambria Math"/>
                        <w:i/>
                        <w:sz w:val="22"/>
                        <w:szCs w:val="22"/>
                      </w:rPr>
                    </m:ctrlPr>
                  </m:sSubPr>
                  <m:e>
                    <m:r>
                      <w:rPr>
                        <w:rFonts w:ascii="Cambria Math" w:hAnsi="Cambria Math"/>
                        <w:sz w:val="22"/>
                        <w:szCs w:val="22"/>
                      </w:rPr>
                      <m:t>, β</m:t>
                    </m:r>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oMath>
            </m:oMathPara>
          </w:p>
        </w:tc>
        <w:tc>
          <w:tcPr>
            <w:tcW w:w="0" w:type="auto"/>
            <w:tcBorders>
              <w:top w:val="nil"/>
              <w:left w:val="nil"/>
              <w:bottom w:val="nil"/>
              <w:right w:val="nil"/>
            </w:tcBorders>
          </w:tcPr>
          <w:p w14:paraId="43F8C90B" w14:textId="77777777" w:rsidR="00724D1A" w:rsidRPr="00DD00AF" w:rsidRDefault="00000000" w:rsidP="00B66A3F">
            <w:pPr>
              <w:ind w:leftChars="34" w:left="82" w:rightChars="-25" w:right="-6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1j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2j</m:t>
                    </m:r>
                  </m:sub>
                </m:sSub>
              </m:oMath>
            </m:oMathPara>
          </w:p>
        </w:tc>
        <w:tc>
          <w:tcPr>
            <w:tcW w:w="0" w:type="auto"/>
            <w:tcBorders>
              <w:top w:val="nil"/>
              <w:left w:val="nil"/>
              <w:bottom w:val="nil"/>
              <w:right w:val="nil"/>
            </w:tcBorders>
          </w:tcPr>
          <w:p w14:paraId="3A458848" w14:textId="6C2CC5E2" w:rsidR="00724D1A" w:rsidRPr="00DD00AF" w:rsidRDefault="00000000" w:rsidP="00B66A3F">
            <w:pPr>
              <w:ind w:leftChars="52" w:left="125" w:rightChars="-81" w:right="-194"/>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r>
                      <w:rPr>
                        <w:rFonts w:ascii="Cambria Math" w:hAnsi="Cambria Math"/>
                        <w:sz w:val="22"/>
                        <w:szCs w:val="22"/>
                      </w:rPr>
                      <m:t>G</m:t>
                    </m:r>
                  </m:e>
                  <m:sub>
                    <m:r>
                      <w:rPr>
                        <w:rFonts w:ascii="Cambria Math" w:hAnsi="Cambria Math"/>
                        <w:sz w:val="22"/>
                        <w:szCs w:val="22"/>
                      </w:rPr>
                      <m:t>2j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r>
                      <w:rPr>
                        <w:rFonts w:ascii="Cambria Math" w:hAnsi="Cambria Math"/>
                        <w:sz w:val="22"/>
                        <w:szCs w:val="22"/>
                      </w:rPr>
                      <m:t>G</m:t>
                    </m:r>
                  </m:e>
                  <m:sub>
                    <m:r>
                      <w:rPr>
                        <w:rFonts w:ascii="Cambria Math" w:hAnsi="Cambria Math"/>
                        <w:sz w:val="22"/>
                        <w:szCs w:val="22"/>
                      </w:rPr>
                      <m:t>2j</m:t>
                    </m:r>
                  </m:sub>
                </m:sSub>
              </m:oMath>
            </m:oMathPara>
          </w:p>
        </w:tc>
        <w:tc>
          <w:tcPr>
            <w:tcW w:w="0" w:type="auto"/>
            <w:tcBorders>
              <w:top w:val="nil"/>
              <w:left w:val="nil"/>
              <w:bottom w:val="nil"/>
              <w:right w:val="nil"/>
            </w:tcBorders>
          </w:tcPr>
          <w:p w14:paraId="188A1178" w14:textId="0CB0669E" w:rsidR="00724D1A" w:rsidRPr="00DD00AF" w:rsidRDefault="00000000" w:rsidP="00200B88">
            <w:pPr>
              <w:jc w:val="center"/>
              <w:rPr>
                <w:sz w:val="22"/>
                <w:szCs w:val="22"/>
                <w:lang w:eastAsia="ko-KR"/>
              </w:rPr>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oMath>
            <w:r w:rsidR="00724D1A" w:rsidRPr="00DD00AF">
              <w:rPr>
                <w:sz w:val="22"/>
                <w:szCs w:val="22"/>
                <w:lang w:eastAsia="ko-KR"/>
              </w:rPr>
              <w:t>,</w:t>
            </w:r>
            <w:r w:rsidR="00724D1A" w:rsidRPr="00DD00AF">
              <w:rPr>
                <w:rFonts w:ascii="Cambria Math" w:hAnsi="Cambria Math"/>
                <w:i/>
                <w:sz w:val="22"/>
                <w:szCs w:val="22"/>
              </w:rPr>
              <w:t xml:space="preserve">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X</m:t>
                      </m:r>
                    </m:e>
                  </m:acc>
                </m:e>
                <m:sub>
                  <m:r>
                    <w:rPr>
                      <w:rFonts w:ascii="Cambria Math" w:hAnsi="Cambria Math"/>
                      <w:sz w:val="22"/>
                      <w:szCs w:val="22"/>
                    </w:rPr>
                    <m:t>j</m:t>
                  </m:r>
                </m:sub>
              </m:sSub>
            </m:oMath>
            <w:r w:rsidR="00724D1A" w:rsidRPr="00DD00AF">
              <w:rPr>
                <w:rFonts w:ascii="Cambria Math" w:hAnsi="Cambria Math"/>
                <w:i/>
                <w:sz w:val="22"/>
                <w:szCs w:val="22"/>
                <w:lang w:eastAsia="ko-KR"/>
              </w:rPr>
              <w:t xml:space="preserve">, </w:t>
            </w:r>
            <m:oMath>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j</m:t>
                  </m:r>
                </m:sub>
              </m:sSub>
            </m:oMath>
          </w:p>
        </w:tc>
      </w:tr>
      <w:tr w:rsidR="00724D1A" w:rsidRPr="00DD00AF" w14:paraId="34F20995" w14:textId="77777777" w:rsidTr="00823868">
        <w:trPr>
          <w:jc w:val="center"/>
        </w:trPr>
        <w:tc>
          <w:tcPr>
            <w:tcW w:w="1384" w:type="dxa"/>
            <w:tcBorders>
              <w:top w:val="nil"/>
              <w:left w:val="nil"/>
              <w:bottom w:val="nil"/>
              <w:right w:val="nil"/>
            </w:tcBorders>
            <w:vAlign w:val="center"/>
          </w:tcPr>
          <w:p w14:paraId="65686D1B" w14:textId="77777777" w:rsidR="00724D1A" w:rsidRPr="00DD00AF" w:rsidRDefault="00724D1A" w:rsidP="00B66A3F">
            <w:pPr>
              <w:ind w:rightChars="-83" w:right="-199"/>
              <w:jc w:val="center"/>
            </w:pPr>
            <w:r w:rsidRPr="00DD00AF">
              <w:rPr>
                <w:lang w:eastAsia="ko-KR"/>
              </w:rPr>
              <w:t>MLM0</w:t>
            </w:r>
          </w:p>
        </w:tc>
        <w:tc>
          <w:tcPr>
            <w:tcW w:w="1360" w:type="dxa"/>
            <w:tcBorders>
              <w:top w:val="nil"/>
              <w:left w:val="nil"/>
              <w:bottom w:val="nil"/>
              <w:right w:val="nil"/>
            </w:tcBorders>
          </w:tcPr>
          <w:p w14:paraId="722E8E61" w14:textId="77777777" w:rsidR="00724D1A" w:rsidRPr="00DD00AF" w:rsidRDefault="00724D1A" w:rsidP="00200B88">
            <w:pPr>
              <w:jc w:val="center"/>
              <w:rPr>
                <w:sz w:val="22"/>
                <w:szCs w:val="22"/>
              </w:rPr>
            </w:pPr>
          </w:p>
        </w:tc>
        <w:tc>
          <w:tcPr>
            <w:tcW w:w="0" w:type="auto"/>
            <w:tcBorders>
              <w:top w:val="nil"/>
              <w:left w:val="nil"/>
              <w:bottom w:val="nil"/>
              <w:right w:val="nil"/>
            </w:tcBorders>
          </w:tcPr>
          <w:p w14:paraId="7F191CD1" w14:textId="77777777" w:rsidR="00724D1A" w:rsidRPr="00DD00AF" w:rsidRDefault="00724D1A" w:rsidP="00B66A3F">
            <w:pPr>
              <w:ind w:leftChars="34" w:left="82" w:rightChars="-25" w:right="-60"/>
              <w:jc w:val="center"/>
              <w:rPr>
                <w:sz w:val="22"/>
                <w:szCs w:val="22"/>
              </w:rPr>
            </w:pPr>
          </w:p>
        </w:tc>
        <w:tc>
          <w:tcPr>
            <w:tcW w:w="0" w:type="auto"/>
            <w:tcBorders>
              <w:top w:val="nil"/>
              <w:left w:val="nil"/>
              <w:bottom w:val="nil"/>
              <w:right w:val="nil"/>
            </w:tcBorders>
          </w:tcPr>
          <w:p w14:paraId="01736841" w14:textId="77777777" w:rsidR="00724D1A" w:rsidRPr="00DD00AF" w:rsidRDefault="00724D1A" w:rsidP="00B66A3F">
            <w:pPr>
              <w:ind w:leftChars="52" w:left="125" w:rightChars="-81" w:right="-194"/>
              <w:jc w:val="center"/>
              <w:rPr>
                <w:sz w:val="22"/>
                <w:szCs w:val="22"/>
              </w:rPr>
            </w:pPr>
          </w:p>
        </w:tc>
        <w:tc>
          <w:tcPr>
            <w:tcW w:w="0" w:type="auto"/>
            <w:tcBorders>
              <w:top w:val="nil"/>
              <w:left w:val="nil"/>
              <w:bottom w:val="nil"/>
              <w:right w:val="nil"/>
            </w:tcBorders>
          </w:tcPr>
          <w:p w14:paraId="43732F80"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00</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u</m:t>
                    </m:r>
                  </m:e>
                  <m:sub>
                    <m:r>
                      <w:rPr>
                        <w:rFonts w:ascii="Cambria Math" w:eastAsia="맑은 고딕" w:hAnsi="Cambria Math"/>
                        <w:sz w:val="22"/>
                        <w:szCs w:val="22"/>
                      </w:rPr>
                      <m:t>0j</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e</m:t>
                    </m:r>
                  </m:e>
                  <m:sub>
                    <m:r>
                      <w:rPr>
                        <w:rFonts w:ascii="Cambria Math" w:eastAsia="맑은 고딕" w:hAnsi="Cambria Math"/>
                        <w:sz w:val="22"/>
                        <w:szCs w:val="22"/>
                      </w:rPr>
                      <m:t>ij</m:t>
                    </m:r>
                  </m:sub>
                </m:sSub>
              </m:oMath>
            </m:oMathPara>
          </w:p>
        </w:tc>
      </w:tr>
      <w:tr w:rsidR="00724D1A" w:rsidRPr="00DD00AF" w14:paraId="68CC5BB0" w14:textId="77777777" w:rsidTr="00823868">
        <w:trPr>
          <w:jc w:val="center"/>
        </w:trPr>
        <w:tc>
          <w:tcPr>
            <w:tcW w:w="1384" w:type="dxa"/>
            <w:tcBorders>
              <w:top w:val="nil"/>
              <w:left w:val="nil"/>
              <w:bottom w:val="nil"/>
              <w:right w:val="nil"/>
            </w:tcBorders>
            <w:vAlign w:val="center"/>
          </w:tcPr>
          <w:p w14:paraId="44667464" w14:textId="3E0A8A21" w:rsidR="00724D1A" w:rsidRPr="00DD00AF" w:rsidRDefault="00131569" w:rsidP="00B66A3F">
            <w:pPr>
              <w:ind w:rightChars="-83" w:right="-199"/>
              <w:jc w:val="center"/>
            </w:pPr>
            <w:r w:rsidRPr="00DD00AF">
              <w:rPr>
                <w:lang w:eastAsia="ko-KR"/>
              </w:rPr>
              <w:t>MLMNIN</w:t>
            </w:r>
          </w:p>
        </w:tc>
        <w:tc>
          <w:tcPr>
            <w:tcW w:w="1360" w:type="dxa"/>
            <w:tcBorders>
              <w:top w:val="nil"/>
              <w:left w:val="nil"/>
              <w:bottom w:val="nil"/>
              <w:right w:val="nil"/>
            </w:tcBorders>
          </w:tcPr>
          <w:p w14:paraId="298C034F"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10</m:t>
                    </m:r>
                  </m:sub>
                </m:sSub>
                <m:sSub>
                  <m:sSubPr>
                    <m:ctrlPr>
                      <w:rPr>
                        <w:rFonts w:ascii="Cambria Math" w:eastAsia="맑은 고딕" w:hAnsi="Cambria Math"/>
                        <w:i/>
                        <w:sz w:val="22"/>
                        <w:szCs w:val="22"/>
                      </w:rPr>
                    </m:ctrlPr>
                  </m:sSubPr>
                  <m:e>
                    <m:r>
                      <w:rPr>
                        <w:rFonts w:ascii="Cambria Math" w:eastAsia="맑은 고딕" w:hAnsi="Cambria Math"/>
                        <w:sz w:val="22"/>
                        <w:szCs w:val="22"/>
                      </w:rPr>
                      <m:t>X</m:t>
                    </m:r>
                  </m:e>
                  <m:sub>
                    <m:r>
                      <w:rPr>
                        <w:rFonts w:ascii="Cambria Math" w:eastAsia="맑은 고딕" w:hAnsi="Cambria Math"/>
                        <w:sz w:val="22"/>
                        <w:szCs w:val="22"/>
                      </w:rPr>
                      <m:t>ij</m:t>
                    </m:r>
                  </m:sub>
                </m:sSub>
              </m:oMath>
            </m:oMathPara>
          </w:p>
        </w:tc>
        <w:tc>
          <w:tcPr>
            <w:tcW w:w="0" w:type="auto"/>
            <w:tcBorders>
              <w:top w:val="nil"/>
              <w:left w:val="nil"/>
              <w:bottom w:val="nil"/>
              <w:right w:val="nil"/>
            </w:tcBorders>
          </w:tcPr>
          <w:p w14:paraId="7B67C583" w14:textId="77777777" w:rsidR="00724D1A" w:rsidRPr="00DD00AF" w:rsidRDefault="00000000" w:rsidP="00B66A3F">
            <w:pPr>
              <w:ind w:leftChars="34" w:left="82" w:rightChars="-25" w:right="-60"/>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20</m:t>
                    </m:r>
                  </m:sub>
                </m:sSub>
                <m:sSub>
                  <m:sSubPr>
                    <m:ctrlPr>
                      <w:rPr>
                        <w:rFonts w:ascii="Cambria Math" w:eastAsia="맑은 고딕" w:hAnsi="Cambria Math"/>
                        <w:i/>
                        <w:sz w:val="22"/>
                        <w:szCs w:val="22"/>
                      </w:rPr>
                    </m:ctrlPr>
                  </m:sSubPr>
                  <m:e>
                    <m:r>
                      <w:rPr>
                        <w:rFonts w:ascii="Cambria Math" w:eastAsia="맑은 고딕" w:hAnsi="Cambria Math"/>
                        <w:sz w:val="22"/>
                        <w:szCs w:val="22"/>
                      </w:rPr>
                      <m:t>G</m:t>
                    </m:r>
                  </m:e>
                  <m:sub>
                    <m:r>
                      <w:rPr>
                        <w:rFonts w:ascii="Cambria Math" w:eastAsia="맑은 고딕" w:hAnsi="Cambria Math"/>
                        <w:sz w:val="22"/>
                        <w:szCs w:val="22"/>
                      </w:rPr>
                      <m:t>ij</m:t>
                    </m:r>
                  </m:sub>
                </m:sSub>
              </m:oMath>
            </m:oMathPara>
          </w:p>
        </w:tc>
        <w:tc>
          <w:tcPr>
            <w:tcW w:w="0" w:type="auto"/>
            <w:tcBorders>
              <w:top w:val="nil"/>
              <w:left w:val="nil"/>
              <w:bottom w:val="nil"/>
              <w:right w:val="nil"/>
            </w:tcBorders>
          </w:tcPr>
          <w:p w14:paraId="57112E4C" w14:textId="77777777" w:rsidR="00724D1A" w:rsidRPr="00DD00AF" w:rsidRDefault="00724D1A" w:rsidP="00B66A3F">
            <w:pPr>
              <w:ind w:leftChars="52" w:left="125" w:rightChars="-81" w:right="-194"/>
              <w:jc w:val="center"/>
              <w:rPr>
                <w:sz w:val="22"/>
                <w:szCs w:val="22"/>
              </w:rPr>
            </w:pPr>
          </w:p>
        </w:tc>
        <w:tc>
          <w:tcPr>
            <w:tcW w:w="0" w:type="auto"/>
            <w:tcBorders>
              <w:top w:val="nil"/>
              <w:left w:val="nil"/>
              <w:bottom w:val="nil"/>
              <w:right w:val="nil"/>
            </w:tcBorders>
          </w:tcPr>
          <w:p w14:paraId="4929EF41"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00</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e</m:t>
                    </m:r>
                  </m:e>
                  <m:sub>
                    <m:r>
                      <w:rPr>
                        <w:rFonts w:ascii="Cambria Math" w:eastAsia="맑은 고딕" w:hAnsi="Cambria Math"/>
                        <w:sz w:val="22"/>
                        <w:szCs w:val="22"/>
                      </w:rPr>
                      <m:t>ij</m:t>
                    </m:r>
                  </m:sub>
                </m:sSub>
              </m:oMath>
            </m:oMathPara>
          </w:p>
        </w:tc>
      </w:tr>
      <w:tr w:rsidR="00724D1A" w:rsidRPr="00DD00AF" w14:paraId="4404CB94" w14:textId="77777777" w:rsidTr="00823868">
        <w:trPr>
          <w:jc w:val="center"/>
        </w:trPr>
        <w:tc>
          <w:tcPr>
            <w:tcW w:w="1384" w:type="dxa"/>
            <w:tcBorders>
              <w:top w:val="nil"/>
              <w:left w:val="nil"/>
              <w:bottom w:val="nil"/>
              <w:right w:val="nil"/>
            </w:tcBorders>
            <w:vAlign w:val="center"/>
          </w:tcPr>
          <w:p w14:paraId="02E66F4B" w14:textId="5374459F" w:rsidR="00724D1A" w:rsidRPr="00DD00AF" w:rsidRDefault="00131569" w:rsidP="00B66A3F">
            <w:pPr>
              <w:ind w:rightChars="-83" w:right="-199"/>
              <w:jc w:val="center"/>
            </w:pPr>
            <w:r w:rsidRPr="00DD00AF">
              <w:rPr>
                <w:lang w:eastAsia="ko-KR"/>
              </w:rPr>
              <w:t>MLMYIN</w:t>
            </w:r>
          </w:p>
        </w:tc>
        <w:tc>
          <w:tcPr>
            <w:tcW w:w="1360" w:type="dxa"/>
            <w:tcBorders>
              <w:top w:val="nil"/>
              <w:left w:val="nil"/>
              <w:bottom w:val="nil"/>
              <w:right w:val="nil"/>
            </w:tcBorders>
          </w:tcPr>
          <w:p w14:paraId="5D48497D"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10</m:t>
                    </m:r>
                  </m:sub>
                </m:sSub>
                <m:sSub>
                  <m:sSubPr>
                    <m:ctrlPr>
                      <w:rPr>
                        <w:rFonts w:ascii="Cambria Math" w:eastAsia="맑은 고딕" w:hAnsi="Cambria Math"/>
                        <w:i/>
                        <w:sz w:val="22"/>
                        <w:szCs w:val="22"/>
                      </w:rPr>
                    </m:ctrlPr>
                  </m:sSubPr>
                  <m:e>
                    <m:r>
                      <w:rPr>
                        <w:rFonts w:ascii="Cambria Math" w:eastAsia="맑은 고딕" w:hAnsi="Cambria Math"/>
                        <w:sz w:val="22"/>
                        <w:szCs w:val="22"/>
                      </w:rPr>
                      <m:t>X</m:t>
                    </m:r>
                  </m:e>
                  <m:sub>
                    <m:r>
                      <w:rPr>
                        <w:rFonts w:ascii="Cambria Math" w:eastAsia="맑은 고딕" w:hAnsi="Cambria Math"/>
                        <w:sz w:val="22"/>
                        <w:szCs w:val="22"/>
                      </w:rPr>
                      <m:t>ij</m:t>
                    </m:r>
                  </m:sub>
                </m:sSub>
              </m:oMath>
            </m:oMathPara>
          </w:p>
        </w:tc>
        <w:tc>
          <w:tcPr>
            <w:tcW w:w="0" w:type="auto"/>
            <w:tcBorders>
              <w:top w:val="nil"/>
              <w:left w:val="nil"/>
              <w:bottom w:val="nil"/>
              <w:right w:val="nil"/>
            </w:tcBorders>
          </w:tcPr>
          <w:p w14:paraId="393837ED" w14:textId="77777777" w:rsidR="00724D1A" w:rsidRPr="00DD00AF" w:rsidRDefault="00000000" w:rsidP="00B66A3F">
            <w:pPr>
              <w:ind w:leftChars="34" w:left="82" w:rightChars="-25" w:right="-60"/>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20</m:t>
                    </m:r>
                  </m:sub>
                </m:sSub>
                <m:sSub>
                  <m:sSubPr>
                    <m:ctrlPr>
                      <w:rPr>
                        <w:rFonts w:ascii="Cambria Math" w:eastAsia="맑은 고딕" w:hAnsi="Cambria Math"/>
                        <w:i/>
                        <w:sz w:val="22"/>
                        <w:szCs w:val="22"/>
                      </w:rPr>
                    </m:ctrlPr>
                  </m:sSubPr>
                  <m:e>
                    <m:r>
                      <w:rPr>
                        <w:rFonts w:ascii="Cambria Math" w:eastAsia="맑은 고딕" w:hAnsi="Cambria Math"/>
                        <w:sz w:val="22"/>
                        <w:szCs w:val="22"/>
                      </w:rPr>
                      <m:t>G</m:t>
                    </m:r>
                  </m:e>
                  <m:sub>
                    <m:r>
                      <w:rPr>
                        <w:rFonts w:ascii="Cambria Math" w:eastAsia="맑은 고딕" w:hAnsi="Cambria Math"/>
                        <w:sz w:val="22"/>
                        <w:szCs w:val="22"/>
                      </w:rPr>
                      <m:t>ij</m:t>
                    </m:r>
                  </m:sub>
                </m:sSub>
              </m:oMath>
            </m:oMathPara>
          </w:p>
        </w:tc>
        <w:tc>
          <w:tcPr>
            <w:tcW w:w="0" w:type="auto"/>
            <w:tcBorders>
              <w:top w:val="nil"/>
              <w:left w:val="nil"/>
              <w:bottom w:val="nil"/>
              <w:right w:val="nil"/>
            </w:tcBorders>
          </w:tcPr>
          <w:p w14:paraId="3CC63EB6" w14:textId="77777777" w:rsidR="00724D1A" w:rsidRPr="00DD00AF" w:rsidRDefault="00000000" w:rsidP="00B66A3F">
            <w:pPr>
              <w:ind w:leftChars="52" w:left="125" w:rightChars="-81" w:right="-194"/>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30</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ij</m:t>
                    </m:r>
                  </m:sub>
                </m:sSub>
              </m:oMath>
            </m:oMathPara>
          </w:p>
        </w:tc>
        <w:tc>
          <w:tcPr>
            <w:tcW w:w="0" w:type="auto"/>
            <w:tcBorders>
              <w:top w:val="nil"/>
              <w:left w:val="nil"/>
              <w:bottom w:val="nil"/>
              <w:right w:val="nil"/>
            </w:tcBorders>
          </w:tcPr>
          <w:p w14:paraId="1C60AE20"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00</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u</m:t>
                    </m:r>
                  </m:e>
                  <m:sub>
                    <m:r>
                      <w:rPr>
                        <w:rFonts w:ascii="Cambria Math" w:eastAsia="맑은 고딕" w:hAnsi="Cambria Math"/>
                        <w:sz w:val="22"/>
                        <w:szCs w:val="22"/>
                      </w:rPr>
                      <m:t>0j</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e</m:t>
                    </m:r>
                  </m:e>
                  <m:sub>
                    <m:r>
                      <w:rPr>
                        <w:rFonts w:ascii="Cambria Math" w:eastAsia="맑은 고딕" w:hAnsi="Cambria Math"/>
                        <w:sz w:val="22"/>
                        <w:szCs w:val="22"/>
                      </w:rPr>
                      <m:t>ij</m:t>
                    </m:r>
                  </m:sub>
                </m:sSub>
              </m:oMath>
            </m:oMathPara>
          </w:p>
        </w:tc>
      </w:tr>
      <w:tr w:rsidR="00724D1A" w:rsidRPr="00DD00AF" w14:paraId="2E410646" w14:textId="77777777" w:rsidTr="00823868">
        <w:trPr>
          <w:jc w:val="center"/>
        </w:trPr>
        <w:tc>
          <w:tcPr>
            <w:tcW w:w="1384" w:type="dxa"/>
            <w:tcBorders>
              <w:top w:val="nil"/>
              <w:left w:val="nil"/>
              <w:bottom w:val="nil"/>
              <w:right w:val="nil"/>
            </w:tcBorders>
            <w:vAlign w:val="center"/>
          </w:tcPr>
          <w:p w14:paraId="0702D153" w14:textId="3EF58646" w:rsidR="00724D1A" w:rsidRPr="00DD00AF" w:rsidRDefault="00131569" w:rsidP="00B66A3F">
            <w:pPr>
              <w:ind w:rightChars="-83" w:right="-199"/>
              <w:jc w:val="center"/>
            </w:pPr>
            <w:r w:rsidRPr="00DD00AF">
              <w:rPr>
                <w:lang w:eastAsia="ko-KR"/>
              </w:rPr>
              <w:t>MLMNTW</w:t>
            </w:r>
          </w:p>
        </w:tc>
        <w:tc>
          <w:tcPr>
            <w:tcW w:w="1360" w:type="dxa"/>
            <w:tcBorders>
              <w:top w:val="nil"/>
              <w:left w:val="nil"/>
              <w:bottom w:val="nil"/>
              <w:right w:val="nil"/>
            </w:tcBorders>
          </w:tcPr>
          <w:p w14:paraId="1225077D"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10</m:t>
                    </m:r>
                  </m:sub>
                </m:sSub>
                <m:sSub>
                  <m:sSubPr>
                    <m:ctrlPr>
                      <w:rPr>
                        <w:rFonts w:ascii="Cambria Math" w:eastAsia="맑은 고딕" w:hAnsi="Cambria Math"/>
                        <w:i/>
                        <w:sz w:val="22"/>
                        <w:szCs w:val="22"/>
                      </w:rPr>
                    </m:ctrlPr>
                  </m:sSubPr>
                  <m:e>
                    <m:r>
                      <w:rPr>
                        <w:rFonts w:ascii="Cambria Math" w:eastAsia="맑은 고딕" w:hAnsi="Cambria Math"/>
                        <w:sz w:val="22"/>
                        <w:szCs w:val="22"/>
                      </w:rPr>
                      <m:t>X</m:t>
                    </m:r>
                  </m:e>
                  <m:sub>
                    <m:r>
                      <w:rPr>
                        <w:rFonts w:ascii="Cambria Math" w:eastAsia="맑은 고딕" w:hAnsi="Cambria Math"/>
                        <w:sz w:val="22"/>
                        <w:szCs w:val="22"/>
                      </w:rPr>
                      <m:t>ij</m:t>
                    </m:r>
                  </m:sub>
                </m:sSub>
              </m:oMath>
            </m:oMathPara>
          </w:p>
        </w:tc>
        <w:tc>
          <w:tcPr>
            <w:tcW w:w="0" w:type="auto"/>
            <w:tcBorders>
              <w:top w:val="nil"/>
              <w:left w:val="nil"/>
              <w:bottom w:val="nil"/>
              <w:right w:val="nil"/>
            </w:tcBorders>
          </w:tcPr>
          <w:p w14:paraId="319D11F0" w14:textId="77777777" w:rsidR="00724D1A" w:rsidRPr="00DD00AF" w:rsidRDefault="00000000" w:rsidP="00B66A3F">
            <w:pPr>
              <w:ind w:leftChars="34" w:left="82" w:rightChars="-25" w:right="-60"/>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01</m:t>
                    </m:r>
                  </m:sub>
                </m:sSub>
                <m:sSub>
                  <m:sSubPr>
                    <m:ctrlPr>
                      <w:rPr>
                        <w:rFonts w:ascii="Cambria Math" w:eastAsia="맑은 고딕" w:hAnsi="Cambria Math"/>
                        <w:i/>
                        <w:sz w:val="22"/>
                        <w:szCs w:val="22"/>
                      </w:rPr>
                    </m:ctrlPr>
                  </m:sSubPr>
                  <m:e>
                    <m:r>
                      <w:rPr>
                        <w:rFonts w:ascii="Cambria Math" w:eastAsia="맑은 고딕" w:hAnsi="Cambria Math"/>
                        <w:sz w:val="22"/>
                        <w:szCs w:val="22"/>
                      </w:rPr>
                      <m:t>G</m:t>
                    </m:r>
                  </m:e>
                  <m:sub>
                    <m:r>
                      <w:rPr>
                        <w:rFonts w:ascii="Cambria Math" w:eastAsia="맑은 고딕" w:hAnsi="Cambria Math"/>
                        <w:sz w:val="22"/>
                        <w:szCs w:val="22"/>
                      </w:rPr>
                      <m:t>j</m:t>
                    </m:r>
                  </m:sub>
                </m:sSub>
              </m:oMath>
            </m:oMathPara>
          </w:p>
        </w:tc>
        <w:tc>
          <w:tcPr>
            <w:tcW w:w="0" w:type="auto"/>
            <w:tcBorders>
              <w:top w:val="nil"/>
              <w:left w:val="nil"/>
              <w:bottom w:val="nil"/>
              <w:right w:val="nil"/>
            </w:tcBorders>
          </w:tcPr>
          <w:p w14:paraId="71C6019F" w14:textId="77777777" w:rsidR="00724D1A" w:rsidRPr="00DD00AF" w:rsidRDefault="00724D1A" w:rsidP="00B66A3F">
            <w:pPr>
              <w:ind w:leftChars="52" w:left="125" w:rightChars="-81" w:right="-194"/>
              <w:jc w:val="center"/>
              <w:rPr>
                <w:sz w:val="22"/>
                <w:szCs w:val="22"/>
              </w:rPr>
            </w:pPr>
          </w:p>
        </w:tc>
        <w:tc>
          <w:tcPr>
            <w:tcW w:w="0" w:type="auto"/>
            <w:tcBorders>
              <w:top w:val="nil"/>
              <w:left w:val="nil"/>
              <w:bottom w:val="nil"/>
              <w:right w:val="nil"/>
            </w:tcBorders>
          </w:tcPr>
          <w:p w14:paraId="54391E02"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00</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u</m:t>
                    </m:r>
                  </m:e>
                  <m:sub>
                    <m:r>
                      <w:rPr>
                        <w:rFonts w:ascii="Cambria Math" w:eastAsia="맑은 고딕" w:hAnsi="Cambria Math"/>
                        <w:sz w:val="22"/>
                        <w:szCs w:val="22"/>
                      </w:rPr>
                      <m:t>0j</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e</m:t>
                    </m:r>
                  </m:e>
                  <m:sub>
                    <m:r>
                      <w:rPr>
                        <w:rFonts w:ascii="Cambria Math" w:eastAsia="맑은 고딕" w:hAnsi="Cambria Math"/>
                        <w:sz w:val="22"/>
                        <w:szCs w:val="22"/>
                      </w:rPr>
                      <m:t>ij</m:t>
                    </m:r>
                  </m:sub>
                </m:sSub>
              </m:oMath>
            </m:oMathPara>
          </w:p>
        </w:tc>
      </w:tr>
      <w:tr w:rsidR="00724D1A" w:rsidRPr="00DD00AF" w14:paraId="3AE9056F" w14:textId="77777777" w:rsidTr="00823868">
        <w:trPr>
          <w:jc w:val="center"/>
        </w:trPr>
        <w:tc>
          <w:tcPr>
            <w:tcW w:w="1384" w:type="dxa"/>
            <w:tcBorders>
              <w:top w:val="nil"/>
              <w:left w:val="nil"/>
              <w:bottom w:val="nil"/>
              <w:right w:val="nil"/>
            </w:tcBorders>
            <w:vAlign w:val="center"/>
          </w:tcPr>
          <w:p w14:paraId="0F9A7337" w14:textId="69BC0EAB" w:rsidR="00724D1A" w:rsidRPr="00DD00AF" w:rsidRDefault="00131569" w:rsidP="00B66A3F">
            <w:pPr>
              <w:ind w:rightChars="-83" w:right="-199"/>
              <w:jc w:val="center"/>
            </w:pPr>
            <w:r w:rsidRPr="00DD00AF">
              <w:rPr>
                <w:lang w:eastAsia="ko-KR"/>
              </w:rPr>
              <w:t>MLMYTW</w:t>
            </w:r>
          </w:p>
        </w:tc>
        <w:tc>
          <w:tcPr>
            <w:tcW w:w="1360" w:type="dxa"/>
            <w:tcBorders>
              <w:top w:val="nil"/>
              <w:left w:val="nil"/>
              <w:bottom w:val="nil"/>
              <w:right w:val="nil"/>
            </w:tcBorders>
          </w:tcPr>
          <w:p w14:paraId="3342B8E8"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10</m:t>
                    </m:r>
                  </m:sub>
                </m:sSub>
                <m:sSub>
                  <m:sSubPr>
                    <m:ctrlPr>
                      <w:rPr>
                        <w:rFonts w:ascii="Cambria Math" w:eastAsia="맑은 고딕" w:hAnsi="Cambria Math"/>
                        <w:i/>
                        <w:sz w:val="22"/>
                        <w:szCs w:val="22"/>
                      </w:rPr>
                    </m:ctrlPr>
                  </m:sSubPr>
                  <m:e>
                    <m:r>
                      <w:rPr>
                        <w:rFonts w:ascii="Cambria Math" w:eastAsia="맑은 고딕" w:hAnsi="Cambria Math"/>
                        <w:sz w:val="22"/>
                        <w:szCs w:val="22"/>
                      </w:rPr>
                      <m:t>X</m:t>
                    </m:r>
                  </m:e>
                  <m:sub>
                    <m:r>
                      <w:rPr>
                        <w:rFonts w:ascii="Cambria Math" w:eastAsia="맑은 고딕" w:hAnsi="Cambria Math"/>
                        <w:sz w:val="22"/>
                        <w:szCs w:val="22"/>
                      </w:rPr>
                      <m:t>ij</m:t>
                    </m:r>
                  </m:sub>
                </m:sSub>
              </m:oMath>
            </m:oMathPara>
          </w:p>
        </w:tc>
        <w:tc>
          <w:tcPr>
            <w:tcW w:w="0" w:type="auto"/>
            <w:tcBorders>
              <w:top w:val="nil"/>
              <w:left w:val="nil"/>
              <w:bottom w:val="nil"/>
              <w:right w:val="nil"/>
            </w:tcBorders>
          </w:tcPr>
          <w:p w14:paraId="21BC7167" w14:textId="77777777" w:rsidR="00724D1A" w:rsidRPr="00DD00AF" w:rsidRDefault="00000000" w:rsidP="00B66A3F">
            <w:pPr>
              <w:ind w:leftChars="34" w:left="82" w:rightChars="-25" w:right="-60"/>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01</m:t>
                    </m:r>
                  </m:sub>
                </m:sSub>
                <m:sSub>
                  <m:sSubPr>
                    <m:ctrlPr>
                      <w:rPr>
                        <w:rFonts w:ascii="Cambria Math" w:eastAsia="맑은 고딕" w:hAnsi="Cambria Math"/>
                        <w:i/>
                        <w:sz w:val="22"/>
                        <w:szCs w:val="22"/>
                      </w:rPr>
                    </m:ctrlPr>
                  </m:sSubPr>
                  <m:e>
                    <m:r>
                      <w:rPr>
                        <w:rFonts w:ascii="Cambria Math" w:eastAsia="맑은 고딕" w:hAnsi="Cambria Math"/>
                        <w:sz w:val="22"/>
                        <w:szCs w:val="22"/>
                      </w:rPr>
                      <m:t>G</m:t>
                    </m:r>
                  </m:e>
                  <m:sub>
                    <m:r>
                      <w:rPr>
                        <w:rFonts w:ascii="Cambria Math" w:eastAsia="맑은 고딕" w:hAnsi="Cambria Math"/>
                        <w:sz w:val="22"/>
                        <w:szCs w:val="22"/>
                      </w:rPr>
                      <m:t>j</m:t>
                    </m:r>
                  </m:sub>
                </m:sSub>
              </m:oMath>
            </m:oMathPara>
          </w:p>
        </w:tc>
        <w:tc>
          <w:tcPr>
            <w:tcW w:w="0" w:type="auto"/>
            <w:tcBorders>
              <w:top w:val="nil"/>
              <w:left w:val="nil"/>
              <w:bottom w:val="nil"/>
              <w:right w:val="nil"/>
            </w:tcBorders>
          </w:tcPr>
          <w:p w14:paraId="55573D15" w14:textId="77777777" w:rsidR="00724D1A" w:rsidRPr="00DD00AF" w:rsidRDefault="00000000" w:rsidP="00B66A3F">
            <w:pPr>
              <w:ind w:leftChars="52" w:left="125" w:rightChars="-81" w:right="-194"/>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11</m:t>
                    </m:r>
                  </m:sub>
                </m:sSub>
                <m:sSub>
                  <m:sSubPr>
                    <m:ctrlPr>
                      <w:rPr>
                        <w:rFonts w:ascii="Cambria Math" w:hAnsi="Cambria Math"/>
                        <w:i/>
                        <w:sz w:val="22"/>
                        <w:szCs w:val="22"/>
                      </w:rPr>
                    </m:ctrlPr>
                  </m:sSubPr>
                  <m:e>
                    <m:r>
                      <w:rPr>
                        <w:rFonts w:ascii="Cambria Math" w:hAnsi="Cambria Math"/>
                        <w:sz w:val="22"/>
                        <w:szCs w:val="22"/>
                      </w:rPr>
                      <m:t>G</m:t>
                    </m:r>
                    <m:ctrlPr>
                      <w:rPr>
                        <w:rFonts w:ascii="Cambria Math" w:hAnsi="Cambria Math"/>
                        <w:sz w:val="22"/>
                        <w:szCs w:val="22"/>
                      </w:rPr>
                    </m:ctrlPr>
                  </m:e>
                  <m:sub>
                    <m:r>
                      <w:rPr>
                        <w:rFonts w:ascii="Cambria Math" w:hAnsi="Cambria Math"/>
                        <w:sz w:val="22"/>
                        <w:szCs w:val="22"/>
                      </w:rPr>
                      <m:t>j</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oMath>
            </m:oMathPara>
          </w:p>
        </w:tc>
        <w:tc>
          <w:tcPr>
            <w:tcW w:w="0" w:type="auto"/>
            <w:tcBorders>
              <w:top w:val="nil"/>
              <w:left w:val="nil"/>
              <w:bottom w:val="nil"/>
              <w:right w:val="nil"/>
            </w:tcBorders>
          </w:tcPr>
          <w:p w14:paraId="0ECF1F1B"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00</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u</m:t>
                    </m:r>
                  </m:e>
                  <m:sub>
                    <m:r>
                      <w:rPr>
                        <w:rFonts w:ascii="Cambria Math" w:eastAsia="맑은 고딕" w:hAnsi="Cambria Math"/>
                        <w:sz w:val="22"/>
                        <w:szCs w:val="22"/>
                      </w:rPr>
                      <m:t>0j</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e</m:t>
                    </m:r>
                  </m:e>
                  <m:sub>
                    <m:r>
                      <w:rPr>
                        <w:rFonts w:ascii="Cambria Math" w:eastAsia="맑은 고딕" w:hAnsi="Cambria Math"/>
                        <w:sz w:val="22"/>
                        <w:szCs w:val="22"/>
                      </w:rPr>
                      <m:t>ij</m:t>
                    </m:r>
                  </m:sub>
                </m:sSub>
              </m:oMath>
            </m:oMathPara>
          </w:p>
        </w:tc>
      </w:tr>
      <w:tr w:rsidR="00724D1A" w:rsidRPr="00DD00AF" w14:paraId="4BC417DC" w14:textId="77777777" w:rsidTr="00823868">
        <w:trPr>
          <w:jc w:val="center"/>
        </w:trPr>
        <w:tc>
          <w:tcPr>
            <w:tcW w:w="1384" w:type="dxa"/>
            <w:tcBorders>
              <w:top w:val="nil"/>
              <w:left w:val="nil"/>
              <w:bottom w:val="nil"/>
              <w:right w:val="nil"/>
            </w:tcBorders>
            <w:vAlign w:val="center"/>
          </w:tcPr>
          <w:p w14:paraId="188236C3" w14:textId="4C1A5F09" w:rsidR="00724D1A" w:rsidRPr="00DD00AF" w:rsidRDefault="00131569" w:rsidP="00B66A3F">
            <w:pPr>
              <w:ind w:rightChars="-83" w:right="-199"/>
              <w:jc w:val="center"/>
            </w:pPr>
            <w:r w:rsidRPr="00DD00AF">
              <w:rPr>
                <w:lang w:eastAsia="ko-KR"/>
              </w:rPr>
              <w:t>MLMNTH</w:t>
            </w:r>
          </w:p>
        </w:tc>
        <w:tc>
          <w:tcPr>
            <w:tcW w:w="1360" w:type="dxa"/>
            <w:tcBorders>
              <w:top w:val="nil"/>
              <w:left w:val="nil"/>
              <w:bottom w:val="nil"/>
              <w:right w:val="nil"/>
            </w:tcBorders>
          </w:tcPr>
          <w:p w14:paraId="567B9C99"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w:rPr>
                        <w:rFonts w:ascii="Cambria Math" w:eastAsia="맑은 고딕" w:hAnsi="Cambria Math"/>
                        <w:sz w:val="22"/>
                        <w:szCs w:val="22"/>
                      </w:rPr>
                      <m:t>γ</m:t>
                    </m:r>
                  </m:e>
                  <m:sub>
                    <m:r>
                      <w:rPr>
                        <w:rFonts w:ascii="Cambria Math" w:eastAsia="맑은 고딕" w:hAnsi="Cambria Math"/>
                        <w:sz w:val="22"/>
                        <w:szCs w:val="22"/>
                      </w:rPr>
                      <m:t>10</m:t>
                    </m:r>
                  </m:sub>
                </m:sSub>
                <m:sSub>
                  <m:sSubPr>
                    <m:ctrlPr>
                      <w:rPr>
                        <w:rFonts w:ascii="Cambria Math" w:eastAsia="맑은 고딕" w:hAnsi="Cambria Math"/>
                        <w:i/>
                        <w:sz w:val="22"/>
                        <w:szCs w:val="22"/>
                      </w:rPr>
                    </m:ctrlPr>
                  </m:sSubPr>
                  <m:e>
                    <m:r>
                      <w:rPr>
                        <w:rFonts w:ascii="Cambria Math" w:eastAsia="맑은 고딕" w:hAnsi="Cambria Math"/>
                        <w:sz w:val="22"/>
                        <w:szCs w:val="22"/>
                      </w:rPr>
                      <m:t>X</m:t>
                    </m:r>
                  </m:e>
                  <m:sub>
                    <m:r>
                      <w:rPr>
                        <w:rFonts w:ascii="Cambria Math" w:eastAsia="맑은 고딕" w:hAnsi="Cambria Math"/>
                        <w:sz w:val="22"/>
                        <w:szCs w:val="22"/>
                      </w:rPr>
                      <m:t>ij</m:t>
                    </m:r>
                  </m:sub>
                </m:sSub>
              </m:oMath>
            </m:oMathPara>
          </w:p>
        </w:tc>
        <w:tc>
          <w:tcPr>
            <w:tcW w:w="0" w:type="auto"/>
            <w:tcBorders>
              <w:top w:val="nil"/>
              <w:left w:val="nil"/>
              <w:bottom w:val="nil"/>
              <w:right w:val="nil"/>
            </w:tcBorders>
          </w:tcPr>
          <w:p w14:paraId="5F33778A" w14:textId="77777777" w:rsidR="00724D1A" w:rsidRPr="00DD00AF" w:rsidRDefault="00000000" w:rsidP="00B66A3F">
            <w:pPr>
              <w:ind w:leftChars="34" w:left="82" w:rightChars="-25" w:right="-6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01</m:t>
                    </m:r>
                  </m:sub>
                </m:sSub>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02</m:t>
                    </m:r>
                  </m:sub>
                </m:sSub>
                <m:sSub>
                  <m:sSubPr>
                    <m:ctrlPr>
                      <w:rPr>
                        <w:rFonts w:ascii="Cambria Math" w:hAnsi="Cambria Math"/>
                        <w:sz w:val="22"/>
                        <w:szCs w:val="22"/>
                      </w:rPr>
                    </m:ctrlPr>
                  </m:sSubPr>
                  <m:e>
                    <m:r>
                      <w:rPr>
                        <w:rFonts w:ascii="Cambria Math" w:hAnsi="Cambria Math"/>
                        <w:sz w:val="22"/>
                        <w:szCs w:val="22"/>
                      </w:rPr>
                      <m:t>G</m:t>
                    </m:r>
                  </m:e>
                  <m:sub>
                    <m:r>
                      <m:rPr>
                        <m:sty m:val="p"/>
                      </m:rPr>
                      <w:rPr>
                        <w:rFonts w:ascii="Cambria Math" w:hAnsi="Cambria Math"/>
                        <w:sz w:val="22"/>
                        <w:szCs w:val="22"/>
                      </w:rPr>
                      <m:t>2</m:t>
                    </m:r>
                    <m:r>
                      <w:rPr>
                        <w:rFonts w:ascii="Cambria Math" w:hAnsi="Cambria Math"/>
                        <w:sz w:val="22"/>
                        <w:szCs w:val="22"/>
                      </w:rPr>
                      <m:t>j</m:t>
                    </m:r>
                  </m:sub>
                </m:sSub>
              </m:oMath>
            </m:oMathPara>
          </w:p>
        </w:tc>
        <w:tc>
          <w:tcPr>
            <w:tcW w:w="0" w:type="auto"/>
            <w:tcBorders>
              <w:top w:val="nil"/>
              <w:left w:val="nil"/>
              <w:bottom w:val="nil"/>
              <w:right w:val="nil"/>
            </w:tcBorders>
          </w:tcPr>
          <w:p w14:paraId="547DE0CB" w14:textId="77777777" w:rsidR="00724D1A" w:rsidRPr="00DD00AF" w:rsidRDefault="00724D1A" w:rsidP="00B66A3F">
            <w:pPr>
              <w:ind w:leftChars="52" w:left="125" w:rightChars="-81" w:right="-194"/>
              <w:jc w:val="center"/>
              <w:rPr>
                <w:sz w:val="22"/>
                <w:szCs w:val="22"/>
              </w:rPr>
            </w:pPr>
          </w:p>
        </w:tc>
        <w:tc>
          <w:tcPr>
            <w:tcW w:w="0" w:type="auto"/>
            <w:tcBorders>
              <w:top w:val="nil"/>
              <w:left w:val="nil"/>
              <w:bottom w:val="nil"/>
              <w:right w:val="nil"/>
            </w:tcBorders>
          </w:tcPr>
          <w:p w14:paraId="7C25A8A7"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w:rPr>
                        <w:rFonts w:ascii="Cambria Math" w:eastAsia="맑은 고딕" w:hAnsi="Cambria Math"/>
                        <w:sz w:val="22"/>
                        <w:szCs w:val="22"/>
                      </w:rPr>
                      <m:t>γ</m:t>
                    </m:r>
                  </m:e>
                  <m:sub>
                    <m:r>
                      <w:rPr>
                        <w:rFonts w:ascii="Cambria Math" w:eastAsia="맑은 고딕" w:hAnsi="Cambria Math"/>
                        <w:sz w:val="22"/>
                        <w:szCs w:val="22"/>
                      </w:rPr>
                      <m:t>00</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u</m:t>
                    </m:r>
                  </m:e>
                  <m:sub>
                    <m:r>
                      <w:rPr>
                        <w:rFonts w:ascii="Cambria Math" w:eastAsia="맑은 고딕" w:hAnsi="Cambria Math"/>
                        <w:sz w:val="22"/>
                        <w:szCs w:val="22"/>
                      </w:rPr>
                      <m:t>0j</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e</m:t>
                    </m:r>
                  </m:e>
                  <m:sub>
                    <m:r>
                      <w:rPr>
                        <w:rFonts w:ascii="Cambria Math" w:eastAsia="맑은 고딕" w:hAnsi="Cambria Math"/>
                        <w:sz w:val="22"/>
                        <w:szCs w:val="22"/>
                      </w:rPr>
                      <m:t>ij</m:t>
                    </m:r>
                  </m:sub>
                </m:sSub>
              </m:oMath>
            </m:oMathPara>
          </w:p>
        </w:tc>
      </w:tr>
      <w:tr w:rsidR="00724D1A" w:rsidRPr="00DD00AF" w14:paraId="46090177" w14:textId="77777777" w:rsidTr="00823868">
        <w:trPr>
          <w:jc w:val="center"/>
        </w:trPr>
        <w:tc>
          <w:tcPr>
            <w:tcW w:w="1384" w:type="dxa"/>
            <w:tcBorders>
              <w:top w:val="nil"/>
              <w:left w:val="nil"/>
              <w:bottom w:val="single" w:sz="4" w:space="0" w:color="auto"/>
              <w:right w:val="nil"/>
            </w:tcBorders>
          </w:tcPr>
          <w:p w14:paraId="3CD4433D" w14:textId="54C784BB" w:rsidR="00724D1A" w:rsidRPr="00DD00AF" w:rsidRDefault="00131569" w:rsidP="00B66A3F">
            <w:pPr>
              <w:ind w:rightChars="-83" w:right="-199"/>
              <w:jc w:val="center"/>
              <w:rPr>
                <w:lang w:eastAsia="ko-KR"/>
              </w:rPr>
            </w:pPr>
            <w:r w:rsidRPr="00DD00AF">
              <w:rPr>
                <w:lang w:eastAsia="ko-KR"/>
              </w:rPr>
              <w:t>MLMYTH</w:t>
            </w:r>
          </w:p>
        </w:tc>
        <w:tc>
          <w:tcPr>
            <w:tcW w:w="1360" w:type="dxa"/>
            <w:tcBorders>
              <w:top w:val="nil"/>
              <w:left w:val="nil"/>
              <w:bottom w:val="single" w:sz="4" w:space="0" w:color="auto"/>
              <w:right w:val="nil"/>
            </w:tcBorders>
          </w:tcPr>
          <w:p w14:paraId="36245FB7"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10</m:t>
                    </m:r>
                  </m:sub>
                </m:sSub>
                <m:sSub>
                  <m:sSubPr>
                    <m:ctrlPr>
                      <w:rPr>
                        <w:rFonts w:ascii="Cambria Math" w:eastAsia="맑은 고딕" w:hAnsi="Cambria Math"/>
                        <w:i/>
                        <w:sz w:val="22"/>
                        <w:szCs w:val="22"/>
                      </w:rPr>
                    </m:ctrlPr>
                  </m:sSubPr>
                  <m:e>
                    <m:r>
                      <w:rPr>
                        <w:rFonts w:ascii="Cambria Math" w:eastAsia="맑은 고딕" w:hAnsi="Cambria Math"/>
                        <w:sz w:val="22"/>
                        <w:szCs w:val="22"/>
                      </w:rPr>
                      <m:t>X</m:t>
                    </m:r>
                  </m:e>
                  <m:sub>
                    <m:r>
                      <w:rPr>
                        <w:rFonts w:ascii="Cambria Math" w:eastAsia="맑은 고딕" w:hAnsi="Cambria Math"/>
                        <w:sz w:val="22"/>
                        <w:szCs w:val="22"/>
                      </w:rPr>
                      <m:t>ij</m:t>
                    </m:r>
                  </m:sub>
                </m:sSub>
              </m:oMath>
            </m:oMathPara>
          </w:p>
        </w:tc>
        <w:tc>
          <w:tcPr>
            <w:tcW w:w="0" w:type="auto"/>
            <w:tcBorders>
              <w:top w:val="nil"/>
              <w:left w:val="nil"/>
              <w:bottom w:val="single" w:sz="4" w:space="0" w:color="auto"/>
              <w:right w:val="nil"/>
            </w:tcBorders>
          </w:tcPr>
          <w:p w14:paraId="2C78C02E" w14:textId="77777777" w:rsidR="00724D1A" w:rsidRPr="00DD00AF" w:rsidRDefault="00000000" w:rsidP="00B66A3F">
            <w:pPr>
              <w:ind w:leftChars="34" w:left="82" w:rightChars="-25" w:right="-6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01</m:t>
                    </m:r>
                  </m:sub>
                </m:sSub>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02</m:t>
                    </m:r>
                  </m:sub>
                </m:sSub>
                <m:sSub>
                  <m:sSubPr>
                    <m:ctrlPr>
                      <w:rPr>
                        <w:rFonts w:ascii="Cambria Math" w:hAnsi="Cambria Math"/>
                        <w:sz w:val="22"/>
                        <w:szCs w:val="22"/>
                      </w:rPr>
                    </m:ctrlPr>
                  </m:sSubPr>
                  <m:e>
                    <m:r>
                      <w:rPr>
                        <w:rFonts w:ascii="Cambria Math" w:hAnsi="Cambria Math"/>
                        <w:sz w:val="22"/>
                        <w:szCs w:val="22"/>
                      </w:rPr>
                      <m:t>G</m:t>
                    </m:r>
                  </m:e>
                  <m:sub>
                    <m:r>
                      <m:rPr>
                        <m:sty m:val="p"/>
                      </m:rPr>
                      <w:rPr>
                        <w:rFonts w:ascii="Cambria Math" w:hAnsi="Cambria Math"/>
                        <w:sz w:val="22"/>
                        <w:szCs w:val="22"/>
                      </w:rPr>
                      <m:t>2</m:t>
                    </m:r>
                    <m:r>
                      <w:rPr>
                        <w:rFonts w:ascii="Cambria Math" w:hAnsi="Cambria Math"/>
                        <w:sz w:val="22"/>
                        <w:szCs w:val="22"/>
                      </w:rPr>
                      <m:t>j</m:t>
                    </m:r>
                  </m:sub>
                </m:sSub>
              </m:oMath>
            </m:oMathPara>
          </w:p>
        </w:tc>
        <w:tc>
          <w:tcPr>
            <w:tcW w:w="0" w:type="auto"/>
            <w:tcBorders>
              <w:top w:val="nil"/>
              <w:left w:val="nil"/>
              <w:bottom w:val="single" w:sz="4" w:space="0" w:color="auto"/>
              <w:right w:val="nil"/>
            </w:tcBorders>
          </w:tcPr>
          <w:p w14:paraId="2F71703D" w14:textId="4D68F099" w:rsidR="00724D1A" w:rsidRPr="00DD00AF" w:rsidRDefault="00000000" w:rsidP="00B66A3F">
            <w:pPr>
              <w:ind w:leftChars="52" w:left="125" w:rightChars="-81" w:right="-194"/>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11</m:t>
                    </m:r>
                  </m:sub>
                </m:sSub>
                <m:sSub>
                  <m:sSubPr>
                    <m:ctrlPr>
                      <w:rPr>
                        <w:rFonts w:ascii="Cambria Math" w:hAnsi="Cambria Math"/>
                        <w:i/>
                        <w:sz w:val="22"/>
                        <w:szCs w:val="22"/>
                      </w:rPr>
                    </m:ctrlPr>
                  </m:sSubPr>
                  <m:e>
                    <m:r>
                      <w:rPr>
                        <w:rFonts w:ascii="Cambria Math" w:hAnsi="Cambria Math"/>
                        <w:sz w:val="22"/>
                        <w:szCs w:val="22"/>
                      </w:rPr>
                      <m:t>G</m:t>
                    </m:r>
                    <m:ctrlPr>
                      <w:rPr>
                        <w:rFonts w:ascii="Cambria Math" w:hAnsi="Cambria Math"/>
                        <w:sz w:val="22"/>
                        <w:szCs w:val="22"/>
                      </w:rPr>
                    </m:ctrlPr>
                  </m:e>
                  <m:sub>
                    <m:r>
                      <w:rPr>
                        <w:rFonts w:ascii="Cambria Math" w:hAnsi="Cambria Math"/>
                        <w:sz w:val="22"/>
                        <w:szCs w:val="22"/>
                      </w:rPr>
                      <m:t>1j</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γ</m:t>
                    </m:r>
                  </m:e>
                  <m:sub>
                    <m:r>
                      <w:rPr>
                        <w:rFonts w:ascii="Cambria Math" w:hAnsi="Cambria Math"/>
                        <w:sz w:val="22"/>
                        <w:szCs w:val="22"/>
                      </w:rPr>
                      <m:t>12</m:t>
                    </m:r>
                  </m:sub>
                </m:sSub>
                <m:sSub>
                  <m:sSubPr>
                    <m:ctrlPr>
                      <w:rPr>
                        <w:rFonts w:ascii="Cambria Math" w:hAnsi="Cambria Math"/>
                        <w:i/>
                        <w:sz w:val="22"/>
                        <w:szCs w:val="22"/>
                      </w:rPr>
                    </m:ctrlPr>
                  </m:sSubPr>
                  <m:e>
                    <m:r>
                      <w:rPr>
                        <w:rFonts w:ascii="Cambria Math" w:hAnsi="Cambria Math"/>
                        <w:sz w:val="22"/>
                        <w:szCs w:val="22"/>
                      </w:rPr>
                      <m:t>G</m:t>
                    </m:r>
                    <m:ctrlPr>
                      <w:rPr>
                        <w:rFonts w:ascii="Cambria Math" w:hAnsi="Cambria Math"/>
                        <w:sz w:val="22"/>
                        <w:szCs w:val="22"/>
                      </w:rPr>
                    </m:ctrlPr>
                  </m:e>
                  <m:sub>
                    <m:r>
                      <w:rPr>
                        <w:rFonts w:ascii="Cambria Math" w:hAnsi="Cambria Math"/>
                        <w:sz w:val="22"/>
                        <w:szCs w:val="22"/>
                      </w:rPr>
                      <m:t>2j</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oMath>
            </m:oMathPara>
          </w:p>
        </w:tc>
        <w:tc>
          <w:tcPr>
            <w:tcW w:w="0" w:type="auto"/>
            <w:tcBorders>
              <w:top w:val="nil"/>
              <w:left w:val="nil"/>
              <w:bottom w:val="single" w:sz="4" w:space="0" w:color="auto"/>
              <w:right w:val="nil"/>
            </w:tcBorders>
          </w:tcPr>
          <w:p w14:paraId="2DEBB199" w14:textId="77777777" w:rsidR="00724D1A" w:rsidRPr="00DD00AF" w:rsidRDefault="00000000" w:rsidP="00200B88">
            <w:pPr>
              <w:jc w:val="center"/>
              <w:rPr>
                <w:sz w:val="22"/>
                <w:szCs w:val="22"/>
              </w:rPr>
            </w:pPr>
            <m:oMathPara>
              <m:oMath>
                <m:sSub>
                  <m:sSubPr>
                    <m:ctrlPr>
                      <w:rPr>
                        <w:rFonts w:ascii="Cambria Math" w:eastAsia="맑은 고딕" w:hAnsi="Cambria Math"/>
                        <w:i/>
                        <w:sz w:val="22"/>
                        <w:szCs w:val="22"/>
                      </w:rPr>
                    </m:ctrlPr>
                  </m:sSubPr>
                  <m:e>
                    <m:r>
                      <m:rPr>
                        <m:sty m:val="p"/>
                      </m:rPr>
                      <w:rPr>
                        <w:rFonts w:ascii="Cambria Math" w:eastAsia="맑은 고딕" w:hAnsi="Cambria Math"/>
                        <w:sz w:val="22"/>
                        <w:szCs w:val="22"/>
                      </w:rPr>
                      <m:t>γ</m:t>
                    </m:r>
                  </m:e>
                  <m:sub>
                    <m:r>
                      <w:rPr>
                        <w:rFonts w:ascii="Cambria Math" w:eastAsia="맑은 고딕" w:hAnsi="Cambria Math"/>
                        <w:sz w:val="22"/>
                        <w:szCs w:val="22"/>
                      </w:rPr>
                      <m:t>00</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u</m:t>
                    </m:r>
                  </m:e>
                  <m:sub>
                    <m:r>
                      <w:rPr>
                        <w:rFonts w:ascii="Cambria Math" w:eastAsia="맑은 고딕" w:hAnsi="Cambria Math"/>
                        <w:sz w:val="22"/>
                        <w:szCs w:val="22"/>
                      </w:rPr>
                      <m:t>0j</m:t>
                    </m:r>
                  </m:sub>
                </m:sSub>
                <m:r>
                  <w:rPr>
                    <w:rFonts w:ascii="Cambria Math" w:eastAsia="맑은 고딕" w:hAnsi="Cambria Math"/>
                    <w:sz w:val="22"/>
                    <w:szCs w:val="22"/>
                  </w:rPr>
                  <m:t>,</m:t>
                </m:r>
                <m:sSub>
                  <m:sSubPr>
                    <m:ctrlPr>
                      <w:rPr>
                        <w:rFonts w:ascii="Cambria Math" w:eastAsia="맑은 고딕" w:hAnsi="Cambria Math"/>
                        <w:i/>
                        <w:sz w:val="22"/>
                        <w:szCs w:val="22"/>
                      </w:rPr>
                    </m:ctrlPr>
                  </m:sSubPr>
                  <m:e>
                    <m:r>
                      <w:rPr>
                        <w:rFonts w:ascii="Cambria Math" w:eastAsia="맑은 고딕" w:hAnsi="Cambria Math"/>
                        <w:sz w:val="22"/>
                        <w:szCs w:val="22"/>
                      </w:rPr>
                      <m:t>e</m:t>
                    </m:r>
                  </m:e>
                  <m:sub>
                    <m:r>
                      <w:rPr>
                        <w:rFonts w:ascii="Cambria Math" w:eastAsia="맑은 고딕" w:hAnsi="Cambria Math"/>
                        <w:sz w:val="22"/>
                        <w:szCs w:val="22"/>
                      </w:rPr>
                      <m:t>ij</m:t>
                    </m:r>
                  </m:sub>
                </m:sSub>
              </m:oMath>
            </m:oMathPara>
          </w:p>
        </w:tc>
      </w:tr>
      <w:tr w:rsidR="00DF57B8" w:rsidRPr="00DD00AF" w14:paraId="138B0717" w14:textId="77777777" w:rsidTr="00823868">
        <w:trPr>
          <w:jc w:val="center"/>
        </w:trPr>
        <w:tc>
          <w:tcPr>
            <w:tcW w:w="8856" w:type="dxa"/>
            <w:gridSpan w:val="5"/>
            <w:tcBorders>
              <w:top w:val="single" w:sz="4" w:space="0" w:color="auto"/>
              <w:left w:val="nil"/>
              <w:bottom w:val="nil"/>
              <w:right w:val="nil"/>
            </w:tcBorders>
          </w:tcPr>
          <w:p w14:paraId="2E3071D0" w14:textId="4773EF7B" w:rsidR="00DF57B8" w:rsidRPr="00DD00AF" w:rsidRDefault="00DF57B8" w:rsidP="00DF57B8">
            <w:pPr>
              <w:rPr>
                <w:rFonts w:eastAsia="맑은 고딕"/>
                <w:sz w:val="22"/>
                <w:szCs w:val="22"/>
              </w:rPr>
            </w:pPr>
            <w:r w:rsidRPr="00DD00AF">
              <w:rPr>
                <w:rFonts w:eastAsia="Times New Roman"/>
                <w:i/>
                <w:sz w:val="20"/>
                <w:szCs w:val="20"/>
              </w:rPr>
              <w:t xml:space="preserve">Note. </w:t>
            </w:r>
            <w:r w:rsidRPr="00DD00AF">
              <w:rPr>
                <w:rFonts w:eastAsia="Times New Roman"/>
                <w:iCs/>
                <w:sz w:val="20"/>
                <w:szCs w:val="20"/>
              </w:rPr>
              <w:t xml:space="preserve">beta1, beta2, and beta3 are from data-generation equation. </w:t>
            </w:r>
            <w:r w:rsidR="000729AF" w:rsidRPr="00DD00AF">
              <w:rPr>
                <w:rFonts w:eastAsia="Times New Roman"/>
                <w:iCs/>
                <w:sz w:val="20"/>
                <w:szCs w:val="20"/>
              </w:rPr>
              <w:t>Model indicates the model names</w:t>
            </w:r>
            <w:r w:rsidR="000729AF" w:rsidRPr="00DD00AF">
              <w:rPr>
                <w:rFonts w:eastAsia="Times New Roman"/>
                <w:i/>
                <w:sz w:val="20"/>
                <w:szCs w:val="20"/>
              </w:rPr>
              <w:t xml:space="preserve">. </w:t>
            </w:r>
          </w:p>
        </w:tc>
      </w:tr>
    </w:tbl>
    <w:p w14:paraId="5D933E47" w14:textId="77777777" w:rsidR="00526875" w:rsidRPr="00DD00AF" w:rsidRDefault="00526875" w:rsidP="0092672A">
      <w:pPr>
        <w:spacing w:line="480" w:lineRule="auto"/>
        <w:sectPr w:rsidR="00526875" w:rsidRPr="00DD00AF" w:rsidSect="00D11728">
          <w:pgSz w:w="12240" w:h="15840"/>
          <w:pgMar w:top="1440" w:right="1440" w:bottom="1440" w:left="2160" w:header="720" w:footer="720" w:gutter="0"/>
          <w:pgNumType w:start="1"/>
          <w:cols w:space="720"/>
          <w:docGrid w:linePitch="360"/>
        </w:sectPr>
      </w:pPr>
    </w:p>
    <w:p w14:paraId="31694EC7" w14:textId="05D50A92" w:rsidR="00CF430F" w:rsidRPr="00DD00AF" w:rsidRDefault="00CF430F" w:rsidP="00C831D7">
      <w:pPr>
        <w:pStyle w:val="2"/>
      </w:pPr>
      <w:bookmarkStart w:id="88" w:name="_Toc108986002"/>
      <w:bookmarkStart w:id="89" w:name="_Toc108986105"/>
      <w:bookmarkStart w:id="90" w:name="_Toc109813180"/>
      <w:r w:rsidRPr="00DD00AF">
        <w:lastRenderedPageBreak/>
        <w:t>RESULTS</w:t>
      </w:r>
      <w:bookmarkEnd w:id="88"/>
      <w:bookmarkEnd w:id="89"/>
      <w:bookmarkEnd w:id="90"/>
    </w:p>
    <w:p w14:paraId="7015A2B1" w14:textId="62F99FC4" w:rsidR="00281927" w:rsidRPr="00DD00AF" w:rsidRDefault="00C41A83" w:rsidP="00480CEE">
      <w:pPr>
        <w:spacing w:line="480" w:lineRule="auto"/>
        <w:ind w:firstLine="720"/>
      </w:pPr>
      <w:r w:rsidRPr="00DD00AF">
        <w:t xml:space="preserve">Data were simulated </w:t>
      </w:r>
      <w:r w:rsidR="00CD2AA0" w:rsidRPr="00DD00AF">
        <w:t>by varying the main effect of education, the main effect of gender, interaction effect, ICC, and sample size, resulting in 117 conditions</w:t>
      </w:r>
      <w:r w:rsidR="00743C8A" w:rsidRPr="00DD00AF">
        <w:t xml:space="preserve">. </w:t>
      </w:r>
      <w:r w:rsidR="006F7F74" w:rsidRPr="00DD00AF">
        <w:t>I simulated 1000 datasets for each condition.</w:t>
      </w:r>
      <w:r w:rsidR="00AE5BB0" w:rsidRPr="00DD00AF">
        <w:t xml:space="preserve"> </w:t>
      </w:r>
      <w:r w:rsidR="00A80935" w:rsidRPr="00DD00AF">
        <w:t xml:space="preserve"> Then, generated dataset</w:t>
      </w:r>
      <w:r w:rsidR="00F34203" w:rsidRPr="00DD00AF">
        <w:t>s</w:t>
      </w:r>
      <w:r w:rsidR="00A80935" w:rsidRPr="00DD00AF">
        <w:t xml:space="preserve"> </w:t>
      </w:r>
      <w:r w:rsidR="00AF759C" w:rsidRPr="00DD00AF">
        <w:t>w</w:t>
      </w:r>
      <w:r w:rsidR="00F34203" w:rsidRPr="00DD00AF">
        <w:t>ere</w:t>
      </w:r>
      <w:r w:rsidR="00A80935" w:rsidRPr="00DD00AF">
        <w:t xml:space="preserve"> fit in the regression-based models and multilevel models.</w:t>
      </w:r>
      <w:r w:rsidR="00AE5BB0" w:rsidRPr="00DD00AF">
        <w:t xml:space="preserve"> </w:t>
      </w:r>
      <w:r w:rsidR="00A80935" w:rsidRPr="00DD00AF">
        <w:t>Convergence rate</w:t>
      </w:r>
      <w:r w:rsidR="00D2752C" w:rsidRPr="00DD00AF">
        <w:t>, singularity rate</w:t>
      </w:r>
      <w:r w:rsidR="00A80935" w:rsidRPr="00DD00AF">
        <w:t>, p</w:t>
      </w:r>
      <w:r w:rsidR="00743C8A" w:rsidRPr="00DD00AF">
        <w:t>ower</w:t>
      </w:r>
      <w:r w:rsidR="00D2752C" w:rsidRPr="00DD00AF">
        <w:t xml:space="preserve"> and </w:t>
      </w:r>
      <w:r w:rsidR="00576050" w:rsidRPr="00DD00AF">
        <w:t>Type Ⅰ</w:t>
      </w:r>
      <w:r w:rsidR="00743C8A" w:rsidRPr="00DD00AF">
        <w:t xml:space="preserve"> error rate </w:t>
      </w:r>
      <w:r w:rsidR="006D524A" w:rsidRPr="00DD00AF">
        <w:t>w</w:t>
      </w:r>
      <w:r w:rsidR="00F34203" w:rsidRPr="00DD00AF">
        <w:t>ere</w:t>
      </w:r>
      <w:r w:rsidR="00743C8A" w:rsidRPr="00DD00AF">
        <w:t xml:space="preserve"> calculated for parameters that </w:t>
      </w:r>
      <w:r w:rsidR="00281927" w:rsidRPr="00DD00AF">
        <w:t xml:space="preserve">are </w:t>
      </w:r>
      <w:r w:rsidR="00743C8A" w:rsidRPr="00DD00AF">
        <w:t xml:space="preserve">relevant to </w:t>
      </w:r>
      <w:r w:rsidR="00281927" w:rsidRPr="00DD00AF">
        <w:t xml:space="preserve">the </w:t>
      </w:r>
      <w:r w:rsidR="00743C8A" w:rsidRPr="00DD00AF">
        <w:t>research question</w:t>
      </w:r>
      <w:r w:rsidR="00324BD4" w:rsidRPr="00DD00AF">
        <w:t xml:space="preserve">. </w:t>
      </w:r>
      <w:r w:rsidR="0017462B" w:rsidRPr="00DD00AF">
        <w:t xml:space="preserve">Table 5 presents which parameter is related to education effect, gender effect, and interaction effect in the </w:t>
      </w:r>
      <w:r w:rsidR="00187C6A" w:rsidRPr="00DD00AF">
        <w:t>models. To</w:t>
      </w:r>
      <w:r w:rsidR="00743C8A" w:rsidRPr="00DD00AF">
        <w:t xml:space="preserve"> save space, </w:t>
      </w:r>
      <w:r w:rsidRPr="00DD00AF">
        <w:t>I</w:t>
      </w:r>
      <w:r w:rsidR="00743C8A" w:rsidRPr="00DD00AF">
        <w:t xml:space="preserve"> presented only the selected results from all results</w:t>
      </w:r>
      <w:r w:rsidRPr="00DD00AF">
        <w:t>.</w:t>
      </w:r>
      <w:r w:rsidR="00743C8A" w:rsidRPr="00DD00AF">
        <w:t xml:space="preserve"> </w:t>
      </w:r>
    </w:p>
    <w:p w14:paraId="06499CA5" w14:textId="451001C5" w:rsidR="00743C8A" w:rsidRPr="00DD00AF" w:rsidRDefault="00C41A83" w:rsidP="00C831D7">
      <w:pPr>
        <w:pStyle w:val="3"/>
      </w:pPr>
      <w:bookmarkStart w:id="91" w:name="_Toc109813181"/>
      <w:bookmarkStart w:id="92" w:name="_Toc108986003"/>
      <w:bookmarkStart w:id="93" w:name="_Toc108986106"/>
      <w:r w:rsidRPr="00DD00AF">
        <w:rPr>
          <w:bCs/>
        </w:rPr>
        <w:t>C</w:t>
      </w:r>
      <w:r w:rsidR="00743C8A" w:rsidRPr="00DD00AF">
        <w:t xml:space="preserve">onvergence </w:t>
      </w:r>
      <w:r w:rsidR="00C831D7" w:rsidRPr="00DD00AF">
        <w:t>R</w:t>
      </w:r>
      <w:r w:rsidR="00743C8A" w:rsidRPr="00DD00AF">
        <w:t>ate</w:t>
      </w:r>
      <w:bookmarkEnd w:id="91"/>
      <w:r w:rsidR="00743C8A" w:rsidRPr="00DD00AF">
        <w:t xml:space="preserve"> </w:t>
      </w:r>
      <w:bookmarkEnd w:id="92"/>
      <w:bookmarkEnd w:id="93"/>
    </w:p>
    <w:p w14:paraId="3AC1BC40" w14:textId="57E0B394" w:rsidR="00BD088E" w:rsidRPr="00DD00AF" w:rsidRDefault="00110EEE" w:rsidP="00BD088E">
      <w:pPr>
        <w:spacing w:line="480" w:lineRule="auto"/>
        <w:ind w:firstLine="720"/>
        <w:rPr>
          <w:bCs/>
          <w:lang w:eastAsia="ko-KR"/>
        </w:rPr>
      </w:pPr>
      <w:r w:rsidRPr="00DD00AF">
        <w:rPr>
          <w:bCs/>
          <w:lang w:eastAsia="ko-KR"/>
        </w:rPr>
        <w:t xml:space="preserve">Nonconvergence </w:t>
      </w:r>
      <w:r w:rsidR="00BD088E" w:rsidRPr="00DD00AF">
        <w:rPr>
          <w:bCs/>
          <w:lang w:eastAsia="ko-KR"/>
        </w:rPr>
        <w:t xml:space="preserve">could be an indication of near zero or negative estimation of a variance parameter during an </w:t>
      </w:r>
      <w:r w:rsidR="00187C6A" w:rsidRPr="00DD00AF">
        <w:rPr>
          <w:bCs/>
          <w:lang w:eastAsia="ko-KR"/>
        </w:rPr>
        <w:t>iterative process</w:t>
      </w:r>
      <w:r w:rsidR="00BD088E" w:rsidRPr="00DD00AF">
        <w:rPr>
          <w:bCs/>
          <w:lang w:eastAsia="ko-KR"/>
        </w:rPr>
        <w:t xml:space="preserve"> (Du &amp; Wang, 2016)</w:t>
      </w:r>
      <w:r w:rsidR="00D30F3F" w:rsidRPr="00DD00AF">
        <w:rPr>
          <w:bCs/>
          <w:lang w:eastAsia="ko-KR"/>
        </w:rPr>
        <w:t xml:space="preserve">. Model convergence does not necessarily mean </w:t>
      </w:r>
      <w:r w:rsidR="00FF55B2" w:rsidRPr="00DD00AF">
        <w:rPr>
          <w:bCs/>
          <w:lang w:eastAsia="ko-KR"/>
        </w:rPr>
        <w:t xml:space="preserve">a </w:t>
      </w:r>
      <w:r w:rsidR="00D30F3F" w:rsidRPr="00DD00AF">
        <w:rPr>
          <w:bCs/>
          <w:lang w:eastAsia="ko-KR"/>
        </w:rPr>
        <w:t>successful model because n</w:t>
      </w:r>
      <w:r w:rsidR="00BD088E" w:rsidRPr="00DD00AF">
        <w:rPr>
          <w:bCs/>
          <w:lang w:eastAsia="ko-KR"/>
        </w:rPr>
        <w:t xml:space="preserve">onconvergence could </w:t>
      </w:r>
      <w:r w:rsidR="00FF55B2" w:rsidRPr="00DD00AF">
        <w:rPr>
          <w:bCs/>
          <w:lang w:eastAsia="ko-KR"/>
        </w:rPr>
        <w:t>also be</w:t>
      </w:r>
      <w:r w:rsidR="00F63AE5" w:rsidRPr="00DD00AF">
        <w:rPr>
          <w:bCs/>
          <w:lang w:eastAsia="ko-KR"/>
        </w:rPr>
        <w:t xml:space="preserve"> affected by the number of fitting </w:t>
      </w:r>
      <w:r w:rsidR="00187C6A" w:rsidRPr="00DD00AF">
        <w:rPr>
          <w:bCs/>
          <w:lang w:eastAsia="ko-KR"/>
        </w:rPr>
        <w:t>iterations</w:t>
      </w:r>
      <w:r w:rsidR="00F63AE5" w:rsidRPr="00DD00AF">
        <w:rPr>
          <w:bCs/>
          <w:lang w:eastAsia="ko-KR"/>
        </w:rPr>
        <w:t>, a convergence criterion,</w:t>
      </w:r>
      <w:r w:rsidR="00AC2FE8" w:rsidRPr="00DD00AF">
        <w:rPr>
          <w:bCs/>
          <w:lang w:eastAsia="ko-KR"/>
        </w:rPr>
        <w:t xml:space="preserve"> </w:t>
      </w:r>
      <w:r w:rsidR="00FF55B2" w:rsidRPr="00DD00AF">
        <w:rPr>
          <w:bCs/>
          <w:lang w:eastAsia="ko-KR"/>
        </w:rPr>
        <w:t xml:space="preserve">and </w:t>
      </w:r>
      <w:r w:rsidR="00AC2FE8" w:rsidRPr="00DD00AF">
        <w:rPr>
          <w:bCs/>
          <w:lang w:eastAsia="ko-KR"/>
        </w:rPr>
        <w:t xml:space="preserve">starting parameters </w:t>
      </w:r>
      <w:r w:rsidR="00F63AE5" w:rsidRPr="00DD00AF">
        <w:rPr>
          <w:bCs/>
          <w:lang w:eastAsia="ko-KR"/>
        </w:rPr>
        <w:t>(</w:t>
      </w:r>
      <w:r w:rsidR="00AC2FE8" w:rsidRPr="00DD00AF">
        <w:rPr>
          <w:bCs/>
          <w:lang w:eastAsia="ko-KR"/>
        </w:rPr>
        <w:t xml:space="preserve">Seedorff, Oleson, &amp; McMurray, 2019), and software packages </w:t>
      </w:r>
      <w:r w:rsidR="00D16D2A" w:rsidRPr="00DD00AF">
        <w:rPr>
          <w:bCs/>
          <w:lang w:eastAsia="ko-KR"/>
        </w:rPr>
        <w:fldChar w:fldCharType="begin"/>
      </w:r>
      <w:r w:rsidR="00E532B3" w:rsidRPr="00DD00AF">
        <w:rPr>
          <w:bCs/>
          <w:lang w:eastAsia="ko-KR"/>
        </w:rPr>
        <w:instrText xml:space="preserve"> ADDIN ZOTERO_ITEM CSL_CITATION {"citationID":"WuKp8eT9","properties":{"formattedCitation":"(McCoach et al., 2018)","plainCitation":"(McCoach et al., 2018)","noteIndex":0},"citationItems":[{"id":742,"uris":["http://zotero.org/users/8270394/items/JX3HEX2U"],"itemData":{"id":742,"type":"article-journal","abstract":"This study compared five common multilevel software packages via Monte Carlo simulation: HLM 7, M plus 7.4, R (lme4 V1.1-12), Stata 14.1, and SAS 9.4 to determine how the programs differ in estimation accuracy and speed, as well as convergence, when modeling multiple randomly varying slopes of different magnitudes. Simulated data included population variance estimates, which were zero or near zero for two of the five random slopes. Generally, when yielding admissible solutions, all five software packages produced comparable and reasonably unbiased parameter estimates. However, noticeable differences among the five packages arose in terms of speed, convergence rates, and the production of standard errors for random effects, especially when the variances of these effects were zero in the population. The results of this study suggest that applied researchers should carefully consider which random effects they wish to include in their models. In addition, nonconvergence rates vary across packages, and models that fail to converge in one package may converge in another.","container-title":"Journal of Educational and Behavioral Statistics","DOI":"10.3102/1076998618776348","ISSN":"1076-9986, 1935-1054","issue":"5","journalAbbreviation":"Journal of Educational and Behavioral Statistics","language":"en","page":"594-627","source":"DOI.org (Crossref)","title":"Does the Package Matter? A Comparison of Five Common Multilevel Modeling Software Packages","title-short":"Does the Package Matter?","volume":"43","author":[{"family":"McCoach","given":"D. Betsy"},{"family":"Rifenbark","given":"Graham G."},{"family":"Newton","given":"Sarah D."},{"family":"Li","given":"Xiaoran"},{"family":"Kooken","given":"Janice"},{"family":"Yomtov","given":"Dani"},{"family":"Gambino","given":"Anthony J."},{"family":"Bellara","given":"Aarti"}],"issued":{"date-parts":[["2018",10]]}}}],"schema":"https://github.com/citation-style-language/schema/raw/master/csl-citation.json"} </w:instrText>
      </w:r>
      <w:r w:rsidR="00D16D2A" w:rsidRPr="00DD00AF">
        <w:rPr>
          <w:bCs/>
          <w:lang w:eastAsia="ko-KR"/>
        </w:rPr>
        <w:fldChar w:fldCharType="separate"/>
      </w:r>
      <w:r w:rsidR="00D16D2A" w:rsidRPr="00DD00AF">
        <w:t>(McCoach et al., 2018)</w:t>
      </w:r>
      <w:r w:rsidR="00D16D2A" w:rsidRPr="00DD00AF">
        <w:rPr>
          <w:bCs/>
          <w:lang w:eastAsia="ko-KR"/>
        </w:rPr>
        <w:fldChar w:fldCharType="end"/>
      </w:r>
      <w:r w:rsidR="00D16D2A" w:rsidRPr="00DD00AF">
        <w:rPr>
          <w:bCs/>
          <w:lang w:eastAsia="ko-KR"/>
        </w:rPr>
        <w:t>.</w:t>
      </w:r>
    </w:p>
    <w:p w14:paraId="216314C4" w14:textId="6F16E1C7" w:rsidR="00AE5BB0" w:rsidRPr="00DD00AF" w:rsidRDefault="00FF55B2" w:rsidP="00BD088E">
      <w:pPr>
        <w:spacing w:line="480" w:lineRule="auto"/>
        <w:ind w:firstLine="720"/>
        <w:rPr>
          <w:bCs/>
          <w:lang w:eastAsia="ko-KR"/>
        </w:rPr>
      </w:pPr>
      <w:r w:rsidRPr="00DD00AF">
        <w:rPr>
          <w:bCs/>
          <w:lang w:eastAsia="ko-KR"/>
        </w:rPr>
        <w:t>This present study identified nonconvergence</w:t>
      </w:r>
      <w:r w:rsidR="009E189C" w:rsidRPr="00DD00AF">
        <w:rPr>
          <w:bCs/>
          <w:lang w:eastAsia="ko-KR"/>
        </w:rPr>
        <w:t xml:space="preserve"> when </w:t>
      </w:r>
      <w:r w:rsidR="009E189C" w:rsidRPr="00DD00AF">
        <w:rPr>
          <w:bCs/>
          <w:i/>
          <w:iCs/>
          <w:lang w:eastAsia="ko-KR"/>
        </w:rPr>
        <w:t xml:space="preserve">lmer </w:t>
      </w:r>
      <w:r w:rsidR="009E189C" w:rsidRPr="00DD00AF">
        <w:rPr>
          <w:bCs/>
          <w:lang w:eastAsia="ko-KR"/>
        </w:rPr>
        <w:t>function within lmerTest package</w:t>
      </w:r>
      <w:r w:rsidR="00870A5A" w:rsidRPr="00DD00AF">
        <w:rPr>
          <w:bCs/>
          <w:lang w:eastAsia="ko-KR"/>
        </w:rPr>
        <w:t xml:space="preserve"> </w:t>
      </w:r>
      <w:r w:rsidR="00776E13" w:rsidRPr="00DD00AF">
        <w:rPr>
          <w:bCs/>
          <w:lang w:eastAsia="ko-KR"/>
        </w:rPr>
        <w:t>(</w:t>
      </w:r>
      <w:r w:rsidR="00776E13" w:rsidRPr="00DD00AF">
        <w:t xml:space="preserve">version 3. 1. 3; Kuznetsova, Brockhoff, &amp; Christensen, 2017) </w:t>
      </w:r>
      <w:r w:rsidR="00F34203" w:rsidRPr="00DD00AF">
        <w:rPr>
          <w:bCs/>
          <w:lang w:eastAsia="ko-KR"/>
        </w:rPr>
        <w:t>throws nonconvergen</w:t>
      </w:r>
      <w:r w:rsidRPr="00DD00AF">
        <w:rPr>
          <w:bCs/>
          <w:lang w:eastAsia="ko-KR"/>
        </w:rPr>
        <w:t>ce</w:t>
      </w:r>
      <w:r w:rsidR="009E189C" w:rsidRPr="00DD00AF">
        <w:rPr>
          <w:bCs/>
          <w:lang w:eastAsia="ko-KR"/>
        </w:rPr>
        <w:t xml:space="preserve"> warning</w:t>
      </w:r>
      <w:r w:rsidR="004D534D" w:rsidRPr="00DD00AF">
        <w:rPr>
          <w:bCs/>
          <w:lang w:eastAsia="ko-KR"/>
        </w:rPr>
        <w:t xml:space="preserve"> in a default setting</w:t>
      </w:r>
      <w:r w:rsidR="00870A5A" w:rsidRPr="00DD00AF">
        <w:rPr>
          <w:bCs/>
          <w:lang w:eastAsia="ko-KR"/>
        </w:rPr>
        <w:t xml:space="preserve">, like how Declercq and colleagues (2022) </w:t>
      </w:r>
      <w:r w:rsidR="00776E13" w:rsidRPr="00DD00AF">
        <w:rPr>
          <w:bCs/>
          <w:lang w:eastAsia="ko-KR"/>
        </w:rPr>
        <w:t>identified nonconvergence</w:t>
      </w:r>
      <w:r w:rsidR="00870A5A" w:rsidRPr="00DD00AF">
        <w:rPr>
          <w:bCs/>
          <w:lang w:eastAsia="ko-KR"/>
        </w:rPr>
        <w:t>.</w:t>
      </w:r>
      <w:r w:rsidR="00571029" w:rsidRPr="00DD00AF">
        <w:rPr>
          <w:bCs/>
          <w:lang w:eastAsia="ko-KR"/>
        </w:rPr>
        <w:t xml:space="preserve"> </w:t>
      </w:r>
      <w:r w:rsidR="00735EDA" w:rsidRPr="00DD00AF">
        <w:rPr>
          <w:bCs/>
          <w:lang w:eastAsia="ko-KR"/>
        </w:rPr>
        <w:t xml:space="preserve">This function in lmerTest package </w:t>
      </w:r>
      <w:r w:rsidR="005F670E" w:rsidRPr="00DD00AF">
        <w:rPr>
          <w:bCs/>
          <w:lang w:eastAsia="ko-KR"/>
        </w:rPr>
        <w:t xml:space="preserve">overloads </w:t>
      </w:r>
      <w:r w:rsidR="005F670E" w:rsidRPr="00DD00AF">
        <w:rPr>
          <w:bCs/>
          <w:i/>
          <w:iCs/>
          <w:lang w:eastAsia="ko-KR"/>
        </w:rPr>
        <w:t>lmer</w:t>
      </w:r>
      <w:r w:rsidR="005F670E" w:rsidRPr="00DD00AF">
        <w:rPr>
          <w:bCs/>
          <w:lang w:eastAsia="ko-KR"/>
        </w:rPr>
        <w:t xml:space="preserve"> function within lmer4 package</w:t>
      </w:r>
      <w:r w:rsidR="00137231" w:rsidRPr="00DD00AF">
        <w:rPr>
          <w:bCs/>
          <w:lang w:eastAsia="ko-KR"/>
        </w:rPr>
        <w:t xml:space="preserve"> </w:t>
      </w:r>
      <w:r w:rsidR="00137231" w:rsidRPr="00DD00AF">
        <w:rPr>
          <w:bCs/>
          <w:lang w:eastAsia="ko-KR"/>
        </w:rPr>
        <w:fldChar w:fldCharType="begin"/>
      </w:r>
      <w:r w:rsidR="00137231" w:rsidRPr="00DD00AF">
        <w:rPr>
          <w:bCs/>
          <w:lang w:eastAsia="ko-KR"/>
        </w:rPr>
        <w:instrText xml:space="preserve"> ADDIN ZOTERO_ITEM CSL_CITATION {"citationID":"2QTYIpsZ","properties":{"formattedCitation":"(Bates et al., 2015)","plainCitation":"(Bates et al., 2015)","noteIndex":0},"citationItems":[{"id":752,"uris":["http://zotero.org/users/8270394/items/2EKJP28Q"],"itemData":{"id":752,"type":"article-journal","abstract":"Maximum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137231" w:rsidRPr="00DD00AF">
        <w:rPr>
          <w:bCs/>
          <w:lang w:eastAsia="ko-KR"/>
        </w:rPr>
        <w:fldChar w:fldCharType="separate"/>
      </w:r>
      <w:r w:rsidR="00775FDF" w:rsidRPr="00DD00AF">
        <w:t>(Bates et al., 2015)</w:t>
      </w:r>
      <w:r w:rsidR="00137231" w:rsidRPr="00DD00AF">
        <w:rPr>
          <w:bCs/>
          <w:lang w:eastAsia="ko-KR"/>
        </w:rPr>
        <w:fldChar w:fldCharType="end"/>
      </w:r>
      <w:r w:rsidR="00137231" w:rsidRPr="00DD00AF">
        <w:rPr>
          <w:bCs/>
          <w:lang w:eastAsia="ko-KR"/>
        </w:rPr>
        <w:t xml:space="preserve">; </w:t>
      </w:r>
      <w:r w:rsidR="00DC034B" w:rsidRPr="00DD00AF">
        <w:rPr>
          <w:bCs/>
          <w:lang w:eastAsia="ko-KR"/>
        </w:rPr>
        <w:fldChar w:fldCharType="begin"/>
      </w:r>
      <w:r w:rsidR="00E532B3" w:rsidRPr="00DD00AF">
        <w:rPr>
          <w:bCs/>
          <w:lang w:eastAsia="ko-KR"/>
        </w:rPr>
        <w:instrText xml:space="preserve"> ADDIN ZOTERO_ITEM CSL_CITATION {"citationID":"fiphaGLb","properties":{"formattedCitation":"(Bates et al., 2015)","plainCitation":"(Bates et al., 2015)","dontUpdate":true,"noteIndex":0},"citationItems":[{"id":752,"uris":["http://zotero.org/users/8270394/items/2EKJP28Q"],"itemData":{"id":752,"type":"article-journal","abstract":"Maximum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DC034B" w:rsidRPr="00DD00AF">
        <w:rPr>
          <w:bCs/>
          <w:lang w:eastAsia="ko-KR"/>
        </w:rPr>
        <w:fldChar w:fldCharType="separate"/>
      </w:r>
      <w:r w:rsidR="002B318F" w:rsidRPr="00DD00AF">
        <w:t>Kuznetzova et al., 2020</w:t>
      </w:r>
      <w:r w:rsidR="00746AD1" w:rsidRPr="00DD00AF">
        <w:t>)</w:t>
      </w:r>
      <w:r w:rsidR="00DC034B" w:rsidRPr="00DD00AF">
        <w:rPr>
          <w:bCs/>
          <w:lang w:eastAsia="ko-KR"/>
        </w:rPr>
        <w:fldChar w:fldCharType="end"/>
      </w:r>
      <w:r w:rsidR="002F463E" w:rsidRPr="00DD00AF">
        <w:rPr>
          <w:rStyle w:val="ae"/>
        </w:rPr>
        <w:t>.</w:t>
      </w:r>
      <w:r w:rsidR="00AE5BB0" w:rsidRPr="00DD00AF">
        <w:rPr>
          <w:rStyle w:val="ae"/>
        </w:rPr>
        <w:t xml:space="preserve"> </w:t>
      </w:r>
      <w:r w:rsidR="00CD2851" w:rsidRPr="00DD00AF">
        <w:rPr>
          <w:bCs/>
          <w:lang w:eastAsia="ko-KR"/>
        </w:rPr>
        <w:t>In addition</w:t>
      </w:r>
      <w:r w:rsidR="00B33477" w:rsidRPr="00DD00AF">
        <w:rPr>
          <w:bCs/>
          <w:lang w:eastAsia="ko-KR"/>
        </w:rPr>
        <w:t xml:space="preserve">, </w:t>
      </w:r>
      <w:r w:rsidR="00CD2851" w:rsidRPr="00DD00AF">
        <w:rPr>
          <w:bCs/>
          <w:lang w:eastAsia="ko-KR"/>
        </w:rPr>
        <w:t>it also compute</w:t>
      </w:r>
      <w:r w:rsidR="002F463E" w:rsidRPr="00DD00AF">
        <w:rPr>
          <w:bCs/>
          <w:lang w:eastAsia="ko-KR"/>
        </w:rPr>
        <w:t>s</w:t>
      </w:r>
      <w:r w:rsidR="00CD2851" w:rsidRPr="00DD00AF">
        <w:rPr>
          <w:bCs/>
          <w:lang w:eastAsia="ko-KR"/>
        </w:rPr>
        <w:t xml:space="preserve"> components for </w:t>
      </w:r>
      <w:r w:rsidR="002F463E" w:rsidRPr="00DD00AF">
        <w:rPr>
          <w:bCs/>
          <w:lang w:eastAsia="ko-KR"/>
        </w:rPr>
        <w:t xml:space="preserve">the </w:t>
      </w:r>
      <w:r w:rsidR="00CD2851" w:rsidRPr="00DD00AF">
        <w:rPr>
          <w:bCs/>
          <w:lang w:eastAsia="ko-KR"/>
        </w:rPr>
        <w:t xml:space="preserve">evaluation of Satterhwaite’s denominator degrees of freedom </w:t>
      </w:r>
      <w:r w:rsidR="00CD2851" w:rsidRPr="00DD00AF">
        <w:rPr>
          <w:bCs/>
          <w:lang w:eastAsia="ko-KR"/>
        </w:rPr>
        <w:fldChar w:fldCharType="begin"/>
      </w:r>
      <w:r w:rsidR="00137231" w:rsidRPr="00DD00AF">
        <w:rPr>
          <w:bCs/>
          <w:lang w:eastAsia="ko-KR"/>
        </w:rPr>
        <w:instrText xml:space="preserve"> ADDIN ZOTERO_ITEM CSL_CITATION {"citationID":"haTlaFs1","properties":{"formattedCitation":"(Kuznetsova et al., 2017a, 2017b)","plainCitation":"(Kuznetsova et al., 2017a, 2017b)","dontUpdate":true,"noteIndex":0},"citationItems":[{"id":748,"uris":["http://zotero.org/users/8270394/items/K7CT6L2Q"],"itemData":{"id":748,"type":"article-journal","container-title":"Journal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B."}],"accessed":{"date-parts":[["2022",7,14]]},"issued":{"date-parts":[["2017"]]}}},{"id":750,"uris":["http://zotero.org/users/8270394/items/9GPMFBK7"],"itemData":{"id":750,"type":"article-journal","abstract":"One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CD2851" w:rsidRPr="00DD00AF">
        <w:rPr>
          <w:bCs/>
          <w:lang w:eastAsia="ko-KR"/>
        </w:rPr>
        <w:fldChar w:fldCharType="separate"/>
      </w:r>
      <w:r w:rsidR="009F43A8" w:rsidRPr="00DD00AF">
        <w:t>(Kuznetsova et al.,</w:t>
      </w:r>
      <w:r w:rsidR="002B318F" w:rsidRPr="00DD00AF">
        <w:t xml:space="preserve"> 2020</w:t>
      </w:r>
      <w:r w:rsidR="009F43A8" w:rsidRPr="00DD00AF">
        <w:t>)</w:t>
      </w:r>
      <w:r w:rsidR="00CD2851" w:rsidRPr="00DD00AF">
        <w:rPr>
          <w:bCs/>
          <w:lang w:eastAsia="ko-KR"/>
        </w:rPr>
        <w:fldChar w:fldCharType="end"/>
      </w:r>
      <w:r w:rsidR="00DC034B" w:rsidRPr="00DD00AF">
        <w:rPr>
          <w:bCs/>
          <w:lang w:eastAsia="ko-KR"/>
        </w:rPr>
        <w:t xml:space="preserve">. </w:t>
      </w:r>
      <w:r w:rsidR="00B33477" w:rsidRPr="00DD00AF">
        <w:rPr>
          <w:bCs/>
          <w:lang w:eastAsia="ko-KR"/>
        </w:rPr>
        <w:t xml:space="preserve">As lme4 package documentation explains, testing </w:t>
      </w:r>
      <w:r w:rsidR="00B33477" w:rsidRPr="00DD00AF">
        <w:rPr>
          <w:bCs/>
          <w:lang w:eastAsia="ko-KR"/>
        </w:rPr>
        <w:lastRenderedPageBreak/>
        <w:t xml:space="preserve">convergence is not simple because it is difficult to evaluate the gradient and the Hessian (Bates et al., 2018, </w:t>
      </w:r>
      <w:r w:rsidR="00B33477" w:rsidRPr="00DD00AF">
        <w:rPr>
          <w:bCs/>
          <w:lang w:eastAsia="ko-KR"/>
        </w:rPr>
        <w:fldChar w:fldCharType="begin"/>
      </w:r>
      <w:r w:rsidR="00E532B3" w:rsidRPr="00DD00AF">
        <w:rPr>
          <w:bCs/>
          <w:lang w:eastAsia="ko-KR"/>
        </w:rPr>
        <w:instrText xml:space="preserve"> ADDIN ZOTERO_ITEM CSL_CITATION {"citationID":"LSGhkqgO","properties":{"formattedCitation":"(Declercq et al., 2022)","plainCitation":"(Declercq et al., 2022)","dontUpdate":true,"noteIndex":0},"citationItems":[{"id":745,"uris":["http://zotero.org/users/8270394/items/73F6XMVX"],"itemData":{"id":745,"type":"article-journal","abstract":"To conduct a multilevel meta-analysis of multiple single-case experimental design (SCED) studies, the individual participant data (IPD) can be analyzed in one or two stages. In the one-stage approach, a multilevel model is estimated based on the raw data. In the twostage approach, an effect size is calculated for each participant and these effect sizes and their sampling variances are subsequently combined to estimate a meta-analytic multilevel model. The multilevel model in the two-stage approach has fewer parameters to estimate, in exchange for the reduction of information of the raw data to effect sizes. In this paper we explore how the one-stage and two-stage IPD approaches can be applied in the context of meta-analysis of single-case designs. Both approaches are compared for several singlecase designs of increasing complexity. Through a simulation study we show that the twostage approach obtains better convergence rates for more complex models, but that model estimation does not necessarily converge at a faster speed. The point estimates of the fixed effects are unbiased for both approaches across all models, as such confirming results from methodological research on IPD meta-analysis of group-comparison designs. In light of these results, we discuss the implementation of both methods in R.","container-title":"Multivariate Behavioral Research","DOI":"10.1080/00273171.2020.1822148","ISSN":"0027-3171, 1532-7906","issue":"2-3","journalAbbreviation":"Multivariate Behavioral Research","language":"en","page":"298-317","source":"DOI.org (Crossref)","title":"Multilevel Meta-Analysis of Individual Participant Data of Single-Case Experimental Designs: One-Stage versus Two-Stage Methods","title-short":"Multilevel Meta-Analysis of Individual Participant Data of Single-Case Experimental Designs","volume":"57","author":[{"family":"Declercq","given":"Lies"},{"family":"Jamshidi","given":"Laleh"},{"family":"Fernández Castilla","given":"Belén"},{"family":"Moeyaert","given":"Mariola"},{"family":"Beretvas","given":"S. Natasha"},{"family":"Ferron","given":"John M."},{"family":"Van den Noortgate","given":"Wim"}],"issued":{"date-parts":[["2022",5,4]]}}}],"schema":"https://github.com/citation-style-language/schema/raw/master/csl-citation.json"} </w:instrText>
      </w:r>
      <w:r w:rsidR="00B33477" w:rsidRPr="00DD00AF">
        <w:rPr>
          <w:bCs/>
          <w:lang w:eastAsia="ko-KR"/>
        </w:rPr>
        <w:fldChar w:fldCharType="separate"/>
      </w:r>
      <w:r w:rsidR="00B33477" w:rsidRPr="00DD00AF">
        <w:t>Declercq et al., 2022)</w:t>
      </w:r>
      <w:r w:rsidR="00B33477" w:rsidRPr="00DD00AF">
        <w:rPr>
          <w:bCs/>
          <w:lang w:eastAsia="ko-KR"/>
        </w:rPr>
        <w:fldChar w:fldCharType="end"/>
      </w:r>
      <w:r w:rsidR="00331CDE" w:rsidRPr="00DD00AF">
        <w:rPr>
          <w:bCs/>
          <w:lang w:eastAsia="ko-KR"/>
        </w:rPr>
        <w:t>. Th</w:t>
      </w:r>
      <w:r w:rsidR="00F646A8" w:rsidRPr="00DD00AF">
        <w:rPr>
          <w:bCs/>
          <w:lang w:eastAsia="ko-KR"/>
        </w:rPr>
        <w:t>i</w:t>
      </w:r>
      <w:r w:rsidR="00331CDE" w:rsidRPr="00DD00AF">
        <w:rPr>
          <w:bCs/>
          <w:lang w:eastAsia="ko-KR"/>
        </w:rPr>
        <w:t>s</w:t>
      </w:r>
      <w:r w:rsidR="00F646A8" w:rsidRPr="00DD00AF">
        <w:rPr>
          <w:bCs/>
          <w:lang w:eastAsia="ko-KR"/>
        </w:rPr>
        <w:t xml:space="preserve"> is the reason why</w:t>
      </w:r>
      <w:r w:rsidR="00F646A8" w:rsidRPr="00DD00AF">
        <w:rPr>
          <w:bCs/>
          <w:i/>
          <w:iCs/>
          <w:lang w:eastAsia="ko-KR"/>
        </w:rPr>
        <w:t xml:space="preserve"> lmer</w:t>
      </w:r>
      <w:r w:rsidR="00F646A8" w:rsidRPr="00DD00AF">
        <w:rPr>
          <w:bCs/>
          <w:lang w:eastAsia="ko-KR"/>
        </w:rPr>
        <w:t xml:space="preserve"> function th</w:t>
      </w:r>
      <w:r w:rsidR="00F67293" w:rsidRPr="00DD00AF">
        <w:rPr>
          <w:bCs/>
          <w:lang w:eastAsia="ko-KR"/>
        </w:rPr>
        <w:t>ro</w:t>
      </w:r>
      <w:r w:rsidR="00F646A8" w:rsidRPr="00DD00AF">
        <w:rPr>
          <w:bCs/>
          <w:lang w:eastAsia="ko-KR"/>
        </w:rPr>
        <w:t xml:space="preserve">ws </w:t>
      </w:r>
      <w:r w:rsidR="002F463E" w:rsidRPr="00DD00AF">
        <w:rPr>
          <w:bCs/>
          <w:lang w:eastAsia="ko-KR"/>
        </w:rPr>
        <w:t xml:space="preserve">a </w:t>
      </w:r>
      <w:r w:rsidR="00F646A8" w:rsidRPr="00DD00AF">
        <w:rPr>
          <w:bCs/>
          <w:lang w:eastAsia="ko-KR"/>
        </w:rPr>
        <w:t xml:space="preserve">convergence warning, </w:t>
      </w:r>
      <w:r w:rsidR="00F34203" w:rsidRPr="00DD00AF">
        <w:rPr>
          <w:bCs/>
          <w:lang w:eastAsia="ko-KR"/>
        </w:rPr>
        <w:t xml:space="preserve">rather than an </w:t>
      </w:r>
      <w:r w:rsidR="00F646A8" w:rsidRPr="00DD00AF">
        <w:rPr>
          <w:bCs/>
          <w:lang w:eastAsia="ko-KR"/>
        </w:rPr>
        <w:t xml:space="preserve">error </w:t>
      </w:r>
      <w:r w:rsidR="00F646A8" w:rsidRPr="00DD00AF">
        <w:rPr>
          <w:bCs/>
          <w:lang w:eastAsia="ko-KR"/>
        </w:rPr>
        <w:fldChar w:fldCharType="begin"/>
      </w:r>
      <w:r w:rsidR="00E532B3" w:rsidRPr="00DD00AF">
        <w:rPr>
          <w:bCs/>
          <w:lang w:eastAsia="ko-KR"/>
        </w:rPr>
        <w:instrText xml:space="preserve"> ADDIN ZOTERO_ITEM CSL_CITATION {"citationID":"Xx8c9lrG","properties":{"formattedCitation":"(Declercq et al., 2022)","plainCitation":"(Declercq et al., 2022)","noteIndex":0},"citationItems":[{"id":745,"uris":["http://zotero.org/users/8270394/items/73F6XMVX"],"itemData":{"id":745,"type":"article-journal","abstract":"To conduct a multilevel meta-analysis of multiple single-case experimental design (SCED) studies, the individual participant data (IPD) can be analyzed in one or two stages. In the one-stage approach, a multilevel model is estimated based on the raw data. In the twostage approach, an effect size is calculated for each participant and these effect sizes and their sampling variances are subsequently combined to estimate a meta-analytic multilevel model. The multilevel model in the two-stage approach has fewer parameters to estimate, in exchange for the reduction of information of the raw data to effect sizes. In this paper we explore how the one-stage and two-stage IPD approaches can be applied in the context of meta-analysis of single-case designs. Both approaches are compared for several singlecase designs of increasing complexity. Through a simulation study we show that the twostage approach obtains better convergence rates for more complex models, but that model estimation does not necessarily converge at a faster speed. The point estimates of the fixed effects are unbiased for both approaches across all models, as such confirming results from methodological research on IPD meta-analysis of group-comparison designs. In light of these results, we discuss the implementation of both methods in R.","container-title":"Multivariate Behavioral Research","DOI":"10.1080/00273171.2020.1822148","ISSN":"0027-3171, 1532-7906","issue":"2-3","journalAbbreviation":"Multivariate Behavioral Research","language":"en","page":"298-317","source":"DOI.org (Crossref)","title":"Multilevel Meta-Analysis of Individual Participant Data of Single-Case Experimental Designs: One-Stage versus Two-Stage Methods","title-short":"Multilevel Meta-Analysis of Individual Participant Data of Single-Case Experimental Designs","volume":"57","author":[{"family":"Declercq","given":"Lies"},{"family":"Jamshidi","given":"Laleh"},{"family":"Fernández Castilla","given":"Belén"},{"family":"Moeyaert","given":"Mariola"},{"family":"Beretvas","given":"S. Natasha"},{"family":"Ferron","given":"John M."},{"family":"Van den Noortgate","given":"Wim"}],"issued":{"date-parts":[["2022",5,4]]}}}],"schema":"https://github.com/citation-style-language/schema/raw/master/csl-citation.json"} </w:instrText>
      </w:r>
      <w:r w:rsidR="00F646A8" w:rsidRPr="00DD00AF">
        <w:rPr>
          <w:bCs/>
          <w:lang w:eastAsia="ko-KR"/>
        </w:rPr>
        <w:fldChar w:fldCharType="separate"/>
      </w:r>
      <w:r w:rsidR="00F646A8" w:rsidRPr="00DD00AF">
        <w:t>(Declercq et al., 2022)</w:t>
      </w:r>
      <w:r w:rsidR="00F646A8" w:rsidRPr="00DD00AF">
        <w:rPr>
          <w:bCs/>
          <w:lang w:eastAsia="ko-KR"/>
        </w:rPr>
        <w:fldChar w:fldCharType="end"/>
      </w:r>
      <w:r w:rsidR="00F646A8" w:rsidRPr="00DD00AF">
        <w:rPr>
          <w:bCs/>
          <w:lang w:eastAsia="ko-KR"/>
        </w:rPr>
        <w:t xml:space="preserve">. </w:t>
      </w:r>
      <w:r w:rsidR="00CB3347" w:rsidRPr="00DD00AF">
        <w:rPr>
          <w:bCs/>
          <w:lang w:eastAsia="ko-KR"/>
        </w:rPr>
        <w:t>Although p</w:t>
      </w:r>
      <w:r w:rsidR="00F646A8" w:rsidRPr="00DD00AF">
        <w:rPr>
          <w:bCs/>
          <w:lang w:eastAsia="ko-KR"/>
        </w:rPr>
        <w:t>ackage authors suggest</w:t>
      </w:r>
      <w:r w:rsidR="00CB3347" w:rsidRPr="00DD00AF">
        <w:rPr>
          <w:bCs/>
          <w:lang w:eastAsia="ko-KR"/>
        </w:rPr>
        <w:t xml:space="preserve"> how to troubleshoot convergence warning </w:t>
      </w:r>
      <w:r w:rsidR="00CB3347" w:rsidRPr="00DD00AF">
        <w:rPr>
          <w:bCs/>
          <w:lang w:eastAsia="ko-KR"/>
        </w:rPr>
        <w:fldChar w:fldCharType="begin"/>
      </w:r>
      <w:r w:rsidR="00E532B3" w:rsidRPr="00DD00AF">
        <w:rPr>
          <w:bCs/>
          <w:lang w:eastAsia="ko-KR"/>
        </w:rPr>
        <w:instrText xml:space="preserve"> ADDIN ZOTERO_ITEM CSL_CITATION {"citationID":"gFhWp2qx","properties":{"formattedCitation":"(Declercq et al., 2022)","plainCitation":"(Declercq et al., 2022)","noteIndex":0},"citationItems":[{"id":745,"uris":["http://zotero.org/users/8270394/items/73F6XMVX"],"itemData":{"id":745,"type":"article-journal","abstract":"To conduct a multilevel meta-analysis of multiple single-case experimental design (SCED) studies, the individual participant data (IPD) can be analyzed in one or two stages. In the one-stage approach, a multilevel model is estimated based on the raw data. In the twostage approach, an effect size is calculated for each participant and these effect sizes and their sampling variances are subsequently combined to estimate a meta-analytic multilevel model. The multilevel model in the two-stage approach has fewer parameters to estimate, in exchange for the reduction of information of the raw data to effect sizes. In this paper we explore how the one-stage and two-stage IPD approaches can be applied in the context of meta-analysis of single-case designs. Both approaches are compared for several singlecase designs of increasing complexity. Through a simulation study we show that the twostage approach obtains better convergence rates for more complex models, but that model estimation does not necessarily converge at a faster speed. The point estimates of the fixed effects are unbiased for both approaches across all models, as such confirming results from methodological research on IPD meta-analysis of group-comparison designs. In light of these results, we discuss the implementation of both methods in R.","container-title":"Multivariate Behavioral Research","DOI":"10.1080/00273171.2020.1822148","ISSN":"0027-3171, 1532-7906","issue":"2-3","journalAbbreviation":"Multivariate Behavioral Research","language":"en","page":"298-317","source":"DOI.org (Crossref)","title":"Multilevel Meta-Analysis of Individual Participant Data of Single-Case Experimental Designs: One-Stage versus Two-Stage Methods","title-short":"Multilevel Meta-Analysis of Individual Participant Data of Single-Case Experimental Designs","volume":"57","author":[{"family":"Declercq","given":"Lies"},{"family":"Jamshidi","given":"Laleh"},{"family":"Fernández Castilla","given":"Belén"},{"family":"Moeyaert","given":"Mariola"},{"family":"Beretvas","given":"S. Natasha"},{"family":"Ferron","given":"John M."},{"family":"Van den Noortgate","given":"Wim"}],"issued":{"date-parts":[["2022",5,4]]}}}],"schema":"https://github.com/citation-style-language/schema/raw/master/csl-citation.json"} </w:instrText>
      </w:r>
      <w:r w:rsidR="00CB3347" w:rsidRPr="00DD00AF">
        <w:rPr>
          <w:bCs/>
          <w:lang w:eastAsia="ko-KR"/>
        </w:rPr>
        <w:fldChar w:fldCharType="separate"/>
      </w:r>
      <w:r w:rsidR="00CB3347" w:rsidRPr="00DD00AF">
        <w:t>(Declercq et al., 2022)</w:t>
      </w:r>
      <w:r w:rsidR="00CB3347" w:rsidRPr="00DD00AF">
        <w:rPr>
          <w:bCs/>
          <w:lang w:eastAsia="ko-KR"/>
        </w:rPr>
        <w:fldChar w:fldCharType="end"/>
      </w:r>
      <w:r w:rsidR="00CB3347" w:rsidRPr="00DD00AF">
        <w:rPr>
          <w:bCs/>
          <w:lang w:eastAsia="ko-KR"/>
        </w:rPr>
        <w:t xml:space="preserve">, </w:t>
      </w:r>
      <w:r w:rsidR="00FA478A" w:rsidRPr="00DD00AF">
        <w:rPr>
          <w:bCs/>
          <w:lang w:eastAsia="ko-KR"/>
        </w:rPr>
        <w:t>it is beyond the scope of this study to discuss how to troubleshoot convergence warnings or how to evaluate the gradient and the Hessian</w:t>
      </w:r>
      <w:r w:rsidR="00C14435" w:rsidRPr="00DD00AF">
        <w:rPr>
          <w:bCs/>
          <w:lang w:eastAsia="ko-KR"/>
        </w:rPr>
        <w:t xml:space="preserve"> to test convergence</w:t>
      </w:r>
      <w:r w:rsidR="00FA478A" w:rsidRPr="00DD00AF">
        <w:rPr>
          <w:bCs/>
          <w:lang w:eastAsia="ko-KR"/>
        </w:rPr>
        <w:t>.</w:t>
      </w:r>
      <w:r w:rsidR="00321E9B" w:rsidRPr="00DD00AF">
        <w:rPr>
          <w:bCs/>
          <w:lang w:eastAsia="ko-KR"/>
        </w:rPr>
        <w:t xml:space="preserve"> It is also </w:t>
      </w:r>
      <w:r w:rsidR="00187C6A" w:rsidRPr="00DD00AF">
        <w:rPr>
          <w:bCs/>
          <w:lang w:eastAsia="ko-KR"/>
        </w:rPr>
        <w:t>beyond</w:t>
      </w:r>
      <w:r w:rsidR="00321E9B" w:rsidRPr="00DD00AF">
        <w:rPr>
          <w:bCs/>
          <w:lang w:eastAsia="ko-KR"/>
        </w:rPr>
        <w:t xml:space="preserve"> the scope of this study to discuss </w:t>
      </w:r>
      <w:r w:rsidR="00904FEB" w:rsidRPr="00DD00AF">
        <w:rPr>
          <w:bCs/>
          <w:lang w:eastAsia="ko-KR"/>
        </w:rPr>
        <w:t>the</w:t>
      </w:r>
      <w:r w:rsidR="00321E9B" w:rsidRPr="00DD00AF">
        <w:rPr>
          <w:bCs/>
          <w:lang w:eastAsia="ko-KR"/>
        </w:rPr>
        <w:t xml:space="preserve"> optimal way to define and evaluate nonconvergence</w:t>
      </w:r>
      <w:r w:rsidR="00AE5BB0" w:rsidRPr="00DD00AF">
        <w:rPr>
          <w:bCs/>
          <w:lang w:eastAsia="ko-KR"/>
        </w:rPr>
        <w:t>.</w:t>
      </w:r>
    </w:p>
    <w:p w14:paraId="4AE4182A" w14:textId="0B78E883" w:rsidR="00743C8A" w:rsidRPr="00DD00AF" w:rsidRDefault="00743C8A" w:rsidP="00743C8A">
      <w:pPr>
        <w:spacing w:line="480" w:lineRule="auto"/>
        <w:ind w:firstLine="720"/>
      </w:pPr>
      <w:r w:rsidRPr="00DD00AF">
        <w:t xml:space="preserve">The seven multilevel models under each of the 117 conditions </w:t>
      </w:r>
      <w:r w:rsidR="00DC1A31" w:rsidRPr="00DD00AF">
        <w:t xml:space="preserve">showed </w:t>
      </w:r>
      <w:r w:rsidR="002F463E" w:rsidRPr="00DD00AF">
        <w:t xml:space="preserve">an </w:t>
      </w:r>
      <w:r w:rsidR="00DC1A31" w:rsidRPr="00DD00AF">
        <w:t>acceptable convergence rate</w:t>
      </w:r>
      <w:r w:rsidR="001C3A7B" w:rsidRPr="00DD00AF">
        <w:t>, ranging from 99.9% to 100%</w:t>
      </w:r>
      <w:r w:rsidR="00524B0C" w:rsidRPr="00DD00AF">
        <w:t>. I</w:t>
      </w:r>
      <w:r w:rsidRPr="00DD00AF">
        <w:t>t show</w:t>
      </w:r>
      <w:r w:rsidR="003539FB" w:rsidRPr="00DD00AF">
        <w:t>ed</w:t>
      </w:r>
      <w:r w:rsidRPr="00DD00AF">
        <w:t xml:space="preserve"> </w:t>
      </w:r>
      <w:r w:rsidR="002F463E" w:rsidRPr="00DD00AF">
        <w:t xml:space="preserve">an </w:t>
      </w:r>
      <w:r w:rsidRPr="00DD00AF">
        <w:t>acceptable rate across the conditions in terms of convergence rate.</w:t>
      </w:r>
      <w:r w:rsidR="00AE5BB0" w:rsidRPr="00DD00AF">
        <w:t xml:space="preserve"> </w:t>
      </w:r>
    </w:p>
    <w:p w14:paraId="0D43E556" w14:textId="63A4C9EA" w:rsidR="005D0340" w:rsidRPr="00DD00AF" w:rsidRDefault="00727EE0" w:rsidP="000D2B97">
      <w:pPr>
        <w:pStyle w:val="a4"/>
        <w:spacing w:line="480" w:lineRule="auto"/>
        <w:ind w:left="0" w:firstLine="720"/>
        <w:rPr>
          <w:b/>
          <w:bCs/>
        </w:rPr>
      </w:pPr>
      <w:r w:rsidRPr="00DD00AF">
        <w:rPr>
          <w:b/>
          <w:bCs/>
        </w:rPr>
        <w:t>Singularity rate.</w:t>
      </w:r>
      <w:r w:rsidR="00AE5BB0" w:rsidRPr="00DD00AF">
        <w:rPr>
          <w:b/>
          <w:bCs/>
        </w:rPr>
        <w:t xml:space="preserve"> </w:t>
      </w:r>
      <w:r w:rsidR="004B7247" w:rsidRPr="00DD00AF">
        <w:t>Singularity rate is defined</w:t>
      </w:r>
      <w:r w:rsidR="005D0340" w:rsidRPr="00DD00AF">
        <w:t xml:space="preserve"> as how often multilevel models </w:t>
      </w:r>
      <w:r w:rsidR="00904FEB" w:rsidRPr="00DD00AF">
        <w:t>were</w:t>
      </w:r>
      <w:r w:rsidR="005D0340" w:rsidRPr="00DD00AF">
        <w:t xml:space="preserve"> singular. Under certain conditions</w:t>
      </w:r>
      <w:r w:rsidR="001500CC" w:rsidRPr="00DD00AF">
        <w:t xml:space="preserve"> (total 47 conditions)</w:t>
      </w:r>
      <w:r w:rsidR="005D0340" w:rsidRPr="00DD00AF">
        <w:t xml:space="preserve">, </w:t>
      </w:r>
      <w:r w:rsidR="00131569" w:rsidRPr="00DD00AF">
        <w:t>MLMNTH</w:t>
      </w:r>
      <w:r w:rsidR="005D0340" w:rsidRPr="00DD00AF">
        <w:t xml:space="preserve"> and </w:t>
      </w:r>
      <w:r w:rsidR="00131569" w:rsidRPr="00DD00AF">
        <w:t>MLMYTH</w:t>
      </w:r>
      <w:r w:rsidR="00B178F0" w:rsidRPr="00DD00AF">
        <w:t xml:space="preserve"> showed 100% of singularity rate. Th</w:t>
      </w:r>
      <w:r w:rsidR="00F71FB9" w:rsidRPr="00DD00AF">
        <w:t>ese</w:t>
      </w:r>
      <w:r w:rsidR="00B178F0" w:rsidRPr="00DD00AF">
        <w:t xml:space="preserve"> models </w:t>
      </w:r>
      <w:r w:rsidR="005D0340" w:rsidRPr="00DD00AF">
        <w:t>involv</w:t>
      </w:r>
      <w:r w:rsidR="00D14620" w:rsidRPr="00DD00AF">
        <w:t>e</w:t>
      </w:r>
      <w:r w:rsidR="005D0340" w:rsidRPr="00DD00AF">
        <w:t xml:space="preserve"> gender-composition variable with three categories (OG, MM,</w:t>
      </w:r>
      <w:r w:rsidR="00183CA3" w:rsidRPr="00DD00AF">
        <w:t xml:space="preserve"> and </w:t>
      </w:r>
      <w:r w:rsidR="005D0340" w:rsidRPr="00DD00AF">
        <w:t xml:space="preserve">FF). In other words, </w:t>
      </w:r>
      <w:r w:rsidR="00131569" w:rsidRPr="00DD00AF">
        <w:t>MLMNTH</w:t>
      </w:r>
      <w:r w:rsidR="005D0340" w:rsidRPr="00DD00AF">
        <w:t xml:space="preserve"> and </w:t>
      </w:r>
      <w:r w:rsidR="00131569" w:rsidRPr="00DD00AF">
        <w:t>MLMYTH</w:t>
      </w:r>
      <w:r w:rsidR="005D0340" w:rsidRPr="00DD00AF">
        <w:t xml:space="preserve"> under these conditions were all singular fits, which suggests this model has </w:t>
      </w:r>
      <w:r w:rsidR="00D14620" w:rsidRPr="00DD00AF">
        <w:t xml:space="preserve">an </w:t>
      </w:r>
      <w:r w:rsidR="005D0340" w:rsidRPr="00DD00AF">
        <w:t xml:space="preserve">overfitting problem. </w:t>
      </w:r>
      <w:r w:rsidR="00131569" w:rsidRPr="00DD00AF">
        <w:t>MLMNTH</w:t>
      </w:r>
      <w:r w:rsidR="005D0340" w:rsidRPr="00DD00AF">
        <w:t xml:space="preserve"> and </w:t>
      </w:r>
      <w:r w:rsidR="00131569" w:rsidRPr="00DD00AF">
        <w:t>MLMYTH</w:t>
      </w:r>
      <w:r w:rsidR="005D0340" w:rsidRPr="00DD00AF">
        <w:t xml:space="preserve"> use a gender-composition variable with three categories. </w:t>
      </w:r>
      <w:r w:rsidR="00FF1A24" w:rsidRPr="00DD00AF">
        <w:t xml:space="preserve">Table 6 summarizes the condition information on this. </w:t>
      </w:r>
      <w:r w:rsidR="00131569" w:rsidRPr="00DD00AF">
        <w:t>MLMNTW</w:t>
      </w:r>
      <w:r w:rsidR="005D0340" w:rsidRPr="00DD00AF">
        <w:t xml:space="preserve"> and </w:t>
      </w:r>
      <w:r w:rsidR="00131569" w:rsidRPr="00DD00AF">
        <w:t>MLMYTW</w:t>
      </w:r>
      <w:r w:rsidR="005D0340" w:rsidRPr="00DD00AF">
        <w:t xml:space="preserve"> models </w:t>
      </w:r>
      <w:r w:rsidR="006C1992" w:rsidRPr="00DD00AF">
        <w:t xml:space="preserve">also </w:t>
      </w:r>
      <w:r w:rsidR="005D0340" w:rsidRPr="00DD00AF">
        <w:t>showed higher singularity rate</w:t>
      </w:r>
      <w:r w:rsidR="006C1992" w:rsidRPr="00DD00AF">
        <w:t>s</w:t>
      </w:r>
      <w:r w:rsidR="005D0340" w:rsidRPr="00DD00AF">
        <w:t>, up to 42.5% and 41.5%, respectively.</w:t>
      </w:r>
      <w:r w:rsidR="00FF1A24" w:rsidRPr="00DD00AF">
        <w:t xml:space="preserve"> </w:t>
      </w:r>
      <w:r w:rsidR="00131569" w:rsidRPr="00DD00AF">
        <w:t>MLMNTW</w:t>
      </w:r>
      <w:r w:rsidR="00FF1A24" w:rsidRPr="00DD00AF">
        <w:t xml:space="preserve"> and </w:t>
      </w:r>
      <w:r w:rsidR="00131569" w:rsidRPr="00DD00AF">
        <w:t>MLM</w:t>
      </w:r>
      <w:r w:rsidR="002F463E" w:rsidRPr="00DD00AF">
        <w:t>YTW</w:t>
      </w:r>
      <w:r w:rsidR="00FF1A24" w:rsidRPr="00DD00AF">
        <w:t xml:space="preserve"> involve gender composition variable with two categories (</w:t>
      </w:r>
      <w:r w:rsidR="00DC36A6" w:rsidRPr="00DD00AF">
        <w:t>OG</w:t>
      </w:r>
      <w:r w:rsidR="00FF1A24" w:rsidRPr="00DD00AF">
        <w:t xml:space="preserve"> and </w:t>
      </w:r>
      <w:r w:rsidR="00DC36A6" w:rsidRPr="00DD00AF">
        <w:t>SG</w:t>
      </w:r>
      <w:r w:rsidR="00FF1A24" w:rsidRPr="00DD00AF">
        <w:t>).</w:t>
      </w:r>
      <w:r w:rsidR="00AE5BB0" w:rsidRPr="00DD00AF">
        <w:t xml:space="preserve"> </w:t>
      </w:r>
      <w:r w:rsidR="005D0340" w:rsidRPr="00DD00AF">
        <w:t xml:space="preserve">This high singularity rates indicates that these models are unreliable (Scandola &amp; Tidoni, 2022) and thus, not recommendable under the conditions that this study investigated. In other words, under the conditions that this study investigated, forcing gender variable into gender composition variable may harm model </w:t>
      </w:r>
      <w:r w:rsidR="005D0340" w:rsidRPr="00DD00AF">
        <w:lastRenderedPageBreak/>
        <w:t>reliability, resulting in a singularity issue</w:t>
      </w:r>
      <w:r w:rsidR="00FF1A24" w:rsidRPr="00DD00AF">
        <w:t xml:space="preserve"> when using MLM.</w:t>
      </w:r>
      <w:r w:rsidR="00AE5BB0" w:rsidRPr="00DD00AF">
        <w:t xml:space="preserve"> </w:t>
      </w:r>
      <w:r w:rsidR="005D0340" w:rsidRPr="00DD00AF">
        <w:t xml:space="preserve">Appendix </w:t>
      </w:r>
      <w:r w:rsidR="002C0713" w:rsidRPr="00DD00AF">
        <w:t>2</w:t>
      </w:r>
      <w:r w:rsidR="005D0340" w:rsidRPr="00DD00AF">
        <w:t xml:space="preserve"> presents multiple regression</w:t>
      </w:r>
      <w:r w:rsidR="0047376C" w:rsidRPr="00DD00AF">
        <w:t xml:space="preserve"> results</w:t>
      </w:r>
      <w:r w:rsidR="005D0340" w:rsidRPr="00DD00AF">
        <w:t xml:space="preserve"> to predict singularity rate</w:t>
      </w:r>
      <w:r w:rsidR="002B3B3A" w:rsidRPr="00DD00AF">
        <w:t xml:space="preserve"> of MLM models</w:t>
      </w:r>
      <w:r w:rsidR="007F006C" w:rsidRPr="00DD00AF">
        <w:t xml:space="preserve"> with CN, beta2, beta3, and ICC</w:t>
      </w:r>
      <w:r w:rsidR="005D0340" w:rsidRPr="00DD00AF">
        <w:t>.</w:t>
      </w:r>
    </w:p>
    <w:p w14:paraId="078EB517" w14:textId="18D056C7" w:rsidR="0009182B" w:rsidRPr="00DD00AF" w:rsidRDefault="0009182B">
      <w:r w:rsidRPr="00DD00AF">
        <w:br w:type="page"/>
      </w:r>
    </w:p>
    <w:p w14:paraId="65612341" w14:textId="54CB856C" w:rsidR="00B27570" w:rsidRPr="008C1042" w:rsidRDefault="00B27570" w:rsidP="008C1042">
      <w:pPr>
        <w:pStyle w:val="af1"/>
        <w:rPr>
          <w:noProof/>
        </w:rPr>
      </w:pPr>
      <w:bookmarkStart w:id="94" w:name="_Toc109812971"/>
      <w:r w:rsidRPr="008C1042">
        <w:lastRenderedPageBreak/>
        <w:t xml:space="preserve">Table </w:t>
      </w:r>
      <w:fldSimple w:instr=" SEQ Table \* ARABIC ">
        <w:r w:rsidR="000A2B30">
          <w:rPr>
            <w:noProof/>
          </w:rPr>
          <w:t>6</w:t>
        </w:r>
        <w:bookmarkEnd w:id="94"/>
      </w:fldSimple>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2689"/>
        <w:gridCol w:w="2788"/>
        <w:gridCol w:w="1644"/>
      </w:tblGrid>
      <w:tr w:rsidR="002B3B3A" w:rsidRPr="00DD00AF" w14:paraId="10721ECA" w14:textId="77777777" w:rsidTr="002B3B3A">
        <w:trPr>
          <w:trHeight w:val="20"/>
        </w:trPr>
        <w:tc>
          <w:tcPr>
            <w:tcW w:w="5000" w:type="pct"/>
            <w:gridSpan w:val="4"/>
            <w:noWrap/>
            <w:vAlign w:val="center"/>
          </w:tcPr>
          <w:p w14:paraId="1F40B525" w14:textId="77777777" w:rsidR="002B3B3A" w:rsidRPr="008C1042" w:rsidRDefault="002B3B3A" w:rsidP="00392EE8">
            <w:pPr>
              <w:rPr>
                <w:i/>
                <w:iCs/>
                <w:lang w:eastAsia="ko-KR"/>
              </w:rPr>
            </w:pPr>
            <w:r w:rsidRPr="008C1042">
              <w:rPr>
                <w:i/>
                <w:iCs/>
                <w:lang w:eastAsia="ko-KR"/>
              </w:rPr>
              <w:t>The conditions where MLMNTH or MLMYTH shows 100% of singularity rate</w:t>
            </w:r>
          </w:p>
        </w:tc>
      </w:tr>
      <w:tr w:rsidR="00750323" w:rsidRPr="00DD00AF" w14:paraId="3DB35EFD" w14:textId="040F4946" w:rsidTr="002B3B3A">
        <w:trPr>
          <w:trHeight w:val="20"/>
        </w:trPr>
        <w:tc>
          <w:tcPr>
            <w:tcW w:w="5000" w:type="pct"/>
            <w:gridSpan w:val="4"/>
            <w:noWrap/>
            <w:vAlign w:val="center"/>
          </w:tcPr>
          <w:p w14:paraId="1B7A4B9C" w14:textId="217E1E6B" w:rsidR="00750323" w:rsidRPr="008C1042" w:rsidRDefault="00750323" w:rsidP="00200B88">
            <w:pPr>
              <w:jc w:val="center"/>
              <w:rPr>
                <w:lang w:eastAsia="ko-KR"/>
              </w:rPr>
            </w:pPr>
          </w:p>
        </w:tc>
      </w:tr>
      <w:tr w:rsidR="00750323" w:rsidRPr="00DD00AF" w14:paraId="129B0FA7" w14:textId="1462599F" w:rsidTr="00750323">
        <w:trPr>
          <w:trHeight w:val="20"/>
        </w:trPr>
        <w:tc>
          <w:tcPr>
            <w:tcW w:w="980" w:type="pct"/>
            <w:tcBorders>
              <w:top w:val="single" w:sz="4" w:space="0" w:color="auto"/>
              <w:bottom w:val="single" w:sz="4" w:space="0" w:color="auto"/>
            </w:tcBorders>
            <w:noWrap/>
            <w:vAlign w:val="center"/>
          </w:tcPr>
          <w:p w14:paraId="0E27BE8C" w14:textId="77777777" w:rsidR="00750323" w:rsidRPr="00DD00AF" w:rsidRDefault="00750323" w:rsidP="00200B88">
            <w:pPr>
              <w:jc w:val="center"/>
              <w:rPr>
                <w:sz w:val="18"/>
                <w:szCs w:val="18"/>
                <w:lang w:eastAsia="ko-KR"/>
              </w:rPr>
            </w:pPr>
            <w:r w:rsidRPr="00DD00AF">
              <w:rPr>
                <w:sz w:val="18"/>
                <w:szCs w:val="18"/>
                <w:lang w:eastAsia="ko-KR"/>
              </w:rPr>
              <w:t>CN</w:t>
            </w:r>
          </w:p>
        </w:tc>
        <w:tc>
          <w:tcPr>
            <w:tcW w:w="1518" w:type="pct"/>
            <w:tcBorders>
              <w:top w:val="single" w:sz="4" w:space="0" w:color="auto"/>
              <w:bottom w:val="single" w:sz="4" w:space="0" w:color="auto"/>
            </w:tcBorders>
            <w:noWrap/>
            <w:vAlign w:val="center"/>
          </w:tcPr>
          <w:p w14:paraId="2E590542" w14:textId="6C9CB918" w:rsidR="00750323" w:rsidRPr="00DD00AF" w:rsidRDefault="002B3B3A" w:rsidP="00200B88">
            <w:pPr>
              <w:jc w:val="center"/>
              <w:rPr>
                <w:sz w:val="18"/>
                <w:szCs w:val="18"/>
                <w:lang w:eastAsia="ko-KR"/>
              </w:rPr>
            </w:pPr>
            <w:r w:rsidRPr="00DD00AF">
              <w:rPr>
                <w:sz w:val="18"/>
                <w:szCs w:val="18"/>
                <w:lang w:eastAsia="ko-KR"/>
              </w:rPr>
              <w:t>b</w:t>
            </w:r>
            <w:r w:rsidR="00750323" w:rsidRPr="00DD00AF">
              <w:rPr>
                <w:sz w:val="18"/>
                <w:szCs w:val="18"/>
                <w:lang w:eastAsia="ko-KR"/>
              </w:rPr>
              <w:t>eta2</w:t>
            </w:r>
          </w:p>
        </w:tc>
        <w:tc>
          <w:tcPr>
            <w:tcW w:w="1574" w:type="pct"/>
            <w:tcBorders>
              <w:top w:val="single" w:sz="4" w:space="0" w:color="auto"/>
              <w:bottom w:val="single" w:sz="4" w:space="0" w:color="auto"/>
            </w:tcBorders>
            <w:noWrap/>
            <w:vAlign w:val="center"/>
          </w:tcPr>
          <w:p w14:paraId="282B81C8" w14:textId="12BFAC6A" w:rsidR="00750323" w:rsidRPr="00DD00AF" w:rsidRDefault="002B3B3A" w:rsidP="00200B88">
            <w:pPr>
              <w:jc w:val="center"/>
              <w:rPr>
                <w:sz w:val="18"/>
                <w:szCs w:val="18"/>
                <w:lang w:eastAsia="ko-KR"/>
              </w:rPr>
            </w:pPr>
            <w:r w:rsidRPr="00DD00AF">
              <w:rPr>
                <w:sz w:val="18"/>
                <w:szCs w:val="18"/>
                <w:lang w:eastAsia="ko-KR"/>
              </w:rPr>
              <w:t>b</w:t>
            </w:r>
            <w:r w:rsidR="00750323" w:rsidRPr="00DD00AF">
              <w:rPr>
                <w:sz w:val="18"/>
                <w:szCs w:val="18"/>
                <w:lang w:eastAsia="ko-KR"/>
              </w:rPr>
              <w:t>eta3</w:t>
            </w:r>
          </w:p>
        </w:tc>
        <w:tc>
          <w:tcPr>
            <w:tcW w:w="928" w:type="pct"/>
            <w:tcBorders>
              <w:top w:val="single" w:sz="4" w:space="0" w:color="auto"/>
              <w:bottom w:val="single" w:sz="4" w:space="0" w:color="auto"/>
            </w:tcBorders>
            <w:noWrap/>
            <w:vAlign w:val="center"/>
          </w:tcPr>
          <w:p w14:paraId="281E901A" w14:textId="77777777" w:rsidR="00750323" w:rsidRPr="00DD00AF" w:rsidRDefault="00750323" w:rsidP="00200B88">
            <w:pPr>
              <w:jc w:val="center"/>
              <w:rPr>
                <w:sz w:val="18"/>
                <w:szCs w:val="18"/>
                <w:lang w:eastAsia="ko-KR"/>
              </w:rPr>
            </w:pPr>
            <w:r w:rsidRPr="00DD00AF">
              <w:rPr>
                <w:sz w:val="18"/>
                <w:szCs w:val="18"/>
                <w:lang w:eastAsia="ko-KR"/>
              </w:rPr>
              <w:t>ICC</w:t>
            </w:r>
          </w:p>
        </w:tc>
      </w:tr>
      <w:tr w:rsidR="00750323" w:rsidRPr="00DD00AF" w14:paraId="2A8DBDF9" w14:textId="66EAE384" w:rsidTr="00750323">
        <w:trPr>
          <w:trHeight w:val="20"/>
        </w:trPr>
        <w:tc>
          <w:tcPr>
            <w:tcW w:w="980" w:type="pct"/>
            <w:tcBorders>
              <w:top w:val="single" w:sz="4" w:space="0" w:color="auto"/>
            </w:tcBorders>
            <w:noWrap/>
            <w:vAlign w:val="center"/>
            <w:hideMark/>
          </w:tcPr>
          <w:p w14:paraId="61B444D2" w14:textId="77777777" w:rsidR="00750323" w:rsidRPr="004C61AB" w:rsidRDefault="00750323" w:rsidP="00200B88">
            <w:pPr>
              <w:jc w:val="center"/>
              <w:rPr>
                <w:sz w:val="18"/>
                <w:szCs w:val="18"/>
              </w:rPr>
            </w:pPr>
            <w:r w:rsidRPr="004C61AB">
              <w:rPr>
                <w:sz w:val="18"/>
                <w:szCs w:val="18"/>
              </w:rPr>
              <w:t>30</w:t>
            </w:r>
          </w:p>
        </w:tc>
        <w:tc>
          <w:tcPr>
            <w:tcW w:w="1518" w:type="pct"/>
            <w:tcBorders>
              <w:top w:val="single" w:sz="4" w:space="0" w:color="auto"/>
            </w:tcBorders>
            <w:noWrap/>
            <w:vAlign w:val="center"/>
            <w:hideMark/>
          </w:tcPr>
          <w:p w14:paraId="18260560" w14:textId="77777777" w:rsidR="00750323" w:rsidRPr="004C61AB" w:rsidRDefault="00750323" w:rsidP="00200B88">
            <w:pPr>
              <w:jc w:val="center"/>
              <w:rPr>
                <w:sz w:val="18"/>
                <w:szCs w:val="18"/>
              </w:rPr>
            </w:pPr>
            <w:r w:rsidRPr="004C61AB">
              <w:rPr>
                <w:sz w:val="18"/>
                <w:szCs w:val="18"/>
              </w:rPr>
              <w:t>0.3</w:t>
            </w:r>
          </w:p>
        </w:tc>
        <w:tc>
          <w:tcPr>
            <w:tcW w:w="1574" w:type="pct"/>
            <w:tcBorders>
              <w:top w:val="single" w:sz="4" w:space="0" w:color="auto"/>
            </w:tcBorders>
            <w:noWrap/>
            <w:vAlign w:val="center"/>
            <w:hideMark/>
          </w:tcPr>
          <w:p w14:paraId="05A90567" w14:textId="77777777" w:rsidR="00750323" w:rsidRPr="004C61AB" w:rsidRDefault="00750323" w:rsidP="00200B88">
            <w:pPr>
              <w:jc w:val="center"/>
              <w:rPr>
                <w:sz w:val="18"/>
                <w:szCs w:val="18"/>
              </w:rPr>
            </w:pPr>
            <w:r w:rsidRPr="004C61AB">
              <w:rPr>
                <w:sz w:val="18"/>
                <w:szCs w:val="18"/>
              </w:rPr>
              <w:t>0</w:t>
            </w:r>
          </w:p>
        </w:tc>
        <w:tc>
          <w:tcPr>
            <w:tcW w:w="928" w:type="pct"/>
            <w:tcBorders>
              <w:top w:val="single" w:sz="4" w:space="0" w:color="auto"/>
            </w:tcBorders>
            <w:noWrap/>
            <w:vAlign w:val="center"/>
            <w:hideMark/>
          </w:tcPr>
          <w:p w14:paraId="4040E582" w14:textId="77777777" w:rsidR="00750323" w:rsidRPr="004C61AB" w:rsidRDefault="00750323" w:rsidP="00200B88">
            <w:pPr>
              <w:jc w:val="center"/>
              <w:rPr>
                <w:sz w:val="18"/>
                <w:szCs w:val="18"/>
              </w:rPr>
            </w:pPr>
            <w:r w:rsidRPr="004C61AB">
              <w:rPr>
                <w:sz w:val="18"/>
                <w:szCs w:val="18"/>
              </w:rPr>
              <w:t>0.2</w:t>
            </w:r>
          </w:p>
        </w:tc>
      </w:tr>
      <w:tr w:rsidR="00750323" w:rsidRPr="00DD00AF" w14:paraId="2FC46A8E" w14:textId="567A76F9" w:rsidTr="00750323">
        <w:trPr>
          <w:trHeight w:val="20"/>
        </w:trPr>
        <w:tc>
          <w:tcPr>
            <w:tcW w:w="980" w:type="pct"/>
            <w:noWrap/>
            <w:vAlign w:val="center"/>
            <w:hideMark/>
          </w:tcPr>
          <w:p w14:paraId="1ABDCBF5"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649E0642"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1D63084A" w14:textId="77777777" w:rsidR="00750323" w:rsidRPr="004C61AB" w:rsidRDefault="00750323" w:rsidP="00200B88">
            <w:pPr>
              <w:jc w:val="center"/>
              <w:rPr>
                <w:sz w:val="18"/>
                <w:szCs w:val="18"/>
              </w:rPr>
            </w:pPr>
            <w:r w:rsidRPr="004C61AB">
              <w:rPr>
                <w:sz w:val="18"/>
                <w:szCs w:val="18"/>
              </w:rPr>
              <w:t>0.5</w:t>
            </w:r>
          </w:p>
        </w:tc>
        <w:tc>
          <w:tcPr>
            <w:tcW w:w="928" w:type="pct"/>
            <w:noWrap/>
            <w:vAlign w:val="center"/>
            <w:hideMark/>
          </w:tcPr>
          <w:p w14:paraId="7B41D173" w14:textId="77777777" w:rsidR="00750323" w:rsidRPr="004C61AB" w:rsidRDefault="00750323" w:rsidP="00200B88">
            <w:pPr>
              <w:jc w:val="center"/>
              <w:rPr>
                <w:sz w:val="18"/>
                <w:szCs w:val="18"/>
              </w:rPr>
            </w:pPr>
            <w:r w:rsidRPr="004C61AB">
              <w:rPr>
                <w:sz w:val="18"/>
                <w:szCs w:val="18"/>
              </w:rPr>
              <w:t>0.2</w:t>
            </w:r>
          </w:p>
        </w:tc>
      </w:tr>
      <w:tr w:rsidR="00750323" w:rsidRPr="00DD00AF" w14:paraId="00591927" w14:textId="1F636206" w:rsidTr="00750323">
        <w:trPr>
          <w:trHeight w:val="20"/>
        </w:trPr>
        <w:tc>
          <w:tcPr>
            <w:tcW w:w="980" w:type="pct"/>
            <w:noWrap/>
            <w:vAlign w:val="center"/>
            <w:hideMark/>
          </w:tcPr>
          <w:p w14:paraId="1D388ADA"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5D0FAA51"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3D05D239" w14:textId="77777777" w:rsidR="00750323" w:rsidRPr="004C61AB" w:rsidRDefault="00750323" w:rsidP="00200B88">
            <w:pPr>
              <w:jc w:val="center"/>
              <w:rPr>
                <w:sz w:val="18"/>
                <w:szCs w:val="18"/>
              </w:rPr>
            </w:pPr>
            <w:r w:rsidRPr="004C61AB">
              <w:rPr>
                <w:sz w:val="18"/>
                <w:szCs w:val="18"/>
              </w:rPr>
              <w:t>0.5</w:t>
            </w:r>
          </w:p>
        </w:tc>
        <w:tc>
          <w:tcPr>
            <w:tcW w:w="928" w:type="pct"/>
            <w:noWrap/>
            <w:vAlign w:val="center"/>
            <w:hideMark/>
          </w:tcPr>
          <w:p w14:paraId="235EA4A8" w14:textId="77777777" w:rsidR="00750323" w:rsidRPr="004C61AB" w:rsidRDefault="00750323" w:rsidP="00200B88">
            <w:pPr>
              <w:jc w:val="center"/>
              <w:rPr>
                <w:sz w:val="18"/>
                <w:szCs w:val="18"/>
              </w:rPr>
            </w:pPr>
            <w:r w:rsidRPr="004C61AB">
              <w:rPr>
                <w:sz w:val="18"/>
                <w:szCs w:val="18"/>
              </w:rPr>
              <w:t>0.2</w:t>
            </w:r>
          </w:p>
        </w:tc>
      </w:tr>
      <w:tr w:rsidR="00750323" w:rsidRPr="00DD00AF" w14:paraId="0AA0D33E" w14:textId="6FA44A17" w:rsidTr="00750323">
        <w:trPr>
          <w:trHeight w:val="20"/>
        </w:trPr>
        <w:tc>
          <w:tcPr>
            <w:tcW w:w="980" w:type="pct"/>
            <w:noWrap/>
            <w:vAlign w:val="center"/>
            <w:hideMark/>
          </w:tcPr>
          <w:p w14:paraId="7526ADAE"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5DB986C9"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3174B146" w14:textId="77777777" w:rsidR="00750323" w:rsidRPr="004C61AB" w:rsidRDefault="00750323" w:rsidP="00200B88">
            <w:pPr>
              <w:jc w:val="center"/>
              <w:rPr>
                <w:sz w:val="18"/>
                <w:szCs w:val="18"/>
              </w:rPr>
            </w:pPr>
            <w:r w:rsidRPr="004C61AB">
              <w:rPr>
                <w:sz w:val="18"/>
                <w:szCs w:val="18"/>
              </w:rPr>
              <w:t>0.5</w:t>
            </w:r>
          </w:p>
        </w:tc>
        <w:tc>
          <w:tcPr>
            <w:tcW w:w="928" w:type="pct"/>
            <w:noWrap/>
            <w:vAlign w:val="center"/>
            <w:hideMark/>
          </w:tcPr>
          <w:p w14:paraId="64C1A59E" w14:textId="77777777" w:rsidR="00750323" w:rsidRPr="004C61AB" w:rsidRDefault="00750323" w:rsidP="00200B88">
            <w:pPr>
              <w:jc w:val="center"/>
              <w:rPr>
                <w:sz w:val="18"/>
                <w:szCs w:val="18"/>
              </w:rPr>
            </w:pPr>
            <w:r w:rsidRPr="004C61AB">
              <w:rPr>
                <w:sz w:val="18"/>
                <w:szCs w:val="18"/>
              </w:rPr>
              <w:t>0.4</w:t>
            </w:r>
          </w:p>
        </w:tc>
      </w:tr>
      <w:tr w:rsidR="00750323" w:rsidRPr="00DD00AF" w14:paraId="6CAE53F8" w14:textId="6152E671" w:rsidTr="00750323">
        <w:trPr>
          <w:trHeight w:val="20"/>
        </w:trPr>
        <w:tc>
          <w:tcPr>
            <w:tcW w:w="980" w:type="pct"/>
            <w:noWrap/>
            <w:vAlign w:val="center"/>
            <w:hideMark/>
          </w:tcPr>
          <w:p w14:paraId="56D4B5B5"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2AF1577E"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07B651D2" w14:textId="77777777" w:rsidR="00750323" w:rsidRPr="004C61AB" w:rsidRDefault="00750323" w:rsidP="00200B88">
            <w:pPr>
              <w:jc w:val="center"/>
              <w:rPr>
                <w:sz w:val="18"/>
                <w:szCs w:val="18"/>
              </w:rPr>
            </w:pPr>
            <w:r w:rsidRPr="004C61AB">
              <w:rPr>
                <w:sz w:val="18"/>
                <w:szCs w:val="18"/>
              </w:rPr>
              <w:t>0.5</w:t>
            </w:r>
          </w:p>
        </w:tc>
        <w:tc>
          <w:tcPr>
            <w:tcW w:w="928" w:type="pct"/>
            <w:noWrap/>
            <w:vAlign w:val="center"/>
            <w:hideMark/>
          </w:tcPr>
          <w:p w14:paraId="786D9EFB" w14:textId="77777777" w:rsidR="00750323" w:rsidRPr="004C61AB" w:rsidRDefault="00750323" w:rsidP="00200B88">
            <w:pPr>
              <w:jc w:val="center"/>
              <w:rPr>
                <w:sz w:val="18"/>
                <w:szCs w:val="18"/>
              </w:rPr>
            </w:pPr>
            <w:r w:rsidRPr="004C61AB">
              <w:rPr>
                <w:sz w:val="18"/>
                <w:szCs w:val="18"/>
              </w:rPr>
              <w:t>0.8</w:t>
            </w:r>
          </w:p>
        </w:tc>
      </w:tr>
      <w:tr w:rsidR="00750323" w:rsidRPr="00DD00AF" w14:paraId="3D58F5F7" w14:textId="4CB7B110" w:rsidTr="00750323">
        <w:trPr>
          <w:trHeight w:val="20"/>
        </w:trPr>
        <w:tc>
          <w:tcPr>
            <w:tcW w:w="980" w:type="pct"/>
            <w:noWrap/>
            <w:vAlign w:val="center"/>
            <w:hideMark/>
          </w:tcPr>
          <w:p w14:paraId="76D83785"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4ECA131A"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394BB618" w14:textId="77777777" w:rsidR="00750323" w:rsidRPr="004C61AB" w:rsidRDefault="00750323" w:rsidP="00200B88">
            <w:pPr>
              <w:jc w:val="center"/>
              <w:rPr>
                <w:sz w:val="18"/>
                <w:szCs w:val="18"/>
              </w:rPr>
            </w:pPr>
            <w:r w:rsidRPr="004C61AB">
              <w:rPr>
                <w:sz w:val="18"/>
                <w:szCs w:val="18"/>
              </w:rPr>
              <w:t>0.5</w:t>
            </w:r>
          </w:p>
        </w:tc>
        <w:tc>
          <w:tcPr>
            <w:tcW w:w="928" w:type="pct"/>
            <w:noWrap/>
            <w:vAlign w:val="center"/>
            <w:hideMark/>
          </w:tcPr>
          <w:p w14:paraId="289594E8" w14:textId="77777777" w:rsidR="00750323" w:rsidRPr="004C61AB" w:rsidRDefault="00750323" w:rsidP="00200B88">
            <w:pPr>
              <w:jc w:val="center"/>
              <w:rPr>
                <w:sz w:val="18"/>
                <w:szCs w:val="18"/>
              </w:rPr>
            </w:pPr>
            <w:r w:rsidRPr="004C61AB">
              <w:rPr>
                <w:sz w:val="18"/>
                <w:szCs w:val="18"/>
              </w:rPr>
              <w:t>0.8</w:t>
            </w:r>
          </w:p>
        </w:tc>
      </w:tr>
      <w:tr w:rsidR="00750323" w:rsidRPr="00DD00AF" w14:paraId="76B615C4" w14:textId="142DFDBA" w:rsidTr="00750323">
        <w:trPr>
          <w:trHeight w:val="20"/>
        </w:trPr>
        <w:tc>
          <w:tcPr>
            <w:tcW w:w="980" w:type="pct"/>
            <w:noWrap/>
            <w:vAlign w:val="center"/>
            <w:hideMark/>
          </w:tcPr>
          <w:p w14:paraId="18E0DF2C"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3DD666A2"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652C2612"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69BD7CD8" w14:textId="77777777" w:rsidR="00750323" w:rsidRPr="004C61AB" w:rsidRDefault="00750323" w:rsidP="00200B88">
            <w:pPr>
              <w:jc w:val="center"/>
              <w:rPr>
                <w:sz w:val="18"/>
                <w:szCs w:val="18"/>
              </w:rPr>
            </w:pPr>
            <w:r w:rsidRPr="004C61AB">
              <w:rPr>
                <w:sz w:val="18"/>
                <w:szCs w:val="18"/>
              </w:rPr>
              <w:t>0.2</w:t>
            </w:r>
          </w:p>
        </w:tc>
      </w:tr>
      <w:tr w:rsidR="00750323" w:rsidRPr="00DD00AF" w14:paraId="05F01EF0" w14:textId="355CD2ED" w:rsidTr="00750323">
        <w:trPr>
          <w:trHeight w:val="20"/>
        </w:trPr>
        <w:tc>
          <w:tcPr>
            <w:tcW w:w="980" w:type="pct"/>
            <w:noWrap/>
            <w:vAlign w:val="center"/>
            <w:hideMark/>
          </w:tcPr>
          <w:p w14:paraId="426DF2C5"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240B3E4D"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5E61E29E"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6C3FAEA6" w14:textId="77777777" w:rsidR="00750323" w:rsidRPr="004C61AB" w:rsidRDefault="00750323" w:rsidP="00200B88">
            <w:pPr>
              <w:jc w:val="center"/>
              <w:rPr>
                <w:sz w:val="18"/>
                <w:szCs w:val="18"/>
              </w:rPr>
            </w:pPr>
            <w:r w:rsidRPr="004C61AB">
              <w:rPr>
                <w:sz w:val="18"/>
                <w:szCs w:val="18"/>
              </w:rPr>
              <w:t>0.2</w:t>
            </w:r>
          </w:p>
        </w:tc>
      </w:tr>
      <w:tr w:rsidR="00750323" w:rsidRPr="00DD00AF" w14:paraId="11398013" w14:textId="7CA9CA61" w:rsidTr="00750323">
        <w:trPr>
          <w:trHeight w:val="20"/>
        </w:trPr>
        <w:tc>
          <w:tcPr>
            <w:tcW w:w="980" w:type="pct"/>
            <w:noWrap/>
            <w:vAlign w:val="center"/>
            <w:hideMark/>
          </w:tcPr>
          <w:p w14:paraId="67DF8A38"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275911C1"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1F0AED7C"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014575C2" w14:textId="77777777" w:rsidR="00750323" w:rsidRPr="004C61AB" w:rsidRDefault="00750323" w:rsidP="00200B88">
            <w:pPr>
              <w:jc w:val="center"/>
              <w:rPr>
                <w:sz w:val="18"/>
                <w:szCs w:val="18"/>
              </w:rPr>
            </w:pPr>
            <w:r w:rsidRPr="004C61AB">
              <w:rPr>
                <w:sz w:val="18"/>
                <w:szCs w:val="18"/>
              </w:rPr>
              <w:t>0.4</w:t>
            </w:r>
          </w:p>
        </w:tc>
      </w:tr>
      <w:tr w:rsidR="00750323" w:rsidRPr="00DD00AF" w14:paraId="3D1A4249" w14:textId="7F3A22D0" w:rsidTr="00750323">
        <w:trPr>
          <w:trHeight w:val="20"/>
        </w:trPr>
        <w:tc>
          <w:tcPr>
            <w:tcW w:w="980" w:type="pct"/>
            <w:noWrap/>
            <w:vAlign w:val="center"/>
            <w:hideMark/>
          </w:tcPr>
          <w:p w14:paraId="65F3070E"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5DA483CC"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0B61031A"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23C0B5B1" w14:textId="77777777" w:rsidR="00750323" w:rsidRPr="004C61AB" w:rsidRDefault="00750323" w:rsidP="00200B88">
            <w:pPr>
              <w:jc w:val="center"/>
              <w:rPr>
                <w:sz w:val="18"/>
                <w:szCs w:val="18"/>
              </w:rPr>
            </w:pPr>
            <w:r w:rsidRPr="004C61AB">
              <w:rPr>
                <w:sz w:val="18"/>
                <w:szCs w:val="18"/>
              </w:rPr>
              <w:t>0.4</w:t>
            </w:r>
          </w:p>
        </w:tc>
      </w:tr>
      <w:tr w:rsidR="00750323" w:rsidRPr="00DD00AF" w14:paraId="185BABD0" w14:textId="4976A565" w:rsidTr="00750323">
        <w:trPr>
          <w:trHeight w:val="20"/>
        </w:trPr>
        <w:tc>
          <w:tcPr>
            <w:tcW w:w="980" w:type="pct"/>
            <w:noWrap/>
            <w:vAlign w:val="center"/>
            <w:hideMark/>
          </w:tcPr>
          <w:p w14:paraId="336DC230" w14:textId="77777777" w:rsidR="00750323" w:rsidRPr="004C61AB" w:rsidRDefault="00750323" w:rsidP="00200B88">
            <w:pPr>
              <w:jc w:val="center"/>
              <w:rPr>
                <w:sz w:val="18"/>
                <w:szCs w:val="18"/>
              </w:rPr>
            </w:pPr>
            <w:r w:rsidRPr="004C61AB">
              <w:rPr>
                <w:sz w:val="18"/>
                <w:szCs w:val="18"/>
              </w:rPr>
              <w:t>30</w:t>
            </w:r>
          </w:p>
        </w:tc>
        <w:tc>
          <w:tcPr>
            <w:tcW w:w="1518" w:type="pct"/>
            <w:noWrap/>
            <w:vAlign w:val="center"/>
            <w:hideMark/>
          </w:tcPr>
          <w:p w14:paraId="0FA5A648"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60E8DB84"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603A3C1B" w14:textId="77777777" w:rsidR="00750323" w:rsidRPr="004C61AB" w:rsidRDefault="00750323" w:rsidP="00200B88">
            <w:pPr>
              <w:jc w:val="center"/>
              <w:rPr>
                <w:sz w:val="18"/>
                <w:szCs w:val="18"/>
              </w:rPr>
            </w:pPr>
            <w:r w:rsidRPr="004C61AB">
              <w:rPr>
                <w:sz w:val="18"/>
                <w:szCs w:val="18"/>
              </w:rPr>
              <w:t>0.8</w:t>
            </w:r>
          </w:p>
        </w:tc>
      </w:tr>
      <w:tr w:rsidR="00750323" w:rsidRPr="00DD00AF" w14:paraId="52E93608" w14:textId="20114BE6" w:rsidTr="00750323">
        <w:trPr>
          <w:trHeight w:val="20"/>
        </w:trPr>
        <w:tc>
          <w:tcPr>
            <w:tcW w:w="980" w:type="pct"/>
            <w:noWrap/>
            <w:vAlign w:val="center"/>
            <w:hideMark/>
          </w:tcPr>
          <w:p w14:paraId="0FDB1365"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762D4790"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421F4B96"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45A37F1A" w14:textId="77777777" w:rsidR="00750323" w:rsidRPr="004C61AB" w:rsidRDefault="00750323" w:rsidP="00200B88">
            <w:pPr>
              <w:jc w:val="center"/>
              <w:rPr>
                <w:sz w:val="18"/>
                <w:szCs w:val="18"/>
              </w:rPr>
            </w:pPr>
            <w:r w:rsidRPr="004C61AB">
              <w:rPr>
                <w:sz w:val="18"/>
                <w:szCs w:val="18"/>
              </w:rPr>
              <w:t>0.8</w:t>
            </w:r>
          </w:p>
        </w:tc>
      </w:tr>
      <w:tr w:rsidR="00750323" w:rsidRPr="00DD00AF" w14:paraId="54C36426" w14:textId="29BC0448" w:rsidTr="00750323">
        <w:trPr>
          <w:trHeight w:val="20"/>
        </w:trPr>
        <w:tc>
          <w:tcPr>
            <w:tcW w:w="980" w:type="pct"/>
            <w:noWrap/>
            <w:vAlign w:val="center"/>
            <w:hideMark/>
          </w:tcPr>
          <w:p w14:paraId="57CAB1B6"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131917AC"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44ADEC30"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5F4ACAF2" w14:textId="77777777" w:rsidR="00750323" w:rsidRPr="004C61AB" w:rsidRDefault="00750323" w:rsidP="00200B88">
            <w:pPr>
              <w:jc w:val="center"/>
              <w:rPr>
                <w:sz w:val="18"/>
                <w:szCs w:val="18"/>
              </w:rPr>
            </w:pPr>
            <w:r w:rsidRPr="004C61AB">
              <w:rPr>
                <w:sz w:val="18"/>
                <w:szCs w:val="18"/>
              </w:rPr>
              <w:t>0.8</w:t>
            </w:r>
          </w:p>
        </w:tc>
      </w:tr>
      <w:tr w:rsidR="00750323" w:rsidRPr="00DD00AF" w14:paraId="7421ECF6" w14:textId="5BE315A9" w:rsidTr="00750323">
        <w:trPr>
          <w:trHeight w:val="20"/>
        </w:trPr>
        <w:tc>
          <w:tcPr>
            <w:tcW w:w="980" w:type="pct"/>
            <w:noWrap/>
            <w:vAlign w:val="center"/>
            <w:hideMark/>
          </w:tcPr>
          <w:p w14:paraId="66E5F5D2" w14:textId="77777777" w:rsidR="00750323" w:rsidRPr="004C61AB" w:rsidRDefault="00750323" w:rsidP="00200B88">
            <w:pPr>
              <w:jc w:val="center"/>
              <w:rPr>
                <w:sz w:val="18"/>
                <w:szCs w:val="18"/>
              </w:rPr>
            </w:pPr>
            <w:r w:rsidRPr="004C61AB">
              <w:rPr>
                <w:sz w:val="18"/>
                <w:szCs w:val="18"/>
              </w:rPr>
              <w:t>30</w:t>
            </w:r>
          </w:p>
        </w:tc>
        <w:tc>
          <w:tcPr>
            <w:tcW w:w="1518" w:type="pct"/>
            <w:noWrap/>
            <w:vAlign w:val="center"/>
            <w:hideMark/>
          </w:tcPr>
          <w:p w14:paraId="6CF3660F"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509F3DD7"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08144CA2" w14:textId="77777777" w:rsidR="00750323" w:rsidRPr="004C61AB" w:rsidRDefault="00750323" w:rsidP="00200B88">
            <w:pPr>
              <w:jc w:val="center"/>
              <w:rPr>
                <w:sz w:val="18"/>
                <w:szCs w:val="18"/>
              </w:rPr>
            </w:pPr>
            <w:r w:rsidRPr="004C61AB">
              <w:rPr>
                <w:sz w:val="18"/>
                <w:szCs w:val="18"/>
              </w:rPr>
              <w:t>0.2</w:t>
            </w:r>
          </w:p>
        </w:tc>
      </w:tr>
      <w:tr w:rsidR="00750323" w:rsidRPr="00DD00AF" w14:paraId="225B5687" w14:textId="6D1EDA22" w:rsidTr="00750323">
        <w:trPr>
          <w:trHeight w:val="20"/>
        </w:trPr>
        <w:tc>
          <w:tcPr>
            <w:tcW w:w="980" w:type="pct"/>
            <w:noWrap/>
            <w:vAlign w:val="center"/>
            <w:hideMark/>
          </w:tcPr>
          <w:p w14:paraId="548C8E55"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5853E73D"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25DAFF08"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5D7690A6" w14:textId="77777777" w:rsidR="00750323" w:rsidRPr="004C61AB" w:rsidRDefault="00750323" w:rsidP="00200B88">
            <w:pPr>
              <w:jc w:val="center"/>
              <w:rPr>
                <w:sz w:val="18"/>
                <w:szCs w:val="18"/>
              </w:rPr>
            </w:pPr>
            <w:r w:rsidRPr="004C61AB">
              <w:rPr>
                <w:sz w:val="18"/>
                <w:szCs w:val="18"/>
              </w:rPr>
              <w:t>0.2</w:t>
            </w:r>
          </w:p>
        </w:tc>
      </w:tr>
      <w:tr w:rsidR="00750323" w:rsidRPr="00DD00AF" w14:paraId="55A21B01" w14:textId="7F46EF32" w:rsidTr="00750323">
        <w:trPr>
          <w:trHeight w:val="20"/>
        </w:trPr>
        <w:tc>
          <w:tcPr>
            <w:tcW w:w="980" w:type="pct"/>
            <w:noWrap/>
            <w:vAlign w:val="center"/>
            <w:hideMark/>
          </w:tcPr>
          <w:p w14:paraId="25134BB1"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1C67C4D1"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53F6569F"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2C6603A7" w14:textId="77777777" w:rsidR="00750323" w:rsidRPr="004C61AB" w:rsidRDefault="00750323" w:rsidP="00200B88">
            <w:pPr>
              <w:jc w:val="center"/>
              <w:rPr>
                <w:sz w:val="18"/>
                <w:szCs w:val="18"/>
              </w:rPr>
            </w:pPr>
            <w:r w:rsidRPr="004C61AB">
              <w:rPr>
                <w:sz w:val="18"/>
                <w:szCs w:val="18"/>
              </w:rPr>
              <w:t>0.2</w:t>
            </w:r>
          </w:p>
        </w:tc>
      </w:tr>
      <w:tr w:rsidR="00750323" w:rsidRPr="00DD00AF" w14:paraId="247891F7" w14:textId="138D175B" w:rsidTr="00750323">
        <w:trPr>
          <w:trHeight w:val="20"/>
        </w:trPr>
        <w:tc>
          <w:tcPr>
            <w:tcW w:w="980" w:type="pct"/>
            <w:noWrap/>
            <w:vAlign w:val="center"/>
            <w:hideMark/>
          </w:tcPr>
          <w:p w14:paraId="46F2E814" w14:textId="77777777" w:rsidR="00750323" w:rsidRPr="004C61AB" w:rsidRDefault="00750323" w:rsidP="00200B88">
            <w:pPr>
              <w:jc w:val="center"/>
              <w:rPr>
                <w:sz w:val="18"/>
                <w:szCs w:val="18"/>
              </w:rPr>
            </w:pPr>
            <w:r w:rsidRPr="004C61AB">
              <w:rPr>
                <w:sz w:val="18"/>
                <w:szCs w:val="18"/>
              </w:rPr>
              <w:t>30</w:t>
            </w:r>
          </w:p>
        </w:tc>
        <w:tc>
          <w:tcPr>
            <w:tcW w:w="1518" w:type="pct"/>
            <w:noWrap/>
            <w:vAlign w:val="center"/>
            <w:hideMark/>
          </w:tcPr>
          <w:p w14:paraId="6C8FF466"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699FEB02"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3707929B" w14:textId="77777777" w:rsidR="00750323" w:rsidRPr="004C61AB" w:rsidRDefault="00750323" w:rsidP="00200B88">
            <w:pPr>
              <w:jc w:val="center"/>
              <w:rPr>
                <w:sz w:val="18"/>
                <w:szCs w:val="18"/>
              </w:rPr>
            </w:pPr>
            <w:r w:rsidRPr="004C61AB">
              <w:rPr>
                <w:sz w:val="18"/>
                <w:szCs w:val="18"/>
              </w:rPr>
              <w:t>0.4</w:t>
            </w:r>
          </w:p>
        </w:tc>
      </w:tr>
      <w:tr w:rsidR="00750323" w:rsidRPr="00DD00AF" w14:paraId="4C13AFFF" w14:textId="417E7A7A" w:rsidTr="00750323">
        <w:trPr>
          <w:trHeight w:val="20"/>
        </w:trPr>
        <w:tc>
          <w:tcPr>
            <w:tcW w:w="980" w:type="pct"/>
            <w:noWrap/>
            <w:vAlign w:val="center"/>
            <w:hideMark/>
          </w:tcPr>
          <w:p w14:paraId="40847E48"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70054D6F"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16789F33"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2C803561" w14:textId="77777777" w:rsidR="00750323" w:rsidRPr="004C61AB" w:rsidRDefault="00750323" w:rsidP="00200B88">
            <w:pPr>
              <w:jc w:val="center"/>
              <w:rPr>
                <w:sz w:val="18"/>
                <w:szCs w:val="18"/>
              </w:rPr>
            </w:pPr>
            <w:r w:rsidRPr="004C61AB">
              <w:rPr>
                <w:sz w:val="18"/>
                <w:szCs w:val="18"/>
              </w:rPr>
              <w:t>0.4</w:t>
            </w:r>
          </w:p>
        </w:tc>
      </w:tr>
      <w:tr w:rsidR="00750323" w:rsidRPr="00DD00AF" w14:paraId="6AE55992" w14:textId="2F32152E" w:rsidTr="00750323">
        <w:trPr>
          <w:trHeight w:val="20"/>
        </w:trPr>
        <w:tc>
          <w:tcPr>
            <w:tcW w:w="980" w:type="pct"/>
            <w:noWrap/>
            <w:vAlign w:val="center"/>
            <w:hideMark/>
          </w:tcPr>
          <w:p w14:paraId="2A53B1B7"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037990E5"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69B84382"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5D02B368" w14:textId="77777777" w:rsidR="00750323" w:rsidRPr="004C61AB" w:rsidRDefault="00750323" w:rsidP="00200B88">
            <w:pPr>
              <w:jc w:val="center"/>
              <w:rPr>
                <w:sz w:val="18"/>
                <w:szCs w:val="18"/>
              </w:rPr>
            </w:pPr>
            <w:r w:rsidRPr="004C61AB">
              <w:rPr>
                <w:sz w:val="18"/>
                <w:szCs w:val="18"/>
              </w:rPr>
              <w:t>0.4</w:t>
            </w:r>
          </w:p>
        </w:tc>
      </w:tr>
      <w:tr w:rsidR="00750323" w:rsidRPr="00DD00AF" w14:paraId="058FD5F5" w14:textId="52C71211" w:rsidTr="00750323">
        <w:trPr>
          <w:trHeight w:val="20"/>
        </w:trPr>
        <w:tc>
          <w:tcPr>
            <w:tcW w:w="980" w:type="pct"/>
            <w:noWrap/>
            <w:vAlign w:val="center"/>
            <w:hideMark/>
          </w:tcPr>
          <w:p w14:paraId="7BAA350A" w14:textId="77777777" w:rsidR="00750323" w:rsidRPr="004C61AB" w:rsidRDefault="00750323" w:rsidP="00200B88">
            <w:pPr>
              <w:jc w:val="center"/>
              <w:rPr>
                <w:sz w:val="18"/>
                <w:szCs w:val="18"/>
              </w:rPr>
            </w:pPr>
            <w:r w:rsidRPr="004C61AB">
              <w:rPr>
                <w:sz w:val="18"/>
                <w:szCs w:val="18"/>
              </w:rPr>
              <w:t>30</w:t>
            </w:r>
          </w:p>
        </w:tc>
        <w:tc>
          <w:tcPr>
            <w:tcW w:w="1518" w:type="pct"/>
            <w:noWrap/>
            <w:vAlign w:val="center"/>
            <w:hideMark/>
          </w:tcPr>
          <w:p w14:paraId="62632B3F"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117F0155"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5062CD81" w14:textId="77777777" w:rsidR="00750323" w:rsidRPr="004C61AB" w:rsidRDefault="00750323" w:rsidP="00200B88">
            <w:pPr>
              <w:jc w:val="center"/>
              <w:rPr>
                <w:sz w:val="18"/>
                <w:szCs w:val="18"/>
              </w:rPr>
            </w:pPr>
            <w:r w:rsidRPr="004C61AB">
              <w:rPr>
                <w:sz w:val="18"/>
                <w:szCs w:val="18"/>
              </w:rPr>
              <w:t>0.8</w:t>
            </w:r>
          </w:p>
        </w:tc>
      </w:tr>
      <w:tr w:rsidR="00750323" w:rsidRPr="00DD00AF" w14:paraId="6F995E6A" w14:textId="68C0F778" w:rsidTr="00750323">
        <w:trPr>
          <w:trHeight w:val="20"/>
        </w:trPr>
        <w:tc>
          <w:tcPr>
            <w:tcW w:w="980" w:type="pct"/>
            <w:noWrap/>
            <w:vAlign w:val="center"/>
            <w:hideMark/>
          </w:tcPr>
          <w:p w14:paraId="7A0FD6B7"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2A7C2B0D"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788C4B6A"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39361C77" w14:textId="77777777" w:rsidR="00750323" w:rsidRPr="004C61AB" w:rsidRDefault="00750323" w:rsidP="00200B88">
            <w:pPr>
              <w:jc w:val="center"/>
              <w:rPr>
                <w:sz w:val="18"/>
                <w:szCs w:val="18"/>
              </w:rPr>
            </w:pPr>
            <w:r w:rsidRPr="004C61AB">
              <w:rPr>
                <w:sz w:val="18"/>
                <w:szCs w:val="18"/>
              </w:rPr>
              <w:t>0.8</w:t>
            </w:r>
          </w:p>
        </w:tc>
      </w:tr>
      <w:tr w:rsidR="00750323" w:rsidRPr="00DD00AF" w14:paraId="705FB7E6" w14:textId="5F71DB43" w:rsidTr="00750323">
        <w:trPr>
          <w:trHeight w:val="20"/>
        </w:trPr>
        <w:tc>
          <w:tcPr>
            <w:tcW w:w="980" w:type="pct"/>
            <w:noWrap/>
            <w:vAlign w:val="center"/>
            <w:hideMark/>
          </w:tcPr>
          <w:p w14:paraId="69C7EB30"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67BFA8B8"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3EB89128" w14:textId="77777777" w:rsidR="00750323" w:rsidRPr="004C61AB" w:rsidRDefault="00750323" w:rsidP="00200B88">
            <w:pPr>
              <w:jc w:val="center"/>
              <w:rPr>
                <w:sz w:val="18"/>
                <w:szCs w:val="18"/>
              </w:rPr>
            </w:pPr>
            <w:r w:rsidRPr="004C61AB">
              <w:rPr>
                <w:sz w:val="18"/>
                <w:szCs w:val="18"/>
              </w:rPr>
              <w:t>0</w:t>
            </w:r>
          </w:p>
        </w:tc>
        <w:tc>
          <w:tcPr>
            <w:tcW w:w="928" w:type="pct"/>
            <w:noWrap/>
            <w:vAlign w:val="center"/>
            <w:hideMark/>
          </w:tcPr>
          <w:p w14:paraId="49A57E1A" w14:textId="77777777" w:rsidR="00750323" w:rsidRPr="004C61AB" w:rsidRDefault="00750323" w:rsidP="00200B88">
            <w:pPr>
              <w:jc w:val="center"/>
              <w:rPr>
                <w:sz w:val="18"/>
                <w:szCs w:val="18"/>
              </w:rPr>
            </w:pPr>
            <w:r w:rsidRPr="004C61AB">
              <w:rPr>
                <w:sz w:val="18"/>
                <w:szCs w:val="18"/>
              </w:rPr>
              <w:t>0.8</w:t>
            </w:r>
          </w:p>
        </w:tc>
      </w:tr>
      <w:tr w:rsidR="00750323" w:rsidRPr="00DD00AF" w14:paraId="36EAF987" w14:textId="70587A0C" w:rsidTr="00750323">
        <w:trPr>
          <w:trHeight w:val="20"/>
        </w:trPr>
        <w:tc>
          <w:tcPr>
            <w:tcW w:w="980" w:type="pct"/>
            <w:noWrap/>
            <w:vAlign w:val="center"/>
            <w:hideMark/>
          </w:tcPr>
          <w:p w14:paraId="231ED96F"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12237206"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74DA0EBE"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6C74828F" w14:textId="77777777" w:rsidR="00750323" w:rsidRPr="004C61AB" w:rsidRDefault="00750323" w:rsidP="00200B88">
            <w:pPr>
              <w:jc w:val="center"/>
              <w:rPr>
                <w:sz w:val="18"/>
                <w:szCs w:val="18"/>
              </w:rPr>
            </w:pPr>
            <w:r w:rsidRPr="004C61AB">
              <w:rPr>
                <w:sz w:val="18"/>
                <w:szCs w:val="18"/>
              </w:rPr>
              <w:t>0.2</w:t>
            </w:r>
          </w:p>
        </w:tc>
      </w:tr>
      <w:tr w:rsidR="00750323" w:rsidRPr="00DD00AF" w14:paraId="5E7DF41D" w14:textId="4410EEFF" w:rsidTr="00750323">
        <w:trPr>
          <w:trHeight w:val="20"/>
        </w:trPr>
        <w:tc>
          <w:tcPr>
            <w:tcW w:w="980" w:type="pct"/>
            <w:noWrap/>
            <w:vAlign w:val="center"/>
            <w:hideMark/>
          </w:tcPr>
          <w:p w14:paraId="6F7387DB"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4C887E59"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2B63E769"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32B18122" w14:textId="77777777" w:rsidR="00750323" w:rsidRPr="004C61AB" w:rsidRDefault="00750323" w:rsidP="00200B88">
            <w:pPr>
              <w:jc w:val="center"/>
              <w:rPr>
                <w:sz w:val="18"/>
                <w:szCs w:val="18"/>
              </w:rPr>
            </w:pPr>
            <w:r w:rsidRPr="004C61AB">
              <w:rPr>
                <w:sz w:val="18"/>
                <w:szCs w:val="18"/>
              </w:rPr>
              <w:t>0.2</w:t>
            </w:r>
          </w:p>
        </w:tc>
      </w:tr>
      <w:tr w:rsidR="00750323" w:rsidRPr="00DD00AF" w14:paraId="5015DD61" w14:textId="18215793" w:rsidTr="00750323">
        <w:trPr>
          <w:trHeight w:val="20"/>
        </w:trPr>
        <w:tc>
          <w:tcPr>
            <w:tcW w:w="980" w:type="pct"/>
            <w:noWrap/>
            <w:vAlign w:val="center"/>
            <w:hideMark/>
          </w:tcPr>
          <w:p w14:paraId="210AE12B"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20D74E82"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7EEB88AC"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2CE71836" w14:textId="77777777" w:rsidR="00750323" w:rsidRPr="004C61AB" w:rsidRDefault="00750323" w:rsidP="00200B88">
            <w:pPr>
              <w:jc w:val="center"/>
              <w:rPr>
                <w:sz w:val="18"/>
                <w:szCs w:val="18"/>
              </w:rPr>
            </w:pPr>
            <w:r w:rsidRPr="004C61AB">
              <w:rPr>
                <w:sz w:val="18"/>
                <w:szCs w:val="18"/>
              </w:rPr>
              <w:t>0.4</w:t>
            </w:r>
          </w:p>
        </w:tc>
      </w:tr>
      <w:tr w:rsidR="00750323" w:rsidRPr="00DD00AF" w14:paraId="2634DB0C" w14:textId="19ADA904" w:rsidTr="00750323">
        <w:trPr>
          <w:trHeight w:val="20"/>
        </w:trPr>
        <w:tc>
          <w:tcPr>
            <w:tcW w:w="980" w:type="pct"/>
            <w:noWrap/>
            <w:vAlign w:val="center"/>
            <w:hideMark/>
          </w:tcPr>
          <w:p w14:paraId="71DAAC00"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043602C4"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2714C7BC"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633F496B" w14:textId="77777777" w:rsidR="00750323" w:rsidRPr="004C61AB" w:rsidRDefault="00750323" w:rsidP="00200B88">
            <w:pPr>
              <w:jc w:val="center"/>
              <w:rPr>
                <w:sz w:val="18"/>
                <w:szCs w:val="18"/>
              </w:rPr>
            </w:pPr>
            <w:r w:rsidRPr="004C61AB">
              <w:rPr>
                <w:sz w:val="18"/>
                <w:szCs w:val="18"/>
              </w:rPr>
              <w:t>0.4</w:t>
            </w:r>
          </w:p>
        </w:tc>
      </w:tr>
      <w:tr w:rsidR="00750323" w:rsidRPr="00DD00AF" w14:paraId="5E2885E2" w14:textId="16AE4122" w:rsidTr="00750323">
        <w:trPr>
          <w:trHeight w:val="20"/>
        </w:trPr>
        <w:tc>
          <w:tcPr>
            <w:tcW w:w="980" w:type="pct"/>
            <w:noWrap/>
            <w:vAlign w:val="center"/>
            <w:hideMark/>
          </w:tcPr>
          <w:p w14:paraId="54C414D4"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58634826"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73D3C600"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1E5FDE65" w14:textId="77777777" w:rsidR="00750323" w:rsidRPr="004C61AB" w:rsidRDefault="00750323" w:rsidP="00200B88">
            <w:pPr>
              <w:jc w:val="center"/>
              <w:rPr>
                <w:sz w:val="18"/>
                <w:szCs w:val="18"/>
              </w:rPr>
            </w:pPr>
            <w:r w:rsidRPr="004C61AB">
              <w:rPr>
                <w:sz w:val="18"/>
                <w:szCs w:val="18"/>
              </w:rPr>
              <w:t>0.8</w:t>
            </w:r>
          </w:p>
        </w:tc>
      </w:tr>
      <w:tr w:rsidR="00750323" w:rsidRPr="00DD00AF" w14:paraId="6613FD05" w14:textId="169E5E29" w:rsidTr="00750323">
        <w:trPr>
          <w:trHeight w:val="20"/>
        </w:trPr>
        <w:tc>
          <w:tcPr>
            <w:tcW w:w="980" w:type="pct"/>
            <w:noWrap/>
            <w:vAlign w:val="center"/>
            <w:hideMark/>
          </w:tcPr>
          <w:p w14:paraId="53A52ABB"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00DE0BCA"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6176FBC1"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2CA514DE" w14:textId="77777777" w:rsidR="00750323" w:rsidRPr="004C61AB" w:rsidRDefault="00750323" w:rsidP="00200B88">
            <w:pPr>
              <w:jc w:val="center"/>
              <w:rPr>
                <w:sz w:val="18"/>
                <w:szCs w:val="18"/>
              </w:rPr>
            </w:pPr>
            <w:r w:rsidRPr="004C61AB">
              <w:rPr>
                <w:sz w:val="18"/>
                <w:szCs w:val="18"/>
              </w:rPr>
              <w:t>0.8</w:t>
            </w:r>
          </w:p>
        </w:tc>
      </w:tr>
      <w:tr w:rsidR="00750323" w:rsidRPr="00DD00AF" w14:paraId="7EF785D2" w14:textId="2107458F" w:rsidTr="00750323">
        <w:trPr>
          <w:trHeight w:val="20"/>
        </w:trPr>
        <w:tc>
          <w:tcPr>
            <w:tcW w:w="980" w:type="pct"/>
            <w:noWrap/>
            <w:vAlign w:val="center"/>
            <w:hideMark/>
          </w:tcPr>
          <w:p w14:paraId="27DE97A3" w14:textId="77777777" w:rsidR="00750323" w:rsidRPr="004C61AB" w:rsidRDefault="00750323" w:rsidP="00200B88">
            <w:pPr>
              <w:jc w:val="center"/>
              <w:rPr>
                <w:sz w:val="18"/>
                <w:szCs w:val="18"/>
              </w:rPr>
            </w:pPr>
            <w:r w:rsidRPr="004C61AB">
              <w:rPr>
                <w:sz w:val="18"/>
                <w:szCs w:val="18"/>
              </w:rPr>
              <w:t>30</w:t>
            </w:r>
          </w:p>
        </w:tc>
        <w:tc>
          <w:tcPr>
            <w:tcW w:w="1518" w:type="pct"/>
            <w:noWrap/>
            <w:vAlign w:val="center"/>
            <w:hideMark/>
          </w:tcPr>
          <w:p w14:paraId="4A5AFC2A"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1F88C1A9"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5C7A212C" w14:textId="77777777" w:rsidR="00750323" w:rsidRPr="004C61AB" w:rsidRDefault="00750323" w:rsidP="00200B88">
            <w:pPr>
              <w:jc w:val="center"/>
              <w:rPr>
                <w:sz w:val="18"/>
                <w:szCs w:val="18"/>
              </w:rPr>
            </w:pPr>
            <w:r w:rsidRPr="004C61AB">
              <w:rPr>
                <w:sz w:val="18"/>
                <w:szCs w:val="18"/>
              </w:rPr>
              <w:t>0.2</w:t>
            </w:r>
          </w:p>
        </w:tc>
      </w:tr>
      <w:tr w:rsidR="00750323" w:rsidRPr="00DD00AF" w14:paraId="280E4627" w14:textId="581E99E3" w:rsidTr="00750323">
        <w:trPr>
          <w:trHeight w:val="20"/>
        </w:trPr>
        <w:tc>
          <w:tcPr>
            <w:tcW w:w="980" w:type="pct"/>
            <w:noWrap/>
            <w:vAlign w:val="center"/>
            <w:hideMark/>
          </w:tcPr>
          <w:p w14:paraId="78D5B376"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31990AE5"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5743C935"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5E8AE42C" w14:textId="77777777" w:rsidR="00750323" w:rsidRPr="004C61AB" w:rsidRDefault="00750323" w:rsidP="00200B88">
            <w:pPr>
              <w:jc w:val="center"/>
              <w:rPr>
                <w:sz w:val="18"/>
                <w:szCs w:val="18"/>
              </w:rPr>
            </w:pPr>
            <w:r w:rsidRPr="004C61AB">
              <w:rPr>
                <w:sz w:val="18"/>
                <w:szCs w:val="18"/>
              </w:rPr>
              <w:t>0.2</w:t>
            </w:r>
          </w:p>
        </w:tc>
      </w:tr>
      <w:tr w:rsidR="00750323" w:rsidRPr="00DD00AF" w14:paraId="40BC2B97" w14:textId="3EFEEC31" w:rsidTr="00750323">
        <w:trPr>
          <w:trHeight w:val="20"/>
        </w:trPr>
        <w:tc>
          <w:tcPr>
            <w:tcW w:w="980" w:type="pct"/>
            <w:noWrap/>
            <w:vAlign w:val="center"/>
            <w:hideMark/>
          </w:tcPr>
          <w:p w14:paraId="46A603FC"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44847556"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28963FCE"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271A9A54" w14:textId="77777777" w:rsidR="00750323" w:rsidRPr="004C61AB" w:rsidRDefault="00750323" w:rsidP="00200B88">
            <w:pPr>
              <w:jc w:val="center"/>
              <w:rPr>
                <w:sz w:val="18"/>
                <w:szCs w:val="18"/>
              </w:rPr>
            </w:pPr>
            <w:r w:rsidRPr="004C61AB">
              <w:rPr>
                <w:sz w:val="18"/>
                <w:szCs w:val="18"/>
              </w:rPr>
              <w:t>0.2</w:t>
            </w:r>
          </w:p>
        </w:tc>
      </w:tr>
      <w:tr w:rsidR="00750323" w:rsidRPr="00DD00AF" w14:paraId="0FEE4E76" w14:textId="7C8706E8" w:rsidTr="00750323">
        <w:trPr>
          <w:trHeight w:val="20"/>
        </w:trPr>
        <w:tc>
          <w:tcPr>
            <w:tcW w:w="980" w:type="pct"/>
            <w:noWrap/>
            <w:vAlign w:val="center"/>
            <w:hideMark/>
          </w:tcPr>
          <w:p w14:paraId="0DE11D25" w14:textId="77777777" w:rsidR="00750323" w:rsidRPr="004C61AB" w:rsidRDefault="00750323" w:rsidP="00200B88">
            <w:pPr>
              <w:jc w:val="center"/>
              <w:rPr>
                <w:sz w:val="18"/>
                <w:szCs w:val="18"/>
              </w:rPr>
            </w:pPr>
            <w:r w:rsidRPr="004C61AB">
              <w:rPr>
                <w:sz w:val="18"/>
                <w:szCs w:val="18"/>
              </w:rPr>
              <w:t>30</w:t>
            </w:r>
          </w:p>
        </w:tc>
        <w:tc>
          <w:tcPr>
            <w:tcW w:w="1518" w:type="pct"/>
            <w:noWrap/>
            <w:vAlign w:val="center"/>
            <w:hideMark/>
          </w:tcPr>
          <w:p w14:paraId="61FF2A9A"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15123568"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769799FD" w14:textId="77777777" w:rsidR="00750323" w:rsidRPr="004C61AB" w:rsidRDefault="00750323" w:rsidP="00200B88">
            <w:pPr>
              <w:jc w:val="center"/>
              <w:rPr>
                <w:sz w:val="18"/>
                <w:szCs w:val="18"/>
              </w:rPr>
            </w:pPr>
            <w:r w:rsidRPr="004C61AB">
              <w:rPr>
                <w:sz w:val="18"/>
                <w:szCs w:val="18"/>
              </w:rPr>
              <w:t>0.4</w:t>
            </w:r>
          </w:p>
        </w:tc>
      </w:tr>
      <w:tr w:rsidR="00750323" w:rsidRPr="00DD00AF" w14:paraId="773B8222" w14:textId="332F8861" w:rsidTr="00750323">
        <w:trPr>
          <w:trHeight w:val="20"/>
        </w:trPr>
        <w:tc>
          <w:tcPr>
            <w:tcW w:w="980" w:type="pct"/>
            <w:noWrap/>
            <w:vAlign w:val="center"/>
            <w:hideMark/>
          </w:tcPr>
          <w:p w14:paraId="4444C920"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6B26E979"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4ED7C2BD"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4656A932" w14:textId="77777777" w:rsidR="00750323" w:rsidRPr="004C61AB" w:rsidRDefault="00750323" w:rsidP="00200B88">
            <w:pPr>
              <w:jc w:val="center"/>
              <w:rPr>
                <w:sz w:val="18"/>
                <w:szCs w:val="18"/>
              </w:rPr>
            </w:pPr>
            <w:r w:rsidRPr="004C61AB">
              <w:rPr>
                <w:sz w:val="18"/>
                <w:szCs w:val="18"/>
              </w:rPr>
              <w:t>0.4</w:t>
            </w:r>
          </w:p>
        </w:tc>
      </w:tr>
      <w:tr w:rsidR="00750323" w:rsidRPr="00DD00AF" w14:paraId="40D07228" w14:textId="5F2A53F0" w:rsidTr="00750323">
        <w:trPr>
          <w:trHeight w:val="20"/>
        </w:trPr>
        <w:tc>
          <w:tcPr>
            <w:tcW w:w="980" w:type="pct"/>
            <w:noWrap/>
            <w:vAlign w:val="center"/>
            <w:hideMark/>
          </w:tcPr>
          <w:p w14:paraId="40FC504E"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1698AB85"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79F8CC2E"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58BDE9C2" w14:textId="77777777" w:rsidR="00750323" w:rsidRPr="004C61AB" w:rsidRDefault="00750323" w:rsidP="00200B88">
            <w:pPr>
              <w:jc w:val="center"/>
              <w:rPr>
                <w:sz w:val="18"/>
                <w:szCs w:val="18"/>
              </w:rPr>
            </w:pPr>
            <w:r w:rsidRPr="004C61AB">
              <w:rPr>
                <w:sz w:val="18"/>
                <w:szCs w:val="18"/>
              </w:rPr>
              <w:t>0.4</w:t>
            </w:r>
          </w:p>
        </w:tc>
      </w:tr>
      <w:tr w:rsidR="00750323" w:rsidRPr="00DD00AF" w14:paraId="37536A09" w14:textId="0DF84A4B" w:rsidTr="00750323">
        <w:trPr>
          <w:trHeight w:val="20"/>
        </w:trPr>
        <w:tc>
          <w:tcPr>
            <w:tcW w:w="980" w:type="pct"/>
            <w:noWrap/>
            <w:vAlign w:val="center"/>
            <w:hideMark/>
          </w:tcPr>
          <w:p w14:paraId="17B83F14" w14:textId="77777777" w:rsidR="00750323" w:rsidRPr="004C61AB" w:rsidRDefault="00750323" w:rsidP="00200B88">
            <w:pPr>
              <w:jc w:val="center"/>
              <w:rPr>
                <w:sz w:val="18"/>
                <w:szCs w:val="18"/>
              </w:rPr>
            </w:pPr>
            <w:r w:rsidRPr="004C61AB">
              <w:rPr>
                <w:sz w:val="18"/>
                <w:szCs w:val="18"/>
              </w:rPr>
              <w:t>30</w:t>
            </w:r>
          </w:p>
        </w:tc>
        <w:tc>
          <w:tcPr>
            <w:tcW w:w="1518" w:type="pct"/>
            <w:noWrap/>
            <w:vAlign w:val="center"/>
            <w:hideMark/>
          </w:tcPr>
          <w:p w14:paraId="6A479946"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57CFF688"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6031B305" w14:textId="77777777" w:rsidR="00750323" w:rsidRPr="004C61AB" w:rsidRDefault="00750323" w:rsidP="00200B88">
            <w:pPr>
              <w:jc w:val="center"/>
              <w:rPr>
                <w:sz w:val="18"/>
                <w:szCs w:val="18"/>
              </w:rPr>
            </w:pPr>
            <w:r w:rsidRPr="004C61AB">
              <w:rPr>
                <w:sz w:val="18"/>
                <w:szCs w:val="18"/>
              </w:rPr>
              <w:t>0.8</w:t>
            </w:r>
          </w:p>
        </w:tc>
      </w:tr>
      <w:tr w:rsidR="00750323" w:rsidRPr="00DD00AF" w14:paraId="312364F9" w14:textId="5AA8F80C" w:rsidTr="00750323">
        <w:trPr>
          <w:trHeight w:val="20"/>
        </w:trPr>
        <w:tc>
          <w:tcPr>
            <w:tcW w:w="980" w:type="pct"/>
            <w:noWrap/>
            <w:vAlign w:val="center"/>
            <w:hideMark/>
          </w:tcPr>
          <w:p w14:paraId="1617B4BD"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33AB5A68"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4FB81422"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63E939B6" w14:textId="77777777" w:rsidR="00750323" w:rsidRPr="004C61AB" w:rsidRDefault="00750323" w:rsidP="00200B88">
            <w:pPr>
              <w:jc w:val="center"/>
              <w:rPr>
                <w:sz w:val="18"/>
                <w:szCs w:val="18"/>
              </w:rPr>
            </w:pPr>
            <w:r w:rsidRPr="004C61AB">
              <w:rPr>
                <w:sz w:val="18"/>
                <w:szCs w:val="18"/>
              </w:rPr>
              <w:t>0.8</w:t>
            </w:r>
          </w:p>
        </w:tc>
      </w:tr>
      <w:tr w:rsidR="00750323" w:rsidRPr="00DD00AF" w14:paraId="4ABCB0A2" w14:textId="6F71237B" w:rsidTr="00750323">
        <w:trPr>
          <w:trHeight w:val="20"/>
        </w:trPr>
        <w:tc>
          <w:tcPr>
            <w:tcW w:w="980" w:type="pct"/>
            <w:noWrap/>
            <w:vAlign w:val="center"/>
            <w:hideMark/>
          </w:tcPr>
          <w:p w14:paraId="35E56A4B"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488661BD"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66606CF2" w14:textId="77777777" w:rsidR="00750323" w:rsidRPr="004C61AB" w:rsidRDefault="00750323" w:rsidP="00200B88">
            <w:pPr>
              <w:jc w:val="center"/>
              <w:rPr>
                <w:sz w:val="18"/>
                <w:szCs w:val="18"/>
              </w:rPr>
            </w:pPr>
            <w:r w:rsidRPr="004C61AB">
              <w:rPr>
                <w:sz w:val="18"/>
                <w:szCs w:val="18"/>
              </w:rPr>
              <w:t>0.1</w:t>
            </w:r>
          </w:p>
        </w:tc>
        <w:tc>
          <w:tcPr>
            <w:tcW w:w="928" w:type="pct"/>
            <w:noWrap/>
            <w:vAlign w:val="center"/>
            <w:hideMark/>
          </w:tcPr>
          <w:p w14:paraId="1C405F3A" w14:textId="77777777" w:rsidR="00750323" w:rsidRPr="004C61AB" w:rsidRDefault="00750323" w:rsidP="00200B88">
            <w:pPr>
              <w:jc w:val="center"/>
              <w:rPr>
                <w:sz w:val="18"/>
                <w:szCs w:val="18"/>
              </w:rPr>
            </w:pPr>
            <w:r w:rsidRPr="004C61AB">
              <w:rPr>
                <w:sz w:val="18"/>
                <w:szCs w:val="18"/>
              </w:rPr>
              <w:t>0.8</w:t>
            </w:r>
          </w:p>
        </w:tc>
      </w:tr>
      <w:tr w:rsidR="00750323" w:rsidRPr="00DD00AF" w14:paraId="674B8687" w14:textId="665DFDDE" w:rsidTr="00750323">
        <w:trPr>
          <w:trHeight w:val="20"/>
        </w:trPr>
        <w:tc>
          <w:tcPr>
            <w:tcW w:w="980" w:type="pct"/>
            <w:noWrap/>
            <w:vAlign w:val="center"/>
            <w:hideMark/>
          </w:tcPr>
          <w:p w14:paraId="43D107C6"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14A11BDC"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03B68EEF" w14:textId="77777777" w:rsidR="00750323" w:rsidRPr="004C61AB" w:rsidRDefault="00750323" w:rsidP="00200B88">
            <w:pPr>
              <w:jc w:val="center"/>
              <w:rPr>
                <w:sz w:val="18"/>
                <w:szCs w:val="18"/>
              </w:rPr>
            </w:pPr>
            <w:r w:rsidRPr="004C61AB">
              <w:rPr>
                <w:sz w:val="18"/>
                <w:szCs w:val="18"/>
              </w:rPr>
              <w:t>0.3</w:t>
            </w:r>
          </w:p>
        </w:tc>
        <w:tc>
          <w:tcPr>
            <w:tcW w:w="928" w:type="pct"/>
            <w:noWrap/>
            <w:vAlign w:val="center"/>
            <w:hideMark/>
          </w:tcPr>
          <w:p w14:paraId="0D96094B" w14:textId="77777777" w:rsidR="00750323" w:rsidRPr="004C61AB" w:rsidRDefault="00750323" w:rsidP="00200B88">
            <w:pPr>
              <w:jc w:val="center"/>
              <w:rPr>
                <w:sz w:val="18"/>
                <w:szCs w:val="18"/>
              </w:rPr>
            </w:pPr>
            <w:r w:rsidRPr="004C61AB">
              <w:rPr>
                <w:sz w:val="18"/>
                <w:szCs w:val="18"/>
              </w:rPr>
              <w:t>0.2</w:t>
            </w:r>
          </w:p>
        </w:tc>
      </w:tr>
      <w:tr w:rsidR="00750323" w:rsidRPr="00DD00AF" w14:paraId="7E3DAC2D" w14:textId="12DEE7D1" w:rsidTr="00750323">
        <w:trPr>
          <w:trHeight w:val="20"/>
        </w:trPr>
        <w:tc>
          <w:tcPr>
            <w:tcW w:w="980" w:type="pct"/>
            <w:noWrap/>
            <w:vAlign w:val="center"/>
            <w:hideMark/>
          </w:tcPr>
          <w:p w14:paraId="5774C6B4"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7D0782BD"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242F945B" w14:textId="77777777" w:rsidR="00750323" w:rsidRPr="004C61AB" w:rsidRDefault="00750323" w:rsidP="00200B88">
            <w:pPr>
              <w:jc w:val="center"/>
              <w:rPr>
                <w:sz w:val="18"/>
                <w:szCs w:val="18"/>
              </w:rPr>
            </w:pPr>
            <w:r w:rsidRPr="004C61AB">
              <w:rPr>
                <w:sz w:val="18"/>
                <w:szCs w:val="18"/>
              </w:rPr>
              <w:t>0.3</w:t>
            </w:r>
          </w:p>
        </w:tc>
        <w:tc>
          <w:tcPr>
            <w:tcW w:w="928" w:type="pct"/>
            <w:noWrap/>
            <w:vAlign w:val="center"/>
            <w:hideMark/>
          </w:tcPr>
          <w:p w14:paraId="505B3F19" w14:textId="77777777" w:rsidR="00750323" w:rsidRPr="004C61AB" w:rsidRDefault="00750323" w:rsidP="00200B88">
            <w:pPr>
              <w:jc w:val="center"/>
              <w:rPr>
                <w:sz w:val="18"/>
                <w:szCs w:val="18"/>
              </w:rPr>
            </w:pPr>
            <w:r w:rsidRPr="004C61AB">
              <w:rPr>
                <w:sz w:val="18"/>
                <w:szCs w:val="18"/>
              </w:rPr>
              <w:t>0.4</w:t>
            </w:r>
          </w:p>
        </w:tc>
      </w:tr>
      <w:tr w:rsidR="00750323" w:rsidRPr="00DD00AF" w14:paraId="0FE63009" w14:textId="39C5D79A" w:rsidTr="00750323">
        <w:trPr>
          <w:trHeight w:val="20"/>
        </w:trPr>
        <w:tc>
          <w:tcPr>
            <w:tcW w:w="980" w:type="pct"/>
            <w:noWrap/>
            <w:vAlign w:val="center"/>
            <w:hideMark/>
          </w:tcPr>
          <w:p w14:paraId="1F033B27"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7400CD93" w14:textId="77777777" w:rsidR="00750323" w:rsidRPr="004C61AB" w:rsidRDefault="00750323" w:rsidP="00200B88">
            <w:pPr>
              <w:jc w:val="center"/>
              <w:rPr>
                <w:sz w:val="18"/>
                <w:szCs w:val="18"/>
              </w:rPr>
            </w:pPr>
            <w:r w:rsidRPr="004C61AB">
              <w:rPr>
                <w:sz w:val="18"/>
                <w:szCs w:val="18"/>
              </w:rPr>
              <w:t>0.3</w:t>
            </w:r>
          </w:p>
        </w:tc>
        <w:tc>
          <w:tcPr>
            <w:tcW w:w="1574" w:type="pct"/>
            <w:noWrap/>
            <w:vAlign w:val="center"/>
            <w:hideMark/>
          </w:tcPr>
          <w:p w14:paraId="5DDB73DE" w14:textId="77777777" w:rsidR="00750323" w:rsidRPr="004C61AB" w:rsidRDefault="00750323" w:rsidP="00200B88">
            <w:pPr>
              <w:jc w:val="center"/>
              <w:rPr>
                <w:sz w:val="18"/>
                <w:szCs w:val="18"/>
              </w:rPr>
            </w:pPr>
            <w:r w:rsidRPr="004C61AB">
              <w:rPr>
                <w:sz w:val="18"/>
                <w:szCs w:val="18"/>
              </w:rPr>
              <w:t>0.3</w:t>
            </w:r>
          </w:p>
        </w:tc>
        <w:tc>
          <w:tcPr>
            <w:tcW w:w="928" w:type="pct"/>
            <w:noWrap/>
            <w:vAlign w:val="center"/>
            <w:hideMark/>
          </w:tcPr>
          <w:p w14:paraId="46F8E20A" w14:textId="77777777" w:rsidR="00750323" w:rsidRPr="004C61AB" w:rsidRDefault="00750323" w:rsidP="00200B88">
            <w:pPr>
              <w:jc w:val="center"/>
              <w:rPr>
                <w:sz w:val="18"/>
                <w:szCs w:val="18"/>
              </w:rPr>
            </w:pPr>
            <w:r w:rsidRPr="004C61AB">
              <w:rPr>
                <w:sz w:val="18"/>
                <w:szCs w:val="18"/>
              </w:rPr>
              <w:t>0.8</w:t>
            </w:r>
          </w:p>
        </w:tc>
      </w:tr>
      <w:tr w:rsidR="00750323" w:rsidRPr="00DD00AF" w14:paraId="6E220518" w14:textId="3A2FFD17" w:rsidTr="00750323">
        <w:trPr>
          <w:trHeight w:val="20"/>
        </w:trPr>
        <w:tc>
          <w:tcPr>
            <w:tcW w:w="980" w:type="pct"/>
            <w:noWrap/>
            <w:vAlign w:val="center"/>
            <w:hideMark/>
          </w:tcPr>
          <w:p w14:paraId="0CCD7A5A"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1CF84557"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7B88DCD7" w14:textId="77777777" w:rsidR="00750323" w:rsidRPr="004C61AB" w:rsidRDefault="00750323" w:rsidP="00200B88">
            <w:pPr>
              <w:jc w:val="center"/>
              <w:rPr>
                <w:sz w:val="18"/>
                <w:szCs w:val="18"/>
              </w:rPr>
            </w:pPr>
            <w:r w:rsidRPr="004C61AB">
              <w:rPr>
                <w:sz w:val="18"/>
                <w:szCs w:val="18"/>
              </w:rPr>
              <w:t>0.3</w:t>
            </w:r>
          </w:p>
        </w:tc>
        <w:tc>
          <w:tcPr>
            <w:tcW w:w="928" w:type="pct"/>
            <w:noWrap/>
            <w:vAlign w:val="center"/>
            <w:hideMark/>
          </w:tcPr>
          <w:p w14:paraId="4C8D13D3" w14:textId="77777777" w:rsidR="00750323" w:rsidRPr="004C61AB" w:rsidRDefault="00750323" w:rsidP="00200B88">
            <w:pPr>
              <w:jc w:val="center"/>
              <w:rPr>
                <w:sz w:val="18"/>
                <w:szCs w:val="18"/>
              </w:rPr>
            </w:pPr>
            <w:r w:rsidRPr="004C61AB">
              <w:rPr>
                <w:sz w:val="18"/>
                <w:szCs w:val="18"/>
              </w:rPr>
              <w:t>0.2</w:t>
            </w:r>
          </w:p>
        </w:tc>
      </w:tr>
      <w:tr w:rsidR="00750323" w:rsidRPr="00DD00AF" w14:paraId="464349E3" w14:textId="114AC7FC" w:rsidTr="00750323">
        <w:trPr>
          <w:trHeight w:val="20"/>
        </w:trPr>
        <w:tc>
          <w:tcPr>
            <w:tcW w:w="980" w:type="pct"/>
            <w:noWrap/>
            <w:vAlign w:val="center"/>
            <w:hideMark/>
          </w:tcPr>
          <w:p w14:paraId="2A2A5D2F"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29A981A1"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66DED4A1" w14:textId="77777777" w:rsidR="00750323" w:rsidRPr="004C61AB" w:rsidRDefault="00750323" w:rsidP="00200B88">
            <w:pPr>
              <w:jc w:val="center"/>
              <w:rPr>
                <w:sz w:val="18"/>
                <w:szCs w:val="18"/>
              </w:rPr>
            </w:pPr>
            <w:r w:rsidRPr="004C61AB">
              <w:rPr>
                <w:sz w:val="18"/>
                <w:szCs w:val="18"/>
              </w:rPr>
              <w:t>0.3</w:t>
            </w:r>
          </w:p>
        </w:tc>
        <w:tc>
          <w:tcPr>
            <w:tcW w:w="928" w:type="pct"/>
            <w:noWrap/>
            <w:vAlign w:val="center"/>
            <w:hideMark/>
          </w:tcPr>
          <w:p w14:paraId="0D9007D9" w14:textId="77777777" w:rsidR="00750323" w:rsidRPr="004C61AB" w:rsidRDefault="00750323" w:rsidP="00200B88">
            <w:pPr>
              <w:jc w:val="center"/>
              <w:rPr>
                <w:sz w:val="18"/>
                <w:szCs w:val="18"/>
              </w:rPr>
            </w:pPr>
            <w:r w:rsidRPr="004C61AB">
              <w:rPr>
                <w:sz w:val="18"/>
                <w:szCs w:val="18"/>
              </w:rPr>
              <w:t>0.2</w:t>
            </w:r>
          </w:p>
        </w:tc>
      </w:tr>
      <w:tr w:rsidR="00750323" w:rsidRPr="00DD00AF" w14:paraId="0DE17B6C" w14:textId="61264CFF" w:rsidTr="00750323">
        <w:trPr>
          <w:trHeight w:val="20"/>
        </w:trPr>
        <w:tc>
          <w:tcPr>
            <w:tcW w:w="980" w:type="pct"/>
            <w:noWrap/>
            <w:vAlign w:val="center"/>
            <w:hideMark/>
          </w:tcPr>
          <w:p w14:paraId="1E767211"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217A9794"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7715D411" w14:textId="77777777" w:rsidR="00750323" w:rsidRPr="004C61AB" w:rsidRDefault="00750323" w:rsidP="00200B88">
            <w:pPr>
              <w:jc w:val="center"/>
              <w:rPr>
                <w:sz w:val="18"/>
                <w:szCs w:val="18"/>
              </w:rPr>
            </w:pPr>
            <w:r w:rsidRPr="004C61AB">
              <w:rPr>
                <w:sz w:val="18"/>
                <w:szCs w:val="18"/>
              </w:rPr>
              <w:t>0.3</w:t>
            </w:r>
          </w:p>
        </w:tc>
        <w:tc>
          <w:tcPr>
            <w:tcW w:w="928" w:type="pct"/>
            <w:noWrap/>
            <w:vAlign w:val="center"/>
            <w:hideMark/>
          </w:tcPr>
          <w:p w14:paraId="1B757F12" w14:textId="77777777" w:rsidR="00750323" w:rsidRPr="004C61AB" w:rsidRDefault="00750323" w:rsidP="00200B88">
            <w:pPr>
              <w:jc w:val="center"/>
              <w:rPr>
                <w:sz w:val="18"/>
                <w:szCs w:val="18"/>
              </w:rPr>
            </w:pPr>
            <w:r w:rsidRPr="004C61AB">
              <w:rPr>
                <w:sz w:val="18"/>
                <w:szCs w:val="18"/>
              </w:rPr>
              <w:t>0.4</w:t>
            </w:r>
          </w:p>
        </w:tc>
      </w:tr>
      <w:tr w:rsidR="00750323" w:rsidRPr="00DD00AF" w14:paraId="42516740" w14:textId="685E6D87" w:rsidTr="00750323">
        <w:trPr>
          <w:trHeight w:val="20"/>
        </w:trPr>
        <w:tc>
          <w:tcPr>
            <w:tcW w:w="980" w:type="pct"/>
            <w:noWrap/>
            <w:vAlign w:val="center"/>
            <w:hideMark/>
          </w:tcPr>
          <w:p w14:paraId="1E488E0A" w14:textId="77777777" w:rsidR="00750323" w:rsidRPr="004C61AB" w:rsidRDefault="00750323" w:rsidP="00200B88">
            <w:pPr>
              <w:jc w:val="center"/>
              <w:rPr>
                <w:sz w:val="18"/>
                <w:szCs w:val="18"/>
              </w:rPr>
            </w:pPr>
            <w:r w:rsidRPr="004C61AB">
              <w:rPr>
                <w:sz w:val="18"/>
                <w:szCs w:val="18"/>
              </w:rPr>
              <w:t>510</w:t>
            </w:r>
          </w:p>
        </w:tc>
        <w:tc>
          <w:tcPr>
            <w:tcW w:w="1518" w:type="pct"/>
            <w:noWrap/>
            <w:vAlign w:val="center"/>
            <w:hideMark/>
          </w:tcPr>
          <w:p w14:paraId="59B20E21"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1ED4EA39" w14:textId="77777777" w:rsidR="00750323" w:rsidRPr="004C61AB" w:rsidRDefault="00750323" w:rsidP="00200B88">
            <w:pPr>
              <w:jc w:val="center"/>
              <w:rPr>
                <w:sz w:val="18"/>
                <w:szCs w:val="18"/>
              </w:rPr>
            </w:pPr>
            <w:r w:rsidRPr="004C61AB">
              <w:rPr>
                <w:sz w:val="18"/>
                <w:szCs w:val="18"/>
              </w:rPr>
              <w:t>0.3</w:t>
            </w:r>
          </w:p>
        </w:tc>
        <w:tc>
          <w:tcPr>
            <w:tcW w:w="928" w:type="pct"/>
            <w:noWrap/>
            <w:vAlign w:val="center"/>
            <w:hideMark/>
          </w:tcPr>
          <w:p w14:paraId="692A4533" w14:textId="77777777" w:rsidR="00750323" w:rsidRPr="004C61AB" w:rsidRDefault="00750323" w:rsidP="00200B88">
            <w:pPr>
              <w:jc w:val="center"/>
              <w:rPr>
                <w:sz w:val="18"/>
                <w:szCs w:val="18"/>
              </w:rPr>
            </w:pPr>
            <w:r w:rsidRPr="004C61AB">
              <w:rPr>
                <w:sz w:val="18"/>
                <w:szCs w:val="18"/>
              </w:rPr>
              <w:t>0.4</w:t>
            </w:r>
          </w:p>
        </w:tc>
      </w:tr>
      <w:tr w:rsidR="00750323" w:rsidRPr="00DD00AF" w14:paraId="13129B45" w14:textId="4D0CF694" w:rsidTr="00750323">
        <w:trPr>
          <w:trHeight w:val="20"/>
        </w:trPr>
        <w:tc>
          <w:tcPr>
            <w:tcW w:w="980" w:type="pct"/>
            <w:noWrap/>
            <w:vAlign w:val="center"/>
            <w:hideMark/>
          </w:tcPr>
          <w:p w14:paraId="47F2C72F" w14:textId="77777777" w:rsidR="00750323" w:rsidRPr="004C61AB" w:rsidRDefault="00750323" w:rsidP="00200B88">
            <w:pPr>
              <w:jc w:val="center"/>
              <w:rPr>
                <w:sz w:val="18"/>
                <w:szCs w:val="18"/>
              </w:rPr>
            </w:pPr>
            <w:r w:rsidRPr="004C61AB">
              <w:rPr>
                <w:sz w:val="18"/>
                <w:szCs w:val="18"/>
              </w:rPr>
              <w:t>30</w:t>
            </w:r>
          </w:p>
        </w:tc>
        <w:tc>
          <w:tcPr>
            <w:tcW w:w="1518" w:type="pct"/>
            <w:noWrap/>
            <w:vAlign w:val="center"/>
            <w:hideMark/>
          </w:tcPr>
          <w:p w14:paraId="196BEE71"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5CA7177A" w14:textId="77777777" w:rsidR="00750323" w:rsidRPr="004C61AB" w:rsidRDefault="00750323" w:rsidP="00200B88">
            <w:pPr>
              <w:jc w:val="center"/>
              <w:rPr>
                <w:sz w:val="18"/>
                <w:szCs w:val="18"/>
              </w:rPr>
            </w:pPr>
            <w:r w:rsidRPr="004C61AB">
              <w:rPr>
                <w:sz w:val="18"/>
                <w:szCs w:val="18"/>
              </w:rPr>
              <w:t>0.3</w:t>
            </w:r>
          </w:p>
        </w:tc>
        <w:tc>
          <w:tcPr>
            <w:tcW w:w="928" w:type="pct"/>
            <w:noWrap/>
            <w:vAlign w:val="center"/>
            <w:hideMark/>
          </w:tcPr>
          <w:p w14:paraId="113C8687" w14:textId="77777777" w:rsidR="00750323" w:rsidRPr="004C61AB" w:rsidRDefault="00750323" w:rsidP="00200B88">
            <w:pPr>
              <w:jc w:val="center"/>
              <w:rPr>
                <w:sz w:val="18"/>
                <w:szCs w:val="18"/>
              </w:rPr>
            </w:pPr>
            <w:r w:rsidRPr="004C61AB">
              <w:rPr>
                <w:sz w:val="18"/>
                <w:szCs w:val="18"/>
              </w:rPr>
              <w:t>0.8</w:t>
            </w:r>
          </w:p>
        </w:tc>
      </w:tr>
      <w:tr w:rsidR="00750323" w:rsidRPr="00DD00AF" w14:paraId="00D2FF70" w14:textId="37CD43C6" w:rsidTr="00750323">
        <w:trPr>
          <w:trHeight w:val="20"/>
        </w:trPr>
        <w:tc>
          <w:tcPr>
            <w:tcW w:w="980" w:type="pct"/>
            <w:noWrap/>
            <w:vAlign w:val="center"/>
            <w:hideMark/>
          </w:tcPr>
          <w:p w14:paraId="4BDB648E" w14:textId="77777777" w:rsidR="00750323" w:rsidRPr="004C61AB" w:rsidRDefault="00750323" w:rsidP="00200B88">
            <w:pPr>
              <w:jc w:val="center"/>
              <w:rPr>
                <w:sz w:val="18"/>
                <w:szCs w:val="18"/>
              </w:rPr>
            </w:pPr>
            <w:r w:rsidRPr="004C61AB">
              <w:rPr>
                <w:sz w:val="18"/>
                <w:szCs w:val="18"/>
              </w:rPr>
              <w:t>120</w:t>
            </w:r>
          </w:p>
        </w:tc>
        <w:tc>
          <w:tcPr>
            <w:tcW w:w="1518" w:type="pct"/>
            <w:noWrap/>
            <w:vAlign w:val="center"/>
            <w:hideMark/>
          </w:tcPr>
          <w:p w14:paraId="2E4D47F0" w14:textId="77777777" w:rsidR="00750323" w:rsidRPr="004C61AB" w:rsidRDefault="00750323" w:rsidP="00200B88">
            <w:pPr>
              <w:jc w:val="center"/>
              <w:rPr>
                <w:sz w:val="18"/>
                <w:szCs w:val="18"/>
              </w:rPr>
            </w:pPr>
            <w:r w:rsidRPr="004C61AB">
              <w:rPr>
                <w:sz w:val="18"/>
                <w:szCs w:val="18"/>
              </w:rPr>
              <w:t>0.5</w:t>
            </w:r>
          </w:p>
        </w:tc>
        <w:tc>
          <w:tcPr>
            <w:tcW w:w="1574" w:type="pct"/>
            <w:noWrap/>
            <w:vAlign w:val="center"/>
            <w:hideMark/>
          </w:tcPr>
          <w:p w14:paraId="65CDA11F" w14:textId="77777777" w:rsidR="00750323" w:rsidRPr="004C61AB" w:rsidRDefault="00750323" w:rsidP="00200B88">
            <w:pPr>
              <w:jc w:val="center"/>
              <w:rPr>
                <w:sz w:val="18"/>
                <w:szCs w:val="18"/>
              </w:rPr>
            </w:pPr>
            <w:r w:rsidRPr="004C61AB">
              <w:rPr>
                <w:sz w:val="18"/>
                <w:szCs w:val="18"/>
              </w:rPr>
              <w:t>0.3</w:t>
            </w:r>
          </w:p>
        </w:tc>
        <w:tc>
          <w:tcPr>
            <w:tcW w:w="928" w:type="pct"/>
            <w:noWrap/>
            <w:vAlign w:val="center"/>
            <w:hideMark/>
          </w:tcPr>
          <w:p w14:paraId="1CAB016C" w14:textId="77777777" w:rsidR="00750323" w:rsidRPr="004C61AB" w:rsidRDefault="00750323" w:rsidP="00200B88">
            <w:pPr>
              <w:jc w:val="center"/>
              <w:rPr>
                <w:sz w:val="18"/>
                <w:szCs w:val="18"/>
              </w:rPr>
            </w:pPr>
            <w:r w:rsidRPr="004C61AB">
              <w:rPr>
                <w:sz w:val="18"/>
                <w:szCs w:val="18"/>
              </w:rPr>
              <w:t>0.8</w:t>
            </w:r>
          </w:p>
        </w:tc>
      </w:tr>
      <w:tr w:rsidR="00750323" w:rsidRPr="00DD00AF" w14:paraId="59830A6E" w14:textId="49578581" w:rsidTr="00750323">
        <w:trPr>
          <w:trHeight w:val="20"/>
        </w:trPr>
        <w:tc>
          <w:tcPr>
            <w:tcW w:w="980" w:type="pct"/>
            <w:tcBorders>
              <w:bottom w:val="single" w:sz="4" w:space="0" w:color="auto"/>
            </w:tcBorders>
            <w:noWrap/>
            <w:vAlign w:val="center"/>
            <w:hideMark/>
          </w:tcPr>
          <w:p w14:paraId="399E11C0" w14:textId="77777777" w:rsidR="00750323" w:rsidRPr="004C61AB" w:rsidRDefault="00750323" w:rsidP="00200B88">
            <w:pPr>
              <w:jc w:val="center"/>
              <w:rPr>
                <w:sz w:val="18"/>
                <w:szCs w:val="18"/>
              </w:rPr>
            </w:pPr>
            <w:r w:rsidRPr="004C61AB">
              <w:rPr>
                <w:sz w:val="18"/>
                <w:szCs w:val="18"/>
              </w:rPr>
              <w:t>510</w:t>
            </w:r>
          </w:p>
        </w:tc>
        <w:tc>
          <w:tcPr>
            <w:tcW w:w="1518" w:type="pct"/>
            <w:tcBorders>
              <w:bottom w:val="single" w:sz="4" w:space="0" w:color="auto"/>
            </w:tcBorders>
            <w:noWrap/>
            <w:vAlign w:val="center"/>
            <w:hideMark/>
          </w:tcPr>
          <w:p w14:paraId="471707E3" w14:textId="77777777" w:rsidR="00750323" w:rsidRPr="004C61AB" w:rsidRDefault="00750323" w:rsidP="00200B88">
            <w:pPr>
              <w:jc w:val="center"/>
              <w:rPr>
                <w:sz w:val="18"/>
                <w:szCs w:val="18"/>
              </w:rPr>
            </w:pPr>
            <w:r w:rsidRPr="004C61AB">
              <w:rPr>
                <w:sz w:val="18"/>
                <w:szCs w:val="18"/>
              </w:rPr>
              <w:t>0.5</w:t>
            </w:r>
          </w:p>
        </w:tc>
        <w:tc>
          <w:tcPr>
            <w:tcW w:w="1574" w:type="pct"/>
            <w:tcBorders>
              <w:bottom w:val="single" w:sz="4" w:space="0" w:color="auto"/>
            </w:tcBorders>
            <w:noWrap/>
            <w:vAlign w:val="center"/>
            <w:hideMark/>
          </w:tcPr>
          <w:p w14:paraId="59965F57" w14:textId="77777777" w:rsidR="00750323" w:rsidRPr="004C61AB" w:rsidRDefault="00750323" w:rsidP="00200B88">
            <w:pPr>
              <w:jc w:val="center"/>
              <w:rPr>
                <w:sz w:val="18"/>
                <w:szCs w:val="18"/>
              </w:rPr>
            </w:pPr>
            <w:r w:rsidRPr="004C61AB">
              <w:rPr>
                <w:sz w:val="18"/>
                <w:szCs w:val="18"/>
              </w:rPr>
              <w:t>0.3</w:t>
            </w:r>
          </w:p>
        </w:tc>
        <w:tc>
          <w:tcPr>
            <w:tcW w:w="928" w:type="pct"/>
            <w:tcBorders>
              <w:bottom w:val="single" w:sz="4" w:space="0" w:color="auto"/>
            </w:tcBorders>
            <w:noWrap/>
            <w:vAlign w:val="center"/>
            <w:hideMark/>
          </w:tcPr>
          <w:p w14:paraId="78D46697" w14:textId="77777777" w:rsidR="00750323" w:rsidRPr="004C61AB" w:rsidRDefault="00750323" w:rsidP="00200B88">
            <w:pPr>
              <w:jc w:val="center"/>
              <w:rPr>
                <w:sz w:val="18"/>
                <w:szCs w:val="18"/>
              </w:rPr>
            </w:pPr>
            <w:r w:rsidRPr="004C61AB">
              <w:rPr>
                <w:sz w:val="18"/>
                <w:szCs w:val="18"/>
              </w:rPr>
              <w:t>0.8</w:t>
            </w:r>
          </w:p>
        </w:tc>
      </w:tr>
    </w:tbl>
    <w:p w14:paraId="1350DCA8" w14:textId="5C20AF68" w:rsidR="00633B73" w:rsidRPr="00DD00AF" w:rsidRDefault="00C100EA" w:rsidP="00350D98">
      <w:pPr>
        <w:spacing w:line="480" w:lineRule="auto"/>
        <w:rPr>
          <w:b/>
          <w:sz w:val="20"/>
          <w:szCs w:val="20"/>
        </w:rPr>
      </w:pPr>
      <w:bookmarkStart w:id="95" w:name="_Hlk110053933"/>
      <w:r w:rsidRPr="00DD00AF">
        <w:rPr>
          <w:rFonts w:eastAsia="Times New Roman"/>
          <w:i/>
          <w:sz w:val="16"/>
          <w:szCs w:val="16"/>
        </w:rPr>
        <w:t xml:space="preserve">Note. </w:t>
      </w:r>
      <w:r w:rsidRPr="00DD00AF">
        <w:rPr>
          <w:rFonts w:eastAsia="Times New Roman"/>
          <w:iCs/>
          <w:sz w:val="16"/>
          <w:szCs w:val="16"/>
        </w:rPr>
        <w:t>beta1, beta2, and beta3 are from data-generation equation. CN indicates the cluster numbers</w:t>
      </w:r>
      <w:bookmarkEnd w:id="95"/>
      <w:r w:rsidRPr="00DD00AF">
        <w:rPr>
          <w:rFonts w:eastAsia="Times New Roman"/>
          <w:iCs/>
          <w:sz w:val="16"/>
          <w:szCs w:val="16"/>
        </w:rPr>
        <w:t>.</w:t>
      </w:r>
      <w:r w:rsidRPr="00DD00AF">
        <w:rPr>
          <w:rFonts w:eastAsia="Times New Roman"/>
          <w:i/>
          <w:sz w:val="16"/>
          <w:szCs w:val="16"/>
        </w:rPr>
        <w:t xml:space="preserve"> </w:t>
      </w:r>
    </w:p>
    <w:p w14:paraId="28007E66" w14:textId="77777777" w:rsidR="0009182B" w:rsidRPr="00DD00AF" w:rsidRDefault="0009182B">
      <w:pPr>
        <w:rPr>
          <w:b/>
        </w:rPr>
      </w:pPr>
      <w:bookmarkStart w:id="96" w:name="_Toc109813182"/>
      <w:bookmarkStart w:id="97" w:name="_Toc108986004"/>
      <w:bookmarkStart w:id="98" w:name="_Toc108986107"/>
      <w:r w:rsidRPr="00DD00AF">
        <w:br w:type="page"/>
      </w:r>
    </w:p>
    <w:p w14:paraId="04F52A84" w14:textId="2B4598B7" w:rsidR="00350D98" w:rsidRPr="00DD00AF" w:rsidRDefault="00350D98" w:rsidP="00633B73">
      <w:pPr>
        <w:pStyle w:val="3"/>
      </w:pPr>
      <w:r w:rsidRPr="00DD00AF">
        <w:lastRenderedPageBreak/>
        <w:t xml:space="preserve">Type Ⅰ Error </w:t>
      </w:r>
      <w:r w:rsidR="00783BC4" w:rsidRPr="00DD00AF">
        <w:t>R</w:t>
      </w:r>
      <w:r w:rsidRPr="00DD00AF">
        <w:t>ate</w:t>
      </w:r>
      <w:bookmarkEnd w:id="96"/>
      <w:r w:rsidRPr="00DD00AF">
        <w:t xml:space="preserve"> </w:t>
      </w:r>
      <w:bookmarkEnd w:id="97"/>
      <w:bookmarkEnd w:id="98"/>
    </w:p>
    <w:p w14:paraId="0015E65E" w14:textId="44D270A3" w:rsidR="00B2065B" w:rsidRPr="00DD00AF" w:rsidRDefault="0008099B" w:rsidP="00B2065B">
      <w:pPr>
        <w:spacing w:line="480" w:lineRule="auto"/>
        <w:ind w:firstLine="720"/>
      </w:pPr>
      <w:r w:rsidRPr="00DD00AF">
        <w:t>T</w:t>
      </w:r>
      <w:r w:rsidR="00350D98" w:rsidRPr="00DD00AF">
        <w:t xml:space="preserve">he </w:t>
      </w:r>
      <w:r w:rsidR="00576050" w:rsidRPr="00DD00AF">
        <w:t>Type Ⅰ</w:t>
      </w:r>
      <w:r w:rsidR="00350D98" w:rsidRPr="00DD00AF">
        <w:t xml:space="preserve"> error rate</w:t>
      </w:r>
      <w:r w:rsidR="00974183" w:rsidRPr="00DD00AF">
        <w:t xml:space="preserve"> w</w:t>
      </w:r>
      <w:r w:rsidR="002F463E" w:rsidRPr="00DD00AF">
        <w:t>as</w:t>
      </w:r>
      <w:r w:rsidR="00974183" w:rsidRPr="00DD00AF">
        <w:t xml:space="preserve"> evaluated</w:t>
      </w:r>
      <w:r w:rsidRPr="00DD00AF">
        <w:t xml:space="preserve"> for all eleven models and under all the conditions</w:t>
      </w:r>
      <w:r w:rsidR="00974183" w:rsidRPr="00DD00AF">
        <w:t>.</w:t>
      </w:r>
      <w:r w:rsidR="00A940F1" w:rsidRPr="00DD00AF">
        <w:t xml:space="preserve"> The 0.05 level of significance</w:t>
      </w:r>
      <w:r w:rsidRPr="00DD00AF">
        <w:t xml:space="preserve"> was</w:t>
      </w:r>
      <w:r w:rsidR="00A940F1" w:rsidRPr="00DD00AF">
        <w:t xml:space="preserve"> used to determine whether each parameter </w:t>
      </w:r>
      <w:r w:rsidRPr="00DD00AF">
        <w:t>wa</w:t>
      </w:r>
      <w:r w:rsidR="00A940F1" w:rsidRPr="00DD00AF">
        <w:t>s significant or not.</w:t>
      </w:r>
      <w:r w:rsidR="00AE5BB0" w:rsidRPr="00DD00AF">
        <w:t xml:space="preserve"> </w:t>
      </w:r>
      <w:r w:rsidR="00350D98" w:rsidRPr="00DD00AF">
        <w:t xml:space="preserve">This study evaluated </w:t>
      </w:r>
      <w:r w:rsidR="00281927" w:rsidRPr="00DD00AF">
        <w:t xml:space="preserve">the </w:t>
      </w:r>
      <w:r w:rsidR="00350D98" w:rsidRPr="00DD00AF">
        <w:t xml:space="preserve">Type Ⅰ error rate by calculating </w:t>
      </w:r>
      <w:r w:rsidR="00281927" w:rsidRPr="00DD00AF">
        <w:t xml:space="preserve">the </w:t>
      </w:r>
      <w:r w:rsidR="00350D98" w:rsidRPr="00DD00AF">
        <w:t xml:space="preserve">significance rate of parameters </w:t>
      </w:r>
      <w:r w:rsidR="00664FF5" w:rsidRPr="00DD00AF">
        <w:t xml:space="preserve">when </w:t>
      </w:r>
      <w:r w:rsidR="00922598" w:rsidRPr="00DD00AF">
        <w:t>there is no effect—when the corresponding beta parameter in the data generation equation is zero.</w:t>
      </w:r>
      <w:r w:rsidR="00AE5BB0" w:rsidRPr="00DD00AF">
        <w:t xml:space="preserve"> </w:t>
      </w:r>
      <w:r w:rsidR="00350D98" w:rsidRPr="00DD00AF">
        <w:t xml:space="preserve">For example, under the conditions </w:t>
      </w:r>
      <w:r w:rsidR="00922598" w:rsidRPr="00DD00AF">
        <w:t>where beta2 is zero</w:t>
      </w:r>
      <w:r w:rsidR="00350D98" w:rsidRPr="00DD00AF">
        <w:t xml:space="preserve">, the parameters that correspond to the </w:t>
      </w:r>
      <w:r w:rsidR="00D7679C" w:rsidRPr="00DD00AF">
        <w:t xml:space="preserve">(gender effect) </w:t>
      </w:r>
      <w:r w:rsidR="00922598" w:rsidRPr="00DD00AF">
        <w:t>beta2</w:t>
      </w:r>
      <w:r w:rsidR="00350D98" w:rsidRPr="00DD00AF">
        <w:t xml:space="preserve"> should</w:t>
      </w:r>
      <w:r w:rsidR="00922598" w:rsidRPr="00DD00AF">
        <w:t xml:space="preserve"> not</w:t>
      </w:r>
      <w:r w:rsidR="00350D98" w:rsidRPr="00DD00AF">
        <w:t xml:space="preserve"> be significant. See </w:t>
      </w:r>
      <w:r w:rsidR="00576050" w:rsidRPr="00DD00AF">
        <w:t>t</w:t>
      </w:r>
      <w:r w:rsidR="00350D98" w:rsidRPr="00DD00AF">
        <w:t xml:space="preserve">able 5 for information on which parameters in the models </w:t>
      </w:r>
      <w:r w:rsidR="00281927" w:rsidRPr="00DD00AF">
        <w:t>correspond</w:t>
      </w:r>
      <w:r w:rsidR="00350D98" w:rsidRPr="00DD00AF">
        <w:t xml:space="preserve"> to which effects.</w:t>
      </w:r>
      <w:r w:rsidR="00AE5BB0" w:rsidRPr="00DD00AF">
        <w:t xml:space="preserve"> </w:t>
      </w:r>
      <w:r w:rsidR="00176F36" w:rsidRPr="00DD00AF">
        <w:t xml:space="preserve">A </w:t>
      </w:r>
      <w:r w:rsidR="001421F7" w:rsidRPr="00DD00AF">
        <w:t>reasonable</w:t>
      </w:r>
      <w:r w:rsidR="00176F36" w:rsidRPr="00DD00AF">
        <w:t xml:space="preserve"> Type Ⅰ error rate </w:t>
      </w:r>
      <w:r w:rsidR="00FC5217" w:rsidRPr="00DD00AF">
        <w:t xml:space="preserve">range </w:t>
      </w:r>
      <w:r w:rsidR="00176F36" w:rsidRPr="00DD00AF">
        <w:t xml:space="preserve">is between 2.5% and 7.5% </w:t>
      </w:r>
      <w:r w:rsidR="00176F36" w:rsidRPr="00DD00AF">
        <w:fldChar w:fldCharType="begin"/>
      </w:r>
      <w:r w:rsidR="00E532B3" w:rsidRPr="00DD00AF">
        <w:instrText xml:space="preserve"> ADDIN ZOTERO_ITEM CSL_CITATION {"citationID":"4WQH398x","properties":{"formattedCitation":"(Bradley, 1978)","plainCitation":"(Bradley, 1978)","noteIndex":0},"citationItems":[{"id":759,"uris":["http://zotero.org/users/8270394/items/ZNT6VK6W"],"itemData":{"id":759,"type":"article-journal","container-title":"British Journal of Mathematical and Statistical Psychology","DOI":"10.1111/j.2044-8317.1978.tb00581.x","ISSN":"00071102","issue":"2","language":"en","page":"144-152","source":"DOI.org (Crossref)","title":"Robustness?","volume":"31","author":[{"family":"Bradley","given":"James V."}],"issued":{"date-parts":[["1978",11]]}}}],"schema":"https://github.com/citation-style-language/schema/raw/master/csl-citation.json"} </w:instrText>
      </w:r>
      <w:r w:rsidR="00176F36" w:rsidRPr="00DD00AF">
        <w:fldChar w:fldCharType="separate"/>
      </w:r>
      <w:r w:rsidR="00176F36" w:rsidRPr="00DD00AF">
        <w:t>(Bradley, 1978)</w:t>
      </w:r>
      <w:r w:rsidR="00176F36" w:rsidRPr="00DD00AF">
        <w:fldChar w:fldCharType="end"/>
      </w:r>
      <w:r w:rsidR="00072F2A" w:rsidRPr="00DD00AF">
        <w:t>.</w:t>
      </w:r>
    </w:p>
    <w:p w14:paraId="4EA9B4C8" w14:textId="42FB4E19" w:rsidR="00350D98" w:rsidRPr="00DD00AF" w:rsidRDefault="00350D98" w:rsidP="001D35E8">
      <w:pPr>
        <w:spacing w:line="480" w:lineRule="auto"/>
        <w:ind w:firstLine="720"/>
      </w:pPr>
      <w:r w:rsidRPr="00DD00AF">
        <w:rPr>
          <w:b/>
          <w:bCs/>
        </w:rPr>
        <w:t xml:space="preserve">Type </w:t>
      </w:r>
      <w:r w:rsidRPr="00DD00AF">
        <w:rPr>
          <w:b/>
        </w:rPr>
        <w:t>Ⅰ</w:t>
      </w:r>
      <w:r w:rsidRPr="00DD00AF">
        <w:rPr>
          <w:b/>
          <w:bCs/>
        </w:rPr>
        <w:t xml:space="preserve"> error rate of gender effect.</w:t>
      </w:r>
      <w:r w:rsidR="001D35E8" w:rsidRPr="00DD00AF">
        <w:rPr>
          <w:b/>
          <w:bCs/>
        </w:rPr>
        <w:t xml:space="preserve"> </w:t>
      </w:r>
      <w:r w:rsidRPr="00DD00AF">
        <w:t>The variables that correspond to gender effect ha</w:t>
      </w:r>
      <w:r w:rsidR="00281927" w:rsidRPr="00DD00AF">
        <w:t>ve acceptable Type Ⅰ error rate</w:t>
      </w:r>
      <w:r w:rsidR="00530DE3" w:rsidRPr="00DD00AF">
        <w:t>,</w:t>
      </w:r>
      <w:r w:rsidR="00281927" w:rsidRPr="00DD00AF">
        <w:t xml:space="preserve"> ranging</w:t>
      </w:r>
      <w:r w:rsidR="00576050" w:rsidRPr="00DD00AF">
        <w:t xml:space="preserve"> from </w:t>
      </w:r>
      <w:r w:rsidR="00324386" w:rsidRPr="00DD00AF">
        <w:t>2.5</w:t>
      </w:r>
      <w:r w:rsidRPr="00DD00AF">
        <w:t xml:space="preserve">% </w:t>
      </w:r>
      <w:r w:rsidR="00576050" w:rsidRPr="00DD00AF">
        <w:t xml:space="preserve">to </w:t>
      </w:r>
      <w:r w:rsidR="00783BC4" w:rsidRPr="00DD00AF">
        <w:t>7.5</w:t>
      </w:r>
      <w:r w:rsidRPr="00DD00AF">
        <w:t>%.</w:t>
      </w:r>
      <w:r w:rsidR="00324386" w:rsidRPr="00DD00AF">
        <w:t xml:space="preserve"> </w:t>
      </w:r>
      <w:r w:rsidR="00187C6A" w:rsidRPr="00DD00AF">
        <w:t>Specifically</w:t>
      </w:r>
      <w:r w:rsidR="00324386" w:rsidRPr="00DD00AF">
        <w:t xml:space="preserve">, Type Ⅰ error </w:t>
      </w:r>
      <w:r w:rsidR="00DD4568" w:rsidRPr="00DD00AF">
        <w:t>ra</w:t>
      </w:r>
      <w:r w:rsidR="00324386" w:rsidRPr="00DD00AF">
        <w:t>t</w:t>
      </w:r>
      <w:r w:rsidR="00DD4568" w:rsidRPr="00DD00AF">
        <w:t>e</w:t>
      </w:r>
      <w:r w:rsidR="00324386" w:rsidRPr="00DD00AF">
        <w:t xml:space="preserve"> of gender effect rang</w:t>
      </w:r>
      <w:r w:rsidR="00DE2D11" w:rsidRPr="00DD00AF">
        <w:t>es</w:t>
      </w:r>
      <w:r w:rsidR="00324386" w:rsidRPr="00DD00AF">
        <w:t xml:space="preserve"> from 2.7% to 6.4%. To sum up,</w:t>
      </w:r>
      <w:r w:rsidR="00DF5942" w:rsidRPr="00DD00AF">
        <w:t xml:space="preserve"> </w:t>
      </w:r>
      <w:r w:rsidR="00FA2F1A" w:rsidRPr="00DD00AF">
        <w:t>regarding</w:t>
      </w:r>
      <w:r w:rsidR="00324386" w:rsidRPr="00DD00AF">
        <w:t xml:space="preserve"> </w:t>
      </w:r>
      <w:r w:rsidR="00576050" w:rsidRPr="00DD00AF">
        <w:t>Type Ⅰ</w:t>
      </w:r>
      <w:r w:rsidR="00783BC4" w:rsidRPr="00DD00AF">
        <w:t xml:space="preserve"> error rate of gender effect, </w:t>
      </w:r>
      <w:r w:rsidR="00A504D3" w:rsidRPr="00DD00AF">
        <w:t xml:space="preserve">pooled-regression </w:t>
      </w:r>
      <w:r w:rsidR="00783BC4" w:rsidRPr="00DD00AF">
        <w:t xml:space="preserve">models and multilevel models showed acceptable </w:t>
      </w:r>
      <w:r w:rsidR="00576050" w:rsidRPr="00DD00AF">
        <w:t>Type Ⅰ</w:t>
      </w:r>
      <w:r w:rsidR="00783BC4" w:rsidRPr="00DD00AF">
        <w:t xml:space="preserve"> error rate. </w:t>
      </w:r>
      <w:r w:rsidR="00530DE3" w:rsidRPr="00DD00AF">
        <w:t xml:space="preserve">See Appendix 1 for more information on Type Ⅰ error rate of gender effects. </w:t>
      </w:r>
    </w:p>
    <w:p w14:paraId="712054CE" w14:textId="04A67C07" w:rsidR="00AE5BB0" w:rsidRPr="00DD00AF" w:rsidRDefault="00350D98" w:rsidP="00576050">
      <w:pPr>
        <w:spacing w:line="480" w:lineRule="auto"/>
      </w:pPr>
      <w:r w:rsidRPr="00DD00AF">
        <w:rPr>
          <w:lang w:eastAsia="ko-KR"/>
        </w:rPr>
        <w:t xml:space="preserve"> </w:t>
      </w:r>
      <w:r w:rsidR="00576050" w:rsidRPr="00DD00AF">
        <w:rPr>
          <w:lang w:eastAsia="ko-KR"/>
        </w:rPr>
        <w:tab/>
      </w:r>
      <w:r w:rsidR="001D35E8" w:rsidRPr="00DD00AF">
        <w:rPr>
          <w:b/>
          <w:bCs/>
        </w:rPr>
        <w:t xml:space="preserve">Type </w:t>
      </w:r>
      <w:r w:rsidR="001D35E8" w:rsidRPr="00DD00AF">
        <w:rPr>
          <w:b/>
        </w:rPr>
        <w:t>Ⅰ</w:t>
      </w:r>
      <w:r w:rsidR="001D35E8" w:rsidRPr="00DD00AF">
        <w:rPr>
          <w:b/>
          <w:bCs/>
        </w:rPr>
        <w:t xml:space="preserve"> error rate</w:t>
      </w:r>
      <w:r w:rsidRPr="00DD00AF">
        <w:rPr>
          <w:b/>
          <w:bCs/>
        </w:rPr>
        <w:t xml:space="preserve"> of </w:t>
      </w:r>
      <w:r w:rsidR="00281927" w:rsidRPr="00DD00AF">
        <w:rPr>
          <w:b/>
          <w:bCs/>
        </w:rPr>
        <w:t xml:space="preserve">the </w:t>
      </w:r>
      <w:r w:rsidRPr="00DD00AF">
        <w:rPr>
          <w:b/>
          <w:bCs/>
        </w:rPr>
        <w:t>interaction effec</w:t>
      </w:r>
      <w:r w:rsidR="00595CF6" w:rsidRPr="00DD00AF">
        <w:rPr>
          <w:b/>
          <w:bCs/>
        </w:rPr>
        <w:t xml:space="preserve">t. </w:t>
      </w:r>
      <w:r w:rsidRPr="00DD00AF">
        <w:t xml:space="preserve">The </w:t>
      </w:r>
      <w:r w:rsidR="00576050" w:rsidRPr="00DD00AF">
        <w:t>Type Ⅰ</w:t>
      </w:r>
      <w:r w:rsidRPr="00DD00AF">
        <w:t xml:space="preserve"> error rate for this interaction effect in </w:t>
      </w:r>
      <w:r w:rsidR="00131569" w:rsidRPr="00DD00AF">
        <w:t>MLMYIN</w:t>
      </w:r>
      <w:r w:rsidRPr="00DD00AF">
        <w:t xml:space="preserve"> w</w:t>
      </w:r>
      <w:r w:rsidR="00281927" w:rsidRPr="00DD00AF">
        <w:t>as</w:t>
      </w:r>
      <w:r w:rsidRPr="00DD00AF">
        <w:t xml:space="preserve"> acceptable, rang</w:t>
      </w:r>
      <w:r w:rsidR="00DE2D11" w:rsidRPr="00DD00AF">
        <w:t>ing</w:t>
      </w:r>
      <w:r w:rsidRPr="00DD00AF">
        <w:t xml:space="preserve"> from </w:t>
      </w:r>
      <w:r w:rsidR="00D94BBD" w:rsidRPr="00DD00AF">
        <w:t>2.5</w:t>
      </w:r>
      <w:r w:rsidRPr="00DD00AF">
        <w:t>% to 7</w:t>
      </w:r>
      <w:r w:rsidR="00A60264" w:rsidRPr="00DD00AF">
        <w:t>.5</w:t>
      </w:r>
      <w:r w:rsidRPr="00DD00AF">
        <w:t>%</w:t>
      </w:r>
      <w:r w:rsidR="00281927" w:rsidRPr="00DD00AF">
        <w:t>,</w:t>
      </w:r>
      <w:r w:rsidRPr="00DD00AF">
        <w:t xml:space="preserve"> </w:t>
      </w:r>
      <w:r w:rsidR="0008229C" w:rsidRPr="00DD00AF">
        <w:t>but not for</w:t>
      </w:r>
      <w:r w:rsidRPr="00DD00AF">
        <w:t xml:space="preserve"> </w:t>
      </w:r>
      <w:r w:rsidR="00131569" w:rsidRPr="00DD00AF">
        <w:t>REGYTW</w:t>
      </w:r>
      <w:r w:rsidR="00DA6459" w:rsidRPr="00DD00AF">
        <w:t xml:space="preserve">, </w:t>
      </w:r>
      <w:r w:rsidR="00131569" w:rsidRPr="00DD00AF">
        <w:t>REGYTH</w:t>
      </w:r>
      <w:r w:rsidR="00DA6459" w:rsidRPr="00DD00AF">
        <w:t xml:space="preserve">, </w:t>
      </w:r>
      <w:r w:rsidR="00131569" w:rsidRPr="00DD00AF">
        <w:t>MLMYTW</w:t>
      </w:r>
      <w:r w:rsidR="00DE2D11" w:rsidRPr="00DD00AF">
        <w:t>,</w:t>
      </w:r>
      <w:r w:rsidR="00DA6459" w:rsidRPr="00DD00AF">
        <w:t xml:space="preserve"> and </w:t>
      </w:r>
      <w:r w:rsidR="00131569" w:rsidRPr="00DD00AF">
        <w:t>MLMYTH</w:t>
      </w:r>
      <w:r w:rsidRPr="00DD00AF">
        <w:t xml:space="preserve">. </w:t>
      </w:r>
      <w:r w:rsidR="00996475" w:rsidRPr="00DD00AF">
        <w:t xml:space="preserve">Only </w:t>
      </w:r>
      <w:r w:rsidR="00DE2D11" w:rsidRPr="00DD00AF">
        <w:t xml:space="preserve">the </w:t>
      </w:r>
      <w:r w:rsidR="00131569" w:rsidRPr="00DD00AF">
        <w:t>MLMYIN</w:t>
      </w:r>
      <w:r w:rsidR="00996475" w:rsidRPr="00DD00AF">
        <w:t xml:space="preserve"> model showed </w:t>
      </w:r>
      <w:r w:rsidR="00CD105B" w:rsidRPr="00DD00AF">
        <w:t xml:space="preserve">good </w:t>
      </w:r>
      <w:r w:rsidR="00996475" w:rsidRPr="00DD00AF">
        <w:t xml:space="preserve">Type Ⅰ error rate, ranged from </w:t>
      </w:r>
      <w:r w:rsidR="00A06EAD" w:rsidRPr="00DD00AF">
        <w:t>3.5%</w:t>
      </w:r>
      <w:r w:rsidR="00996475" w:rsidRPr="00DD00AF">
        <w:t xml:space="preserve"> to </w:t>
      </w:r>
      <w:r w:rsidR="00A06EAD" w:rsidRPr="00DD00AF">
        <w:t>7.0%</w:t>
      </w:r>
      <w:r w:rsidR="00936B14" w:rsidRPr="00DD00AF">
        <w:t>.</w:t>
      </w:r>
      <w:r w:rsidR="00AE5BB0" w:rsidRPr="00DD00AF">
        <w:t xml:space="preserve"> </w:t>
      </w:r>
      <w:r w:rsidR="00576050" w:rsidRPr="00DD00AF">
        <w:t>Type Ⅰ</w:t>
      </w:r>
      <w:r w:rsidR="00314ACD" w:rsidRPr="00DD00AF">
        <w:t xml:space="preserve"> error rate that </w:t>
      </w:r>
      <w:r w:rsidR="00281927" w:rsidRPr="00DD00AF">
        <w:t>were</w:t>
      </w:r>
      <w:r w:rsidR="00D94BBD" w:rsidRPr="00DD00AF">
        <w:t xml:space="preserve"> lower than 2.5% </w:t>
      </w:r>
      <w:r w:rsidR="00907AF3" w:rsidRPr="00DD00AF">
        <w:t>or</w:t>
      </w:r>
      <w:r w:rsidR="00281927" w:rsidRPr="00DD00AF">
        <w:t xml:space="preserve"> </w:t>
      </w:r>
      <w:r w:rsidR="00314ACD" w:rsidRPr="00DD00AF">
        <w:t>higher than 7.5% were presented</w:t>
      </w:r>
      <w:r w:rsidR="00AE5BB0" w:rsidRPr="00DD00AF">
        <w:t>.</w:t>
      </w:r>
    </w:p>
    <w:p w14:paraId="6C9F1CC1" w14:textId="2A40919E" w:rsidR="00D94BBD" w:rsidRPr="00DD00AF" w:rsidRDefault="00131569" w:rsidP="003C321B">
      <w:pPr>
        <w:spacing w:line="480" w:lineRule="auto"/>
        <w:ind w:firstLine="720"/>
      </w:pPr>
      <w:r w:rsidRPr="00DD00AF">
        <w:rPr>
          <w:i/>
          <w:iCs/>
        </w:rPr>
        <w:lastRenderedPageBreak/>
        <w:t>REGYTW</w:t>
      </w:r>
      <w:r w:rsidR="00321E9B" w:rsidRPr="00DD00AF">
        <w:rPr>
          <w:i/>
          <w:iCs/>
        </w:rPr>
        <w:t>.</w:t>
      </w:r>
      <w:r w:rsidR="00D94BBD" w:rsidRPr="00DD00AF">
        <w:rPr>
          <w:lang w:eastAsia="ko-KR"/>
        </w:rPr>
        <w:t xml:space="preserve"> </w:t>
      </w:r>
      <w:r w:rsidRPr="00DD00AF">
        <w:rPr>
          <w:lang w:eastAsia="ko-KR"/>
        </w:rPr>
        <w:t>REGYTW</w:t>
      </w:r>
      <w:r w:rsidR="005A1195" w:rsidRPr="00DD00AF">
        <w:rPr>
          <w:lang w:eastAsia="ko-KR"/>
        </w:rPr>
        <w:t xml:space="preserve"> model showed </w:t>
      </w:r>
      <w:r w:rsidR="003C321B" w:rsidRPr="00DD00AF">
        <w:rPr>
          <w:lang w:eastAsia="ko-KR"/>
        </w:rPr>
        <w:t>un</w:t>
      </w:r>
      <w:r w:rsidR="005A1195" w:rsidRPr="00DD00AF">
        <w:rPr>
          <w:lang w:eastAsia="ko-KR"/>
        </w:rPr>
        <w:t xml:space="preserve">desirable </w:t>
      </w:r>
      <w:r w:rsidR="005A1195" w:rsidRPr="00DD00AF">
        <w:t>Type Ⅰ error</w:t>
      </w:r>
      <w:r w:rsidR="005A1195" w:rsidRPr="00DD00AF">
        <w:rPr>
          <w:lang w:eastAsia="ko-KR"/>
        </w:rPr>
        <w:t xml:space="preserve"> rate of interaction effect (</w:t>
      </w:r>
      <w:r w:rsidR="00DE2D11" w:rsidRPr="00DD00AF">
        <w:rPr>
          <w:lang w:eastAsia="ko-KR"/>
        </w:rPr>
        <w:t>T</w:t>
      </w:r>
      <w:r w:rsidR="005A1195" w:rsidRPr="00DD00AF">
        <w:rPr>
          <w:lang w:eastAsia="ko-KR"/>
        </w:rPr>
        <w:t xml:space="preserve">able </w:t>
      </w:r>
      <w:r w:rsidR="000D2B97" w:rsidRPr="00DD00AF">
        <w:rPr>
          <w:lang w:eastAsia="ko-KR"/>
        </w:rPr>
        <w:t>7</w:t>
      </w:r>
      <w:r w:rsidR="005A1195" w:rsidRPr="00DD00AF">
        <w:rPr>
          <w:lang w:eastAsia="ko-KR"/>
        </w:rPr>
        <w:t>).</w:t>
      </w:r>
      <w:r w:rsidR="003C321B" w:rsidRPr="00DD00AF">
        <w:rPr>
          <w:lang w:eastAsia="ko-KR"/>
        </w:rPr>
        <w:t xml:space="preserve"> </w:t>
      </w:r>
      <w:r w:rsidR="00764B04" w:rsidRPr="00DD00AF">
        <w:t xml:space="preserve">Figure 1 shows </w:t>
      </w:r>
      <w:r w:rsidR="005D1A55" w:rsidRPr="00DD00AF">
        <w:t>the relationship between Type Ⅰ and conditions</w:t>
      </w:r>
      <w:r w:rsidR="00295448" w:rsidRPr="00DD00AF">
        <w:t xml:space="preserve"> (CN, ICC, and beta2)</w:t>
      </w:r>
      <w:r w:rsidR="005D1A55" w:rsidRPr="00DD00AF">
        <w:t xml:space="preserve"> in </w:t>
      </w:r>
      <w:r w:rsidRPr="00DD00AF">
        <w:t>REGYTW</w:t>
      </w:r>
      <w:r w:rsidR="00764B04" w:rsidRPr="00DD00AF">
        <w:t xml:space="preserve">. </w:t>
      </w:r>
      <w:r w:rsidR="002833C9" w:rsidRPr="00DD00AF">
        <w:t>Dashed line</w:t>
      </w:r>
      <w:r w:rsidR="00640266" w:rsidRPr="00DD00AF">
        <w:t>s</w:t>
      </w:r>
      <w:r w:rsidR="002833C9" w:rsidRPr="00DD00AF">
        <w:t xml:space="preserve"> represent 2.5% and 7.5% respectively.</w:t>
      </w:r>
    </w:p>
    <w:p w14:paraId="43894E35" w14:textId="058A254B" w:rsidR="00B51D37" w:rsidRPr="00DD00AF" w:rsidRDefault="00B51D37" w:rsidP="001778FA"/>
    <w:p w14:paraId="15DADDB1" w14:textId="1E43E55E" w:rsidR="00B27570" w:rsidRPr="00DD00AF" w:rsidRDefault="00B27570" w:rsidP="008C1042">
      <w:pPr>
        <w:pStyle w:val="af1"/>
      </w:pPr>
      <w:bookmarkStart w:id="99" w:name="_Toc109812972"/>
      <w:r w:rsidRPr="00DD00AF">
        <w:t xml:space="preserve">Table </w:t>
      </w:r>
      <w:fldSimple w:instr=" SEQ Table \* ARABIC ">
        <w:r w:rsidR="000A2B30">
          <w:rPr>
            <w:noProof/>
          </w:rPr>
          <w:t>7</w:t>
        </w:r>
        <w:bookmarkEnd w:id="99"/>
      </w:fldSimple>
    </w:p>
    <w:tbl>
      <w:tblPr>
        <w:tblStyle w:val="a3"/>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7"/>
        <w:gridCol w:w="2331"/>
        <w:gridCol w:w="1307"/>
        <w:gridCol w:w="1456"/>
        <w:gridCol w:w="1295"/>
      </w:tblGrid>
      <w:tr w:rsidR="003227B9" w:rsidRPr="00DD00AF" w14:paraId="6E611D1B" w14:textId="77777777" w:rsidTr="0088772B">
        <w:trPr>
          <w:trHeight w:val="288"/>
          <w:jc w:val="center"/>
        </w:trPr>
        <w:tc>
          <w:tcPr>
            <w:tcW w:w="5000" w:type="pct"/>
            <w:gridSpan w:val="5"/>
            <w:tcBorders>
              <w:top w:val="nil"/>
              <w:bottom w:val="single" w:sz="4" w:space="0" w:color="auto"/>
            </w:tcBorders>
            <w:noWrap/>
          </w:tcPr>
          <w:p w14:paraId="1010C4F8" w14:textId="42E9038E" w:rsidR="003227B9" w:rsidRPr="00DD00AF" w:rsidRDefault="003227B9" w:rsidP="003F57F7">
            <w:pPr>
              <w:spacing w:line="480" w:lineRule="auto"/>
              <w:rPr>
                <w:i/>
                <w:iCs/>
                <w:lang w:eastAsia="ko-KR"/>
              </w:rPr>
            </w:pPr>
            <w:r w:rsidRPr="00DD00AF">
              <w:rPr>
                <w:i/>
                <w:iCs/>
                <w:lang w:eastAsia="ko-KR"/>
              </w:rPr>
              <w:t xml:space="preserve">Type </w:t>
            </w:r>
            <w:r w:rsidRPr="00DD00AF">
              <w:rPr>
                <w:i/>
                <w:iCs/>
              </w:rPr>
              <w:t xml:space="preserve">Ⅰ error rate of interaction effect in </w:t>
            </w:r>
            <w:r w:rsidR="00131569" w:rsidRPr="00DD00AF">
              <w:rPr>
                <w:i/>
                <w:iCs/>
              </w:rPr>
              <w:t>REGYTW</w:t>
            </w:r>
          </w:p>
        </w:tc>
      </w:tr>
      <w:tr w:rsidR="003227B9" w:rsidRPr="00DD00AF" w14:paraId="07B232C3" w14:textId="77777777" w:rsidTr="0088772B">
        <w:trPr>
          <w:trHeight w:val="288"/>
          <w:jc w:val="center"/>
        </w:trPr>
        <w:tc>
          <w:tcPr>
            <w:tcW w:w="2709" w:type="pct"/>
            <w:gridSpan w:val="2"/>
            <w:tcBorders>
              <w:top w:val="single" w:sz="4" w:space="0" w:color="auto"/>
              <w:bottom w:val="single" w:sz="4" w:space="0" w:color="auto"/>
            </w:tcBorders>
            <w:noWrap/>
          </w:tcPr>
          <w:p w14:paraId="6E3CC48C" w14:textId="7C98C1DB" w:rsidR="003227B9" w:rsidRPr="00DD00AF" w:rsidRDefault="00000000" w:rsidP="003227B9">
            <w:pPr>
              <w:jc w:val="center"/>
            </w:pPr>
            <m:oMathPara>
              <m:oMath>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j</m:t>
                        </m:r>
                        <m:r>
                          <m:rPr>
                            <m:nor/>
                          </m:rPr>
                          <w:rPr>
                            <w:rFonts w:ascii="Cambria Math" w:hAnsi="Cambria Math" w:hint="eastAsia"/>
                          </w:rPr>
                          <m:t>Δ</m:t>
                        </m:r>
                      </m:sub>
                    </m:sSub>
                    <m:r>
                      <w:rPr>
                        <w:rFonts w:ascii="Cambria Math" w:hAnsi="Cambria Math"/>
                      </w:rPr>
                      <m:t>G</m:t>
                    </m:r>
                  </m:e>
                  <m:sub>
                    <m:r>
                      <w:rPr>
                        <w:rFonts w:ascii="Cambria Math" w:hAnsi="Cambria Math"/>
                      </w:rPr>
                      <m:t>j</m:t>
                    </m:r>
                  </m:sub>
                </m:sSub>
              </m:oMath>
            </m:oMathPara>
          </w:p>
        </w:tc>
        <w:tc>
          <w:tcPr>
            <w:tcW w:w="2291" w:type="pct"/>
            <w:gridSpan w:val="3"/>
            <w:tcBorders>
              <w:top w:val="single" w:sz="4" w:space="0" w:color="auto"/>
              <w:bottom w:val="single" w:sz="4" w:space="0" w:color="auto"/>
            </w:tcBorders>
            <w:noWrap/>
          </w:tcPr>
          <w:p w14:paraId="36F59DC4" w14:textId="5CBF314A" w:rsidR="003227B9" w:rsidRPr="00DD00AF" w:rsidRDefault="003227B9" w:rsidP="003227B9">
            <w:pPr>
              <w:jc w:val="center"/>
              <w:rPr>
                <w:lang w:eastAsia="ko-KR"/>
              </w:rPr>
            </w:pPr>
            <w:r w:rsidRPr="00DD00AF">
              <w:rPr>
                <w:lang w:eastAsia="ko-KR"/>
              </w:rPr>
              <w:t>Condition</w:t>
            </w:r>
          </w:p>
        </w:tc>
      </w:tr>
      <w:tr w:rsidR="003227B9" w:rsidRPr="00DD00AF" w14:paraId="5110C97F" w14:textId="77777777" w:rsidTr="0088772B">
        <w:trPr>
          <w:trHeight w:val="288"/>
          <w:jc w:val="center"/>
        </w:trPr>
        <w:tc>
          <w:tcPr>
            <w:tcW w:w="1393" w:type="pct"/>
            <w:tcBorders>
              <w:top w:val="single" w:sz="4" w:space="0" w:color="auto"/>
              <w:bottom w:val="single" w:sz="4" w:space="0" w:color="auto"/>
            </w:tcBorders>
            <w:noWrap/>
            <w:hideMark/>
          </w:tcPr>
          <w:p w14:paraId="1D8B465C" w14:textId="2DD2CC1C" w:rsidR="003227B9" w:rsidRPr="00DD00AF" w:rsidRDefault="003227B9" w:rsidP="003227B9">
            <w:pPr>
              <w:jc w:val="center"/>
            </w:pPr>
            <w:r w:rsidRPr="00DD00AF">
              <w:t>Type 1 error rate (%)</w:t>
            </w:r>
          </w:p>
        </w:tc>
        <w:tc>
          <w:tcPr>
            <w:tcW w:w="1316" w:type="pct"/>
            <w:tcBorders>
              <w:top w:val="single" w:sz="4" w:space="0" w:color="auto"/>
              <w:bottom w:val="single" w:sz="4" w:space="0" w:color="auto"/>
            </w:tcBorders>
            <w:noWrap/>
            <w:hideMark/>
          </w:tcPr>
          <w:p w14:paraId="0316E9A1" w14:textId="0AED1B0D" w:rsidR="003227B9" w:rsidRPr="00DD00AF" w:rsidRDefault="003227B9" w:rsidP="003227B9">
            <w:pPr>
              <w:jc w:val="center"/>
              <w:rPr>
                <w:lang w:eastAsia="ko-KR"/>
              </w:rPr>
            </w:pPr>
            <w:r w:rsidRPr="00DD00AF">
              <w:rPr>
                <w:lang w:eastAsia="ko-KR"/>
              </w:rPr>
              <w:t>Mean of estimation</w:t>
            </w:r>
          </w:p>
        </w:tc>
        <w:tc>
          <w:tcPr>
            <w:tcW w:w="738" w:type="pct"/>
            <w:tcBorders>
              <w:top w:val="single" w:sz="4" w:space="0" w:color="auto"/>
              <w:bottom w:val="single" w:sz="4" w:space="0" w:color="auto"/>
            </w:tcBorders>
            <w:noWrap/>
            <w:hideMark/>
          </w:tcPr>
          <w:p w14:paraId="210D6D6D" w14:textId="77777777" w:rsidR="003227B9" w:rsidRPr="00DD00AF" w:rsidRDefault="003227B9" w:rsidP="003227B9">
            <w:pPr>
              <w:jc w:val="center"/>
            </w:pPr>
            <w:r w:rsidRPr="00DD00AF">
              <w:t>CN</w:t>
            </w:r>
          </w:p>
        </w:tc>
        <w:tc>
          <w:tcPr>
            <w:tcW w:w="822" w:type="pct"/>
            <w:tcBorders>
              <w:top w:val="single" w:sz="4" w:space="0" w:color="auto"/>
              <w:bottom w:val="single" w:sz="4" w:space="0" w:color="auto"/>
            </w:tcBorders>
            <w:noWrap/>
            <w:hideMark/>
          </w:tcPr>
          <w:p w14:paraId="1B2BC153" w14:textId="73ED4E70" w:rsidR="003227B9" w:rsidRPr="00DD00AF" w:rsidRDefault="00DC67B3" w:rsidP="003227B9">
            <w:pPr>
              <w:jc w:val="center"/>
              <w:rPr>
                <w:lang w:eastAsia="ko-KR"/>
              </w:rPr>
            </w:pPr>
            <w:r w:rsidRPr="00DD00AF">
              <w:rPr>
                <w:rFonts w:hint="eastAsia"/>
                <w:lang w:eastAsia="ko-KR"/>
              </w:rPr>
              <w:t>I</w:t>
            </w:r>
            <w:r w:rsidRPr="00DD00AF">
              <w:rPr>
                <w:lang w:eastAsia="ko-KR"/>
              </w:rPr>
              <w:t>CC</w:t>
            </w:r>
          </w:p>
        </w:tc>
        <w:tc>
          <w:tcPr>
            <w:tcW w:w="731" w:type="pct"/>
            <w:tcBorders>
              <w:top w:val="single" w:sz="4" w:space="0" w:color="auto"/>
              <w:bottom w:val="single" w:sz="4" w:space="0" w:color="auto"/>
            </w:tcBorders>
            <w:noWrap/>
            <w:hideMark/>
          </w:tcPr>
          <w:p w14:paraId="78A445A5" w14:textId="77777777" w:rsidR="003227B9" w:rsidRPr="00DD00AF" w:rsidRDefault="003227B9" w:rsidP="003227B9">
            <w:pPr>
              <w:jc w:val="center"/>
            </w:pPr>
            <w:r w:rsidRPr="00DD00AF">
              <w:t>beta2</w:t>
            </w:r>
          </w:p>
        </w:tc>
      </w:tr>
      <w:tr w:rsidR="00DC67B3" w:rsidRPr="00DD00AF" w14:paraId="765BAE70" w14:textId="77777777" w:rsidTr="0088772B">
        <w:trPr>
          <w:trHeight w:val="288"/>
          <w:jc w:val="center"/>
        </w:trPr>
        <w:tc>
          <w:tcPr>
            <w:tcW w:w="1393" w:type="pct"/>
            <w:tcBorders>
              <w:top w:val="single" w:sz="4" w:space="0" w:color="auto"/>
            </w:tcBorders>
            <w:noWrap/>
            <w:hideMark/>
          </w:tcPr>
          <w:p w14:paraId="0C0EDF09" w14:textId="77777777" w:rsidR="00DC67B3" w:rsidRPr="00DD00AF" w:rsidRDefault="00DC67B3" w:rsidP="00DC67B3">
            <w:pPr>
              <w:jc w:val="center"/>
            </w:pPr>
            <w:r w:rsidRPr="00DD00AF">
              <w:t>8.5</w:t>
            </w:r>
          </w:p>
        </w:tc>
        <w:tc>
          <w:tcPr>
            <w:tcW w:w="1316" w:type="pct"/>
            <w:tcBorders>
              <w:top w:val="single" w:sz="4" w:space="0" w:color="auto"/>
            </w:tcBorders>
            <w:noWrap/>
            <w:hideMark/>
          </w:tcPr>
          <w:p w14:paraId="318F2434" w14:textId="77777777" w:rsidR="00DC67B3" w:rsidRPr="00DD00AF" w:rsidRDefault="00DC67B3" w:rsidP="00DC67B3">
            <w:pPr>
              <w:jc w:val="center"/>
            </w:pPr>
            <w:r w:rsidRPr="00DD00AF">
              <w:t>0</w:t>
            </w:r>
          </w:p>
        </w:tc>
        <w:tc>
          <w:tcPr>
            <w:tcW w:w="738" w:type="pct"/>
            <w:tcBorders>
              <w:top w:val="single" w:sz="4" w:space="0" w:color="auto"/>
            </w:tcBorders>
            <w:noWrap/>
            <w:hideMark/>
          </w:tcPr>
          <w:p w14:paraId="5B6CA0C0" w14:textId="77777777" w:rsidR="00DC67B3" w:rsidRPr="00DD00AF" w:rsidRDefault="00DC67B3" w:rsidP="00DC67B3">
            <w:pPr>
              <w:jc w:val="center"/>
            </w:pPr>
            <w:r w:rsidRPr="00DD00AF">
              <w:t>510</w:t>
            </w:r>
          </w:p>
        </w:tc>
        <w:tc>
          <w:tcPr>
            <w:tcW w:w="822" w:type="pct"/>
            <w:tcBorders>
              <w:top w:val="single" w:sz="4" w:space="0" w:color="auto"/>
            </w:tcBorders>
            <w:noWrap/>
            <w:hideMark/>
          </w:tcPr>
          <w:p w14:paraId="715FD8FD" w14:textId="0597D073" w:rsidR="00DC67B3" w:rsidRPr="00DD00AF" w:rsidRDefault="00DC67B3" w:rsidP="00DC67B3">
            <w:pPr>
              <w:jc w:val="center"/>
            </w:pPr>
            <w:r w:rsidRPr="00DD00AF">
              <w:t>0.2</w:t>
            </w:r>
          </w:p>
        </w:tc>
        <w:tc>
          <w:tcPr>
            <w:tcW w:w="731" w:type="pct"/>
            <w:tcBorders>
              <w:top w:val="single" w:sz="4" w:space="0" w:color="auto"/>
            </w:tcBorders>
            <w:noWrap/>
            <w:hideMark/>
          </w:tcPr>
          <w:p w14:paraId="051449B1" w14:textId="77777777" w:rsidR="00DC67B3" w:rsidRPr="00DD00AF" w:rsidRDefault="00DC67B3" w:rsidP="00DC67B3">
            <w:pPr>
              <w:jc w:val="center"/>
            </w:pPr>
            <w:r w:rsidRPr="00DD00AF">
              <w:t>0</w:t>
            </w:r>
          </w:p>
        </w:tc>
      </w:tr>
      <w:tr w:rsidR="00DC67B3" w:rsidRPr="00DD00AF" w14:paraId="2781B802" w14:textId="77777777" w:rsidTr="0088772B">
        <w:trPr>
          <w:trHeight w:val="288"/>
          <w:jc w:val="center"/>
        </w:trPr>
        <w:tc>
          <w:tcPr>
            <w:tcW w:w="1393" w:type="pct"/>
            <w:noWrap/>
            <w:hideMark/>
          </w:tcPr>
          <w:p w14:paraId="36400629" w14:textId="77777777" w:rsidR="00DC67B3" w:rsidRPr="00DD00AF" w:rsidRDefault="00DC67B3" w:rsidP="00DC67B3">
            <w:pPr>
              <w:jc w:val="center"/>
            </w:pPr>
            <w:r w:rsidRPr="00DD00AF">
              <w:t>11.1</w:t>
            </w:r>
          </w:p>
        </w:tc>
        <w:tc>
          <w:tcPr>
            <w:tcW w:w="1316" w:type="pct"/>
            <w:noWrap/>
            <w:hideMark/>
          </w:tcPr>
          <w:p w14:paraId="513915F4" w14:textId="77777777" w:rsidR="00DC67B3" w:rsidRPr="00DD00AF" w:rsidRDefault="00DC67B3" w:rsidP="00DC67B3">
            <w:pPr>
              <w:jc w:val="center"/>
            </w:pPr>
            <w:r w:rsidRPr="00DD00AF">
              <w:t>0.02</w:t>
            </w:r>
          </w:p>
        </w:tc>
        <w:tc>
          <w:tcPr>
            <w:tcW w:w="738" w:type="pct"/>
            <w:noWrap/>
            <w:hideMark/>
          </w:tcPr>
          <w:p w14:paraId="160C2149" w14:textId="77777777" w:rsidR="00DC67B3" w:rsidRPr="00DD00AF" w:rsidRDefault="00DC67B3" w:rsidP="00DC67B3">
            <w:pPr>
              <w:jc w:val="center"/>
            </w:pPr>
            <w:r w:rsidRPr="00DD00AF">
              <w:t>30</w:t>
            </w:r>
          </w:p>
        </w:tc>
        <w:tc>
          <w:tcPr>
            <w:tcW w:w="822" w:type="pct"/>
            <w:noWrap/>
            <w:hideMark/>
          </w:tcPr>
          <w:p w14:paraId="6A65B9B8" w14:textId="0E6F3B15" w:rsidR="00DC67B3" w:rsidRPr="00DD00AF" w:rsidRDefault="00DC67B3" w:rsidP="00DC67B3">
            <w:pPr>
              <w:jc w:val="center"/>
            </w:pPr>
            <w:r w:rsidRPr="00DD00AF">
              <w:t>0.4</w:t>
            </w:r>
          </w:p>
        </w:tc>
        <w:tc>
          <w:tcPr>
            <w:tcW w:w="731" w:type="pct"/>
            <w:noWrap/>
            <w:hideMark/>
          </w:tcPr>
          <w:p w14:paraId="5B92BDA1" w14:textId="77777777" w:rsidR="00DC67B3" w:rsidRPr="00DD00AF" w:rsidRDefault="00DC67B3" w:rsidP="00DC67B3">
            <w:pPr>
              <w:jc w:val="center"/>
            </w:pPr>
            <w:r w:rsidRPr="00DD00AF">
              <w:t>0.1</w:t>
            </w:r>
          </w:p>
        </w:tc>
      </w:tr>
      <w:tr w:rsidR="00DC67B3" w:rsidRPr="00DD00AF" w14:paraId="593645F3" w14:textId="77777777" w:rsidTr="0088772B">
        <w:trPr>
          <w:trHeight w:val="288"/>
          <w:jc w:val="center"/>
        </w:trPr>
        <w:tc>
          <w:tcPr>
            <w:tcW w:w="1393" w:type="pct"/>
            <w:noWrap/>
            <w:hideMark/>
          </w:tcPr>
          <w:p w14:paraId="367CFB7F" w14:textId="77777777" w:rsidR="00DC67B3" w:rsidRPr="00DD00AF" w:rsidRDefault="00DC67B3" w:rsidP="00DC67B3">
            <w:pPr>
              <w:jc w:val="center"/>
            </w:pPr>
            <w:r w:rsidRPr="00DD00AF">
              <w:t>11.3</w:t>
            </w:r>
          </w:p>
        </w:tc>
        <w:tc>
          <w:tcPr>
            <w:tcW w:w="1316" w:type="pct"/>
            <w:noWrap/>
            <w:hideMark/>
          </w:tcPr>
          <w:p w14:paraId="73C8F7A6" w14:textId="77777777" w:rsidR="00DC67B3" w:rsidRPr="00DD00AF" w:rsidRDefault="00DC67B3" w:rsidP="00DC67B3">
            <w:pPr>
              <w:jc w:val="center"/>
            </w:pPr>
            <w:r w:rsidRPr="00DD00AF">
              <w:t>0.03</w:t>
            </w:r>
          </w:p>
        </w:tc>
        <w:tc>
          <w:tcPr>
            <w:tcW w:w="738" w:type="pct"/>
            <w:noWrap/>
            <w:hideMark/>
          </w:tcPr>
          <w:p w14:paraId="7FD18433" w14:textId="77777777" w:rsidR="00DC67B3" w:rsidRPr="00DD00AF" w:rsidRDefault="00DC67B3" w:rsidP="00DC67B3">
            <w:pPr>
              <w:jc w:val="center"/>
            </w:pPr>
            <w:r w:rsidRPr="00DD00AF">
              <w:t>30</w:t>
            </w:r>
          </w:p>
        </w:tc>
        <w:tc>
          <w:tcPr>
            <w:tcW w:w="822" w:type="pct"/>
            <w:noWrap/>
            <w:hideMark/>
          </w:tcPr>
          <w:p w14:paraId="23C9A41F" w14:textId="449C3215" w:rsidR="00DC67B3" w:rsidRPr="00DD00AF" w:rsidRDefault="00DC67B3" w:rsidP="00DC67B3">
            <w:pPr>
              <w:jc w:val="center"/>
            </w:pPr>
            <w:r w:rsidRPr="00DD00AF">
              <w:t>0.2</w:t>
            </w:r>
          </w:p>
        </w:tc>
        <w:tc>
          <w:tcPr>
            <w:tcW w:w="731" w:type="pct"/>
            <w:noWrap/>
            <w:hideMark/>
          </w:tcPr>
          <w:p w14:paraId="09A9FC07" w14:textId="77777777" w:rsidR="00DC67B3" w:rsidRPr="00DD00AF" w:rsidRDefault="00DC67B3" w:rsidP="00DC67B3">
            <w:pPr>
              <w:jc w:val="center"/>
            </w:pPr>
            <w:r w:rsidRPr="00DD00AF">
              <w:t>0.1</w:t>
            </w:r>
          </w:p>
        </w:tc>
      </w:tr>
      <w:tr w:rsidR="00DC67B3" w:rsidRPr="00DD00AF" w14:paraId="08ECB83A" w14:textId="77777777" w:rsidTr="0088772B">
        <w:trPr>
          <w:trHeight w:val="288"/>
          <w:jc w:val="center"/>
        </w:trPr>
        <w:tc>
          <w:tcPr>
            <w:tcW w:w="1393" w:type="pct"/>
            <w:noWrap/>
            <w:hideMark/>
          </w:tcPr>
          <w:p w14:paraId="122657F7" w14:textId="77777777" w:rsidR="00DC67B3" w:rsidRPr="00DD00AF" w:rsidRDefault="00DC67B3" w:rsidP="00DC67B3">
            <w:pPr>
              <w:jc w:val="center"/>
            </w:pPr>
            <w:r w:rsidRPr="00DD00AF">
              <w:t>11.9</w:t>
            </w:r>
          </w:p>
        </w:tc>
        <w:tc>
          <w:tcPr>
            <w:tcW w:w="1316" w:type="pct"/>
            <w:noWrap/>
            <w:hideMark/>
          </w:tcPr>
          <w:p w14:paraId="64096CA7" w14:textId="77777777" w:rsidR="00DC67B3" w:rsidRPr="00DD00AF" w:rsidRDefault="00DC67B3" w:rsidP="00DC67B3">
            <w:pPr>
              <w:jc w:val="center"/>
            </w:pPr>
            <w:r w:rsidRPr="00DD00AF">
              <w:t>0.03</w:t>
            </w:r>
          </w:p>
        </w:tc>
        <w:tc>
          <w:tcPr>
            <w:tcW w:w="738" w:type="pct"/>
            <w:noWrap/>
            <w:hideMark/>
          </w:tcPr>
          <w:p w14:paraId="589A3F46" w14:textId="77777777" w:rsidR="00DC67B3" w:rsidRPr="00DD00AF" w:rsidRDefault="00DC67B3" w:rsidP="00DC67B3">
            <w:pPr>
              <w:jc w:val="center"/>
            </w:pPr>
            <w:r w:rsidRPr="00DD00AF">
              <w:t>30</w:t>
            </w:r>
          </w:p>
        </w:tc>
        <w:tc>
          <w:tcPr>
            <w:tcW w:w="822" w:type="pct"/>
            <w:noWrap/>
            <w:hideMark/>
          </w:tcPr>
          <w:p w14:paraId="307A3CE4" w14:textId="4C9DBA8B" w:rsidR="00DC67B3" w:rsidRPr="00DD00AF" w:rsidRDefault="00DC67B3" w:rsidP="00DC67B3">
            <w:pPr>
              <w:jc w:val="center"/>
            </w:pPr>
            <w:r w:rsidRPr="00DD00AF">
              <w:t>0.8</w:t>
            </w:r>
          </w:p>
        </w:tc>
        <w:tc>
          <w:tcPr>
            <w:tcW w:w="731" w:type="pct"/>
            <w:noWrap/>
            <w:hideMark/>
          </w:tcPr>
          <w:p w14:paraId="5C7ED636" w14:textId="77777777" w:rsidR="00DC67B3" w:rsidRPr="00DD00AF" w:rsidRDefault="00DC67B3" w:rsidP="00DC67B3">
            <w:pPr>
              <w:jc w:val="center"/>
            </w:pPr>
            <w:r w:rsidRPr="00DD00AF">
              <w:t>0.3</w:t>
            </w:r>
          </w:p>
        </w:tc>
      </w:tr>
      <w:tr w:rsidR="00DC67B3" w:rsidRPr="00DD00AF" w14:paraId="045CAD27" w14:textId="77777777" w:rsidTr="0088772B">
        <w:trPr>
          <w:trHeight w:val="288"/>
          <w:jc w:val="center"/>
        </w:trPr>
        <w:tc>
          <w:tcPr>
            <w:tcW w:w="1393" w:type="pct"/>
            <w:noWrap/>
            <w:hideMark/>
          </w:tcPr>
          <w:p w14:paraId="7C643E0B" w14:textId="77777777" w:rsidR="00DC67B3" w:rsidRPr="00DD00AF" w:rsidRDefault="00DC67B3" w:rsidP="00DC67B3">
            <w:pPr>
              <w:jc w:val="center"/>
            </w:pPr>
            <w:r w:rsidRPr="00DD00AF">
              <w:t>12.4</w:t>
            </w:r>
          </w:p>
        </w:tc>
        <w:tc>
          <w:tcPr>
            <w:tcW w:w="1316" w:type="pct"/>
            <w:noWrap/>
            <w:hideMark/>
          </w:tcPr>
          <w:p w14:paraId="2CAD15F2" w14:textId="77777777" w:rsidR="00DC67B3" w:rsidRPr="00DD00AF" w:rsidRDefault="00DC67B3" w:rsidP="00DC67B3">
            <w:pPr>
              <w:jc w:val="center"/>
            </w:pPr>
            <w:r w:rsidRPr="00DD00AF">
              <w:t>0.02</w:t>
            </w:r>
          </w:p>
        </w:tc>
        <w:tc>
          <w:tcPr>
            <w:tcW w:w="738" w:type="pct"/>
            <w:noWrap/>
            <w:hideMark/>
          </w:tcPr>
          <w:p w14:paraId="072FB8C3" w14:textId="77777777" w:rsidR="00DC67B3" w:rsidRPr="00DD00AF" w:rsidRDefault="00DC67B3" w:rsidP="00DC67B3">
            <w:pPr>
              <w:jc w:val="center"/>
            </w:pPr>
            <w:r w:rsidRPr="00DD00AF">
              <w:t>30</w:t>
            </w:r>
          </w:p>
        </w:tc>
        <w:tc>
          <w:tcPr>
            <w:tcW w:w="822" w:type="pct"/>
            <w:noWrap/>
            <w:hideMark/>
          </w:tcPr>
          <w:p w14:paraId="4CCFCE21" w14:textId="5589BDF7" w:rsidR="00DC67B3" w:rsidRPr="00DD00AF" w:rsidRDefault="00DC67B3" w:rsidP="00DC67B3">
            <w:pPr>
              <w:jc w:val="center"/>
            </w:pPr>
            <w:r w:rsidRPr="00DD00AF">
              <w:t>0.8</w:t>
            </w:r>
          </w:p>
        </w:tc>
        <w:tc>
          <w:tcPr>
            <w:tcW w:w="731" w:type="pct"/>
            <w:noWrap/>
            <w:hideMark/>
          </w:tcPr>
          <w:p w14:paraId="5B23B828" w14:textId="77777777" w:rsidR="00DC67B3" w:rsidRPr="00DD00AF" w:rsidRDefault="00DC67B3" w:rsidP="00DC67B3">
            <w:pPr>
              <w:jc w:val="center"/>
            </w:pPr>
            <w:r w:rsidRPr="00DD00AF">
              <w:t>0.1</w:t>
            </w:r>
          </w:p>
        </w:tc>
      </w:tr>
      <w:tr w:rsidR="00DC67B3" w:rsidRPr="00DD00AF" w14:paraId="17A4CB4A" w14:textId="77777777" w:rsidTr="0088772B">
        <w:trPr>
          <w:trHeight w:val="288"/>
          <w:jc w:val="center"/>
        </w:trPr>
        <w:tc>
          <w:tcPr>
            <w:tcW w:w="1393" w:type="pct"/>
            <w:noWrap/>
            <w:hideMark/>
          </w:tcPr>
          <w:p w14:paraId="726B63BE" w14:textId="77777777" w:rsidR="00DC67B3" w:rsidRPr="00DD00AF" w:rsidRDefault="00DC67B3" w:rsidP="00DC67B3">
            <w:pPr>
              <w:jc w:val="center"/>
            </w:pPr>
            <w:r w:rsidRPr="00DD00AF">
              <w:t>13.3</w:t>
            </w:r>
          </w:p>
        </w:tc>
        <w:tc>
          <w:tcPr>
            <w:tcW w:w="1316" w:type="pct"/>
            <w:noWrap/>
            <w:hideMark/>
          </w:tcPr>
          <w:p w14:paraId="1CDE612B" w14:textId="77777777" w:rsidR="00DC67B3" w:rsidRPr="00DD00AF" w:rsidRDefault="00DC67B3" w:rsidP="00DC67B3">
            <w:pPr>
              <w:jc w:val="center"/>
            </w:pPr>
            <w:r w:rsidRPr="00DD00AF">
              <w:t>0.04</w:t>
            </w:r>
          </w:p>
        </w:tc>
        <w:tc>
          <w:tcPr>
            <w:tcW w:w="738" w:type="pct"/>
            <w:noWrap/>
            <w:hideMark/>
          </w:tcPr>
          <w:p w14:paraId="1A426CE4" w14:textId="77777777" w:rsidR="00DC67B3" w:rsidRPr="00DD00AF" w:rsidRDefault="00DC67B3" w:rsidP="00DC67B3">
            <w:pPr>
              <w:jc w:val="center"/>
            </w:pPr>
            <w:r w:rsidRPr="00DD00AF">
              <w:t>30</w:t>
            </w:r>
          </w:p>
        </w:tc>
        <w:tc>
          <w:tcPr>
            <w:tcW w:w="822" w:type="pct"/>
            <w:noWrap/>
            <w:hideMark/>
          </w:tcPr>
          <w:p w14:paraId="01581823" w14:textId="42A7BF16" w:rsidR="00DC67B3" w:rsidRPr="00DD00AF" w:rsidRDefault="00DC67B3" w:rsidP="00DC67B3">
            <w:pPr>
              <w:jc w:val="center"/>
            </w:pPr>
            <w:r w:rsidRPr="00DD00AF">
              <w:t>0.4</w:t>
            </w:r>
          </w:p>
        </w:tc>
        <w:tc>
          <w:tcPr>
            <w:tcW w:w="731" w:type="pct"/>
            <w:noWrap/>
            <w:hideMark/>
          </w:tcPr>
          <w:p w14:paraId="2BA297C3" w14:textId="77777777" w:rsidR="00DC67B3" w:rsidRPr="00DD00AF" w:rsidRDefault="00DC67B3" w:rsidP="00DC67B3">
            <w:pPr>
              <w:jc w:val="center"/>
            </w:pPr>
            <w:r w:rsidRPr="00DD00AF">
              <w:t>0.3</w:t>
            </w:r>
          </w:p>
        </w:tc>
      </w:tr>
      <w:tr w:rsidR="00DC67B3" w:rsidRPr="00DD00AF" w14:paraId="5A8CC58B" w14:textId="77777777" w:rsidTr="0088772B">
        <w:trPr>
          <w:trHeight w:val="288"/>
          <w:jc w:val="center"/>
        </w:trPr>
        <w:tc>
          <w:tcPr>
            <w:tcW w:w="1393" w:type="pct"/>
            <w:noWrap/>
            <w:hideMark/>
          </w:tcPr>
          <w:p w14:paraId="2817A4BF" w14:textId="77777777" w:rsidR="00DC67B3" w:rsidRPr="00DD00AF" w:rsidRDefault="00DC67B3" w:rsidP="00DC67B3">
            <w:pPr>
              <w:jc w:val="center"/>
            </w:pPr>
            <w:r w:rsidRPr="00DD00AF">
              <w:t>13.4</w:t>
            </w:r>
          </w:p>
        </w:tc>
        <w:tc>
          <w:tcPr>
            <w:tcW w:w="1316" w:type="pct"/>
            <w:noWrap/>
            <w:hideMark/>
          </w:tcPr>
          <w:p w14:paraId="2E1800D4" w14:textId="77777777" w:rsidR="00DC67B3" w:rsidRPr="00DD00AF" w:rsidRDefault="00DC67B3" w:rsidP="00DC67B3">
            <w:pPr>
              <w:jc w:val="center"/>
            </w:pPr>
            <w:r w:rsidRPr="00DD00AF">
              <w:t>-0.01</w:t>
            </w:r>
          </w:p>
        </w:tc>
        <w:tc>
          <w:tcPr>
            <w:tcW w:w="738" w:type="pct"/>
            <w:noWrap/>
            <w:hideMark/>
          </w:tcPr>
          <w:p w14:paraId="69E48125" w14:textId="77777777" w:rsidR="00DC67B3" w:rsidRPr="00DD00AF" w:rsidRDefault="00DC67B3" w:rsidP="00DC67B3">
            <w:pPr>
              <w:jc w:val="center"/>
            </w:pPr>
            <w:r w:rsidRPr="00DD00AF">
              <w:t>30</w:t>
            </w:r>
          </w:p>
        </w:tc>
        <w:tc>
          <w:tcPr>
            <w:tcW w:w="822" w:type="pct"/>
            <w:noWrap/>
            <w:hideMark/>
          </w:tcPr>
          <w:p w14:paraId="7E3B4C81" w14:textId="0496612D" w:rsidR="00DC67B3" w:rsidRPr="00DD00AF" w:rsidRDefault="00DC67B3" w:rsidP="00DC67B3">
            <w:pPr>
              <w:jc w:val="center"/>
            </w:pPr>
            <w:r w:rsidRPr="00DD00AF">
              <w:t>0.8</w:t>
            </w:r>
          </w:p>
        </w:tc>
        <w:tc>
          <w:tcPr>
            <w:tcW w:w="731" w:type="pct"/>
            <w:noWrap/>
            <w:hideMark/>
          </w:tcPr>
          <w:p w14:paraId="43F2F423" w14:textId="77777777" w:rsidR="00DC67B3" w:rsidRPr="00DD00AF" w:rsidRDefault="00DC67B3" w:rsidP="00DC67B3">
            <w:pPr>
              <w:jc w:val="center"/>
            </w:pPr>
            <w:r w:rsidRPr="00DD00AF">
              <w:t>0.5</w:t>
            </w:r>
          </w:p>
        </w:tc>
      </w:tr>
      <w:tr w:rsidR="00DC67B3" w:rsidRPr="00DD00AF" w14:paraId="2C44E4CD" w14:textId="77777777" w:rsidTr="0088772B">
        <w:trPr>
          <w:trHeight w:val="288"/>
          <w:jc w:val="center"/>
        </w:trPr>
        <w:tc>
          <w:tcPr>
            <w:tcW w:w="1393" w:type="pct"/>
            <w:noWrap/>
            <w:hideMark/>
          </w:tcPr>
          <w:p w14:paraId="658355BD" w14:textId="77777777" w:rsidR="00DC67B3" w:rsidRPr="00DD00AF" w:rsidRDefault="00DC67B3" w:rsidP="00DC67B3">
            <w:pPr>
              <w:jc w:val="center"/>
            </w:pPr>
            <w:r w:rsidRPr="00DD00AF">
              <w:t>13.5</w:t>
            </w:r>
          </w:p>
        </w:tc>
        <w:tc>
          <w:tcPr>
            <w:tcW w:w="1316" w:type="pct"/>
            <w:noWrap/>
            <w:hideMark/>
          </w:tcPr>
          <w:p w14:paraId="7A7D113E" w14:textId="77777777" w:rsidR="00DC67B3" w:rsidRPr="00DD00AF" w:rsidRDefault="00DC67B3" w:rsidP="00DC67B3">
            <w:pPr>
              <w:jc w:val="center"/>
            </w:pPr>
            <w:r w:rsidRPr="00DD00AF">
              <w:t>-0.01</w:t>
            </w:r>
          </w:p>
        </w:tc>
        <w:tc>
          <w:tcPr>
            <w:tcW w:w="738" w:type="pct"/>
            <w:noWrap/>
            <w:hideMark/>
          </w:tcPr>
          <w:p w14:paraId="2B0B72B5" w14:textId="77777777" w:rsidR="00DC67B3" w:rsidRPr="00DD00AF" w:rsidRDefault="00DC67B3" w:rsidP="00DC67B3">
            <w:pPr>
              <w:jc w:val="center"/>
            </w:pPr>
            <w:r w:rsidRPr="00DD00AF">
              <w:t>30</w:t>
            </w:r>
          </w:p>
        </w:tc>
        <w:tc>
          <w:tcPr>
            <w:tcW w:w="822" w:type="pct"/>
            <w:noWrap/>
            <w:hideMark/>
          </w:tcPr>
          <w:p w14:paraId="713C54E8" w14:textId="5158B5D8" w:rsidR="00DC67B3" w:rsidRPr="00DD00AF" w:rsidRDefault="00DC67B3" w:rsidP="00DC67B3">
            <w:pPr>
              <w:jc w:val="center"/>
            </w:pPr>
            <w:r w:rsidRPr="00DD00AF">
              <w:t>0.2</w:t>
            </w:r>
          </w:p>
        </w:tc>
        <w:tc>
          <w:tcPr>
            <w:tcW w:w="731" w:type="pct"/>
            <w:noWrap/>
            <w:hideMark/>
          </w:tcPr>
          <w:p w14:paraId="3292293D" w14:textId="77777777" w:rsidR="00DC67B3" w:rsidRPr="00DD00AF" w:rsidRDefault="00DC67B3" w:rsidP="00DC67B3">
            <w:pPr>
              <w:jc w:val="center"/>
            </w:pPr>
            <w:r w:rsidRPr="00DD00AF">
              <w:t>0.5</w:t>
            </w:r>
          </w:p>
        </w:tc>
      </w:tr>
      <w:tr w:rsidR="00DC67B3" w:rsidRPr="00DD00AF" w14:paraId="6FF216E5" w14:textId="77777777" w:rsidTr="0088772B">
        <w:trPr>
          <w:trHeight w:val="288"/>
          <w:jc w:val="center"/>
        </w:trPr>
        <w:tc>
          <w:tcPr>
            <w:tcW w:w="1393" w:type="pct"/>
            <w:noWrap/>
            <w:hideMark/>
          </w:tcPr>
          <w:p w14:paraId="6A0A4591" w14:textId="77777777" w:rsidR="00DC67B3" w:rsidRPr="00DD00AF" w:rsidRDefault="00DC67B3" w:rsidP="00DC67B3">
            <w:pPr>
              <w:jc w:val="center"/>
            </w:pPr>
            <w:r w:rsidRPr="00DD00AF">
              <w:t>14.5</w:t>
            </w:r>
          </w:p>
        </w:tc>
        <w:tc>
          <w:tcPr>
            <w:tcW w:w="1316" w:type="pct"/>
            <w:noWrap/>
            <w:hideMark/>
          </w:tcPr>
          <w:p w14:paraId="271BB540" w14:textId="77777777" w:rsidR="00DC67B3" w:rsidRPr="00DD00AF" w:rsidRDefault="00DC67B3" w:rsidP="00DC67B3">
            <w:pPr>
              <w:jc w:val="center"/>
            </w:pPr>
            <w:r w:rsidRPr="00DD00AF">
              <w:t>-0.01</w:t>
            </w:r>
          </w:p>
        </w:tc>
        <w:tc>
          <w:tcPr>
            <w:tcW w:w="738" w:type="pct"/>
            <w:noWrap/>
            <w:hideMark/>
          </w:tcPr>
          <w:p w14:paraId="6D052F77" w14:textId="77777777" w:rsidR="00DC67B3" w:rsidRPr="00DD00AF" w:rsidRDefault="00DC67B3" w:rsidP="00DC67B3">
            <w:pPr>
              <w:jc w:val="center"/>
            </w:pPr>
            <w:r w:rsidRPr="00DD00AF">
              <w:t>30</w:t>
            </w:r>
          </w:p>
        </w:tc>
        <w:tc>
          <w:tcPr>
            <w:tcW w:w="822" w:type="pct"/>
            <w:noWrap/>
            <w:hideMark/>
          </w:tcPr>
          <w:p w14:paraId="7AFAD28D" w14:textId="176AE564" w:rsidR="00DC67B3" w:rsidRPr="00DD00AF" w:rsidRDefault="00DC67B3" w:rsidP="00DC67B3">
            <w:pPr>
              <w:jc w:val="center"/>
            </w:pPr>
            <w:r w:rsidRPr="00DD00AF">
              <w:t>0.4</w:t>
            </w:r>
          </w:p>
        </w:tc>
        <w:tc>
          <w:tcPr>
            <w:tcW w:w="731" w:type="pct"/>
            <w:noWrap/>
            <w:hideMark/>
          </w:tcPr>
          <w:p w14:paraId="036C61D7" w14:textId="77777777" w:rsidR="00DC67B3" w:rsidRPr="00DD00AF" w:rsidRDefault="00DC67B3" w:rsidP="00DC67B3">
            <w:pPr>
              <w:jc w:val="center"/>
            </w:pPr>
            <w:r w:rsidRPr="00DD00AF">
              <w:t>0.5</w:t>
            </w:r>
          </w:p>
        </w:tc>
      </w:tr>
      <w:tr w:rsidR="00DC67B3" w:rsidRPr="00DD00AF" w14:paraId="42FB9915" w14:textId="77777777" w:rsidTr="0088772B">
        <w:trPr>
          <w:trHeight w:val="288"/>
          <w:jc w:val="center"/>
        </w:trPr>
        <w:tc>
          <w:tcPr>
            <w:tcW w:w="1393" w:type="pct"/>
            <w:noWrap/>
            <w:hideMark/>
          </w:tcPr>
          <w:p w14:paraId="35654C53" w14:textId="77777777" w:rsidR="00DC67B3" w:rsidRPr="00DD00AF" w:rsidRDefault="00DC67B3" w:rsidP="00DC67B3">
            <w:pPr>
              <w:jc w:val="center"/>
            </w:pPr>
            <w:r w:rsidRPr="00DD00AF">
              <w:t>15.3</w:t>
            </w:r>
          </w:p>
        </w:tc>
        <w:tc>
          <w:tcPr>
            <w:tcW w:w="1316" w:type="pct"/>
            <w:noWrap/>
            <w:hideMark/>
          </w:tcPr>
          <w:p w14:paraId="0A2DCCD2" w14:textId="77777777" w:rsidR="00DC67B3" w:rsidRPr="00DD00AF" w:rsidRDefault="00DC67B3" w:rsidP="00DC67B3">
            <w:pPr>
              <w:jc w:val="center"/>
            </w:pPr>
            <w:r w:rsidRPr="00DD00AF">
              <w:t>0.04</w:t>
            </w:r>
          </w:p>
        </w:tc>
        <w:tc>
          <w:tcPr>
            <w:tcW w:w="738" w:type="pct"/>
            <w:noWrap/>
            <w:hideMark/>
          </w:tcPr>
          <w:p w14:paraId="1A173E67" w14:textId="77777777" w:rsidR="00DC67B3" w:rsidRPr="00DD00AF" w:rsidRDefault="00DC67B3" w:rsidP="00DC67B3">
            <w:pPr>
              <w:jc w:val="center"/>
            </w:pPr>
            <w:r w:rsidRPr="00DD00AF">
              <w:t>30</w:t>
            </w:r>
          </w:p>
        </w:tc>
        <w:tc>
          <w:tcPr>
            <w:tcW w:w="822" w:type="pct"/>
            <w:noWrap/>
            <w:hideMark/>
          </w:tcPr>
          <w:p w14:paraId="08C1AC0B" w14:textId="3CED6592" w:rsidR="00DC67B3" w:rsidRPr="00DD00AF" w:rsidRDefault="00DC67B3" w:rsidP="00DC67B3">
            <w:pPr>
              <w:jc w:val="center"/>
            </w:pPr>
            <w:r w:rsidRPr="00DD00AF">
              <w:t>0.2</w:t>
            </w:r>
          </w:p>
        </w:tc>
        <w:tc>
          <w:tcPr>
            <w:tcW w:w="731" w:type="pct"/>
            <w:noWrap/>
            <w:hideMark/>
          </w:tcPr>
          <w:p w14:paraId="08F1E56F" w14:textId="77777777" w:rsidR="00DC67B3" w:rsidRPr="00DD00AF" w:rsidRDefault="00DC67B3" w:rsidP="00DC67B3">
            <w:pPr>
              <w:jc w:val="center"/>
            </w:pPr>
            <w:r w:rsidRPr="00DD00AF">
              <w:t>0.3</w:t>
            </w:r>
          </w:p>
        </w:tc>
      </w:tr>
      <w:tr w:rsidR="00DC67B3" w:rsidRPr="00DD00AF" w14:paraId="4831FEF5" w14:textId="77777777" w:rsidTr="0088772B">
        <w:trPr>
          <w:trHeight w:val="288"/>
          <w:jc w:val="center"/>
        </w:trPr>
        <w:tc>
          <w:tcPr>
            <w:tcW w:w="1393" w:type="pct"/>
            <w:noWrap/>
            <w:hideMark/>
          </w:tcPr>
          <w:p w14:paraId="492C9897" w14:textId="77777777" w:rsidR="00DC67B3" w:rsidRPr="00DD00AF" w:rsidRDefault="00DC67B3" w:rsidP="00DC67B3">
            <w:pPr>
              <w:jc w:val="center"/>
            </w:pPr>
            <w:r w:rsidRPr="00DD00AF">
              <w:t>20.8</w:t>
            </w:r>
          </w:p>
        </w:tc>
        <w:tc>
          <w:tcPr>
            <w:tcW w:w="1316" w:type="pct"/>
            <w:noWrap/>
            <w:hideMark/>
          </w:tcPr>
          <w:p w14:paraId="4EE6AA27" w14:textId="77777777" w:rsidR="00DC67B3" w:rsidRPr="00DD00AF" w:rsidRDefault="00DC67B3" w:rsidP="00DC67B3">
            <w:pPr>
              <w:jc w:val="center"/>
            </w:pPr>
            <w:r w:rsidRPr="00DD00AF">
              <w:t>0</w:t>
            </w:r>
          </w:p>
        </w:tc>
        <w:tc>
          <w:tcPr>
            <w:tcW w:w="738" w:type="pct"/>
            <w:noWrap/>
            <w:hideMark/>
          </w:tcPr>
          <w:p w14:paraId="021A7715" w14:textId="77777777" w:rsidR="00DC67B3" w:rsidRPr="00DD00AF" w:rsidRDefault="00DC67B3" w:rsidP="00DC67B3">
            <w:pPr>
              <w:jc w:val="center"/>
            </w:pPr>
            <w:r w:rsidRPr="00DD00AF">
              <w:t>510</w:t>
            </w:r>
          </w:p>
        </w:tc>
        <w:tc>
          <w:tcPr>
            <w:tcW w:w="822" w:type="pct"/>
            <w:noWrap/>
            <w:hideMark/>
          </w:tcPr>
          <w:p w14:paraId="4C571D18" w14:textId="154052B0" w:rsidR="00DC67B3" w:rsidRPr="00DD00AF" w:rsidRDefault="00DC67B3" w:rsidP="00DC67B3">
            <w:pPr>
              <w:jc w:val="center"/>
            </w:pPr>
            <w:r w:rsidRPr="00DD00AF">
              <w:t>0.4</w:t>
            </w:r>
          </w:p>
        </w:tc>
        <w:tc>
          <w:tcPr>
            <w:tcW w:w="731" w:type="pct"/>
            <w:noWrap/>
            <w:hideMark/>
          </w:tcPr>
          <w:p w14:paraId="450411F7" w14:textId="77777777" w:rsidR="00DC67B3" w:rsidRPr="00DD00AF" w:rsidRDefault="00DC67B3" w:rsidP="00DC67B3">
            <w:pPr>
              <w:jc w:val="center"/>
            </w:pPr>
            <w:r w:rsidRPr="00DD00AF">
              <w:t>0.5</w:t>
            </w:r>
          </w:p>
        </w:tc>
      </w:tr>
      <w:tr w:rsidR="00DC67B3" w:rsidRPr="00DD00AF" w14:paraId="1FDCC275" w14:textId="77777777" w:rsidTr="0088772B">
        <w:trPr>
          <w:trHeight w:val="288"/>
          <w:jc w:val="center"/>
        </w:trPr>
        <w:tc>
          <w:tcPr>
            <w:tcW w:w="1393" w:type="pct"/>
            <w:noWrap/>
            <w:hideMark/>
          </w:tcPr>
          <w:p w14:paraId="410EC8C2" w14:textId="77777777" w:rsidR="00DC67B3" w:rsidRPr="00DD00AF" w:rsidRDefault="00DC67B3" w:rsidP="00DC67B3">
            <w:pPr>
              <w:jc w:val="center"/>
            </w:pPr>
            <w:r w:rsidRPr="00DD00AF">
              <w:t>21.1</w:t>
            </w:r>
          </w:p>
        </w:tc>
        <w:tc>
          <w:tcPr>
            <w:tcW w:w="1316" w:type="pct"/>
            <w:noWrap/>
            <w:hideMark/>
          </w:tcPr>
          <w:p w14:paraId="6F388674" w14:textId="77777777" w:rsidR="00DC67B3" w:rsidRPr="00DD00AF" w:rsidRDefault="00DC67B3" w:rsidP="00DC67B3">
            <w:pPr>
              <w:jc w:val="center"/>
            </w:pPr>
            <w:r w:rsidRPr="00DD00AF">
              <w:t>0</w:t>
            </w:r>
          </w:p>
        </w:tc>
        <w:tc>
          <w:tcPr>
            <w:tcW w:w="738" w:type="pct"/>
            <w:noWrap/>
            <w:hideMark/>
          </w:tcPr>
          <w:p w14:paraId="668AF105" w14:textId="77777777" w:rsidR="00DC67B3" w:rsidRPr="00DD00AF" w:rsidRDefault="00DC67B3" w:rsidP="00DC67B3">
            <w:pPr>
              <w:jc w:val="center"/>
            </w:pPr>
            <w:r w:rsidRPr="00DD00AF">
              <w:t>510</w:t>
            </w:r>
          </w:p>
        </w:tc>
        <w:tc>
          <w:tcPr>
            <w:tcW w:w="822" w:type="pct"/>
            <w:noWrap/>
            <w:hideMark/>
          </w:tcPr>
          <w:p w14:paraId="7B4D47C5" w14:textId="1EDA80CE" w:rsidR="00DC67B3" w:rsidRPr="00DD00AF" w:rsidRDefault="00DC67B3" w:rsidP="00DC67B3">
            <w:pPr>
              <w:jc w:val="center"/>
            </w:pPr>
            <w:r w:rsidRPr="00DD00AF">
              <w:t>0.2</w:t>
            </w:r>
          </w:p>
        </w:tc>
        <w:tc>
          <w:tcPr>
            <w:tcW w:w="731" w:type="pct"/>
            <w:noWrap/>
            <w:hideMark/>
          </w:tcPr>
          <w:p w14:paraId="5EC7538A" w14:textId="77777777" w:rsidR="00DC67B3" w:rsidRPr="00DD00AF" w:rsidRDefault="00DC67B3" w:rsidP="00DC67B3">
            <w:pPr>
              <w:jc w:val="center"/>
            </w:pPr>
            <w:r w:rsidRPr="00DD00AF">
              <w:t>0.5</w:t>
            </w:r>
          </w:p>
        </w:tc>
      </w:tr>
      <w:tr w:rsidR="00DC67B3" w:rsidRPr="00DD00AF" w14:paraId="6E46E6EC" w14:textId="77777777" w:rsidTr="0088772B">
        <w:trPr>
          <w:trHeight w:val="288"/>
          <w:jc w:val="center"/>
        </w:trPr>
        <w:tc>
          <w:tcPr>
            <w:tcW w:w="1393" w:type="pct"/>
            <w:noWrap/>
            <w:hideMark/>
          </w:tcPr>
          <w:p w14:paraId="731CB680" w14:textId="77777777" w:rsidR="00DC67B3" w:rsidRPr="00DD00AF" w:rsidRDefault="00DC67B3" w:rsidP="00DC67B3">
            <w:pPr>
              <w:jc w:val="center"/>
            </w:pPr>
            <w:r w:rsidRPr="00DD00AF">
              <w:t>22.8</w:t>
            </w:r>
          </w:p>
        </w:tc>
        <w:tc>
          <w:tcPr>
            <w:tcW w:w="1316" w:type="pct"/>
            <w:noWrap/>
            <w:hideMark/>
          </w:tcPr>
          <w:p w14:paraId="2F924EF4" w14:textId="77777777" w:rsidR="00DC67B3" w:rsidRPr="00DD00AF" w:rsidRDefault="00DC67B3" w:rsidP="00DC67B3">
            <w:pPr>
              <w:jc w:val="center"/>
            </w:pPr>
            <w:r w:rsidRPr="00DD00AF">
              <w:t>0</w:t>
            </w:r>
          </w:p>
        </w:tc>
        <w:tc>
          <w:tcPr>
            <w:tcW w:w="738" w:type="pct"/>
            <w:noWrap/>
            <w:hideMark/>
          </w:tcPr>
          <w:p w14:paraId="1AEBA343" w14:textId="77777777" w:rsidR="00DC67B3" w:rsidRPr="00DD00AF" w:rsidRDefault="00DC67B3" w:rsidP="00DC67B3">
            <w:pPr>
              <w:jc w:val="center"/>
            </w:pPr>
            <w:r w:rsidRPr="00DD00AF">
              <w:t>120</w:t>
            </w:r>
          </w:p>
        </w:tc>
        <w:tc>
          <w:tcPr>
            <w:tcW w:w="822" w:type="pct"/>
            <w:noWrap/>
            <w:hideMark/>
          </w:tcPr>
          <w:p w14:paraId="5CE2F2CB" w14:textId="7BA198FD" w:rsidR="00DC67B3" w:rsidRPr="00DD00AF" w:rsidRDefault="00DC67B3" w:rsidP="00DC67B3">
            <w:pPr>
              <w:jc w:val="center"/>
            </w:pPr>
            <w:r w:rsidRPr="00DD00AF">
              <w:t>0.8</w:t>
            </w:r>
          </w:p>
        </w:tc>
        <w:tc>
          <w:tcPr>
            <w:tcW w:w="731" w:type="pct"/>
            <w:noWrap/>
            <w:hideMark/>
          </w:tcPr>
          <w:p w14:paraId="09892B18" w14:textId="77777777" w:rsidR="00DC67B3" w:rsidRPr="00DD00AF" w:rsidRDefault="00DC67B3" w:rsidP="00DC67B3">
            <w:pPr>
              <w:jc w:val="center"/>
            </w:pPr>
            <w:r w:rsidRPr="00DD00AF">
              <w:t>0.5</w:t>
            </w:r>
          </w:p>
        </w:tc>
      </w:tr>
      <w:tr w:rsidR="00DC67B3" w:rsidRPr="00DD00AF" w14:paraId="37D4AEB2" w14:textId="77777777" w:rsidTr="0088772B">
        <w:trPr>
          <w:trHeight w:val="288"/>
          <w:jc w:val="center"/>
        </w:trPr>
        <w:tc>
          <w:tcPr>
            <w:tcW w:w="1393" w:type="pct"/>
            <w:noWrap/>
            <w:hideMark/>
          </w:tcPr>
          <w:p w14:paraId="3115D635" w14:textId="77777777" w:rsidR="00DC67B3" w:rsidRPr="00DD00AF" w:rsidRDefault="00DC67B3" w:rsidP="00DC67B3">
            <w:pPr>
              <w:jc w:val="center"/>
            </w:pPr>
            <w:r w:rsidRPr="00DD00AF">
              <w:t>23.8</w:t>
            </w:r>
          </w:p>
        </w:tc>
        <w:tc>
          <w:tcPr>
            <w:tcW w:w="1316" w:type="pct"/>
            <w:noWrap/>
            <w:hideMark/>
          </w:tcPr>
          <w:p w14:paraId="2DC78D71" w14:textId="77777777" w:rsidR="00DC67B3" w:rsidRPr="00DD00AF" w:rsidRDefault="00DC67B3" w:rsidP="00DC67B3">
            <w:pPr>
              <w:jc w:val="center"/>
            </w:pPr>
            <w:r w:rsidRPr="00DD00AF">
              <w:t>0</w:t>
            </w:r>
          </w:p>
        </w:tc>
        <w:tc>
          <w:tcPr>
            <w:tcW w:w="738" w:type="pct"/>
            <w:noWrap/>
            <w:hideMark/>
          </w:tcPr>
          <w:p w14:paraId="5B89E7E3" w14:textId="77777777" w:rsidR="00DC67B3" w:rsidRPr="00DD00AF" w:rsidRDefault="00DC67B3" w:rsidP="00DC67B3">
            <w:pPr>
              <w:jc w:val="center"/>
            </w:pPr>
            <w:r w:rsidRPr="00DD00AF">
              <w:t>120</w:t>
            </w:r>
          </w:p>
        </w:tc>
        <w:tc>
          <w:tcPr>
            <w:tcW w:w="822" w:type="pct"/>
            <w:noWrap/>
            <w:hideMark/>
          </w:tcPr>
          <w:p w14:paraId="5491E660" w14:textId="538F76D5" w:rsidR="00DC67B3" w:rsidRPr="00DD00AF" w:rsidRDefault="00DC67B3" w:rsidP="00DC67B3">
            <w:pPr>
              <w:jc w:val="center"/>
            </w:pPr>
            <w:r w:rsidRPr="00DD00AF">
              <w:t>0.2</w:t>
            </w:r>
          </w:p>
        </w:tc>
        <w:tc>
          <w:tcPr>
            <w:tcW w:w="731" w:type="pct"/>
            <w:noWrap/>
            <w:hideMark/>
          </w:tcPr>
          <w:p w14:paraId="7C3FD4D3" w14:textId="77777777" w:rsidR="00DC67B3" w:rsidRPr="00DD00AF" w:rsidRDefault="00DC67B3" w:rsidP="00DC67B3">
            <w:pPr>
              <w:jc w:val="center"/>
            </w:pPr>
            <w:r w:rsidRPr="00DD00AF">
              <w:t>0.5</w:t>
            </w:r>
          </w:p>
        </w:tc>
      </w:tr>
      <w:tr w:rsidR="00DC67B3" w:rsidRPr="00DD00AF" w14:paraId="312B3BD6" w14:textId="77777777" w:rsidTr="0088772B">
        <w:trPr>
          <w:trHeight w:val="288"/>
          <w:jc w:val="center"/>
        </w:trPr>
        <w:tc>
          <w:tcPr>
            <w:tcW w:w="1393" w:type="pct"/>
            <w:noWrap/>
            <w:hideMark/>
          </w:tcPr>
          <w:p w14:paraId="753EA8DE" w14:textId="77777777" w:rsidR="00DC67B3" w:rsidRPr="00DD00AF" w:rsidRDefault="00DC67B3" w:rsidP="00DC67B3">
            <w:pPr>
              <w:jc w:val="center"/>
            </w:pPr>
            <w:r w:rsidRPr="00DD00AF">
              <w:t>24</w:t>
            </w:r>
          </w:p>
        </w:tc>
        <w:tc>
          <w:tcPr>
            <w:tcW w:w="1316" w:type="pct"/>
            <w:noWrap/>
            <w:hideMark/>
          </w:tcPr>
          <w:p w14:paraId="7FE1546A" w14:textId="77777777" w:rsidR="00DC67B3" w:rsidRPr="00DD00AF" w:rsidRDefault="00DC67B3" w:rsidP="00DC67B3">
            <w:pPr>
              <w:jc w:val="center"/>
            </w:pPr>
            <w:r w:rsidRPr="00DD00AF">
              <w:t>0</w:t>
            </w:r>
          </w:p>
        </w:tc>
        <w:tc>
          <w:tcPr>
            <w:tcW w:w="738" w:type="pct"/>
            <w:noWrap/>
            <w:hideMark/>
          </w:tcPr>
          <w:p w14:paraId="02706BCF" w14:textId="77777777" w:rsidR="00DC67B3" w:rsidRPr="00DD00AF" w:rsidRDefault="00DC67B3" w:rsidP="00DC67B3">
            <w:pPr>
              <w:jc w:val="center"/>
            </w:pPr>
            <w:r w:rsidRPr="00DD00AF">
              <w:t>510</w:t>
            </w:r>
          </w:p>
        </w:tc>
        <w:tc>
          <w:tcPr>
            <w:tcW w:w="822" w:type="pct"/>
            <w:noWrap/>
            <w:hideMark/>
          </w:tcPr>
          <w:p w14:paraId="2DE49D12" w14:textId="2F55989C" w:rsidR="00DC67B3" w:rsidRPr="00DD00AF" w:rsidRDefault="00DC67B3" w:rsidP="00DC67B3">
            <w:pPr>
              <w:jc w:val="center"/>
            </w:pPr>
            <w:r w:rsidRPr="00DD00AF">
              <w:t>0.8</w:t>
            </w:r>
          </w:p>
        </w:tc>
        <w:tc>
          <w:tcPr>
            <w:tcW w:w="731" w:type="pct"/>
            <w:noWrap/>
            <w:hideMark/>
          </w:tcPr>
          <w:p w14:paraId="366A9036" w14:textId="77777777" w:rsidR="00DC67B3" w:rsidRPr="00DD00AF" w:rsidRDefault="00DC67B3" w:rsidP="00DC67B3">
            <w:pPr>
              <w:jc w:val="center"/>
            </w:pPr>
            <w:r w:rsidRPr="00DD00AF">
              <w:t>0.5</w:t>
            </w:r>
          </w:p>
        </w:tc>
      </w:tr>
      <w:tr w:rsidR="00DC67B3" w:rsidRPr="00DD00AF" w14:paraId="4CF03116" w14:textId="77777777" w:rsidTr="0088772B">
        <w:trPr>
          <w:trHeight w:val="288"/>
          <w:jc w:val="center"/>
        </w:trPr>
        <w:tc>
          <w:tcPr>
            <w:tcW w:w="1393" w:type="pct"/>
            <w:noWrap/>
            <w:hideMark/>
          </w:tcPr>
          <w:p w14:paraId="62A360E0" w14:textId="77777777" w:rsidR="00DC67B3" w:rsidRPr="00DD00AF" w:rsidRDefault="00DC67B3" w:rsidP="00DC67B3">
            <w:pPr>
              <w:jc w:val="center"/>
            </w:pPr>
            <w:r w:rsidRPr="00DD00AF">
              <w:t>25.4</w:t>
            </w:r>
          </w:p>
        </w:tc>
        <w:tc>
          <w:tcPr>
            <w:tcW w:w="1316" w:type="pct"/>
            <w:noWrap/>
            <w:hideMark/>
          </w:tcPr>
          <w:p w14:paraId="30C84CF0" w14:textId="77777777" w:rsidR="00DC67B3" w:rsidRPr="00DD00AF" w:rsidRDefault="00DC67B3" w:rsidP="00DC67B3">
            <w:pPr>
              <w:jc w:val="center"/>
            </w:pPr>
            <w:r w:rsidRPr="00DD00AF">
              <w:t>0</w:t>
            </w:r>
          </w:p>
        </w:tc>
        <w:tc>
          <w:tcPr>
            <w:tcW w:w="738" w:type="pct"/>
            <w:noWrap/>
            <w:hideMark/>
          </w:tcPr>
          <w:p w14:paraId="0F3C6BAE" w14:textId="77777777" w:rsidR="00DC67B3" w:rsidRPr="00DD00AF" w:rsidRDefault="00DC67B3" w:rsidP="00DC67B3">
            <w:pPr>
              <w:jc w:val="center"/>
            </w:pPr>
            <w:r w:rsidRPr="00DD00AF">
              <w:t>120</w:t>
            </w:r>
          </w:p>
        </w:tc>
        <w:tc>
          <w:tcPr>
            <w:tcW w:w="822" w:type="pct"/>
            <w:noWrap/>
            <w:hideMark/>
          </w:tcPr>
          <w:p w14:paraId="1BFBB98C" w14:textId="1AAB24C4" w:rsidR="00DC67B3" w:rsidRPr="00DD00AF" w:rsidRDefault="00DC67B3" w:rsidP="00DC67B3">
            <w:pPr>
              <w:jc w:val="center"/>
            </w:pPr>
            <w:r w:rsidRPr="00DD00AF">
              <w:t>0.4</w:t>
            </w:r>
          </w:p>
        </w:tc>
        <w:tc>
          <w:tcPr>
            <w:tcW w:w="731" w:type="pct"/>
            <w:noWrap/>
            <w:hideMark/>
          </w:tcPr>
          <w:p w14:paraId="2309E057" w14:textId="77777777" w:rsidR="00DC67B3" w:rsidRPr="00DD00AF" w:rsidRDefault="00DC67B3" w:rsidP="00DC67B3">
            <w:pPr>
              <w:jc w:val="center"/>
            </w:pPr>
            <w:r w:rsidRPr="00DD00AF">
              <w:t>0.5</w:t>
            </w:r>
          </w:p>
        </w:tc>
      </w:tr>
      <w:tr w:rsidR="00DC67B3" w:rsidRPr="00DD00AF" w14:paraId="7D745888" w14:textId="77777777" w:rsidTr="0088772B">
        <w:trPr>
          <w:trHeight w:val="288"/>
          <w:jc w:val="center"/>
        </w:trPr>
        <w:tc>
          <w:tcPr>
            <w:tcW w:w="1393" w:type="pct"/>
            <w:noWrap/>
            <w:hideMark/>
          </w:tcPr>
          <w:p w14:paraId="3597FDC6" w14:textId="77777777" w:rsidR="00DC67B3" w:rsidRPr="00DD00AF" w:rsidRDefault="00DC67B3" w:rsidP="00DC67B3">
            <w:pPr>
              <w:jc w:val="center"/>
            </w:pPr>
            <w:r w:rsidRPr="00DD00AF">
              <w:t>30</w:t>
            </w:r>
          </w:p>
        </w:tc>
        <w:tc>
          <w:tcPr>
            <w:tcW w:w="1316" w:type="pct"/>
            <w:noWrap/>
            <w:hideMark/>
          </w:tcPr>
          <w:p w14:paraId="22EF542C" w14:textId="77777777" w:rsidR="00DC67B3" w:rsidRPr="00DD00AF" w:rsidRDefault="00DC67B3" w:rsidP="00DC67B3">
            <w:pPr>
              <w:jc w:val="center"/>
            </w:pPr>
            <w:r w:rsidRPr="00DD00AF">
              <w:t>0.02</w:t>
            </w:r>
          </w:p>
        </w:tc>
        <w:tc>
          <w:tcPr>
            <w:tcW w:w="738" w:type="pct"/>
            <w:noWrap/>
            <w:hideMark/>
          </w:tcPr>
          <w:p w14:paraId="527CDB26" w14:textId="77777777" w:rsidR="00DC67B3" w:rsidRPr="00DD00AF" w:rsidRDefault="00DC67B3" w:rsidP="00DC67B3">
            <w:pPr>
              <w:jc w:val="center"/>
            </w:pPr>
            <w:r w:rsidRPr="00DD00AF">
              <w:t>120</w:t>
            </w:r>
          </w:p>
        </w:tc>
        <w:tc>
          <w:tcPr>
            <w:tcW w:w="822" w:type="pct"/>
            <w:noWrap/>
            <w:hideMark/>
          </w:tcPr>
          <w:p w14:paraId="1AF01F5E" w14:textId="5F50BB66" w:rsidR="00DC67B3" w:rsidRPr="00DD00AF" w:rsidRDefault="00DC67B3" w:rsidP="00DC67B3">
            <w:pPr>
              <w:jc w:val="center"/>
            </w:pPr>
            <w:r w:rsidRPr="00DD00AF">
              <w:t>0.8</w:t>
            </w:r>
          </w:p>
        </w:tc>
        <w:tc>
          <w:tcPr>
            <w:tcW w:w="731" w:type="pct"/>
            <w:noWrap/>
            <w:hideMark/>
          </w:tcPr>
          <w:p w14:paraId="08F01578" w14:textId="77777777" w:rsidR="00DC67B3" w:rsidRPr="00DD00AF" w:rsidRDefault="00DC67B3" w:rsidP="00DC67B3">
            <w:pPr>
              <w:jc w:val="center"/>
            </w:pPr>
            <w:r w:rsidRPr="00DD00AF">
              <w:t>0.1</w:t>
            </w:r>
          </w:p>
        </w:tc>
      </w:tr>
      <w:tr w:rsidR="00DC67B3" w:rsidRPr="00DD00AF" w14:paraId="2AF6BCDE" w14:textId="77777777" w:rsidTr="0088772B">
        <w:trPr>
          <w:trHeight w:val="288"/>
          <w:jc w:val="center"/>
        </w:trPr>
        <w:tc>
          <w:tcPr>
            <w:tcW w:w="1393" w:type="pct"/>
            <w:noWrap/>
            <w:hideMark/>
          </w:tcPr>
          <w:p w14:paraId="73756598" w14:textId="77777777" w:rsidR="00DC67B3" w:rsidRPr="00DD00AF" w:rsidRDefault="00DC67B3" w:rsidP="00DC67B3">
            <w:pPr>
              <w:jc w:val="center"/>
            </w:pPr>
            <w:r w:rsidRPr="00DD00AF">
              <w:t>32</w:t>
            </w:r>
          </w:p>
        </w:tc>
        <w:tc>
          <w:tcPr>
            <w:tcW w:w="1316" w:type="pct"/>
            <w:noWrap/>
            <w:hideMark/>
          </w:tcPr>
          <w:p w14:paraId="79C772B9" w14:textId="77777777" w:rsidR="00DC67B3" w:rsidRPr="00DD00AF" w:rsidRDefault="00DC67B3" w:rsidP="00DC67B3">
            <w:pPr>
              <w:jc w:val="center"/>
            </w:pPr>
            <w:r w:rsidRPr="00DD00AF">
              <w:t>0.02</w:t>
            </w:r>
          </w:p>
        </w:tc>
        <w:tc>
          <w:tcPr>
            <w:tcW w:w="738" w:type="pct"/>
            <w:noWrap/>
            <w:hideMark/>
          </w:tcPr>
          <w:p w14:paraId="738922CF" w14:textId="77777777" w:rsidR="00DC67B3" w:rsidRPr="00DD00AF" w:rsidRDefault="00DC67B3" w:rsidP="00DC67B3">
            <w:pPr>
              <w:jc w:val="center"/>
            </w:pPr>
            <w:r w:rsidRPr="00DD00AF">
              <w:t>120</w:t>
            </w:r>
          </w:p>
        </w:tc>
        <w:tc>
          <w:tcPr>
            <w:tcW w:w="822" w:type="pct"/>
            <w:noWrap/>
            <w:hideMark/>
          </w:tcPr>
          <w:p w14:paraId="6F0945EC" w14:textId="1B0A0025" w:rsidR="00DC67B3" w:rsidRPr="00DD00AF" w:rsidRDefault="00DC67B3" w:rsidP="00DC67B3">
            <w:pPr>
              <w:jc w:val="center"/>
            </w:pPr>
            <w:r w:rsidRPr="00DD00AF">
              <w:t>0.2</w:t>
            </w:r>
          </w:p>
        </w:tc>
        <w:tc>
          <w:tcPr>
            <w:tcW w:w="731" w:type="pct"/>
            <w:noWrap/>
            <w:hideMark/>
          </w:tcPr>
          <w:p w14:paraId="51CC7023" w14:textId="77777777" w:rsidR="00DC67B3" w:rsidRPr="00DD00AF" w:rsidRDefault="00DC67B3" w:rsidP="00DC67B3">
            <w:pPr>
              <w:jc w:val="center"/>
            </w:pPr>
            <w:r w:rsidRPr="00DD00AF">
              <w:t>0.1</w:t>
            </w:r>
          </w:p>
        </w:tc>
      </w:tr>
      <w:tr w:rsidR="00DC67B3" w:rsidRPr="00DD00AF" w14:paraId="3A03C5E4" w14:textId="77777777" w:rsidTr="0088772B">
        <w:trPr>
          <w:trHeight w:val="288"/>
          <w:jc w:val="center"/>
        </w:trPr>
        <w:tc>
          <w:tcPr>
            <w:tcW w:w="1393" w:type="pct"/>
            <w:noWrap/>
            <w:hideMark/>
          </w:tcPr>
          <w:p w14:paraId="56B8556E" w14:textId="77777777" w:rsidR="00DC67B3" w:rsidRPr="00DD00AF" w:rsidRDefault="00DC67B3" w:rsidP="00DC67B3">
            <w:pPr>
              <w:jc w:val="center"/>
            </w:pPr>
            <w:r w:rsidRPr="00DD00AF">
              <w:t>33.5</w:t>
            </w:r>
          </w:p>
        </w:tc>
        <w:tc>
          <w:tcPr>
            <w:tcW w:w="1316" w:type="pct"/>
            <w:noWrap/>
            <w:hideMark/>
          </w:tcPr>
          <w:p w14:paraId="78B2536B" w14:textId="77777777" w:rsidR="00DC67B3" w:rsidRPr="00DD00AF" w:rsidRDefault="00DC67B3" w:rsidP="00DC67B3">
            <w:pPr>
              <w:jc w:val="center"/>
            </w:pPr>
            <w:r w:rsidRPr="00DD00AF">
              <w:t>0.02</w:t>
            </w:r>
          </w:p>
        </w:tc>
        <w:tc>
          <w:tcPr>
            <w:tcW w:w="738" w:type="pct"/>
            <w:noWrap/>
            <w:hideMark/>
          </w:tcPr>
          <w:p w14:paraId="6C3736BD" w14:textId="77777777" w:rsidR="00DC67B3" w:rsidRPr="00DD00AF" w:rsidRDefault="00DC67B3" w:rsidP="00DC67B3">
            <w:pPr>
              <w:jc w:val="center"/>
            </w:pPr>
            <w:r w:rsidRPr="00DD00AF">
              <w:t>120</w:t>
            </w:r>
          </w:p>
        </w:tc>
        <w:tc>
          <w:tcPr>
            <w:tcW w:w="822" w:type="pct"/>
            <w:noWrap/>
            <w:hideMark/>
          </w:tcPr>
          <w:p w14:paraId="1D3BEF11" w14:textId="44E117E5" w:rsidR="00DC67B3" w:rsidRPr="00DD00AF" w:rsidRDefault="00DC67B3" w:rsidP="00DC67B3">
            <w:pPr>
              <w:jc w:val="center"/>
            </w:pPr>
            <w:r w:rsidRPr="00DD00AF">
              <w:t>0.4</w:t>
            </w:r>
          </w:p>
        </w:tc>
        <w:tc>
          <w:tcPr>
            <w:tcW w:w="731" w:type="pct"/>
            <w:noWrap/>
            <w:hideMark/>
          </w:tcPr>
          <w:p w14:paraId="1F4F2323" w14:textId="77777777" w:rsidR="00DC67B3" w:rsidRPr="00DD00AF" w:rsidRDefault="00DC67B3" w:rsidP="00DC67B3">
            <w:pPr>
              <w:jc w:val="center"/>
            </w:pPr>
            <w:r w:rsidRPr="00DD00AF">
              <w:t>0.1</w:t>
            </w:r>
          </w:p>
        </w:tc>
      </w:tr>
      <w:tr w:rsidR="00DC67B3" w:rsidRPr="00DD00AF" w14:paraId="6626F030" w14:textId="77777777" w:rsidTr="0088772B">
        <w:trPr>
          <w:trHeight w:val="288"/>
          <w:jc w:val="center"/>
        </w:trPr>
        <w:tc>
          <w:tcPr>
            <w:tcW w:w="1393" w:type="pct"/>
            <w:noWrap/>
            <w:hideMark/>
          </w:tcPr>
          <w:p w14:paraId="3DCB7CF1" w14:textId="77777777" w:rsidR="00DC67B3" w:rsidRPr="00DD00AF" w:rsidRDefault="00DC67B3" w:rsidP="00DC67B3">
            <w:pPr>
              <w:jc w:val="center"/>
            </w:pPr>
            <w:r w:rsidRPr="00DD00AF">
              <w:t>42.9</w:t>
            </w:r>
          </w:p>
        </w:tc>
        <w:tc>
          <w:tcPr>
            <w:tcW w:w="1316" w:type="pct"/>
            <w:noWrap/>
            <w:hideMark/>
          </w:tcPr>
          <w:p w14:paraId="4284FD78" w14:textId="77777777" w:rsidR="00DC67B3" w:rsidRPr="00DD00AF" w:rsidRDefault="00DC67B3" w:rsidP="00DC67B3">
            <w:pPr>
              <w:jc w:val="center"/>
            </w:pPr>
            <w:r w:rsidRPr="00DD00AF">
              <w:t>0.04</w:t>
            </w:r>
          </w:p>
        </w:tc>
        <w:tc>
          <w:tcPr>
            <w:tcW w:w="738" w:type="pct"/>
            <w:noWrap/>
            <w:hideMark/>
          </w:tcPr>
          <w:p w14:paraId="02FCCF39" w14:textId="77777777" w:rsidR="00DC67B3" w:rsidRPr="00DD00AF" w:rsidRDefault="00DC67B3" w:rsidP="00DC67B3">
            <w:pPr>
              <w:jc w:val="center"/>
            </w:pPr>
            <w:r w:rsidRPr="00DD00AF">
              <w:t>120</w:t>
            </w:r>
          </w:p>
        </w:tc>
        <w:tc>
          <w:tcPr>
            <w:tcW w:w="822" w:type="pct"/>
            <w:noWrap/>
            <w:hideMark/>
          </w:tcPr>
          <w:p w14:paraId="37A65D07" w14:textId="65E7227C" w:rsidR="00DC67B3" w:rsidRPr="00DD00AF" w:rsidRDefault="00DC67B3" w:rsidP="00DC67B3">
            <w:pPr>
              <w:jc w:val="center"/>
            </w:pPr>
            <w:r w:rsidRPr="00DD00AF">
              <w:t>0.4</w:t>
            </w:r>
          </w:p>
        </w:tc>
        <w:tc>
          <w:tcPr>
            <w:tcW w:w="731" w:type="pct"/>
            <w:noWrap/>
            <w:hideMark/>
          </w:tcPr>
          <w:p w14:paraId="044BAC8B" w14:textId="77777777" w:rsidR="00DC67B3" w:rsidRPr="00DD00AF" w:rsidRDefault="00DC67B3" w:rsidP="00DC67B3">
            <w:pPr>
              <w:jc w:val="center"/>
            </w:pPr>
            <w:r w:rsidRPr="00DD00AF">
              <w:t>0.3</w:t>
            </w:r>
          </w:p>
        </w:tc>
      </w:tr>
      <w:tr w:rsidR="00DC67B3" w:rsidRPr="00DD00AF" w14:paraId="59664CE1" w14:textId="77777777" w:rsidTr="0088772B">
        <w:trPr>
          <w:trHeight w:val="288"/>
          <w:jc w:val="center"/>
        </w:trPr>
        <w:tc>
          <w:tcPr>
            <w:tcW w:w="1393" w:type="pct"/>
            <w:noWrap/>
            <w:hideMark/>
          </w:tcPr>
          <w:p w14:paraId="7ED95B44" w14:textId="77777777" w:rsidR="00DC67B3" w:rsidRPr="00DD00AF" w:rsidRDefault="00DC67B3" w:rsidP="00DC67B3">
            <w:pPr>
              <w:jc w:val="center"/>
            </w:pPr>
            <w:r w:rsidRPr="00DD00AF">
              <w:t>43</w:t>
            </w:r>
          </w:p>
        </w:tc>
        <w:tc>
          <w:tcPr>
            <w:tcW w:w="1316" w:type="pct"/>
            <w:noWrap/>
            <w:hideMark/>
          </w:tcPr>
          <w:p w14:paraId="738F4D3D" w14:textId="77777777" w:rsidR="00DC67B3" w:rsidRPr="00DD00AF" w:rsidRDefault="00DC67B3" w:rsidP="00DC67B3">
            <w:pPr>
              <w:jc w:val="center"/>
            </w:pPr>
            <w:r w:rsidRPr="00DD00AF">
              <w:t>0.04</w:t>
            </w:r>
          </w:p>
        </w:tc>
        <w:tc>
          <w:tcPr>
            <w:tcW w:w="738" w:type="pct"/>
            <w:noWrap/>
            <w:hideMark/>
          </w:tcPr>
          <w:p w14:paraId="5B932202" w14:textId="77777777" w:rsidR="00DC67B3" w:rsidRPr="00DD00AF" w:rsidRDefault="00DC67B3" w:rsidP="00DC67B3">
            <w:pPr>
              <w:jc w:val="center"/>
            </w:pPr>
            <w:r w:rsidRPr="00DD00AF">
              <w:t>120</w:t>
            </w:r>
          </w:p>
        </w:tc>
        <w:tc>
          <w:tcPr>
            <w:tcW w:w="822" w:type="pct"/>
            <w:noWrap/>
            <w:hideMark/>
          </w:tcPr>
          <w:p w14:paraId="368C8284" w14:textId="25A990D1" w:rsidR="00DC67B3" w:rsidRPr="00DD00AF" w:rsidRDefault="00DC67B3" w:rsidP="00DC67B3">
            <w:pPr>
              <w:jc w:val="center"/>
            </w:pPr>
            <w:r w:rsidRPr="00DD00AF">
              <w:t>0.2</w:t>
            </w:r>
          </w:p>
        </w:tc>
        <w:tc>
          <w:tcPr>
            <w:tcW w:w="731" w:type="pct"/>
            <w:noWrap/>
            <w:hideMark/>
          </w:tcPr>
          <w:p w14:paraId="4777C8FC" w14:textId="77777777" w:rsidR="00DC67B3" w:rsidRPr="00DD00AF" w:rsidRDefault="00DC67B3" w:rsidP="00DC67B3">
            <w:pPr>
              <w:jc w:val="center"/>
            </w:pPr>
            <w:r w:rsidRPr="00DD00AF">
              <w:t>0.3</w:t>
            </w:r>
          </w:p>
        </w:tc>
      </w:tr>
      <w:tr w:rsidR="00DC67B3" w:rsidRPr="00DD00AF" w14:paraId="03BA4E83" w14:textId="77777777" w:rsidTr="0088772B">
        <w:trPr>
          <w:trHeight w:val="288"/>
          <w:jc w:val="center"/>
        </w:trPr>
        <w:tc>
          <w:tcPr>
            <w:tcW w:w="1393" w:type="pct"/>
            <w:noWrap/>
            <w:hideMark/>
          </w:tcPr>
          <w:p w14:paraId="44A02BB4" w14:textId="77777777" w:rsidR="00DC67B3" w:rsidRPr="00DD00AF" w:rsidRDefault="00DC67B3" w:rsidP="00DC67B3">
            <w:pPr>
              <w:jc w:val="center"/>
            </w:pPr>
            <w:r w:rsidRPr="00DD00AF">
              <w:t>43.3</w:t>
            </w:r>
          </w:p>
        </w:tc>
        <w:tc>
          <w:tcPr>
            <w:tcW w:w="1316" w:type="pct"/>
            <w:noWrap/>
            <w:hideMark/>
          </w:tcPr>
          <w:p w14:paraId="4FB97BAC" w14:textId="77777777" w:rsidR="00DC67B3" w:rsidRPr="00DD00AF" w:rsidRDefault="00DC67B3" w:rsidP="00DC67B3">
            <w:pPr>
              <w:jc w:val="center"/>
            </w:pPr>
            <w:r w:rsidRPr="00DD00AF">
              <w:t>0.04</w:t>
            </w:r>
          </w:p>
        </w:tc>
        <w:tc>
          <w:tcPr>
            <w:tcW w:w="738" w:type="pct"/>
            <w:noWrap/>
            <w:hideMark/>
          </w:tcPr>
          <w:p w14:paraId="19CA42D0" w14:textId="77777777" w:rsidR="00DC67B3" w:rsidRPr="00DD00AF" w:rsidRDefault="00DC67B3" w:rsidP="00DC67B3">
            <w:pPr>
              <w:jc w:val="center"/>
            </w:pPr>
            <w:r w:rsidRPr="00DD00AF">
              <w:t>120</w:t>
            </w:r>
          </w:p>
        </w:tc>
        <w:tc>
          <w:tcPr>
            <w:tcW w:w="822" w:type="pct"/>
            <w:noWrap/>
            <w:hideMark/>
          </w:tcPr>
          <w:p w14:paraId="7F71EA6B" w14:textId="399CA4CA" w:rsidR="00DC67B3" w:rsidRPr="00DD00AF" w:rsidRDefault="00DC67B3" w:rsidP="00DC67B3">
            <w:pPr>
              <w:jc w:val="center"/>
            </w:pPr>
            <w:r w:rsidRPr="00DD00AF">
              <w:t>0.8</w:t>
            </w:r>
          </w:p>
        </w:tc>
        <w:tc>
          <w:tcPr>
            <w:tcW w:w="731" w:type="pct"/>
            <w:noWrap/>
            <w:hideMark/>
          </w:tcPr>
          <w:p w14:paraId="503B084D" w14:textId="77777777" w:rsidR="00DC67B3" w:rsidRPr="00DD00AF" w:rsidRDefault="00DC67B3" w:rsidP="00DC67B3">
            <w:pPr>
              <w:jc w:val="center"/>
            </w:pPr>
            <w:r w:rsidRPr="00DD00AF">
              <w:t>0.3</w:t>
            </w:r>
          </w:p>
        </w:tc>
      </w:tr>
      <w:tr w:rsidR="00DC67B3" w:rsidRPr="00DD00AF" w14:paraId="58987544" w14:textId="77777777" w:rsidTr="0088772B">
        <w:trPr>
          <w:trHeight w:val="288"/>
          <w:jc w:val="center"/>
        </w:trPr>
        <w:tc>
          <w:tcPr>
            <w:tcW w:w="1393" w:type="pct"/>
            <w:noWrap/>
            <w:hideMark/>
          </w:tcPr>
          <w:p w14:paraId="1D62B795" w14:textId="77777777" w:rsidR="00DC67B3" w:rsidRPr="00DD00AF" w:rsidRDefault="00DC67B3" w:rsidP="00DC67B3">
            <w:pPr>
              <w:jc w:val="center"/>
            </w:pPr>
            <w:r w:rsidRPr="00DD00AF">
              <w:t>83.9</w:t>
            </w:r>
          </w:p>
        </w:tc>
        <w:tc>
          <w:tcPr>
            <w:tcW w:w="1316" w:type="pct"/>
            <w:noWrap/>
            <w:hideMark/>
          </w:tcPr>
          <w:p w14:paraId="6F29873F" w14:textId="77777777" w:rsidR="00DC67B3" w:rsidRPr="00DD00AF" w:rsidRDefault="00DC67B3" w:rsidP="00DC67B3">
            <w:pPr>
              <w:jc w:val="center"/>
            </w:pPr>
            <w:r w:rsidRPr="00DD00AF">
              <w:t>0.02</w:t>
            </w:r>
          </w:p>
        </w:tc>
        <w:tc>
          <w:tcPr>
            <w:tcW w:w="738" w:type="pct"/>
            <w:noWrap/>
            <w:hideMark/>
          </w:tcPr>
          <w:p w14:paraId="27367DF7" w14:textId="77777777" w:rsidR="00DC67B3" w:rsidRPr="00DD00AF" w:rsidRDefault="00DC67B3" w:rsidP="00DC67B3">
            <w:pPr>
              <w:jc w:val="center"/>
            </w:pPr>
            <w:r w:rsidRPr="00DD00AF">
              <w:t>510</w:t>
            </w:r>
          </w:p>
        </w:tc>
        <w:tc>
          <w:tcPr>
            <w:tcW w:w="822" w:type="pct"/>
            <w:noWrap/>
            <w:hideMark/>
          </w:tcPr>
          <w:p w14:paraId="708B2CCB" w14:textId="1DD1DEBA" w:rsidR="00DC67B3" w:rsidRPr="00DD00AF" w:rsidRDefault="00DC67B3" w:rsidP="00DC67B3">
            <w:pPr>
              <w:jc w:val="center"/>
            </w:pPr>
            <w:r w:rsidRPr="00DD00AF">
              <w:t>0.2</w:t>
            </w:r>
          </w:p>
        </w:tc>
        <w:tc>
          <w:tcPr>
            <w:tcW w:w="731" w:type="pct"/>
            <w:noWrap/>
            <w:hideMark/>
          </w:tcPr>
          <w:p w14:paraId="26424D33" w14:textId="77777777" w:rsidR="00DC67B3" w:rsidRPr="00DD00AF" w:rsidRDefault="00DC67B3" w:rsidP="00DC67B3">
            <w:pPr>
              <w:jc w:val="center"/>
            </w:pPr>
            <w:r w:rsidRPr="00DD00AF">
              <w:t>0.1</w:t>
            </w:r>
          </w:p>
        </w:tc>
      </w:tr>
      <w:tr w:rsidR="00DC67B3" w:rsidRPr="00DD00AF" w14:paraId="2C905C61" w14:textId="77777777" w:rsidTr="0088772B">
        <w:trPr>
          <w:trHeight w:val="288"/>
          <w:jc w:val="center"/>
        </w:trPr>
        <w:tc>
          <w:tcPr>
            <w:tcW w:w="1393" w:type="pct"/>
            <w:noWrap/>
            <w:hideMark/>
          </w:tcPr>
          <w:p w14:paraId="6BD7A670" w14:textId="77777777" w:rsidR="00DC67B3" w:rsidRPr="00DD00AF" w:rsidRDefault="00DC67B3" w:rsidP="00DC67B3">
            <w:pPr>
              <w:jc w:val="center"/>
            </w:pPr>
            <w:r w:rsidRPr="00DD00AF">
              <w:t>84.5</w:t>
            </w:r>
          </w:p>
        </w:tc>
        <w:tc>
          <w:tcPr>
            <w:tcW w:w="1316" w:type="pct"/>
            <w:noWrap/>
            <w:hideMark/>
          </w:tcPr>
          <w:p w14:paraId="4B1916BD" w14:textId="77777777" w:rsidR="00DC67B3" w:rsidRPr="00DD00AF" w:rsidRDefault="00DC67B3" w:rsidP="00DC67B3">
            <w:pPr>
              <w:jc w:val="center"/>
            </w:pPr>
            <w:r w:rsidRPr="00DD00AF">
              <w:t>0.02</w:t>
            </w:r>
          </w:p>
        </w:tc>
        <w:tc>
          <w:tcPr>
            <w:tcW w:w="738" w:type="pct"/>
            <w:noWrap/>
            <w:hideMark/>
          </w:tcPr>
          <w:p w14:paraId="1C8A3AD6" w14:textId="77777777" w:rsidR="00DC67B3" w:rsidRPr="00DD00AF" w:rsidRDefault="00DC67B3" w:rsidP="00DC67B3">
            <w:pPr>
              <w:jc w:val="center"/>
            </w:pPr>
            <w:r w:rsidRPr="00DD00AF">
              <w:t>510</w:t>
            </w:r>
          </w:p>
        </w:tc>
        <w:tc>
          <w:tcPr>
            <w:tcW w:w="822" w:type="pct"/>
            <w:noWrap/>
            <w:hideMark/>
          </w:tcPr>
          <w:p w14:paraId="7DFFE5FA" w14:textId="7BFD8B02" w:rsidR="00DC67B3" w:rsidRPr="00DD00AF" w:rsidRDefault="00DC67B3" w:rsidP="00DC67B3">
            <w:pPr>
              <w:jc w:val="center"/>
            </w:pPr>
            <w:r w:rsidRPr="00DD00AF">
              <w:t>0.8</w:t>
            </w:r>
          </w:p>
        </w:tc>
        <w:tc>
          <w:tcPr>
            <w:tcW w:w="731" w:type="pct"/>
            <w:noWrap/>
            <w:hideMark/>
          </w:tcPr>
          <w:p w14:paraId="5D269789" w14:textId="77777777" w:rsidR="00DC67B3" w:rsidRPr="00DD00AF" w:rsidRDefault="00DC67B3" w:rsidP="00DC67B3">
            <w:pPr>
              <w:jc w:val="center"/>
            </w:pPr>
            <w:r w:rsidRPr="00DD00AF">
              <w:t>0.1</w:t>
            </w:r>
          </w:p>
        </w:tc>
      </w:tr>
      <w:tr w:rsidR="00DC67B3" w:rsidRPr="00DD00AF" w14:paraId="5E91F4F8" w14:textId="77777777" w:rsidTr="0088772B">
        <w:trPr>
          <w:trHeight w:val="288"/>
          <w:jc w:val="center"/>
        </w:trPr>
        <w:tc>
          <w:tcPr>
            <w:tcW w:w="1393" w:type="pct"/>
            <w:noWrap/>
            <w:hideMark/>
          </w:tcPr>
          <w:p w14:paraId="3934C783" w14:textId="77777777" w:rsidR="00DC67B3" w:rsidRPr="00DD00AF" w:rsidRDefault="00DC67B3" w:rsidP="00DC67B3">
            <w:pPr>
              <w:jc w:val="center"/>
            </w:pPr>
            <w:r w:rsidRPr="00DD00AF">
              <w:t>85.5</w:t>
            </w:r>
          </w:p>
        </w:tc>
        <w:tc>
          <w:tcPr>
            <w:tcW w:w="1316" w:type="pct"/>
            <w:noWrap/>
            <w:hideMark/>
          </w:tcPr>
          <w:p w14:paraId="38D6B100" w14:textId="77777777" w:rsidR="00DC67B3" w:rsidRPr="00DD00AF" w:rsidRDefault="00DC67B3" w:rsidP="00DC67B3">
            <w:pPr>
              <w:jc w:val="center"/>
            </w:pPr>
            <w:r w:rsidRPr="00DD00AF">
              <w:t>0.02</w:t>
            </w:r>
          </w:p>
        </w:tc>
        <w:tc>
          <w:tcPr>
            <w:tcW w:w="738" w:type="pct"/>
            <w:noWrap/>
            <w:hideMark/>
          </w:tcPr>
          <w:p w14:paraId="1F51209F" w14:textId="77777777" w:rsidR="00DC67B3" w:rsidRPr="00DD00AF" w:rsidRDefault="00DC67B3" w:rsidP="00DC67B3">
            <w:pPr>
              <w:jc w:val="center"/>
            </w:pPr>
            <w:r w:rsidRPr="00DD00AF">
              <w:t>510</w:t>
            </w:r>
          </w:p>
        </w:tc>
        <w:tc>
          <w:tcPr>
            <w:tcW w:w="822" w:type="pct"/>
            <w:noWrap/>
            <w:hideMark/>
          </w:tcPr>
          <w:p w14:paraId="065D4284" w14:textId="28E1257C" w:rsidR="00DC67B3" w:rsidRPr="00DD00AF" w:rsidRDefault="00DC67B3" w:rsidP="00DC67B3">
            <w:pPr>
              <w:jc w:val="center"/>
            </w:pPr>
            <w:r w:rsidRPr="00DD00AF">
              <w:t>0.4</w:t>
            </w:r>
          </w:p>
        </w:tc>
        <w:tc>
          <w:tcPr>
            <w:tcW w:w="731" w:type="pct"/>
            <w:noWrap/>
            <w:hideMark/>
          </w:tcPr>
          <w:p w14:paraId="42CD71C2" w14:textId="77777777" w:rsidR="00DC67B3" w:rsidRPr="00DD00AF" w:rsidRDefault="00DC67B3" w:rsidP="00DC67B3">
            <w:pPr>
              <w:jc w:val="center"/>
            </w:pPr>
            <w:r w:rsidRPr="00DD00AF">
              <w:t>0.1</w:t>
            </w:r>
          </w:p>
        </w:tc>
      </w:tr>
      <w:tr w:rsidR="00DC67B3" w:rsidRPr="00DD00AF" w14:paraId="0F947C22" w14:textId="77777777" w:rsidTr="0088772B">
        <w:trPr>
          <w:trHeight w:val="288"/>
          <w:jc w:val="center"/>
        </w:trPr>
        <w:tc>
          <w:tcPr>
            <w:tcW w:w="1393" w:type="pct"/>
            <w:noWrap/>
            <w:hideMark/>
          </w:tcPr>
          <w:p w14:paraId="206FB19A" w14:textId="77777777" w:rsidR="00DC67B3" w:rsidRPr="00DD00AF" w:rsidRDefault="00DC67B3" w:rsidP="00DC67B3">
            <w:pPr>
              <w:jc w:val="center"/>
            </w:pPr>
            <w:r w:rsidRPr="00DD00AF">
              <w:t>95.5</w:t>
            </w:r>
          </w:p>
        </w:tc>
        <w:tc>
          <w:tcPr>
            <w:tcW w:w="1316" w:type="pct"/>
            <w:noWrap/>
            <w:hideMark/>
          </w:tcPr>
          <w:p w14:paraId="77FD1CCF" w14:textId="77777777" w:rsidR="00DC67B3" w:rsidRPr="00DD00AF" w:rsidRDefault="00DC67B3" w:rsidP="00DC67B3">
            <w:pPr>
              <w:jc w:val="center"/>
            </w:pPr>
            <w:r w:rsidRPr="00DD00AF">
              <w:t>0.04</w:t>
            </w:r>
          </w:p>
        </w:tc>
        <w:tc>
          <w:tcPr>
            <w:tcW w:w="738" w:type="pct"/>
            <w:noWrap/>
            <w:hideMark/>
          </w:tcPr>
          <w:p w14:paraId="4447366C" w14:textId="77777777" w:rsidR="00DC67B3" w:rsidRPr="00DD00AF" w:rsidRDefault="00DC67B3" w:rsidP="00DC67B3">
            <w:pPr>
              <w:jc w:val="center"/>
            </w:pPr>
            <w:r w:rsidRPr="00DD00AF">
              <w:t>510</w:t>
            </w:r>
          </w:p>
        </w:tc>
        <w:tc>
          <w:tcPr>
            <w:tcW w:w="822" w:type="pct"/>
            <w:noWrap/>
            <w:hideMark/>
          </w:tcPr>
          <w:p w14:paraId="7AFFA592" w14:textId="06FA3335" w:rsidR="00DC67B3" w:rsidRPr="00DD00AF" w:rsidRDefault="00DC67B3" w:rsidP="00DC67B3">
            <w:pPr>
              <w:jc w:val="center"/>
            </w:pPr>
            <w:r w:rsidRPr="00DD00AF">
              <w:t>0.4</w:t>
            </w:r>
          </w:p>
        </w:tc>
        <w:tc>
          <w:tcPr>
            <w:tcW w:w="731" w:type="pct"/>
            <w:noWrap/>
            <w:hideMark/>
          </w:tcPr>
          <w:p w14:paraId="3C7FD829" w14:textId="77777777" w:rsidR="00DC67B3" w:rsidRPr="00DD00AF" w:rsidRDefault="00DC67B3" w:rsidP="00DC67B3">
            <w:pPr>
              <w:jc w:val="center"/>
            </w:pPr>
            <w:r w:rsidRPr="00DD00AF">
              <w:t>0.3</w:t>
            </w:r>
          </w:p>
        </w:tc>
      </w:tr>
      <w:tr w:rsidR="00DC67B3" w:rsidRPr="00DD00AF" w14:paraId="6F4D6BB9" w14:textId="77777777" w:rsidTr="0088772B">
        <w:trPr>
          <w:trHeight w:val="288"/>
          <w:jc w:val="center"/>
        </w:trPr>
        <w:tc>
          <w:tcPr>
            <w:tcW w:w="1393" w:type="pct"/>
            <w:noWrap/>
            <w:hideMark/>
          </w:tcPr>
          <w:p w14:paraId="4E6AD2A8" w14:textId="77777777" w:rsidR="00DC67B3" w:rsidRPr="00DD00AF" w:rsidRDefault="00DC67B3" w:rsidP="00DC67B3">
            <w:pPr>
              <w:jc w:val="center"/>
            </w:pPr>
            <w:r w:rsidRPr="00DD00AF">
              <w:t>95.7</w:t>
            </w:r>
          </w:p>
        </w:tc>
        <w:tc>
          <w:tcPr>
            <w:tcW w:w="1316" w:type="pct"/>
            <w:noWrap/>
            <w:hideMark/>
          </w:tcPr>
          <w:p w14:paraId="73205A9C" w14:textId="77777777" w:rsidR="00DC67B3" w:rsidRPr="00DD00AF" w:rsidRDefault="00DC67B3" w:rsidP="00DC67B3">
            <w:pPr>
              <w:jc w:val="center"/>
            </w:pPr>
            <w:r w:rsidRPr="00DD00AF">
              <w:t>0.04</w:t>
            </w:r>
          </w:p>
        </w:tc>
        <w:tc>
          <w:tcPr>
            <w:tcW w:w="738" w:type="pct"/>
            <w:noWrap/>
            <w:hideMark/>
          </w:tcPr>
          <w:p w14:paraId="3B40FBDF" w14:textId="77777777" w:rsidR="00DC67B3" w:rsidRPr="00DD00AF" w:rsidRDefault="00DC67B3" w:rsidP="00DC67B3">
            <w:pPr>
              <w:jc w:val="center"/>
            </w:pPr>
            <w:r w:rsidRPr="00DD00AF">
              <w:t>510</w:t>
            </w:r>
          </w:p>
        </w:tc>
        <w:tc>
          <w:tcPr>
            <w:tcW w:w="822" w:type="pct"/>
            <w:noWrap/>
            <w:hideMark/>
          </w:tcPr>
          <w:p w14:paraId="470B74C0" w14:textId="425E47FE" w:rsidR="00DC67B3" w:rsidRPr="00DD00AF" w:rsidRDefault="00DC67B3" w:rsidP="00DC67B3">
            <w:pPr>
              <w:jc w:val="center"/>
            </w:pPr>
            <w:r w:rsidRPr="00DD00AF">
              <w:t>0.8</w:t>
            </w:r>
          </w:p>
        </w:tc>
        <w:tc>
          <w:tcPr>
            <w:tcW w:w="731" w:type="pct"/>
            <w:noWrap/>
            <w:hideMark/>
          </w:tcPr>
          <w:p w14:paraId="1D8AC251" w14:textId="77777777" w:rsidR="00DC67B3" w:rsidRPr="00DD00AF" w:rsidRDefault="00DC67B3" w:rsidP="00DC67B3">
            <w:pPr>
              <w:jc w:val="center"/>
            </w:pPr>
            <w:r w:rsidRPr="00DD00AF">
              <w:t>0.3</w:t>
            </w:r>
          </w:p>
        </w:tc>
      </w:tr>
      <w:tr w:rsidR="00DC67B3" w:rsidRPr="00DD00AF" w14:paraId="1723561A" w14:textId="77777777" w:rsidTr="0088772B">
        <w:trPr>
          <w:trHeight w:val="288"/>
          <w:jc w:val="center"/>
        </w:trPr>
        <w:tc>
          <w:tcPr>
            <w:tcW w:w="1393" w:type="pct"/>
            <w:noWrap/>
            <w:hideMark/>
          </w:tcPr>
          <w:p w14:paraId="082A914B" w14:textId="77777777" w:rsidR="00DC67B3" w:rsidRPr="00DD00AF" w:rsidRDefault="00DC67B3" w:rsidP="00DC67B3">
            <w:pPr>
              <w:jc w:val="center"/>
            </w:pPr>
            <w:r w:rsidRPr="00DD00AF">
              <w:t>95.9</w:t>
            </w:r>
          </w:p>
        </w:tc>
        <w:tc>
          <w:tcPr>
            <w:tcW w:w="1316" w:type="pct"/>
            <w:noWrap/>
            <w:hideMark/>
          </w:tcPr>
          <w:p w14:paraId="6414B21A" w14:textId="77777777" w:rsidR="00DC67B3" w:rsidRPr="00DD00AF" w:rsidRDefault="00DC67B3" w:rsidP="00DC67B3">
            <w:pPr>
              <w:jc w:val="center"/>
            </w:pPr>
            <w:r w:rsidRPr="00DD00AF">
              <w:t>0.04</w:t>
            </w:r>
          </w:p>
        </w:tc>
        <w:tc>
          <w:tcPr>
            <w:tcW w:w="738" w:type="pct"/>
            <w:noWrap/>
            <w:hideMark/>
          </w:tcPr>
          <w:p w14:paraId="090170B5" w14:textId="77777777" w:rsidR="00DC67B3" w:rsidRPr="00DD00AF" w:rsidRDefault="00DC67B3" w:rsidP="00DC67B3">
            <w:pPr>
              <w:jc w:val="center"/>
            </w:pPr>
            <w:r w:rsidRPr="00DD00AF">
              <w:t>510</w:t>
            </w:r>
          </w:p>
        </w:tc>
        <w:tc>
          <w:tcPr>
            <w:tcW w:w="822" w:type="pct"/>
            <w:noWrap/>
            <w:hideMark/>
          </w:tcPr>
          <w:p w14:paraId="174D7A64" w14:textId="39DF952A" w:rsidR="00DC67B3" w:rsidRPr="00DD00AF" w:rsidRDefault="00DC67B3" w:rsidP="00DC67B3">
            <w:pPr>
              <w:jc w:val="center"/>
            </w:pPr>
            <w:r w:rsidRPr="00DD00AF">
              <w:t>0.2</w:t>
            </w:r>
          </w:p>
        </w:tc>
        <w:tc>
          <w:tcPr>
            <w:tcW w:w="731" w:type="pct"/>
            <w:noWrap/>
            <w:hideMark/>
          </w:tcPr>
          <w:p w14:paraId="125D0F5E" w14:textId="77777777" w:rsidR="00DC67B3" w:rsidRPr="00DD00AF" w:rsidRDefault="00DC67B3" w:rsidP="00DC67B3">
            <w:pPr>
              <w:jc w:val="center"/>
            </w:pPr>
            <w:r w:rsidRPr="00DD00AF">
              <w:t>0.3</w:t>
            </w:r>
          </w:p>
        </w:tc>
      </w:tr>
    </w:tbl>
    <w:p w14:paraId="7C3BF739" w14:textId="78E7F478" w:rsidR="00B51D37" w:rsidRPr="00DD00AF" w:rsidRDefault="00DC67B3" w:rsidP="0009182B">
      <w:pPr>
        <w:widowControl w:val="0"/>
        <w:wordWrap w:val="0"/>
        <w:autoSpaceDE w:val="0"/>
        <w:autoSpaceDN w:val="0"/>
        <w:spacing w:after="200" w:line="276" w:lineRule="auto"/>
        <w:jc w:val="both"/>
        <w:rPr>
          <w:rFonts w:ascii="맑은 고딕" w:eastAsia="맑은 고딕" w:hAnsi="맑은 고딕"/>
          <w:kern w:val="2"/>
          <w:sz w:val="20"/>
          <w:szCs w:val="22"/>
          <w:lang w:eastAsia="ko-KR"/>
        </w:rPr>
      </w:pPr>
      <w:bookmarkStart w:id="100" w:name="_Hlk110054141"/>
      <w:r w:rsidRPr="00DD00AF">
        <w:rPr>
          <w:rFonts w:eastAsia="Times New Roman"/>
          <w:i/>
          <w:sz w:val="20"/>
          <w:szCs w:val="20"/>
        </w:rPr>
        <w:t>Note</w:t>
      </w:r>
      <w:r w:rsidRPr="00DD00AF">
        <w:rPr>
          <w:rFonts w:eastAsia="Times New Roman"/>
          <w:iCs/>
          <w:sz w:val="20"/>
          <w:szCs w:val="20"/>
        </w:rPr>
        <w:t xml:space="preserve">. </w:t>
      </w:r>
      <w:bookmarkStart w:id="101" w:name="_Hlk110091917"/>
      <w:r w:rsidRPr="00DD00AF">
        <w:rPr>
          <w:rFonts w:eastAsia="Times New Roman"/>
          <w:iCs/>
          <w:sz w:val="20"/>
          <w:szCs w:val="20"/>
        </w:rPr>
        <w:t xml:space="preserve">beta2 denotes beta2 in the data-generation equation. CN indicates the cluster numbers. Type 1 error </w:t>
      </w:r>
      <w:r w:rsidR="00641234" w:rsidRPr="00DD00AF">
        <w:rPr>
          <w:rFonts w:eastAsia="Times New Roman"/>
          <w:iCs/>
          <w:sz w:val="20"/>
          <w:szCs w:val="20"/>
        </w:rPr>
        <w:t>r</w:t>
      </w:r>
      <w:r w:rsidRPr="00DD00AF">
        <w:rPr>
          <w:rFonts w:eastAsia="Times New Roman"/>
          <w:iCs/>
          <w:sz w:val="20"/>
          <w:szCs w:val="20"/>
        </w:rPr>
        <w:t xml:space="preserve">ate (%) was rounded to the first digit, and the mean of estimation was rounded to the second digit. 0.00 was noted as 0. </w:t>
      </w:r>
      <w:r w:rsidR="00F56DF7" w:rsidRPr="00DD00AF">
        <w:rPr>
          <w:rFonts w:eastAsia="Times New Roman"/>
          <w:iCs/>
          <w:sz w:val="20"/>
          <w:szCs w:val="20"/>
        </w:rPr>
        <w:t xml:space="preserve">Mean of estimation indicates that </w:t>
      </w:r>
      <w:r w:rsidR="00E27AC8" w:rsidRPr="00DD00AF">
        <w:rPr>
          <w:rFonts w:eastAsia="Times New Roman"/>
          <w:iCs/>
          <w:sz w:val="20"/>
          <w:szCs w:val="20"/>
        </w:rPr>
        <w:t>the mean value</w:t>
      </w:r>
      <w:r w:rsidR="00F56DF7" w:rsidRPr="00DD00AF">
        <w:rPr>
          <w:rFonts w:eastAsia="Times New Roman"/>
          <w:iCs/>
          <w:sz w:val="20"/>
          <w:szCs w:val="20"/>
        </w:rPr>
        <w:t xml:space="preserve"> of estimation across 1000 datasets</w:t>
      </w:r>
      <w:bookmarkEnd w:id="101"/>
      <w:r w:rsidR="00F56DF7" w:rsidRPr="00DD00AF">
        <w:rPr>
          <w:rFonts w:eastAsia="Times New Roman"/>
          <w:iCs/>
          <w:sz w:val="20"/>
          <w:szCs w:val="20"/>
        </w:rPr>
        <w:t>.</w:t>
      </w:r>
      <w:bookmarkEnd w:id="100"/>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2833C9" w:rsidRPr="00DD00AF" w14:paraId="68C711AB" w14:textId="77777777" w:rsidTr="00C17F05">
        <w:tc>
          <w:tcPr>
            <w:tcW w:w="8136" w:type="dxa"/>
          </w:tcPr>
          <w:p w14:paraId="20C9EC11" w14:textId="05A66733" w:rsidR="00C17F05" w:rsidRPr="00DD00AF" w:rsidRDefault="002833C9" w:rsidP="008C1042">
            <w:pPr>
              <w:pStyle w:val="af1"/>
            </w:pPr>
            <w:r w:rsidRPr="00DD00AF">
              <w:rPr>
                <w:noProof/>
              </w:rPr>
              <w:lastRenderedPageBreak/>
              <w:t xml:space="preserve"> </w:t>
            </w:r>
            <w:bookmarkStart w:id="102" w:name="_Toc109813070"/>
            <w:r w:rsidR="00C17F05" w:rsidRPr="00DD00AF">
              <w:t xml:space="preserve">Figure </w:t>
            </w:r>
            <w:fldSimple w:instr=" SEQ Figure \* ARABIC ">
              <w:r w:rsidR="000A2B30">
                <w:rPr>
                  <w:noProof/>
                </w:rPr>
                <w:t>1</w:t>
              </w:r>
            </w:fldSimple>
            <w:bookmarkEnd w:id="102"/>
          </w:p>
          <w:p w14:paraId="7BF7C75E" w14:textId="6BA84A1F" w:rsidR="00C17F05" w:rsidRPr="00DD00AF" w:rsidRDefault="00C17F05" w:rsidP="00C17F05">
            <w:pPr>
              <w:spacing w:line="480" w:lineRule="auto"/>
              <w:jc w:val="both"/>
              <w:rPr>
                <w:i/>
                <w:iCs/>
              </w:rPr>
            </w:pPr>
            <w:r w:rsidRPr="00DD00AF">
              <w:rPr>
                <w:i/>
                <w:iCs/>
                <w:lang w:eastAsia="ko-KR"/>
              </w:rPr>
              <w:t xml:space="preserve">Type </w:t>
            </w:r>
            <w:r w:rsidRPr="00DD00AF">
              <w:rPr>
                <w:i/>
                <w:iCs/>
              </w:rPr>
              <w:t>Ⅰ error rate of interaction in REGYTW</w:t>
            </w:r>
          </w:p>
          <w:p w14:paraId="76885F90" w14:textId="1290CEB8" w:rsidR="002833C9" w:rsidRPr="00DD00AF" w:rsidRDefault="002833C9" w:rsidP="00914677">
            <w:r w:rsidRPr="00DD00AF">
              <w:rPr>
                <w:noProof/>
              </w:rPr>
              <w:drawing>
                <wp:inline distT="0" distB="0" distL="0" distR="0" wp14:anchorId="5ED77649" wp14:editId="0AE1C6B5">
                  <wp:extent cx="5029200" cy="310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105785"/>
                          </a:xfrm>
                          <a:prstGeom prst="rect">
                            <a:avLst/>
                          </a:prstGeom>
                        </pic:spPr>
                      </pic:pic>
                    </a:graphicData>
                  </a:graphic>
                </wp:inline>
              </w:drawing>
            </w:r>
          </w:p>
        </w:tc>
      </w:tr>
      <w:tr w:rsidR="00914677" w:rsidRPr="00DD00AF" w14:paraId="52DF4599" w14:textId="77777777" w:rsidTr="00C17F05">
        <w:tc>
          <w:tcPr>
            <w:tcW w:w="8136" w:type="dxa"/>
          </w:tcPr>
          <w:p w14:paraId="0062461F" w14:textId="7837F83B" w:rsidR="00AE5BB0" w:rsidRPr="00DD00AF" w:rsidRDefault="00914677" w:rsidP="00914677">
            <w:pPr>
              <w:rPr>
                <w:rFonts w:eastAsia="Times New Roman"/>
                <w:iCs/>
                <w:sz w:val="20"/>
                <w:szCs w:val="20"/>
              </w:rPr>
            </w:pPr>
            <w:r w:rsidRPr="00DD00AF">
              <w:rPr>
                <w:rFonts w:eastAsia="Times New Roman"/>
                <w:i/>
                <w:sz w:val="20"/>
                <w:szCs w:val="20"/>
              </w:rPr>
              <w:t>Note.</w:t>
            </w:r>
            <w:r w:rsidRPr="00DD00AF">
              <w:rPr>
                <w:rFonts w:eastAsia="Times New Roman"/>
                <w:sz w:val="20"/>
                <w:szCs w:val="20"/>
              </w:rPr>
              <w:t xml:space="preserve"> Dashed lines represent 0.025 and 0.075 respectively</w:t>
            </w:r>
            <w:r w:rsidR="00AE5BB0" w:rsidRPr="00DD00AF">
              <w:rPr>
                <w:rFonts w:eastAsia="Times New Roman"/>
                <w:sz w:val="20"/>
                <w:szCs w:val="20"/>
              </w:rPr>
              <w:t>.</w:t>
            </w:r>
            <w:r w:rsidR="003C0848" w:rsidRPr="00DD00AF">
              <w:rPr>
                <w:rFonts w:eastAsia="Times New Roman"/>
                <w:sz w:val="20"/>
                <w:szCs w:val="20"/>
              </w:rPr>
              <w:t xml:space="preserve"> </w:t>
            </w:r>
            <w:r w:rsidR="003C0848" w:rsidRPr="00DD00AF">
              <w:rPr>
                <w:rFonts w:eastAsia="Times New Roman"/>
                <w:iCs/>
                <w:sz w:val="20"/>
                <w:szCs w:val="20"/>
              </w:rPr>
              <w:t>CN indicates the cluster numbers.</w:t>
            </w:r>
          </w:p>
          <w:p w14:paraId="5BEDF510" w14:textId="77777777" w:rsidR="00914677" w:rsidRPr="00DD00AF" w:rsidRDefault="00914677" w:rsidP="00914677">
            <w:pPr>
              <w:rPr>
                <w:noProof/>
              </w:rPr>
            </w:pPr>
          </w:p>
        </w:tc>
      </w:tr>
    </w:tbl>
    <w:p w14:paraId="5528BA4C" w14:textId="35FDD856" w:rsidR="00AE5BB0" w:rsidRPr="00DD00AF" w:rsidRDefault="003E7283" w:rsidP="003E7283">
      <w:pPr>
        <w:spacing w:line="480" w:lineRule="auto"/>
        <w:ind w:firstLine="720"/>
      </w:pPr>
      <w:r w:rsidRPr="00DD00AF">
        <w:rPr>
          <w:shd w:val="clear" w:color="auto" w:fill="FFFFFF"/>
          <w:lang w:eastAsia="ko-KR"/>
        </w:rPr>
        <w:t xml:space="preserve">In </w:t>
      </w:r>
      <w:r w:rsidR="00131569" w:rsidRPr="00DD00AF">
        <w:rPr>
          <w:shd w:val="clear" w:color="auto" w:fill="FFFFFF"/>
          <w:lang w:eastAsia="ko-KR"/>
        </w:rPr>
        <w:t>REGYTW</w:t>
      </w:r>
      <w:r w:rsidRPr="00DD00AF">
        <w:rPr>
          <w:shd w:val="clear" w:color="auto" w:fill="FFFFFF"/>
          <w:lang w:eastAsia="ko-KR"/>
        </w:rPr>
        <w:t xml:space="preserve"> model, the interaction term,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DD00AF">
        <w:rPr>
          <w:shd w:val="clear" w:color="auto" w:fill="FFFFFF"/>
          <w:lang w:eastAsia="ko-KR"/>
        </w:rPr>
        <w:t>, detects the interaction between education difference score and gender composition (two categories: OG versus SG). This showed</w:t>
      </w:r>
      <w:r w:rsidR="009C0E3D" w:rsidRPr="00DD00AF">
        <w:rPr>
          <w:shd w:val="clear" w:color="auto" w:fill="FFFFFF"/>
          <w:lang w:eastAsia="ko-KR"/>
        </w:rPr>
        <w:t xml:space="preserve"> </w:t>
      </w:r>
      <w:r w:rsidRPr="00DD00AF">
        <w:rPr>
          <w:shd w:val="clear" w:color="auto" w:fill="FFFFFF"/>
          <w:lang w:eastAsia="ko-KR"/>
        </w:rPr>
        <w:t xml:space="preserve">unacceptable </w:t>
      </w:r>
      <w:r w:rsidR="00B14156" w:rsidRPr="00DD00AF">
        <w:rPr>
          <w:lang w:eastAsia="ko-KR"/>
        </w:rPr>
        <w:t xml:space="preserve">Type </w:t>
      </w:r>
      <w:r w:rsidR="00B14156" w:rsidRPr="00DD00AF">
        <w:t>Ⅰ error rate</w:t>
      </w:r>
      <w:r w:rsidRPr="00DD00AF">
        <w:rPr>
          <w:shd w:val="clear" w:color="auto" w:fill="FFFFFF"/>
          <w:lang w:eastAsia="ko-KR"/>
        </w:rPr>
        <w:t xml:space="preserve">, even up to </w:t>
      </w:r>
      <w:r w:rsidR="009C0E3D" w:rsidRPr="00DD00AF">
        <w:rPr>
          <w:shd w:val="clear" w:color="auto" w:fill="FFFFFF"/>
          <w:lang w:eastAsia="ko-KR"/>
        </w:rPr>
        <w:t>96</w:t>
      </w:r>
      <w:r w:rsidRPr="00DD00AF">
        <w:rPr>
          <w:shd w:val="clear" w:color="auto" w:fill="FFFFFF"/>
          <w:lang w:eastAsia="ko-KR"/>
        </w:rPr>
        <w:t xml:space="preserve">%. This </w:t>
      </w:r>
      <w:r w:rsidRPr="00DD00AF">
        <w:rPr>
          <w:lang w:eastAsia="ko-KR"/>
        </w:rPr>
        <w:t xml:space="preserve">Type </w:t>
      </w:r>
      <w:r w:rsidRPr="00DD00AF">
        <w:t xml:space="preserve">Ⅰ error rate </w:t>
      </w:r>
      <w:r w:rsidR="008531DB" w:rsidRPr="00DD00AF">
        <w:rPr>
          <w:shd w:val="clear" w:color="auto" w:fill="FFFFFF"/>
          <w:lang w:eastAsia="ko-KR"/>
        </w:rPr>
        <w:t>was</w:t>
      </w:r>
      <w:r w:rsidRPr="00DD00AF">
        <w:rPr>
          <w:shd w:val="clear" w:color="auto" w:fill="FFFFFF"/>
          <w:lang w:eastAsia="ko-KR"/>
        </w:rPr>
        <w:t xml:space="preserve"> high when the sample size </w:t>
      </w:r>
      <w:r w:rsidR="0008099B" w:rsidRPr="00DD00AF">
        <w:rPr>
          <w:shd w:val="clear" w:color="auto" w:fill="FFFFFF"/>
          <w:lang w:eastAsia="ko-KR"/>
        </w:rPr>
        <w:t>was</w:t>
      </w:r>
      <w:r w:rsidRPr="00DD00AF">
        <w:rPr>
          <w:shd w:val="clear" w:color="auto" w:fill="FFFFFF"/>
          <w:lang w:eastAsia="ko-KR"/>
        </w:rPr>
        <w:t xml:space="preserve"> 510, and beta 2 in the data generation equation </w:t>
      </w:r>
      <w:r w:rsidR="0008099B" w:rsidRPr="00DD00AF">
        <w:rPr>
          <w:shd w:val="clear" w:color="auto" w:fill="FFFFFF"/>
          <w:lang w:eastAsia="ko-KR"/>
        </w:rPr>
        <w:t>was</w:t>
      </w:r>
      <w:r w:rsidRPr="00DD00AF">
        <w:rPr>
          <w:shd w:val="clear" w:color="auto" w:fill="FFFFFF"/>
          <w:lang w:eastAsia="ko-KR"/>
        </w:rPr>
        <w:t xml:space="preserve"> 0.3. Multiple regression analysis was conducted to see which factors influences to this result (</w:t>
      </w:r>
      <w:r w:rsidR="00F80B40" w:rsidRPr="00DD00AF">
        <w:rPr>
          <w:i/>
          <w:iCs/>
          <w:shd w:val="clear" w:color="auto" w:fill="FFFFFF"/>
          <w:lang w:eastAsia="ko-KR"/>
        </w:rPr>
        <w:t>R</w:t>
      </w:r>
      <w:r w:rsidR="00F80B40" w:rsidRPr="00DD00AF">
        <w:rPr>
          <w:shd w:val="clear" w:color="auto" w:fill="FFFFFF"/>
          <w:vertAlign w:val="superscript"/>
          <w:lang w:eastAsia="ko-KR"/>
        </w:rPr>
        <w:t>2</w:t>
      </w:r>
      <w:r w:rsidR="00F80B40" w:rsidRPr="00DD00AF">
        <w:rPr>
          <w:shd w:val="clear" w:color="auto" w:fill="FFFFFF"/>
          <w:lang w:eastAsia="ko-KR"/>
        </w:rPr>
        <w:t xml:space="preserve">=0.72, </w:t>
      </w:r>
      <w:r w:rsidR="00F80B40" w:rsidRPr="00DD00AF">
        <w:rPr>
          <w:i/>
          <w:iCs/>
          <w:shd w:val="clear" w:color="auto" w:fill="FFFFFF"/>
          <w:lang w:eastAsia="ko-KR"/>
        </w:rPr>
        <w:t>F</w:t>
      </w:r>
      <w:r w:rsidR="00F80B40" w:rsidRPr="00DD00AF">
        <w:rPr>
          <w:shd w:val="clear" w:color="auto" w:fill="FFFFFF"/>
          <w:lang w:eastAsia="ko-KR"/>
        </w:rPr>
        <w:t>(7,28) = 10.05,</w:t>
      </w:r>
      <w:r w:rsidR="00AE5BB0" w:rsidRPr="00DD00AF">
        <w:rPr>
          <w:shd w:val="clear" w:color="auto" w:fill="FFFFFF"/>
          <w:lang w:eastAsia="ko-KR"/>
        </w:rPr>
        <w:t xml:space="preserve"> </w:t>
      </w:r>
      <w:r w:rsidR="00F80B40" w:rsidRPr="00DD00AF">
        <w:rPr>
          <w:i/>
          <w:iCs/>
          <w:shd w:val="clear" w:color="auto" w:fill="FFFFFF"/>
          <w:lang w:eastAsia="ko-KR"/>
        </w:rPr>
        <w:t xml:space="preserve">p </w:t>
      </w:r>
      <w:r w:rsidR="00F80B40" w:rsidRPr="00DD00AF">
        <w:rPr>
          <w:shd w:val="clear" w:color="auto" w:fill="FFFFFF"/>
          <w:lang w:eastAsia="ko-KR"/>
        </w:rPr>
        <w:t xml:space="preserve">&lt; .001; </w:t>
      </w:r>
      <w:r w:rsidR="00EE77DC" w:rsidRPr="00DD00AF">
        <w:rPr>
          <w:shd w:val="clear" w:color="auto" w:fill="FFFFFF"/>
          <w:lang w:eastAsia="ko-KR"/>
        </w:rPr>
        <w:t>Table 8</w:t>
      </w:r>
      <w:r w:rsidRPr="00DD00AF">
        <w:rPr>
          <w:shd w:val="clear" w:color="auto" w:fill="FFFFFF"/>
          <w:lang w:eastAsia="ko-KR"/>
        </w:rPr>
        <w:t xml:space="preserve">) . The factors, CN, ICC, beta2 in the data generation equation were treated as </w:t>
      </w:r>
      <w:r w:rsidR="00DE2D11" w:rsidRPr="00DD00AF">
        <w:rPr>
          <w:shd w:val="clear" w:color="auto" w:fill="FFFFFF"/>
          <w:lang w:eastAsia="ko-KR"/>
        </w:rPr>
        <w:t xml:space="preserve">a </w:t>
      </w:r>
      <w:r w:rsidRPr="00DD00AF">
        <w:rPr>
          <w:shd w:val="clear" w:color="auto" w:fill="FFFFFF"/>
          <w:lang w:eastAsia="ko-KR"/>
        </w:rPr>
        <w:t xml:space="preserve">factor with </w:t>
      </w:r>
      <w:r w:rsidR="00DE2D11" w:rsidRPr="00DD00AF">
        <w:rPr>
          <w:shd w:val="clear" w:color="auto" w:fill="FFFFFF"/>
          <w:lang w:eastAsia="ko-KR"/>
        </w:rPr>
        <w:t xml:space="preserve">the </w:t>
      </w:r>
      <w:r w:rsidRPr="00DD00AF">
        <w:rPr>
          <w:shd w:val="clear" w:color="auto" w:fill="FFFFFF"/>
          <w:lang w:eastAsia="ko-KR"/>
        </w:rPr>
        <w:t>reference group</w:t>
      </w:r>
      <w:r w:rsidR="00DE2D11" w:rsidRPr="00DD00AF">
        <w:rPr>
          <w:shd w:val="clear" w:color="auto" w:fill="FFFFFF"/>
          <w:lang w:eastAsia="ko-KR"/>
        </w:rPr>
        <w:t>s</w:t>
      </w:r>
      <w:r w:rsidRPr="00DD00AF">
        <w:rPr>
          <w:shd w:val="clear" w:color="auto" w:fill="FFFFFF"/>
          <w:lang w:eastAsia="ko-KR"/>
        </w:rPr>
        <w:t xml:space="preserve"> as </w:t>
      </w:r>
      <w:r w:rsidR="0008099B" w:rsidRPr="00DD00AF">
        <w:rPr>
          <w:shd w:val="clear" w:color="auto" w:fill="FFFFFF"/>
          <w:lang w:eastAsia="ko-KR"/>
        </w:rPr>
        <w:t>zero</w:t>
      </w:r>
      <w:r w:rsidRPr="00DD00AF">
        <w:rPr>
          <w:shd w:val="clear" w:color="auto" w:fill="FFFFFF"/>
          <w:lang w:eastAsia="ko-KR"/>
        </w:rPr>
        <w:t xml:space="preserve"> or the smallest value (for CN, the </w:t>
      </w:r>
      <w:r w:rsidR="0008099B" w:rsidRPr="00DD00AF">
        <w:rPr>
          <w:shd w:val="clear" w:color="auto" w:fill="FFFFFF"/>
          <w:lang w:eastAsia="ko-KR"/>
        </w:rPr>
        <w:t xml:space="preserve">30 dyad groups were </w:t>
      </w:r>
      <w:r w:rsidR="00DE2D11" w:rsidRPr="00DD00AF">
        <w:rPr>
          <w:shd w:val="clear" w:color="auto" w:fill="FFFFFF"/>
          <w:lang w:eastAsia="ko-KR"/>
        </w:rPr>
        <w:t xml:space="preserve">the </w:t>
      </w:r>
      <w:r w:rsidR="0008099B" w:rsidRPr="00DD00AF">
        <w:rPr>
          <w:shd w:val="clear" w:color="auto" w:fill="FFFFFF"/>
          <w:lang w:eastAsia="ko-KR"/>
        </w:rPr>
        <w:t>reference group</w:t>
      </w:r>
      <w:r w:rsidR="00DE2D11" w:rsidRPr="00DD00AF">
        <w:rPr>
          <w:shd w:val="clear" w:color="auto" w:fill="FFFFFF"/>
          <w:lang w:eastAsia="ko-KR"/>
        </w:rPr>
        <w:t>s</w:t>
      </w:r>
      <w:r w:rsidRPr="00DD00AF">
        <w:rPr>
          <w:shd w:val="clear" w:color="auto" w:fill="FFFFFF"/>
          <w:lang w:eastAsia="ko-KR"/>
        </w:rPr>
        <w:t xml:space="preserve">). </w:t>
      </w:r>
      <w:r w:rsidR="000D2B97" w:rsidRPr="00DD00AF">
        <w:rPr>
          <w:shd w:val="clear" w:color="auto" w:fill="FFFFFF"/>
          <w:lang w:eastAsia="ko-KR"/>
        </w:rPr>
        <w:t xml:space="preserve">The regression results are presented in Table 8. </w:t>
      </w:r>
      <w:r w:rsidR="00B14156" w:rsidRPr="00DD00AF">
        <w:rPr>
          <w:shd w:val="clear" w:color="auto" w:fill="FFFFFF"/>
          <w:lang w:eastAsia="ko-KR"/>
        </w:rPr>
        <w:t>T</w:t>
      </w:r>
      <w:r w:rsidRPr="00DD00AF">
        <w:rPr>
          <w:shd w:val="clear" w:color="auto" w:fill="FFFFFF"/>
          <w:lang w:eastAsia="ko-KR"/>
        </w:rPr>
        <w:t>he results show</w:t>
      </w:r>
      <w:r w:rsidR="00B14156" w:rsidRPr="00DD00AF">
        <w:rPr>
          <w:shd w:val="clear" w:color="auto" w:fill="FFFFFF"/>
          <w:lang w:eastAsia="ko-KR"/>
        </w:rPr>
        <w:t>ed</w:t>
      </w:r>
      <w:r w:rsidRPr="00DD00AF">
        <w:rPr>
          <w:shd w:val="clear" w:color="auto" w:fill="FFFFFF"/>
          <w:lang w:eastAsia="ko-KR"/>
        </w:rPr>
        <w:t xml:space="preserve"> that </w:t>
      </w:r>
      <w:r w:rsidR="00750323" w:rsidRPr="00DD00AF">
        <w:rPr>
          <w:shd w:val="clear" w:color="auto" w:fill="FFFFFF"/>
          <w:lang w:eastAsia="ko-KR"/>
        </w:rPr>
        <w:t>CN affected</w:t>
      </w:r>
      <w:r w:rsidRPr="00DD00AF">
        <w:rPr>
          <w:shd w:val="clear" w:color="auto" w:fill="FFFFFF"/>
          <w:lang w:eastAsia="ko-KR"/>
        </w:rPr>
        <w:t xml:space="preserve"> the </w:t>
      </w:r>
      <w:r w:rsidR="00B14156" w:rsidRPr="00DD00AF">
        <w:rPr>
          <w:lang w:eastAsia="ko-KR"/>
        </w:rPr>
        <w:t xml:space="preserve">Type </w:t>
      </w:r>
      <w:r w:rsidR="00B14156" w:rsidRPr="00DD00AF">
        <w:t xml:space="preserve">Ⅰ error rate </w:t>
      </w:r>
      <w:r w:rsidRPr="00DD00AF">
        <w:rPr>
          <w:shd w:val="clear" w:color="auto" w:fill="FFFFFF"/>
          <w:lang w:eastAsia="ko-KR"/>
        </w:rPr>
        <w:t xml:space="preserve">of interaction in </w:t>
      </w:r>
      <w:r w:rsidR="00131569" w:rsidRPr="00DD00AF">
        <w:rPr>
          <w:shd w:val="clear" w:color="auto" w:fill="FFFFFF"/>
          <w:lang w:eastAsia="ko-KR"/>
        </w:rPr>
        <w:t>REGYTW</w:t>
      </w:r>
      <w:r w:rsidRPr="00DD00AF">
        <w:rPr>
          <w:shd w:val="clear" w:color="auto" w:fill="FFFFFF"/>
          <w:lang w:eastAsia="ko-KR"/>
        </w:rPr>
        <w:t xml:space="preserve"> model</w:t>
      </w:r>
      <w:r w:rsidR="00B14156" w:rsidRPr="00DD00AF">
        <w:rPr>
          <w:shd w:val="clear" w:color="auto" w:fill="FFFFFF"/>
          <w:lang w:eastAsia="ko-KR"/>
        </w:rPr>
        <w:t>. In addition, beta</w:t>
      </w:r>
      <w:r w:rsidR="00730B0C" w:rsidRPr="00DD00AF">
        <w:rPr>
          <w:shd w:val="clear" w:color="auto" w:fill="FFFFFF"/>
          <w:lang w:eastAsia="ko-KR"/>
        </w:rPr>
        <w:t xml:space="preserve"> </w:t>
      </w:r>
      <w:r w:rsidR="00B14156" w:rsidRPr="00DD00AF">
        <w:rPr>
          <w:shd w:val="clear" w:color="auto" w:fill="FFFFFF"/>
          <w:lang w:eastAsia="ko-KR"/>
        </w:rPr>
        <w:t xml:space="preserve">2 </w:t>
      </w:r>
      <w:r w:rsidR="00DE2D11" w:rsidRPr="00DD00AF">
        <w:rPr>
          <w:shd w:val="clear" w:color="auto" w:fill="FFFFFF"/>
          <w:lang w:eastAsia="ko-KR"/>
        </w:rPr>
        <w:t>also significantly associated with Type Ⅰ error rate</w:t>
      </w:r>
      <w:r w:rsidR="00B14156" w:rsidRPr="00DD00AF">
        <w:t xml:space="preserve">. </w:t>
      </w:r>
      <w:r w:rsidR="00187C6A" w:rsidRPr="00DD00AF">
        <w:t>Compared</w:t>
      </w:r>
      <w:r w:rsidR="00B14156" w:rsidRPr="00DD00AF">
        <w:t xml:space="preserve"> to the reference group (where the beta2 is 0), </w:t>
      </w:r>
      <w:r w:rsidR="00D56237" w:rsidRPr="00DD00AF">
        <w:t xml:space="preserve">it showed </w:t>
      </w:r>
      <w:r w:rsidR="00D56237" w:rsidRPr="00DD00AF">
        <w:lastRenderedPageBreak/>
        <w:t>significant difference when the beta2 is 0.1 (</w:t>
      </w:r>
      <w:r w:rsidR="00D56237" w:rsidRPr="00DD00AF">
        <w:rPr>
          <w:i/>
          <w:iCs/>
        </w:rPr>
        <w:t>b</w:t>
      </w:r>
      <w:r w:rsidR="009C0E3D" w:rsidRPr="00DD00AF">
        <w:rPr>
          <w:i/>
          <w:iCs/>
        </w:rPr>
        <w:t xml:space="preserve"> </w:t>
      </w:r>
      <w:r w:rsidR="00D56237" w:rsidRPr="00DD00AF">
        <w:t>=</w:t>
      </w:r>
      <w:r w:rsidR="009C0E3D" w:rsidRPr="00DD00AF">
        <w:t xml:space="preserve"> </w:t>
      </w:r>
      <w:r w:rsidR="00D56237" w:rsidRPr="00DD00AF">
        <w:t xml:space="preserve">0.36, </w:t>
      </w:r>
      <w:r w:rsidR="00D56237" w:rsidRPr="00DD00AF">
        <w:rPr>
          <w:i/>
          <w:iCs/>
        </w:rPr>
        <w:t>p</w:t>
      </w:r>
      <w:r w:rsidR="009C0E3D" w:rsidRPr="00DD00AF">
        <w:rPr>
          <w:i/>
          <w:iCs/>
        </w:rPr>
        <w:t xml:space="preserve"> </w:t>
      </w:r>
      <w:r w:rsidR="00D56237" w:rsidRPr="00DD00AF">
        <w:t>&lt;</w:t>
      </w:r>
      <w:r w:rsidR="009C0E3D" w:rsidRPr="00DD00AF">
        <w:t xml:space="preserve"> </w:t>
      </w:r>
      <w:r w:rsidR="00D56237" w:rsidRPr="00DD00AF">
        <w:t>.01) and when beta2 is 0.3 (</w:t>
      </w:r>
      <w:r w:rsidR="00D56237" w:rsidRPr="00DD00AF">
        <w:rPr>
          <w:i/>
          <w:iCs/>
        </w:rPr>
        <w:t>b</w:t>
      </w:r>
      <w:r w:rsidR="009C0E3D" w:rsidRPr="00DD00AF">
        <w:rPr>
          <w:i/>
          <w:iCs/>
        </w:rPr>
        <w:t xml:space="preserve"> </w:t>
      </w:r>
      <w:r w:rsidR="00D56237" w:rsidRPr="00DD00AF">
        <w:t>=</w:t>
      </w:r>
      <w:r w:rsidR="009C0E3D" w:rsidRPr="00DD00AF">
        <w:t xml:space="preserve"> </w:t>
      </w:r>
      <w:r w:rsidR="00D56237" w:rsidRPr="00DD00AF">
        <w:t>0.44</w:t>
      </w:r>
      <w:r w:rsidR="00D56237" w:rsidRPr="00DD00AF">
        <w:rPr>
          <w:i/>
          <w:iCs/>
        </w:rPr>
        <w:t>, p</w:t>
      </w:r>
      <w:r w:rsidR="009C0E3D" w:rsidRPr="00DD00AF">
        <w:rPr>
          <w:i/>
          <w:iCs/>
        </w:rPr>
        <w:t xml:space="preserve"> </w:t>
      </w:r>
      <w:r w:rsidR="00D56237" w:rsidRPr="00DD00AF">
        <w:t>&lt;</w:t>
      </w:r>
      <w:r w:rsidR="009C0E3D" w:rsidRPr="00DD00AF">
        <w:t xml:space="preserve"> </w:t>
      </w:r>
      <w:r w:rsidR="00D56237" w:rsidRPr="00DD00AF">
        <w:t>.01)</w:t>
      </w:r>
      <w:bookmarkStart w:id="103" w:name="_Toc109812973"/>
      <w:r w:rsidR="00AE5BB0" w:rsidRPr="00DD00AF">
        <w:t>.</w:t>
      </w:r>
    </w:p>
    <w:p w14:paraId="5BCDEBBD" w14:textId="2D248191" w:rsidR="00C17F05" w:rsidRPr="00DD00AF" w:rsidRDefault="00C17F05" w:rsidP="008C1042">
      <w:pPr>
        <w:pStyle w:val="af1"/>
      </w:pPr>
      <w:r w:rsidRPr="00DD00AF">
        <w:t xml:space="preserve">Table </w:t>
      </w:r>
      <w:fldSimple w:instr=" SEQ Table \* ARABIC ">
        <w:r w:rsidR="000A2B30">
          <w:rPr>
            <w:noProof/>
          </w:rPr>
          <w:t>8</w:t>
        </w:r>
        <w:bookmarkEnd w:id="103"/>
      </w:fldSimple>
    </w:p>
    <w:p w14:paraId="6F645AAF" w14:textId="77777777" w:rsidR="00C17F05" w:rsidRPr="00DD00AF" w:rsidRDefault="00C17F05" w:rsidP="00C17F05">
      <w:pPr>
        <w:widowControl w:val="0"/>
        <w:autoSpaceDE w:val="0"/>
        <w:autoSpaceDN w:val="0"/>
        <w:adjustRightInd w:val="0"/>
        <w:rPr>
          <w:i/>
          <w:iCs/>
        </w:rPr>
      </w:pPr>
      <w:r w:rsidRPr="00DD00AF">
        <w:rPr>
          <w:i/>
          <w:iCs/>
        </w:rPr>
        <w:t>Regression results using Type Ⅰ error rate of interaction effect in REGYTW as the criterion</w:t>
      </w:r>
    </w:p>
    <w:p w14:paraId="77F7DCA3" w14:textId="77777777" w:rsidR="00C17F05" w:rsidRPr="00DD00AF" w:rsidRDefault="00C17F05" w:rsidP="00C17F05">
      <w:pPr>
        <w:widowControl w:val="0"/>
        <w:autoSpaceDE w:val="0"/>
        <w:autoSpaceDN w:val="0"/>
        <w:adjustRightInd w:val="0"/>
      </w:pPr>
      <w:r w:rsidRPr="00DD00AF">
        <w:t xml:space="preserve"> </w:t>
      </w:r>
    </w:p>
    <w:tbl>
      <w:tblPr>
        <w:tblW w:w="8593" w:type="dxa"/>
        <w:tblInd w:w="100"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1779"/>
      </w:tblGrid>
      <w:tr w:rsidR="000652A7" w:rsidRPr="00DD00AF" w14:paraId="03B29778" w14:textId="77777777" w:rsidTr="00C17F05">
        <w:tc>
          <w:tcPr>
            <w:tcW w:w="1368" w:type="dxa"/>
            <w:tcBorders>
              <w:top w:val="single" w:sz="6" w:space="0" w:color="auto"/>
              <w:left w:val="nil"/>
              <w:bottom w:val="single" w:sz="6" w:space="0" w:color="auto"/>
              <w:right w:val="nil"/>
            </w:tcBorders>
            <w:vAlign w:val="center"/>
          </w:tcPr>
          <w:p w14:paraId="76296CFB" w14:textId="77777777" w:rsidR="000652A7" w:rsidRPr="00DD00AF" w:rsidRDefault="000652A7" w:rsidP="00200B88">
            <w:pPr>
              <w:widowControl w:val="0"/>
              <w:autoSpaceDE w:val="0"/>
              <w:autoSpaceDN w:val="0"/>
              <w:adjustRightInd w:val="0"/>
              <w:jc w:val="right"/>
            </w:pPr>
            <w:r w:rsidRPr="00DD00AF">
              <w:t>Predictor</w:t>
            </w:r>
          </w:p>
        </w:tc>
        <w:tc>
          <w:tcPr>
            <w:tcW w:w="1368" w:type="dxa"/>
            <w:tcBorders>
              <w:top w:val="single" w:sz="6" w:space="0" w:color="auto"/>
              <w:left w:val="nil"/>
              <w:bottom w:val="single" w:sz="6" w:space="0" w:color="auto"/>
              <w:right w:val="nil"/>
            </w:tcBorders>
            <w:vAlign w:val="center"/>
          </w:tcPr>
          <w:p w14:paraId="2E46C8D4" w14:textId="44397193" w:rsidR="000652A7" w:rsidRPr="00DD00AF" w:rsidRDefault="000D4600" w:rsidP="00200B88">
            <w:pPr>
              <w:widowControl w:val="0"/>
              <w:autoSpaceDE w:val="0"/>
              <w:autoSpaceDN w:val="0"/>
              <w:adjustRightInd w:val="0"/>
              <w:jc w:val="center"/>
            </w:pPr>
            <w:r w:rsidRPr="00DD00AF">
              <w:rPr>
                <w:i/>
                <w:iCs/>
              </w:rPr>
              <w:t>b (estimates)</w:t>
            </w:r>
          </w:p>
        </w:tc>
        <w:tc>
          <w:tcPr>
            <w:tcW w:w="1846" w:type="dxa"/>
            <w:tcBorders>
              <w:top w:val="single" w:sz="6" w:space="0" w:color="auto"/>
              <w:left w:val="nil"/>
              <w:bottom w:val="single" w:sz="6" w:space="0" w:color="auto"/>
              <w:right w:val="nil"/>
            </w:tcBorders>
            <w:vAlign w:val="center"/>
          </w:tcPr>
          <w:p w14:paraId="6C93395D" w14:textId="77777777" w:rsidR="000652A7" w:rsidRPr="00DD00AF" w:rsidRDefault="000652A7" w:rsidP="00200B88">
            <w:pPr>
              <w:widowControl w:val="0"/>
              <w:autoSpaceDE w:val="0"/>
              <w:autoSpaceDN w:val="0"/>
              <w:adjustRightInd w:val="0"/>
              <w:jc w:val="center"/>
            </w:pPr>
            <w:r w:rsidRPr="00DD00AF">
              <w:rPr>
                <w:i/>
                <w:iCs/>
              </w:rPr>
              <w:t>b</w:t>
            </w:r>
          </w:p>
          <w:p w14:paraId="670CA882" w14:textId="77777777" w:rsidR="000652A7" w:rsidRPr="00DD00AF" w:rsidRDefault="000652A7" w:rsidP="00200B88">
            <w:pPr>
              <w:widowControl w:val="0"/>
              <w:autoSpaceDE w:val="0"/>
              <w:autoSpaceDN w:val="0"/>
              <w:adjustRightInd w:val="0"/>
              <w:jc w:val="center"/>
            </w:pPr>
            <w:r w:rsidRPr="00DD00AF">
              <w:t>95% CI</w:t>
            </w:r>
          </w:p>
          <w:p w14:paraId="6BA969A7" w14:textId="77777777" w:rsidR="000652A7" w:rsidRPr="00DD00AF" w:rsidRDefault="000652A7" w:rsidP="00200B88">
            <w:pPr>
              <w:widowControl w:val="0"/>
              <w:autoSpaceDE w:val="0"/>
              <w:autoSpaceDN w:val="0"/>
              <w:adjustRightInd w:val="0"/>
              <w:jc w:val="center"/>
            </w:pPr>
            <w:r w:rsidRPr="00DD00AF">
              <w:t>[LL, UL]</w:t>
            </w:r>
          </w:p>
        </w:tc>
        <w:tc>
          <w:tcPr>
            <w:tcW w:w="864" w:type="dxa"/>
            <w:tcBorders>
              <w:top w:val="single" w:sz="6" w:space="0" w:color="auto"/>
              <w:left w:val="nil"/>
              <w:bottom w:val="single" w:sz="6" w:space="0" w:color="auto"/>
              <w:right w:val="nil"/>
            </w:tcBorders>
            <w:vAlign w:val="center"/>
          </w:tcPr>
          <w:p w14:paraId="5D47111F" w14:textId="7B751D6C" w:rsidR="000652A7" w:rsidRPr="00DD00AF" w:rsidRDefault="000D4600" w:rsidP="00200B88">
            <w:pPr>
              <w:widowControl w:val="0"/>
              <w:autoSpaceDE w:val="0"/>
              <w:autoSpaceDN w:val="0"/>
              <w:adjustRightInd w:val="0"/>
              <w:jc w:val="center"/>
            </w:pPr>
            <w:r w:rsidRPr="00DD00AF">
              <w:rPr>
                <w:i/>
                <w:iCs/>
              </w:rPr>
              <w:t>se</w:t>
            </w:r>
          </w:p>
        </w:tc>
        <w:tc>
          <w:tcPr>
            <w:tcW w:w="1368" w:type="dxa"/>
            <w:tcBorders>
              <w:top w:val="single" w:sz="6" w:space="0" w:color="auto"/>
              <w:left w:val="nil"/>
              <w:bottom w:val="single" w:sz="6" w:space="0" w:color="auto"/>
              <w:right w:val="nil"/>
            </w:tcBorders>
            <w:vAlign w:val="center"/>
          </w:tcPr>
          <w:p w14:paraId="22C54A5A" w14:textId="7BAE2404" w:rsidR="000652A7" w:rsidRPr="00DD00AF" w:rsidRDefault="000D4600" w:rsidP="00200B88">
            <w:pPr>
              <w:widowControl w:val="0"/>
              <w:autoSpaceDE w:val="0"/>
              <w:autoSpaceDN w:val="0"/>
              <w:adjustRightInd w:val="0"/>
              <w:jc w:val="center"/>
            </w:pPr>
            <w:r w:rsidRPr="00DD00AF">
              <w:rPr>
                <w:i/>
                <w:iCs/>
              </w:rPr>
              <w:t>t</w:t>
            </w:r>
          </w:p>
        </w:tc>
        <w:tc>
          <w:tcPr>
            <w:tcW w:w="1779" w:type="dxa"/>
            <w:tcBorders>
              <w:top w:val="single" w:sz="6" w:space="0" w:color="auto"/>
              <w:left w:val="nil"/>
              <w:bottom w:val="single" w:sz="6" w:space="0" w:color="auto"/>
              <w:right w:val="nil"/>
            </w:tcBorders>
            <w:vAlign w:val="center"/>
          </w:tcPr>
          <w:p w14:paraId="05C22282" w14:textId="77777777" w:rsidR="000652A7" w:rsidRPr="00DD00AF" w:rsidRDefault="000652A7" w:rsidP="00200B88">
            <w:pPr>
              <w:widowControl w:val="0"/>
              <w:autoSpaceDE w:val="0"/>
              <w:autoSpaceDN w:val="0"/>
              <w:adjustRightInd w:val="0"/>
              <w:jc w:val="center"/>
            </w:pPr>
            <w:r w:rsidRPr="00DD00AF">
              <w:t>Fit</w:t>
            </w:r>
          </w:p>
        </w:tc>
      </w:tr>
      <w:tr w:rsidR="000D4600" w:rsidRPr="00DD00AF" w14:paraId="3E16B0C3" w14:textId="77777777" w:rsidTr="00C17F05">
        <w:tc>
          <w:tcPr>
            <w:tcW w:w="1368" w:type="dxa"/>
            <w:tcBorders>
              <w:top w:val="single" w:sz="6" w:space="0" w:color="auto"/>
              <w:left w:val="nil"/>
              <w:right w:val="nil"/>
            </w:tcBorders>
            <w:vAlign w:val="center"/>
          </w:tcPr>
          <w:p w14:paraId="75697995" w14:textId="77777777" w:rsidR="000D4600" w:rsidRPr="00DD00AF" w:rsidRDefault="000D4600" w:rsidP="000D4600">
            <w:pPr>
              <w:widowControl w:val="0"/>
              <w:autoSpaceDE w:val="0"/>
              <w:autoSpaceDN w:val="0"/>
              <w:adjustRightInd w:val="0"/>
              <w:jc w:val="right"/>
            </w:pPr>
            <w:r w:rsidRPr="00DD00AF">
              <w:t>(Intercept)</w:t>
            </w:r>
          </w:p>
        </w:tc>
        <w:tc>
          <w:tcPr>
            <w:tcW w:w="1368" w:type="dxa"/>
            <w:tcBorders>
              <w:top w:val="single" w:sz="6" w:space="0" w:color="auto"/>
              <w:left w:val="nil"/>
              <w:right w:val="nil"/>
            </w:tcBorders>
            <w:vAlign w:val="center"/>
          </w:tcPr>
          <w:p w14:paraId="6A6A42A9" w14:textId="77777777" w:rsidR="000D4600" w:rsidRPr="00DD00AF" w:rsidRDefault="000D4600" w:rsidP="000D4600">
            <w:pPr>
              <w:widowControl w:val="0"/>
              <w:tabs>
                <w:tab w:val="decimal" w:leader="dot" w:pos="547"/>
              </w:tabs>
              <w:autoSpaceDE w:val="0"/>
              <w:autoSpaceDN w:val="0"/>
              <w:adjustRightInd w:val="0"/>
            </w:pPr>
            <w:r w:rsidRPr="00DD00AF">
              <w:t>-0.12</w:t>
            </w:r>
          </w:p>
        </w:tc>
        <w:tc>
          <w:tcPr>
            <w:tcW w:w="1846" w:type="dxa"/>
            <w:tcBorders>
              <w:top w:val="single" w:sz="6" w:space="0" w:color="auto"/>
              <w:left w:val="nil"/>
              <w:right w:val="nil"/>
            </w:tcBorders>
            <w:vAlign w:val="center"/>
          </w:tcPr>
          <w:p w14:paraId="098C3F37" w14:textId="77777777" w:rsidR="000D4600" w:rsidRPr="00DD00AF" w:rsidRDefault="000D4600" w:rsidP="000D4600">
            <w:pPr>
              <w:widowControl w:val="0"/>
              <w:tabs>
                <w:tab w:val="decimal" w:leader="dot" w:pos="277"/>
              </w:tabs>
              <w:autoSpaceDE w:val="0"/>
              <w:autoSpaceDN w:val="0"/>
              <w:adjustRightInd w:val="0"/>
            </w:pPr>
            <w:r w:rsidRPr="00DD00AF">
              <w:t>[-0.29, 0.05]</w:t>
            </w:r>
          </w:p>
        </w:tc>
        <w:tc>
          <w:tcPr>
            <w:tcW w:w="864" w:type="dxa"/>
            <w:tcBorders>
              <w:top w:val="single" w:sz="6" w:space="0" w:color="auto"/>
              <w:left w:val="nil"/>
              <w:right w:val="nil"/>
            </w:tcBorders>
            <w:vAlign w:val="center"/>
          </w:tcPr>
          <w:p w14:paraId="6461D115" w14:textId="48E8E82B" w:rsidR="000D4600" w:rsidRPr="00DD00AF" w:rsidRDefault="000D4600" w:rsidP="000D4600">
            <w:pPr>
              <w:widowControl w:val="0"/>
              <w:tabs>
                <w:tab w:val="decimal" w:leader="dot" w:pos="130"/>
              </w:tabs>
              <w:autoSpaceDE w:val="0"/>
              <w:autoSpaceDN w:val="0"/>
              <w:adjustRightInd w:val="0"/>
              <w:jc w:val="center"/>
            </w:pPr>
            <w:r w:rsidRPr="00DD00AF">
              <w:t>.08</w:t>
            </w:r>
          </w:p>
        </w:tc>
        <w:tc>
          <w:tcPr>
            <w:tcW w:w="1368" w:type="dxa"/>
            <w:tcBorders>
              <w:top w:val="single" w:sz="6" w:space="0" w:color="auto"/>
              <w:left w:val="nil"/>
              <w:right w:val="nil"/>
            </w:tcBorders>
            <w:vAlign w:val="center"/>
          </w:tcPr>
          <w:p w14:paraId="179F0400" w14:textId="2A1F8693" w:rsidR="000D4600" w:rsidRPr="00DD00AF" w:rsidRDefault="000D4600" w:rsidP="000D4600">
            <w:pPr>
              <w:widowControl w:val="0"/>
              <w:tabs>
                <w:tab w:val="decimal" w:leader="dot" w:pos="205"/>
              </w:tabs>
              <w:autoSpaceDE w:val="0"/>
              <w:autoSpaceDN w:val="0"/>
              <w:adjustRightInd w:val="0"/>
              <w:jc w:val="center"/>
            </w:pPr>
            <w:r w:rsidRPr="00DD00AF">
              <w:t>-1.47</w:t>
            </w:r>
          </w:p>
        </w:tc>
        <w:tc>
          <w:tcPr>
            <w:tcW w:w="1779" w:type="dxa"/>
            <w:tcBorders>
              <w:top w:val="single" w:sz="6" w:space="0" w:color="auto"/>
              <w:left w:val="nil"/>
              <w:right w:val="nil"/>
            </w:tcBorders>
            <w:vAlign w:val="center"/>
          </w:tcPr>
          <w:p w14:paraId="4A6920A8" w14:textId="77777777" w:rsidR="000D4600" w:rsidRPr="00DD00AF" w:rsidRDefault="000D4600" w:rsidP="000D4600">
            <w:pPr>
              <w:widowControl w:val="0"/>
              <w:tabs>
                <w:tab w:val="decimal" w:leader="dot" w:pos="267"/>
              </w:tabs>
              <w:autoSpaceDE w:val="0"/>
              <w:autoSpaceDN w:val="0"/>
              <w:adjustRightInd w:val="0"/>
            </w:pPr>
          </w:p>
        </w:tc>
      </w:tr>
      <w:tr w:rsidR="000D4600" w:rsidRPr="00DD00AF" w14:paraId="1EE8F499" w14:textId="77777777" w:rsidTr="00C17F05">
        <w:tc>
          <w:tcPr>
            <w:tcW w:w="1368" w:type="dxa"/>
            <w:tcBorders>
              <w:left w:val="nil"/>
              <w:bottom w:val="nil"/>
              <w:right w:val="nil"/>
            </w:tcBorders>
            <w:vAlign w:val="center"/>
          </w:tcPr>
          <w:p w14:paraId="361B1EEB" w14:textId="75AC8851" w:rsidR="000D4600" w:rsidRPr="00DD00AF" w:rsidRDefault="000D4600" w:rsidP="000D4600">
            <w:pPr>
              <w:widowControl w:val="0"/>
              <w:autoSpaceDE w:val="0"/>
              <w:autoSpaceDN w:val="0"/>
              <w:adjustRightInd w:val="0"/>
              <w:rPr>
                <w:lang w:eastAsia="ko-KR"/>
              </w:rPr>
            </w:pPr>
            <w:r w:rsidRPr="00DD00AF">
              <w:rPr>
                <w:lang w:eastAsia="ko-KR"/>
              </w:rPr>
              <w:t>CN</w:t>
            </w:r>
          </w:p>
        </w:tc>
        <w:tc>
          <w:tcPr>
            <w:tcW w:w="1368" w:type="dxa"/>
            <w:tcBorders>
              <w:left w:val="nil"/>
              <w:bottom w:val="nil"/>
              <w:right w:val="nil"/>
            </w:tcBorders>
            <w:vAlign w:val="center"/>
          </w:tcPr>
          <w:p w14:paraId="497DFBB5" w14:textId="77777777" w:rsidR="000D4600" w:rsidRPr="00DD00AF" w:rsidRDefault="000D4600" w:rsidP="000D4600">
            <w:pPr>
              <w:widowControl w:val="0"/>
              <w:tabs>
                <w:tab w:val="decimal" w:leader="dot" w:pos="547"/>
              </w:tabs>
              <w:autoSpaceDE w:val="0"/>
              <w:autoSpaceDN w:val="0"/>
              <w:adjustRightInd w:val="0"/>
            </w:pPr>
          </w:p>
        </w:tc>
        <w:tc>
          <w:tcPr>
            <w:tcW w:w="1846" w:type="dxa"/>
            <w:tcBorders>
              <w:left w:val="nil"/>
              <w:bottom w:val="nil"/>
              <w:right w:val="nil"/>
            </w:tcBorders>
            <w:vAlign w:val="center"/>
          </w:tcPr>
          <w:p w14:paraId="012E1C89" w14:textId="77777777" w:rsidR="000D4600" w:rsidRPr="00DD00AF" w:rsidRDefault="000D4600" w:rsidP="000D4600">
            <w:pPr>
              <w:widowControl w:val="0"/>
              <w:tabs>
                <w:tab w:val="decimal" w:leader="dot" w:pos="277"/>
              </w:tabs>
              <w:autoSpaceDE w:val="0"/>
              <w:autoSpaceDN w:val="0"/>
              <w:adjustRightInd w:val="0"/>
            </w:pPr>
          </w:p>
        </w:tc>
        <w:tc>
          <w:tcPr>
            <w:tcW w:w="864" w:type="dxa"/>
            <w:tcBorders>
              <w:left w:val="nil"/>
              <w:bottom w:val="nil"/>
              <w:right w:val="nil"/>
            </w:tcBorders>
            <w:vAlign w:val="center"/>
          </w:tcPr>
          <w:p w14:paraId="610955B6" w14:textId="77777777" w:rsidR="000D4600" w:rsidRPr="00DD00AF" w:rsidRDefault="000D4600" w:rsidP="000D4600">
            <w:pPr>
              <w:widowControl w:val="0"/>
              <w:tabs>
                <w:tab w:val="decimal" w:leader="dot" w:pos="130"/>
              </w:tabs>
              <w:autoSpaceDE w:val="0"/>
              <w:autoSpaceDN w:val="0"/>
              <w:adjustRightInd w:val="0"/>
              <w:jc w:val="center"/>
            </w:pPr>
          </w:p>
        </w:tc>
        <w:tc>
          <w:tcPr>
            <w:tcW w:w="1368" w:type="dxa"/>
            <w:tcBorders>
              <w:left w:val="nil"/>
              <w:bottom w:val="nil"/>
              <w:right w:val="nil"/>
            </w:tcBorders>
            <w:vAlign w:val="center"/>
          </w:tcPr>
          <w:p w14:paraId="3E2A0BD3" w14:textId="77777777" w:rsidR="000D4600" w:rsidRPr="00DD00AF" w:rsidRDefault="000D4600" w:rsidP="000D4600">
            <w:pPr>
              <w:widowControl w:val="0"/>
              <w:tabs>
                <w:tab w:val="decimal" w:leader="dot" w:pos="205"/>
              </w:tabs>
              <w:autoSpaceDE w:val="0"/>
              <w:autoSpaceDN w:val="0"/>
              <w:adjustRightInd w:val="0"/>
              <w:jc w:val="center"/>
            </w:pPr>
          </w:p>
        </w:tc>
        <w:tc>
          <w:tcPr>
            <w:tcW w:w="1779" w:type="dxa"/>
            <w:tcBorders>
              <w:left w:val="nil"/>
              <w:bottom w:val="nil"/>
              <w:right w:val="nil"/>
            </w:tcBorders>
            <w:vAlign w:val="center"/>
          </w:tcPr>
          <w:p w14:paraId="6E146163" w14:textId="77777777" w:rsidR="000D4600" w:rsidRPr="00DD00AF" w:rsidRDefault="000D4600" w:rsidP="000D4600">
            <w:pPr>
              <w:widowControl w:val="0"/>
              <w:tabs>
                <w:tab w:val="decimal" w:leader="dot" w:pos="267"/>
              </w:tabs>
              <w:autoSpaceDE w:val="0"/>
              <w:autoSpaceDN w:val="0"/>
              <w:adjustRightInd w:val="0"/>
            </w:pPr>
          </w:p>
        </w:tc>
      </w:tr>
      <w:tr w:rsidR="000D4600" w:rsidRPr="00DD00AF" w14:paraId="38264271" w14:textId="77777777" w:rsidTr="00C17F05">
        <w:tc>
          <w:tcPr>
            <w:tcW w:w="1368" w:type="dxa"/>
            <w:tcBorders>
              <w:top w:val="nil"/>
              <w:left w:val="nil"/>
              <w:bottom w:val="nil"/>
              <w:right w:val="nil"/>
            </w:tcBorders>
            <w:vAlign w:val="center"/>
          </w:tcPr>
          <w:p w14:paraId="0787F99E" w14:textId="4F311FE9" w:rsidR="000D4600" w:rsidRPr="00DD00AF" w:rsidRDefault="000D4600" w:rsidP="000D4600">
            <w:pPr>
              <w:widowControl w:val="0"/>
              <w:autoSpaceDE w:val="0"/>
              <w:autoSpaceDN w:val="0"/>
              <w:adjustRightInd w:val="0"/>
              <w:jc w:val="right"/>
            </w:pPr>
            <w:r w:rsidRPr="00DD00AF">
              <w:t>CN (120)</w:t>
            </w:r>
          </w:p>
        </w:tc>
        <w:tc>
          <w:tcPr>
            <w:tcW w:w="1368" w:type="dxa"/>
            <w:tcBorders>
              <w:top w:val="nil"/>
              <w:left w:val="nil"/>
              <w:bottom w:val="nil"/>
              <w:right w:val="nil"/>
            </w:tcBorders>
            <w:vAlign w:val="center"/>
          </w:tcPr>
          <w:p w14:paraId="067FCE89" w14:textId="77777777" w:rsidR="000D4600" w:rsidRPr="00DD00AF" w:rsidRDefault="000D4600" w:rsidP="000D4600">
            <w:pPr>
              <w:widowControl w:val="0"/>
              <w:tabs>
                <w:tab w:val="decimal" w:leader="dot" w:pos="547"/>
              </w:tabs>
              <w:autoSpaceDE w:val="0"/>
              <w:autoSpaceDN w:val="0"/>
              <w:adjustRightInd w:val="0"/>
            </w:pPr>
            <w:r w:rsidRPr="00DD00AF">
              <w:t>0.15*</w:t>
            </w:r>
          </w:p>
        </w:tc>
        <w:tc>
          <w:tcPr>
            <w:tcW w:w="1846" w:type="dxa"/>
            <w:tcBorders>
              <w:top w:val="nil"/>
              <w:left w:val="nil"/>
              <w:bottom w:val="nil"/>
              <w:right w:val="nil"/>
            </w:tcBorders>
            <w:vAlign w:val="center"/>
          </w:tcPr>
          <w:p w14:paraId="702310B8" w14:textId="77777777" w:rsidR="000D4600" w:rsidRPr="00DD00AF" w:rsidRDefault="000D4600" w:rsidP="000D4600">
            <w:pPr>
              <w:widowControl w:val="0"/>
              <w:tabs>
                <w:tab w:val="decimal" w:leader="dot" w:pos="277"/>
              </w:tabs>
              <w:autoSpaceDE w:val="0"/>
              <w:autoSpaceDN w:val="0"/>
              <w:adjustRightInd w:val="0"/>
            </w:pPr>
            <w:r w:rsidRPr="00DD00AF">
              <w:t>[0.01, 0.30]</w:t>
            </w:r>
          </w:p>
        </w:tc>
        <w:tc>
          <w:tcPr>
            <w:tcW w:w="864" w:type="dxa"/>
            <w:tcBorders>
              <w:top w:val="nil"/>
              <w:left w:val="nil"/>
              <w:bottom w:val="nil"/>
              <w:right w:val="nil"/>
            </w:tcBorders>
            <w:vAlign w:val="center"/>
          </w:tcPr>
          <w:p w14:paraId="0C455078" w14:textId="5CC7A63A" w:rsidR="000D4600" w:rsidRPr="00DD00AF" w:rsidRDefault="000D4600" w:rsidP="000D4600">
            <w:pPr>
              <w:widowControl w:val="0"/>
              <w:tabs>
                <w:tab w:val="decimal" w:leader="dot" w:pos="130"/>
              </w:tabs>
              <w:autoSpaceDE w:val="0"/>
              <w:autoSpaceDN w:val="0"/>
              <w:adjustRightInd w:val="0"/>
              <w:jc w:val="center"/>
            </w:pPr>
            <w:r w:rsidRPr="00DD00AF">
              <w:t>.07</w:t>
            </w:r>
          </w:p>
        </w:tc>
        <w:tc>
          <w:tcPr>
            <w:tcW w:w="1368" w:type="dxa"/>
            <w:tcBorders>
              <w:top w:val="nil"/>
              <w:left w:val="nil"/>
              <w:bottom w:val="nil"/>
              <w:right w:val="nil"/>
            </w:tcBorders>
            <w:vAlign w:val="center"/>
          </w:tcPr>
          <w:p w14:paraId="5A2CB52D" w14:textId="7240E113" w:rsidR="000D4600" w:rsidRPr="00DD00AF" w:rsidRDefault="000D4600" w:rsidP="000D4600">
            <w:pPr>
              <w:widowControl w:val="0"/>
              <w:tabs>
                <w:tab w:val="decimal" w:leader="dot" w:pos="205"/>
              </w:tabs>
              <w:autoSpaceDE w:val="0"/>
              <w:autoSpaceDN w:val="0"/>
              <w:adjustRightInd w:val="0"/>
              <w:jc w:val="center"/>
            </w:pPr>
            <w:r w:rsidRPr="00DD00AF">
              <w:t>2.13</w:t>
            </w:r>
          </w:p>
        </w:tc>
        <w:tc>
          <w:tcPr>
            <w:tcW w:w="1779" w:type="dxa"/>
            <w:tcBorders>
              <w:top w:val="nil"/>
              <w:left w:val="nil"/>
              <w:bottom w:val="nil"/>
              <w:right w:val="nil"/>
            </w:tcBorders>
            <w:vAlign w:val="center"/>
          </w:tcPr>
          <w:p w14:paraId="002F7849" w14:textId="77777777" w:rsidR="000D4600" w:rsidRPr="00DD00AF" w:rsidRDefault="000D4600" w:rsidP="000D4600">
            <w:pPr>
              <w:widowControl w:val="0"/>
              <w:tabs>
                <w:tab w:val="decimal" w:leader="dot" w:pos="267"/>
              </w:tabs>
              <w:autoSpaceDE w:val="0"/>
              <w:autoSpaceDN w:val="0"/>
              <w:adjustRightInd w:val="0"/>
            </w:pPr>
          </w:p>
        </w:tc>
      </w:tr>
      <w:tr w:rsidR="000D4600" w:rsidRPr="00DD00AF" w14:paraId="22A5B028" w14:textId="77777777" w:rsidTr="00C17F05">
        <w:tc>
          <w:tcPr>
            <w:tcW w:w="1368" w:type="dxa"/>
            <w:tcBorders>
              <w:top w:val="nil"/>
              <w:left w:val="nil"/>
              <w:bottom w:val="nil"/>
              <w:right w:val="nil"/>
            </w:tcBorders>
            <w:vAlign w:val="center"/>
          </w:tcPr>
          <w:p w14:paraId="2ECFAC30" w14:textId="2AA21473" w:rsidR="000D4600" w:rsidRPr="00DD00AF" w:rsidRDefault="000D4600" w:rsidP="000D4600">
            <w:pPr>
              <w:widowControl w:val="0"/>
              <w:autoSpaceDE w:val="0"/>
              <w:autoSpaceDN w:val="0"/>
              <w:adjustRightInd w:val="0"/>
              <w:jc w:val="right"/>
            </w:pPr>
            <w:r w:rsidRPr="00DD00AF">
              <w:t>CN (150)</w:t>
            </w:r>
          </w:p>
        </w:tc>
        <w:tc>
          <w:tcPr>
            <w:tcW w:w="1368" w:type="dxa"/>
            <w:tcBorders>
              <w:top w:val="nil"/>
              <w:left w:val="nil"/>
              <w:bottom w:val="nil"/>
              <w:right w:val="nil"/>
            </w:tcBorders>
            <w:vAlign w:val="center"/>
          </w:tcPr>
          <w:p w14:paraId="700D8C12" w14:textId="77777777" w:rsidR="000D4600" w:rsidRPr="00DD00AF" w:rsidRDefault="000D4600" w:rsidP="000D4600">
            <w:pPr>
              <w:widowControl w:val="0"/>
              <w:tabs>
                <w:tab w:val="decimal" w:leader="dot" w:pos="547"/>
              </w:tabs>
              <w:autoSpaceDE w:val="0"/>
              <w:autoSpaceDN w:val="0"/>
              <w:adjustRightInd w:val="0"/>
            </w:pPr>
            <w:r w:rsidRPr="00DD00AF">
              <w:t>0.41**</w:t>
            </w:r>
          </w:p>
        </w:tc>
        <w:tc>
          <w:tcPr>
            <w:tcW w:w="1846" w:type="dxa"/>
            <w:tcBorders>
              <w:top w:val="nil"/>
              <w:left w:val="nil"/>
              <w:bottom w:val="nil"/>
              <w:right w:val="nil"/>
            </w:tcBorders>
            <w:vAlign w:val="center"/>
          </w:tcPr>
          <w:p w14:paraId="52C37830" w14:textId="77777777" w:rsidR="000D4600" w:rsidRPr="00DD00AF" w:rsidRDefault="000D4600" w:rsidP="000D4600">
            <w:pPr>
              <w:widowControl w:val="0"/>
              <w:tabs>
                <w:tab w:val="decimal" w:leader="dot" w:pos="277"/>
              </w:tabs>
              <w:autoSpaceDE w:val="0"/>
              <w:autoSpaceDN w:val="0"/>
              <w:adjustRightInd w:val="0"/>
            </w:pPr>
            <w:r w:rsidRPr="00DD00AF">
              <w:t>[0.27, 0.56]</w:t>
            </w:r>
          </w:p>
        </w:tc>
        <w:tc>
          <w:tcPr>
            <w:tcW w:w="864" w:type="dxa"/>
            <w:tcBorders>
              <w:top w:val="nil"/>
              <w:left w:val="nil"/>
              <w:bottom w:val="nil"/>
              <w:right w:val="nil"/>
            </w:tcBorders>
            <w:vAlign w:val="center"/>
          </w:tcPr>
          <w:p w14:paraId="2FE6A7C6" w14:textId="034FF23A" w:rsidR="000D4600" w:rsidRPr="00DD00AF" w:rsidRDefault="000D4600" w:rsidP="000D4600">
            <w:pPr>
              <w:widowControl w:val="0"/>
              <w:tabs>
                <w:tab w:val="decimal" w:leader="dot" w:pos="130"/>
              </w:tabs>
              <w:autoSpaceDE w:val="0"/>
              <w:autoSpaceDN w:val="0"/>
              <w:adjustRightInd w:val="0"/>
              <w:jc w:val="center"/>
            </w:pPr>
            <w:r w:rsidRPr="00DD00AF">
              <w:t>.07</w:t>
            </w:r>
          </w:p>
        </w:tc>
        <w:tc>
          <w:tcPr>
            <w:tcW w:w="1368" w:type="dxa"/>
            <w:tcBorders>
              <w:top w:val="nil"/>
              <w:left w:val="nil"/>
              <w:bottom w:val="nil"/>
              <w:right w:val="nil"/>
            </w:tcBorders>
            <w:vAlign w:val="center"/>
          </w:tcPr>
          <w:p w14:paraId="3EBF24B5" w14:textId="2D0C5837" w:rsidR="000D4600" w:rsidRPr="00DD00AF" w:rsidRDefault="000D4600" w:rsidP="000D4600">
            <w:pPr>
              <w:widowControl w:val="0"/>
              <w:tabs>
                <w:tab w:val="decimal" w:leader="dot" w:pos="205"/>
              </w:tabs>
              <w:autoSpaceDE w:val="0"/>
              <w:autoSpaceDN w:val="0"/>
              <w:adjustRightInd w:val="0"/>
              <w:jc w:val="center"/>
            </w:pPr>
            <w:r w:rsidRPr="00DD00AF">
              <w:t>5.77</w:t>
            </w:r>
          </w:p>
        </w:tc>
        <w:tc>
          <w:tcPr>
            <w:tcW w:w="1779" w:type="dxa"/>
            <w:tcBorders>
              <w:top w:val="nil"/>
              <w:left w:val="nil"/>
              <w:bottom w:val="nil"/>
              <w:right w:val="nil"/>
            </w:tcBorders>
            <w:vAlign w:val="center"/>
          </w:tcPr>
          <w:p w14:paraId="45EFFC0F" w14:textId="77777777" w:rsidR="000D4600" w:rsidRPr="00DD00AF" w:rsidRDefault="000D4600" w:rsidP="000D4600">
            <w:pPr>
              <w:widowControl w:val="0"/>
              <w:tabs>
                <w:tab w:val="decimal" w:leader="dot" w:pos="267"/>
              </w:tabs>
              <w:autoSpaceDE w:val="0"/>
              <w:autoSpaceDN w:val="0"/>
              <w:adjustRightInd w:val="0"/>
            </w:pPr>
          </w:p>
        </w:tc>
      </w:tr>
      <w:tr w:rsidR="000D4600" w:rsidRPr="00DD00AF" w14:paraId="0789AB23" w14:textId="77777777" w:rsidTr="00C17F05">
        <w:tc>
          <w:tcPr>
            <w:tcW w:w="1368" w:type="dxa"/>
            <w:tcBorders>
              <w:top w:val="nil"/>
              <w:left w:val="nil"/>
              <w:bottom w:val="nil"/>
              <w:right w:val="nil"/>
            </w:tcBorders>
            <w:vAlign w:val="center"/>
          </w:tcPr>
          <w:p w14:paraId="4991E4BE" w14:textId="08A68CC9" w:rsidR="000D4600" w:rsidRPr="00DD00AF" w:rsidRDefault="000D4600" w:rsidP="000D4600">
            <w:pPr>
              <w:widowControl w:val="0"/>
              <w:autoSpaceDE w:val="0"/>
              <w:autoSpaceDN w:val="0"/>
              <w:adjustRightInd w:val="0"/>
              <w:rPr>
                <w:lang w:eastAsia="ko-KR"/>
              </w:rPr>
            </w:pPr>
            <w:r w:rsidRPr="00DD00AF">
              <w:rPr>
                <w:lang w:eastAsia="ko-KR"/>
              </w:rPr>
              <w:t>beta2</w:t>
            </w:r>
          </w:p>
        </w:tc>
        <w:tc>
          <w:tcPr>
            <w:tcW w:w="1368" w:type="dxa"/>
            <w:tcBorders>
              <w:top w:val="nil"/>
              <w:left w:val="nil"/>
              <w:bottom w:val="nil"/>
              <w:right w:val="nil"/>
            </w:tcBorders>
            <w:vAlign w:val="center"/>
          </w:tcPr>
          <w:p w14:paraId="7D0139D1" w14:textId="77777777" w:rsidR="000D4600" w:rsidRPr="00DD00AF" w:rsidRDefault="000D4600" w:rsidP="000D4600">
            <w:pPr>
              <w:widowControl w:val="0"/>
              <w:tabs>
                <w:tab w:val="decimal" w:leader="dot" w:pos="547"/>
              </w:tabs>
              <w:autoSpaceDE w:val="0"/>
              <w:autoSpaceDN w:val="0"/>
              <w:adjustRightInd w:val="0"/>
            </w:pPr>
          </w:p>
        </w:tc>
        <w:tc>
          <w:tcPr>
            <w:tcW w:w="1846" w:type="dxa"/>
            <w:tcBorders>
              <w:top w:val="nil"/>
              <w:left w:val="nil"/>
              <w:bottom w:val="nil"/>
              <w:right w:val="nil"/>
            </w:tcBorders>
            <w:vAlign w:val="center"/>
          </w:tcPr>
          <w:p w14:paraId="3313FD3D" w14:textId="77777777" w:rsidR="000D4600" w:rsidRPr="00DD00AF" w:rsidRDefault="000D4600" w:rsidP="000D4600">
            <w:pPr>
              <w:widowControl w:val="0"/>
              <w:tabs>
                <w:tab w:val="decimal" w:leader="dot" w:pos="277"/>
              </w:tabs>
              <w:autoSpaceDE w:val="0"/>
              <w:autoSpaceDN w:val="0"/>
              <w:adjustRightInd w:val="0"/>
            </w:pPr>
          </w:p>
        </w:tc>
        <w:tc>
          <w:tcPr>
            <w:tcW w:w="864" w:type="dxa"/>
            <w:tcBorders>
              <w:top w:val="nil"/>
              <w:left w:val="nil"/>
              <w:bottom w:val="nil"/>
              <w:right w:val="nil"/>
            </w:tcBorders>
            <w:vAlign w:val="center"/>
          </w:tcPr>
          <w:p w14:paraId="20E6DFCF" w14:textId="77777777" w:rsidR="000D4600" w:rsidRPr="00DD00AF" w:rsidRDefault="000D4600" w:rsidP="000D4600">
            <w:pPr>
              <w:widowControl w:val="0"/>
              <w:tabs>
                <w:tab w:val="decimal" w:leader="dot" w:pos="130"/>
              </w:tabs>
              <w:autoSpaceDE w:val="0"/>
              <w:autoSpaceDN w:val="0"/>
              <w:adjustRightInd w:val="0"/>
              <w:jc w:val="center"/>
            </w:pPr>
          </w:p>
        </w:tc>
        <w:tc>
          <w:tcPr>
            <w:tcW w:w="1368" w:type="dxa"/>
            <w:tcBorders>
              <w:top w:val="nil"/>
              <w:left w:val="nil"/>
              <w:bottom w:val="nil"/>
              <w:right w:val="nil"/>
            </w:tcBorders>
            <w:vAlign w:val="center"/>
          </w:tcPr>
          <w:p w14:paraId="5424C916" w14:textId="77777777" w:rsidR="000D4600" w:rsidRPr="00DD00AF" w:rsidRDefault="000D4600" w:rsidP="000D4600">
            <w:pPr>
              <w:widowControl w:val="0"/>
              <w:tabs>
                <w:tab w:val="decimal" w:leader="dot" w:pos="205"/>
              </w:tabs>
              <w:autoSpaceDE w:val="0"/>
              <w:autoSpaceDN w:val="0"/>
              <w:adjustRightInd w:val="0"/>
              <w:jc w:val="center"/>
            </w:pPr>
          </w:p>
        </w:tc>
        <w:tc>
          <w:tcPr>
            <w:tcW w:w="1779" w:type="dxa"/>
            <w:tcBorders>
              <w:top w:val="nil"/>
              <w:left w:val="nil"/>
              <w:bottom w:val="nil"/>
              <w:right w:val="nil"/>
            </w:tcBorders>
            <w:vAlign w:val="center"/>
          </w:tcPr>
          <w:p w14:paraId="2243365F" w14:textId="77777777" w:rsidR="000D4600" w:rsidRPr="00DD00AF" w:rsidRDefault="000D4600" w:rsidP="000D4600">
            <w:pPr>
              <w:widowControl w:val="0"/>
              <w:tabs>
                <w:tab w:val="decimal" w:leader="dot" w:pos="267"/>
              </w:tabs>
              <w:autoSpaceDE w:val="0"/>
              <w:autoSpaceDN w:val="0"/>
              <w:adjustRightInd w:val="0"/>
            </w:pPr>
          </w:p>
        </w:tc>
      </w:tr>
      <w:tr w:rsidR="000D4600" w:rsidRPr="00DD00AF" w14:paraId="52698453" w14:textId="77777777" w:rsidTr="00C17F05">
        <w:tc>
          <w:tcPr>
            <w:tcW w:w="1368" w:type="dxa"/>
            <w:tcBorders>
              <w:top w:val="nil"/>
              <w:left w:val="nil"/>
              <w:bottom w:val="nil"/>
              <w:right w:val="nil"/>
            </w:tcBorders>
            <w:vAlign w:val="center"/>
          </w:tcPr>
          <w:p w14:paraId="4963A6CD" w14:textId="44AC629D" w:rsidR="000D4600" w:rsidRPr="00DD00AF" w:rsidRDefault="000D4600" w:rsidP="000D4600">
            <w:pPr>
              <w:widowControl w:val="0"/>
              <w:autoSpaceDE w:val="0"/>
              <w:autoSpaceDN w:val="0"/>
              <w:adjustRightInd w:val="0"/>
              <w:jc w:val="right"/>
            </w:pPr>
            <w:r w:rsidRPr="00DD00AF">
              <w:t>beta2 (0.1)</w:t>
            </w:r>
          </w:p>
        </w:tc>
        <w:tc>
          <w:tcPr>
            <w:tcW w:w="1368" w:type="dxa"/>
            <w:tcBorders>
              <w:top w:val="nil"/>
              <w:left w:val="nil"/>
              <w:bottom w:val="nil"/>
              <w:right w:val="nil"/>
            </w:tcBorders>
            <w:vAlign w:val="center"/>
          </w:tcPr>
          <w:p w14:paraId="0F02F020" w14:textId="77777777" w:rsidR="000D4600" w:rsidRPr="00DD00AF" w:rsidRDefault="000D4600" w:rsidP="000D4600">
            <w:pPr>
              <w:widowControl w:val="0"/>
              <w:tabs>
                <w:tab w:val="decimal" w:leader="dot" w:pos="547"/>
              </w:tabs>
              <w:autoSpaceDE w:val="0"/>
              <w:autoSpaceDN w:val="0"/>
              <w:adjustRightInd w:val="0"/>
            </w:pPr>
            <w:r w:rsidRPr="00DD00AF">
              <w:t>0.36**</w:t>
            </w:r>
          </w:p>
        </w:tc>
        <w:tc>
          <w:tcPr>
            <w:tcW w:w="1846" w:type="dxa"/>
            <w:tcBorders>
              <w:top w:val="nil"/>
              <w:left w:val="nil"/>
              <w:bottom w:val="nil"/>
              <w:right w:val="nil"/>
            </w:tcBorders>
            <w:vAlign w:val="center"/>
          </w:tcPr>
          <w:p w14:paraId="7EC2B371" w14:textId="77777777" w:rsidR="000D4600" w:rsidRPr="00DD00AF" w:rsidRDefault="000D4600" w:rsidP="000D4600">
            <w:pPr>
              <w:widowControl w:val="0"/>
              <w:tabs>
                <w:tab w:val="decimal" w:leader="dot" w:pos="277"/>
              </w:tabs>
              <w:autoSpaceDE w:val="0"/>
              <w:autoSpaceDN w:val="0"/>
              <w:adjustRightInd w:val="0"/>
            </w:pPr>
            <w:r w:rsidRPr="00DD00AF">
              <w:t>[0.19, 0.53]</w:t>
            </w:r>
          </w:p>
        </w:tc>
        <w:tc>
          <w:tcPr>
            <w:tcW w:w="864" w:type="dxa"/>
            <w:tcBorders>
              <w:top w:val="nil"/>
              <w:left w:val="nil"/>
              <w:bottom w:val="nil"/>
              <w:right w:val="nil"/>
            </w:tcBorders>
            <w:vAlign w:val="center"/>
          </w:tcPr>
          <w:p w14:paraId="0E6B029F" w14:textId="2D908F52" w:rsidR="000D4600" w:rsidRPr="00DD00AF" w:rsidRDefault="000D4600" w:rsidP="000D4600">
            <w:pPr>
              <w:widowControl w:val="0"/>
              <w:tabs>
                <w:tab w:val="decimal" w:leader="dot" w:pos="130"/>
              </w:tabs>
              <w:autoSpaceDE w:val="0"/>
              <w:autoSpaceDN w:val="0"/>
              <w:adjustRightInd w:val="0"/>
              <w:jc w:val="center"/>
            </w:pPr>
            <w:r w:rsidRPr="00DD00AF">
              <w:t>.08</w:t>
            </w:r>
          </w:p>
        </w:tc>
        <w:tc>
          <w:tcPr>
            <w:tcW w:w="1368" w:type="dxa"/>
            <w:tcBorders>
              <w:top w:val="nil"/>
              <w:left w:val="nil"/>
              <w:bottom w:val="nil"/>
              <w:right w:val="nil"/>
            </w:tcBorders>
            <w:vAlign w:val="center"/>
          </w:tcPr>
          <w:p w14:paraId="3A5037F2" w14:textId="1DD6F7AF" w:rsidR="000D4600" w:rsidRPr="00DD00AF" w:rsidRDefault="000D4600" w:rsidP="000D4600">
            <w:pPr>
              <w:widowControl w:val="0"/>
              <w:tabs>
                <w:tab w:val="decimal" w:leader="dot" w:pos="205"/>
              </w:tabs>
              <w:autoSpaceDE w:val="0"/>
              <w:autoSpaceDN w:val="0"/>
              <w:adjustRightInd w:val="0"/>
              <w:jc w:val="center"/>
            </w:pPr>
            <w:r w:rsidRPr="00DD00AF">
              <w:t>4.36</w:t>
            </w:r>
          </w:p>
        </w:tc>
        <w:tc>
          <w:tcPr>
            <w:tcW w:w="1779" w:type="dxa"/>
            <w:tcBorders>
              <w:top w:val="nil"/>
              <w:left w:val="nil"/>
              <w:bottom w:val="nil"/>
              <w:right w:val="nil"/>
            </w:tcBorders>
            <w:vAlign w:val="center"/>
          </w:tcPr>
          <w:p w14:paraId="327F22DF" w14:textId="77777777" w:rsidR="000D4600" w:rsidRPr="00DD00AF" w:rsidRDefault="000D4600" w:rsidP="000D4600">
            <w:pPr>
              <w:widowControl w:val="0"/>
              <w:tabs>
                <w:tab w:val="decimal" w:leader="dot" w:pos="267"/>
              </w:tabs>
              <w:autoSpaceDE w:val="0"/>
              <w:autoSpaceDN w:val="0"/>
              <w:adjustRightInd w:val="0"/>
            </w:pPr>
          </w:p>
        </w:tc>
      </w:tr>
      <w:tr w:rsidR="000D4600" w:rsidRPr="00DD00AF" w14:paraId="3FF25C96" w14:textId="77777777" w:rsidTr="00C17F05">
        <w:tc>
          <w:tcPr>
            <w:tcW w:w="1368" w:type="dxa"/>
            <w:tcBorders>
              <w:top w:val="nil"/>
              <w:left w:val="nil"/>
              <w:bottom w:val="nil"/>
              <w:right w:val="nil"/>
            </w:tcBorders>
            <w:vAlign w:val="center"/>
          </w:tcPr>
          <w:p w14:paraId="350650A6" w14:textId="24500391" w:rsidR="000D4600" w:rsidRPr="00DD00AF" w:rsidRDefault="000D4600" w:rsidP="000D4600">
            <w:pPr>
              <w:widowControl w:val="0"/>
              <w:autoSpaceDE w:val="0"/>
              <w:autoSpaceDN w:val="0"/>
              <w:adjustRightInd w:val="0"/>
              <w:jc w:val="right"/>
            </w:pPr>
            <w:r w:rsidRPr="00DD00AF">
              <w:t>beta2 (0.3)</w:t>
            </w:r>
          </w:p>
        </w:tc>
        <w:tc>
          <w:tcPr>
            <w:tcW w:w="1368" w:type="dxa"/>
            <w:tcBorders>
              <w:top w:val="nil"/>
              <w:left w:val="nil"/>
              <w:bottom w:val="nil"/>
              <w:right w:val="nil"/>
            </w:tcBorders>
            <w:vAlign w:val="center"/>
          </w:tcPr>
          <w:p w14:paraId="4E50CABE" w14:textId="77777777" w:rsidR="000D4600" w:rsidRPr="00DD00AF" w:rsidRDefault="000D4600" w:rsidP="000D4600">
            <w:pPr>
              <w:widowControl w:val="0"/>
              <w:tabs>
                <w:tab w:val="decimal" w:leader="dot" w:pos="547"/>
              </w:tabs>
              <w:autoSpaceDE w:val="0"/>
              <w:autoSpaceDN w:val="0"/>
              <w:adjustRightInd w:val="0"/>
            </w:pPr>
            <w:r w:rsidRPr="00DD00AF">
              <w:t>0.44**</w:t>
            </w:r>
          </w:p>
        </w:tc>
        <w:tc>
          <w:tcPr>
            <w:tcW w:w="1846" w:type="dxa"/>
            <w:tcBorders>
              <w:top w:val="nil"/>
              <w:left w:val="nil"/>
              <w:bottom w:val="nil"/>
              <w:right w:val="nil"/>
            </w:tcBorders>
            <w:vAlign w:val="center"/>
          </w:tcPr>
          <w:p w14:paraId="0C7EBE15" w14:textId="77777777" w:rsidR="000D4600" w:rsidRPr="00DD00AF" w:rsidRDefault="000D4600" w:rsidP="000D4600">
            <w:pPr>
              <w:widowControl w:val="0"/>
              <w:tabs>
                <w:tab w:val="decimal" w:leader="dot" w:pos="277"/>
              </w:tabs>
              <w:autoSpaceDE w:val="0"/>
              <w:autoSpaceDN w:val="0"/>
              <w:adjustRightInd w:val="0"/>
            </w:pPr>
            <w:r w:rsidRPr="00DD00AF">
              <w:t>[0.27, 0.61]</w:t>
            </w:r>
          </w:p>
        </w:tc>
        <w:tc>
          <w:tcPr>
            <w:tcW w:w="864" w:type="dxa"/>
            <w:tcBorders>
              <w:top w:val="nil"/>
              <w:left w:val="nil"/>
              <w:bottom w:val="nil"/>
              <w:right w:val="nil"/>
            </w:tcBorders>
            <w:vAlign w:val="center"/>
          </w:tcPr>
          <w:p w14:paraId="754EE40C" w14:textId="5AE8C592" w:rsidR="000D4600" w:rsidRPr="00DD00AF" w:rsidRDefault="000D4600" w:rsidP="000D4600">
            <w:pPr>
              <w:widowControl w:val="0"/>
              <w:tabs>
                <w:tab w:val="decimal" w:leader="dot" w:pos="130"/>
              </w:tabs>
              <w:autoSpaceDE w:val="0"/>
              <w:autoSpaceDN w:val="0"/>
              <w:adjustRightInd w:val="0"/>
              <w:jc w:val="center"/>
            </w:pPr>
            <w:r w:rsidRPr="00DD00AF">
              <w:t>.08</w:t>
            </w:r>
          </w:p>
        </w:tc>
        <w:tc>
          <w:tcPr>
            <w:tcW w:w="1368" w:type="dxa"/>
            <w:tcBorders>
              <w:top w:val="nil"/>
              <w:left w:val="nil"/>
              <w:bottom w:val="nil"/>
              <w:right w:val="nil"/>
            </w:tcBorders>
            <w:vAlign w:val="center"/>
          </w:tcPr>
          <w:p w14:paraId="6E8F97F1" w14:textId="2EF05971" w:rsidR="000D4600" w:rsidRPr="00DD00AF" w:rsidRDefault="000D4600" w:rsidP="000D4600">
            <w:pPr>
              <w:widowControl w:val="0"/>
              <w:tabs>
                <w:tab w:val="decimal" w:leader="dot" w:pos="205"/>
              </w:tabs>
              <w:autoSpaceDE w:val="0"/>
              <w:autoSpaceDN w:val="0"/>
              <w:adjustRightInd w:val="0"/>
              <w:jc w:val="center"/>
            </w:pPr>
            <w:r w:rsidRPr="00DD00AF">
              <w:t>5.33</w:t>
            </w:r>
          </w:p>
        </w:tc>
        <w:tc>
          <w:tcPr>
            <w:tcW w:w="1779" w:type="dxa"/>
            <w:tcBorders>
              <w:top w:val="nil"/>
              <w:left w:val="nil"/>
              <w:bottom w:val="nil"/>
              <w:right w:val="nil"/>
            </w:tcBorders>
            <w:vAlign w:val="center"/>
          </w:tcPr>
          <w:p w14:paraId="15C4F4DC" w14:textId="77777777" w:rsidR="000D4600" w:rsidRPr="00DD00AF" w:rsidRDefault="000D4600" w:rsidP="000D4600">
            <w:pPr>
              <w:widowControl w:val="0"/>
              <w:tabs>
                <w:tab w:val="decimal" w:leader="dot" w:pos="267"/>
              </w:tabs>
              <w:autoSpaceDE w:val="0"/>
              <w:autoSpaceDN w:val="0"/>
              <w:adjustRightInd w:val="0"/>
            </w:pPr>
          </w:p>
        </w:tc>
      </w:tr>
      <w:tr w:rsidR="000D4600" w:rsidRPr="00DD00AF" w14:paraId="03180D3E" w14:textId="77777777" w:rsidTr="00C17F05">
        <w:tc>
          <w:tcPr>
            <w:tcW w:w="1368" w:type="dxa"/>
            <w:tcBorders>
              <w:top w:val="nil"/>
              <w:left w:val="nil"/>
              <w:bottom w:val="nil"/>
              <w:right w:val="nil"/>
            </w:tcBorders>
            <w:vAlign w:val="center"/>
          </w:tcPr>
          <w:p w14:paraId="4FD6B6F7" w14:textId="4F3F9A09" w:rsidR="000D4600" w:rsidRPr="00DD00AF" w:rsidRDefault="000D4600" w:rsidP="000D4600">
            <w:pPr>
              <w:widowControl w:val="0"/>
              <w:autoSpaceDE w:val="0"/>
              <w:autoSpaceDN w:val="0"/>
              <w:adjustRightInd w:val="0"/>
              <w:jc w:val="right"/>
            </w:pPr>
            <w:r w:rsidRPr="00DD00AF">
              <w:t>beta2 (0.5)</w:t>
            </w:r>
          </w:p>
        </w:tc>
        <w:tc>
          <w:tcPr>
            <w:tcW w:w="1368" w:type="dxa"/>
            <w:tcBorders>
              <w:top w:val="nil"/>
              <w:left w:val="nil"/>
              <w:bottom w:val="nil"/>
              <w:right w:val="nil"/>
            </w:tcBorders>
            <w:vAlign w:val="center"/>
          </w:tcPr>
          <w:p w14:paraId="7B35FEB7" w14:textId="77777777" w:rsidR="000D4600" w:rsidRPr="00DD00AF" w:rsidRDefault="000D4600" w:rsidP="000D4600">
            <w:pPr>
              <w:widowControl w:val="0"/>
              <w:tabs>
                <w:tab w:val="decimal" w:leader="dot" w:pos="547"/>
              </w:tabs>
              <w:autoSpaceDE w:val="0"/>
              <w:autoSpaceDN w:val="0"/>
              <w:adjustRightInd w:val="0"/>
            </w:pPr>
            <w:r w:rsidRPr="00DD00AF">
              <w:t>0.13</w:t>
            </w:r>
          </w:p>
        </w:tc>
        <w:tc>
          <w:tcPr>
            <w:tcW w:w="1846" w:type="dxa"/>
            <w:tcBorders>
              <w:top w:val="nil"/>
              <w:left w:val="nil"/>
              <w:bottom w:val="nil"/>
              <w:right w:val="nil"/>
            </w:tcBorders>
            <w:vAlign w:val="center"/>
          </w:tcPr>
          <w:p w14:paraId="61799C47" w14:textId="77777777" w:rsidR="000D4600" w:rsidRPr="00DD00AF" w:rsidRDefault="000D4600" w:rsidP="000D4600">
            <w:pPr>
              <w:widowControl w:val="0"/>
              <w:tabs>
                <w:tab w:val="decimal" w:leader="dot" w:pos="277"/>
              </w:tabs>
              <w:autoSpaceDE w:val="0"/>
              <w:autoSpaceDN w:val="0"/>
              <w:adjustRightInd w:val="0"/>
            </w:pPr>
            <w:r w:rsidRPr="00DD00AF">
              <w:t>[-0.04, 0.30]</w:t>
            </w:r>
          </w:p>
        </w:tc>
        <w:tc>
          <w:tcPr>
            <w:tcW w:w="864" w:type="dxa"/>
            <w:tcBorders>
              <w:top w:val="nil"/>
              <w:left w:val="nil"/>
              <w:bottom w:val="nil"/>
              <w:right w:val="nil"/>
            </w:tcBorders>
            <w:vAlign w:val="center"/>
          </w:tcPr>
          <w:p w14:paraId="116D3BEB" w14:textId="55A41100" w:rsidR="000D4600" w:rsidRPr="00DD00AF" w:rsidRDefault="000D4600" w:rsidP="000D4600">
            <w:pPr>
              <w:widowControl w:val="0"/>
              <w:tabs>
                <w:tab w:val="decimal" w:leader="dot" w:pos="130"/>
              </w:tabs>
              <w:autoSpaceDE w:val="0"/>
              <w:autoSpaceDN w:val="0"/>
              <w:adjustRightInd w:val="0"/>
              <w:jc w:val="center"/>
            </w:pPr>
            <w:r w:rsidRPr="00DD00AF">
              <w:t>.08</w:t>
            </w:r>
          </w:p>
        </w:tc>
        <w:tc>
          <w:tcPr>
            <w:tcW w:w="1368" w:type="dxa"/>
            <w:tcBorders>
              <w:top w:val="nil"/>
              <w:left w:val="nil"/>
              <w:bottom w:val="nil"/>
              <w:right w:val="nil"/>
            </w:tcBorders>
            <w:vAlign w:val="center"/>
          </w:tcPr>
          <w:p w14:paraId="26A05DF8" w14:textId="122D1BBF" w:rsidR="000D4600" w:rsidRPr="00DD00AF" w:rsidRDefault="000D4600" w:rsidP="000D4600">
            <w:pPr>
              <w:widowControl w:val="0"/>
              <w:tabs>
                <w:tab w:val="decimal" w:leader="dot" w:pos="205"/>
              </w:tabs>
              <w:autoSpaceDE w:val="0"/>
              <w:autoSpaceDN w:val="0"/>
              <w:adjustRightInd w:val="0"/>
              <w:jc w:val="center"/>
            </w:pPr>
            <w:r w:rsidRPr="00DD00AF">
              <w:t>1.61</w:t>
            </w:r>
          </w:p>
        </w:tc>
        <w:tc>
          <w:tcPr>
            <w:tcW w:w="1779" w:type="dxa"/>
            <w:tcBorders>
              <w:top w:val="nil"/>
              <w:left w:val="nil"/>
              <w:bottom w:val="nil"/>
              <w:right w:val="nil"/>
            </w:tcBorders>
            <w:vAlign w:val="center"/>
          </w:tcPr>
          <w:p w14:paraId="7141C463" w14:textId="77777777" w:rsidR="000D4600" w:rsidRPr="00DD00AF" w:rsidRDefault="000D4600" w:rsidP="000D4600">
            <w:pPr>
              <w:widowControl w:val="0"/>
              <w:tabs>
                <w:tab w:val="decimal" w:leader="dot" w:pos="267"/>
              </w:tabs>
              <w:autoSpaceDE w:val="0"/>
              <w:autoSpaceDN w:val="0"/>
              <w:adjustRightInd w:val="0"/>
            </w:pPr>
          </w:p>
        </w:tc>
      </w:tr>
      <w:tr w:rsidR="000D4600" w:rsidRPr="00DD00AF" w14:paraId="4FDC6CD4" w14:textId="77777777" w:rsidTr="00C17F05">
        <w:tc>
          <w:tcPr>
            <w:tcW w:w="1368" w:type="dxa"/>
            <w:tcBorders>
              <w:top w:val="nil"/>
              <w:left w:val="nil"/>
              <w:bottom w:val="nil"/>
              <w:right w:val="nil"/>
            </w:tcBorders>
            <w:vAlign w:val="center"/>
          </w:tcPr>
          <w:p w14:paraId="148B3444" w14:textId="45A0A884" w:rsidR="000D4600" w:rsidRPr="00DD00AF" w:rsidRDefault="000D4600" w:rsidP="000D4600">
            <w:pPr>
              <w:widowControl w:val="0"/>
              <w:autoSpaceDE w:val="0"/>
              <w:autoSpaceDN w:val="0"/>
              <w:adjustRightInd w:val="0"/>
              <w:rPr>
                <w:lang w:eastAsia="ko-KR"/>
              </w:rPr>
            </w:pPr>
            <w:r w:rsidRPr="00DD00AF">
              <w:rPr>
                <w:lang w:eastAsia="ko-KR"/>
              </w:rPr>
              <w:t>ICC</w:t>
            </w:r>
          </w:p>
        </w:tc>
        <w:tc>
          <w:tcPr>
            <w:tcW w:w="1368" w:type="dxa"/>
            <w:tcBorders>
              <w:top w:val="nil"/>
              <w:left w:val="nil"/>
              <w:bottom w:val="nil"/>
              <w:right w:val="nil"/>
            </w:tcBorders>
            <w:vAlign w:val="center"/>
          </w:tcPr>
          <w:p w14:paraId="3B60C3FC" w14:textId="77777777" w:rsidR="000D4600" w:rsidRPr="00DD00AF" w:rsidRDefault="000D4600" w:rsidP="000D4600">
            <w:pPr>
              <w:widowControl w:val="0"/>
              <w:tabs>
                <w:tab w:val="decimal" w:leader="dot" w:pos="547"/>
              </w:tabs>
              <w:autoSpaceDE w:val="0"/>
              <w:autoSpaceDN w:val="0"/>
              <w:adjustRightInd w:val="0"/>
            </w:pPr>
          </w:p>
        </w:tc>
        <w:tc>
          <w:tcPr>
            <w:tcW w:w="1846" w:type="dxa"/>
            <w:tcBorders>
              <w:top w:val="nil"/>
              <w:left w:val="nil"/>
              <w:bottom w:val="nil"/>
              <w:right w:val="nil"/>
            </w:tcBorders>
            <w:vAlign w:val="center"/>
          </w:tcPr>
          <w:p w14:paraId="0A4B65A1" w14:textId="77777777" w:rsidR="000D4600" w:rsidRPr="00DD00AF" w:rsidRDefault="000D4600" w:rsidP="000D4600">
            <w:pPr>
              <w:widowControl w:val="0"/>
              <w:tabs>
                <w:tab w:val="decimal" w:leader="dot" w:pos="277"/>
              </w:tabs>
              <w:autoSpaceDE w:val="0"/>
              <w:autoSpaceDN w:val="0"/>
              <w:adjustRightInd w:val="0"/>
            </w:pPr>
          </w:p>
        </w:tc>
        <w:tc>
          <w:tcPr>
            <w:tcW w:w="864" w:type="dxa"/>
            <w:tcBorders>
              <w:top w:val="nil"/>
              <w:left w:val="nil"/>
              <w:bottom w:val="nil"/>
              <w:right w:val="nil"/>
            </w:tcBorders>
            <w:vAlign w:val="center"/>
          </w:tcPr>
          <w:p w14:paraId="0986851E" w14:textId="77777777" w:rsidR="000D4600" w:rsidRPr="00DD00AF" w:rsidRDefault="000D4600" w:rsidP="000D4600">
            <w:pPr>
              <w:widowControl w:val="0"/>
              <w:tabs>
                <w:tab w:val="decimal" w:leader="dot" w:pos="130"/>
              </w:tabs>
              <w:autoSpaceDE w:val="0"/>
              <w:autoSpaceDN w:val="0"/>
              <w:adjustRightInd w:val="0"/>
              <w:jc w:val="center"/>
            </w:pPr>
          </w:p>
        </w:tc>
        <w:tc>
          <w:tcPr>
            <w:tcW w:w="1368" w:type="dxa"/>
            <w:tcBorders>
              <w:top w:val="nil"/>
              <w:left w:val="nil"/>
              <w:bottom w:val="nil"/>
              <w:right w:val="nil"/>
            </w:tcBorders>
            <w:vAlign w:val="center"/>
          </w:tcPr>
          <w:p w14:paraId="08AD8926" w14:textId="77777777" w:rsidR="000D4600" w:rsidRPr="00DD00AF" w:rsidRDefault="000D4600" w:rsidP="000D4600">
            <w:pPr>
              <w:widowControl w:val="0"/>
              <w:tabs>
                <w:tab w:val="decimal" w:leader="dot" w:pos="205"/>
              </w:tabs>
              <w:autoSpaceDE w:val="0"/>
              <w:autoSpaceDN w:val="0"/>
              <w:adjustRightInd w:val="0"/>
              <w:jc w:val="center"/>
            </w:pPr>
          </w:p>
        </w:tc>
        <w:tc>
          <w:tcPr>
            <w:tcW w:w="1779" w:type="dxa"/>
            <w:tcBorders>
              <w:top w:val="nil"/>
              <w:left w:val="nil"/>
              <w:bottom w:val="nil"/>
              <w:right w:val="nil"/>
            </w:tcBorders>
            <w:vAlign w:val="center"/>
          </w:tcPr>
          <w:p w14:paraId="04732198" w14:textId="77777777" w:rsidR="000D4600" w:rsidRPr="00DD00AF" w:rsidRDefault="000D4600" w:rsidP="000D4600">
            <w:pPr>
              <w:widowControl w:val="0"/>
              <w:tabs>
                <w:tab w:val="decimal" w:leader="dot" w:pos="267"/>
              </w:tabs>
              <w:autoSpaceDE w:val="0"/>
              <w:autoSpaceDN w:val="0"/>
              <w:adjustRightInd w:val="0"/>
            </w:pPr>
          </w:p>
        </w:tc>
      </w:tr>
      <w:tr w:rsidR="000D4600" w:rsidRPr="00DD00AF" w14:paraId="76F1400F" w14:textId="77777777" w:rsidTr="00C17F05">
        <w:tc>
          <w:tcPr>
            <w:tcW w:w="1368" w:type="dxa"/>
            <w:tcBorders>
              <w:top w:val="nil"/>
              <w:left w:val="nil"/>
              <w:bottom w:val="nil"/>
              <w:right w:val="nil"/>
            </w:tcBorders>
            <w:vAlign w:val="center"/>
          </w:tcPr>
          <w:p w14:paraId="4CC0BFFD" w14:textId="7E854D87" w:rsidR="000D4600" w:rsidRPr="00DD00AF" w:rsidRDefault="000D4600" w:rsidP="000D4600">
            <w:pPr>
              <w:widowControl w:val="0"/>
              <w:autoSpaceDE w:val="0"/>
              <w:autoSpaceDN w:val="0"/>
              <w:adjustRightInd w:val="0"/>
              <w:jc w:val="right"/>
            </w:pPr>
            <w:r w:rsidRPr="00DD00AF">
              <w:t>ICC (0.4)</w:t>
            </w:r>
          </w:p>
        </w:tc>
        <w:tc>
          <w:tcPr>
            <w:tcW w:w="1368" w:type="dxa"/>
            <w:tcBorders>
              <w:top w:val="nil"/>
              <w:left w:val="nil"/>
              <w:bottom w:val="nil"/>
              <w:right w:val="nil"/>
            </w:tcBorders>
            <w:vAlign w:val="center"/>
          </w:tcPr>
          <w:p w14:paraId="19923D28" w14:textId="77777777" w:rsidR="000D4600" w:rsidRPr="00DD00AF" w:rsidRDefault="000D4600" w:rsidP="000D4600">
            <w:pPr>
              <w:widowControl w:val="0"/>
              <w:tabs>
                <w:tab w:val="decimal" w:leader="dot" w:pos="547"/>
              </w:tabs>
              <w:autoSpaceDE w:val="0"/>
              <w:autoSpaceDN w:val="0"/>
              <w:adjustRightInd w:val="0"/>
            </w:pPr>
            <w:r w:rsidRPr="00DD00AF">
              <w:t>0.00</w:t>
            </w:r>
          </w:p>
        </w:tc>
        <w:tc>
          <w:tcPr>
            <w:tcW w:w="1846" w:type="dxa"/>
            <w:tcBorders>
              <w:top w:val="nil"/>
              <w:left w:val="nil"/>
              <w:bottom w:val="nil"/>
              <w:right w:val="nil"/>
            </w:tcBorders>
            <w:vAlign w:val="center"/>
          </w:tcPr>
          <w:p w14:paraId="1A40F5C2" w14:textId="77777777" w:rsidR="000D4600" w:rsidRPr="00DD00AF" w:rsidRDefault="000D4600" w:rsidP="000D4600">
            <w:pPr>
              <w:widowControl w:val="0"/>
              <w:tabs>
                <w:tab w:val="decimal" w:leader="dot" w:pos="277"/>
              </w:tabs>
              <w:autoSpaceDE w:val="0"/>
              <w:autoSpaceDN w:val="0"/>
              <w:adjustRightInd w:val="0"/>
            </w:pPr>
            <w:r w:rsidRPr="00DD00AF">
              <w:t>[-0.15, 0.15]</w:t>
            </w:r>
          </w:p>
        </w:tc>
        <w:tc>
          <w:tcPr>
            <w:tcW w:w="864" w:type="dxa"/>
            <w:tcBorders>
              <w:top w:val="nil"/>
              <w:left w:val="nil"/>
              <w:bottom w:val="nil"/>
              <w:right w:val="nil"/>
            </w:tcBorders>
            <w:vAlign w:val="center"/>
          </w:tcPr>
          <w:p w14:paraId="4920DF3B" w14:textId="062683C6" w:rsidR="000D4600" w:rsidRPr="00DD00AF" w:rsidRDefault="000D4600" w:rsidP="000D4600">
            <w:pPr>
              <w:widowControl w:val="0"/>
              <w:tabs>
                <w:tab w:val="decimal" w:leader="dot" w:pos="130"/>
              </w:tabs>
              <w:autoSpaceDE w:val="0"/>
              <w:autoSpaceDN w:val="0"/>
              <w:adjustRightInd w:val="0"/>
              <w:jc w:val="center"/>
            </w:pPr>
            <w:r w:rsidRPr="00DD00AF">
              <w:t>.07</w:t>
            </w:r>
          </w:p>
        </w:tc>
        <w:tc>
          <w:tcPr>
            <w:tcW w:w="1368" w:type="dxa"/>
            <w:tcBorders>
              <w:top w:val="nil"/>
              <w:left w:val="nil"/>
              <w:bottom w:val="nil"/>
              <w:right w:val="nil"/>
            </w:tcBorders>
            <w:vAlign w:val="center"/>
          </w:tcPr>
          <w:p w14:paraId="0D20A66A" w14:textId="0E99FD27" w:rsidR="000D4600" w:rsidRPr="00DD00AF" w:rsidRDefault="000D4600" w:rsidP="000D4600">
            <w:pPr>
              <w:widowControl w:val="0"/>
              <w:tabs>
                <w:tab w:val="decimal" w:leader="dot" w:pos="205"/>
              </w:tabs>
              <w:autoSpaceDE w:val="0"/>
              <w:autoSpaceDN w:val="0"/>
              <w:adjustRightInd w:val="0"/>
              <w:jc w:val="center"/>
            </w:pPr>
            <w:r w:rsidRPr="00DD00AF">
              <w:t>0.02</w:t>
            </w:r>
          </w:p>
        </w:tc>
        <w:tc>
          <w:tcPr>
            <w:tcW w:w="1779" w:type="dxa"/>
            <w:tcBorders>
              <w:top w:val="nil"/>
              <w:left w:val="nil"/>
              <w:bottom w:val="nil"/>
              <w:right w:val="nil"/>
            </w:tcBorders>
            <w:vAlign w:val="center"/>
          </w:tcPr>
          <w:p w14:paraId="389CEB07" w14:textId="77777777" w:rsidR="000D4600" w:rsidRPr="00DD00AF" w:rsidRDefault="000D4600" w:rsidP="000D4600">
            <w:pPr>
              <w:widowControl w:val="0"/>
              <w:tabs>
                <w:tab w:val="decimal" w:leader="dot" w:pos="267"/>
              </w:tabs>
              <w:autoSpaceDE w:val="0"/>
              <w:autoSpaceDN w:val="0"/>
              <w:adjustRightInd w:val="0"/>
            </w:pPr>
          </w:p>
        </w:tc>
      </w:tr>
      <w:tr w:rsidR="000D4600" w:rsidRPr="00DD00AF" w14:paraId="70CFC9F5" w14:textId="77777777" w:rsidTr="00C17F05">
        <w:tc>
          <w:tcPr>
            <w:tcW w:w="1368" w:type="dxa"/>
            <w:tcBorders>
              <w:top w:val="nil"/>
              <w:left w:val="nil"/>
              <w:bottom w:val="nil"/>
              <w:right w:val="nil"/>
            </w:tcBorders>
            <w:vAlign w:val="center"/>
          </w:tcPr>
          <w:p w14:paraId="20337B75" w14:textId="5647EC16" w:rsidR="000D4600" w:rsidRPr="00DD00AF" w:rsidRDefault="000D4600" w:rsidP="000D4600">
            <w:pPr>
              <w:widowControl w:val="0"/>
              <w:autoSpaceDE w:val="0"/>
              <w:autoSpaceDN w:val="0"/>
              <w:adjustRightInd w:val="0"/>
              <w:jc w:val="right"/>
            </w:pPr>
            <w:r w:rsidRPr="00DD00AF">
              <w:t>ICC (0.8)</w:t>
            </w:r>
          </w:p>
        </w:tc>
        <w:tc>
          <w:tcPr>
            <w:tcW w:w="1368" w:type="dxa"/>
            <w:tcBorders>
              <w:top w:val="nil"/>
              <w:left w:val="nil"/>
              <w:bottom w:val="nil"/>
              <w:right w:val="nil"/>
            </w:tcBorders>
            <w:vAlign w:val="center"/>
          </w:tcPr>
          <w:p w14:paraId="721402A7" w14:textId="77777777" w:rsidR="000D4600" w:rsidRPr="00DD00AF" w:rsidRDefault="000D4600" w:rsidP="000D4600">
            <w:pPr>
              <w:widowControl w:val="0"/>
              <w:tabs>
                <w:tab w:val="decimal" w:leader="dot" w:pos="547"/>
              </w:tabs>
              <w:autoSpaceDE w:val="0"/>
              <w:autoSpaceDN w:val="0"/>
              <w:adjustRightInd w:val="0"/>
            </w:pPr>
            <w:r w:rsidRPr="00DD00AF">
              <w:t>-0.00</w:t>
            </w:r>
          </w:p>
        </w:tc>
        <w:tc>
          <w:tcPr>
            <w:tcW w:w="1846" w:type="dxa"/>
            <w:tcBorders>
              <w:top w:val="nil"/>
              <w:left w:val="nil"/>
              <w:bottom w:val="nil"/>
              <w:right w:val="nil"/>
            </w:tcBorders>
            <w:vAlign w:val="center"/>
          </w:tcPr>
          <w:p w14:paraId="04B6C7FE" w14:textId="77777777" w:rsidR="000D4600" w:rsidRPr="00DD00AF" w:rsidRDefault="000D4600" w:rsidP="000D4600">
            <w:pPr>
              <w:widowControl w:val="0"/>
              <w:tabs>
                <w:tab w:val="decimal" w:leader="dot" w:pos="277"/>
              </w:tabs>
              <w:autoSpaceDE w:val="0"/>
              <w:autoSpaceDN w:val="0"/>
              <w:adjustRightInd w:val="0"/>
            </w:pPr>
            <w:r w:rsidRPr="00DD00AF">
              <w:t>[-0.15, 0.14]</w:t>
            </w:r>
          </w:p>
        </w:tc>
        <w:tc>
          <w:tcPr>
            <w:tcW w:w="864" w:type="dxa"/>
            <w:tcBorders>
              <w:top w:val="nil"/>
              <w:left w:val="nil"/>
              <w:bottom w:val="nil"/>
              <w:right w:val="nil"/>
            </w:tcBorders>
            <w:vAlign w:val="center"/>
          </w:tcPr>
          <w:p w14:paraId="7323108B" w14:textId="44918550" w:rsidR="000D4600" w:rsidRPr="00DD00AF" w:rsidRDefault="000D4600" w:rsidP="000D4600">
            <w:pPr>
              <w:widowControl w:val="0"/>
              <w:tabs>
                <w:tab w:val="decimal" w:leader="dot" w:pos="130"/>
              </w:tabs>
              <w:autoSpaceDE w:val="0"/>
              <w:autoSpaceDN w:val="0"/>
              <w:adjustRightInd w:val="0"/>
              <w:jc w:val="center"/>
            </w:pPr>
            <w:r w:rsidRPr="00DD00AF">
              <w:t>.07</w:t>
            </w:r>
          </w:p>
        </w:tc>
        <w:tc>
          <w:tcPr>
            <w:tcW w:w="1368" w:type="dxa"/>
            <w:tcBorders>
              <w:top w:val="nil"/>
              <w:left w:val="nil"/>
              <w:bottom w:val="nil"/>
              <w:right w:val="nil"/>
            </w:tcBorders>
            <w:vAlign w:val="center"/>
          </w:tcPr>
          <w:p w14:paraId="233EAA52" w14:textId="1DB414DA" w:rsidR="000D4600" w:rsidRPr="00DD00AF" w:rsidRDefault="000D4600" w:rsidP="000D4600">
            <w:pPr>
              <w:widowControl w:val="0"/>
              <w:tabs>
                <w:tab w:val="decimal" w:leader="dot" w:pos="205"/>
              </w:tabs>
              <w:autoSpaceDE w:val="0"/>
              <w:autoSpaceDN w:val="0"/>
              <w:adjustRightInd w:val="0"/>
              <w:jc w:val="center"/>
            </w:pPr>
            <w:r w:rsidRPr="00DD00AF">
              <w:t>-0.06</w:t>
            </w:r>
          </w:p>
        </w:tc>
        <w:tc>
          <w:tcPr>
            <w:tcW w:w="1779" w:type="dxa"/>
            <w:tcBorders>
              <w:top w:val="nil"/>
              <w:left w:val="nil"/>
              <w:bottom w:val="nil"/>
              <w:right w:val="nil"/>
            </w:tcBorders>
            <w:vAlign w:val="center"/>
          </w:tcPr>
          <w:p w14:paraId="3618CF27" w14:textId="77777777" w:rsidR="000D4600" w:rsidRPr="00DD00AF" w:rsidRDefault="000D4600" w:rsidP="000D4600">
            <w:pPr>
              <w:widowControl w:val="0"/>
              <w:tabs>
                <w:tab w:val="decimal" w:leader="dot" w:pos="267"/>
              </w:tabs>
              <w:autoSpaceDE w:val="0"/>
              <w:autoSpaceDN w:val="0"/>
              <w:adjustRightInd w:val="0"/>
            </w:pPr>
          </w:p>
        </w:tc>
      </w:tr>
      <w:tr w:rsidR="000D4600" w:rsidRPr="00DD00AF" w14:paraId="0B95D5C2" w14:textId="77777777" w:rsidTr="00C17F05">
        <w:tc>
          <w:tcPr>
            <w:tcW w:w="1368" w:type="dxa"/>
            <w:tcBorders>
              <w:top w:val="nil"/>
              <w:left w:val="nil"/>
              <w:bottom w:val="nil"/>
              <w:right w:val="nil"/>
            </w:tcBorders>
            <w:vAlign w:val="center"/>
          </w:tcPr>
          <w:p w14:paraId="6E839E15" w14:textId="77777777" w:rsidR="000D4600" w:rsidRPr="00DD00AF" w:rsidRDefault="000D4600" w:rsidP="000D4600">
            <w:pPr>
              <w:widowControl w:val="0"/>
              <w:autoSpaceDE w:val="0"/>
              <w:autoSpaceDN w:val="0"/>
              <w:adjustRightInd w:val="0"/>
              <w:jc w:val="right"/>
            </w:pPr>
          </w:p>
        </w:tc>
        <w:tc>
          <w:tcPr>
            <w:tcW w:w="1368" w:type="dxa"/>
            <w:tcBorders>
              <w:top w:val="nil"/>
              <w:left w:val="nil"/>
              <w:bottom w:val="nil"/>
              <w:right w:val="nil"/>
            </w:tcBorders>
            <w:vAlign w:val="center"/>
          </w:tcPr>
          <w:p w14:paraId="4A5482FD" w14:textId="77777777" w:rsidR="000D4600" w:rsidRPr="00DD00AF" w:rsidRDefault="000D4600" w:rsidP="000D4600">
            <w:pPr>
              <w:widowControl w:val="0"/>
              <w:tabs>
                <w:tab w:val="decimal" w:leader="dot" w:pos="547"/>
              </w:tabs>
              <w:autoSpaceDE w:val="0"/>
              <w:autoSpaceDN w:val="0"/>
              <w:adjustRightInd w:val="0"/>
            </w:pPr>
          </w:p>
        </w:tc>
        <w:tc>
          <w:tcPr>
            <w:tcW w:w="1846" w:type="dxa"/>
            <w:tcBorders>
              <w:top w:val="nil"/>
              <w:left w:val="nil"/>
              <w:bottom w:val="nil"/>
              <w:right w:val="nil"/>
            </w:tcBorders>
            <w:vAlign w:val="center"/>
          </w:tcPr>
          <w:p w14:paraId="27320B63" w14:textId="77777777" w:rsidR="000D4600" w:rsidRPr="00DD00AF" w:rsidRDefault="000D4600" w:rsidP="000D4600">
            <w:pPr>
              <w:widowControl w:val="0"/>
              <w:tabs>
                <w:tab w:val="decimal" w:leader="dot" w:pos="277"/>
              </w:tabs>
              <w:autoSpaceDE w:val="0"/>
              <w:autoSpaceDN w:val="0"/>
              <w:adjustRightInd w:val="0"/>
            </w:pPr>
          </w:p>
        </w:tc>
        <w:tc>
          <w:tcPr>
            <w:tcW w:w="864" w:type="dxa"/>
            <w:tcBorders>
              <w:top w:val="nil"/>
              <w:left w:val="nil"/>
              <w:bottom w:val="nil"/>
              <w:right w:val="nil"/>
            </w:tcBorders>
            <w:vAlign w:val="center"/>
          </w:tcPr>
          <w:p w14:paraId="45EBA8E2" w14:textId="77777777" w:rsidR="000D4600" w:rsidRPr="00DD00AF" w:rsidRDefault="000D4600" w:rsidP="000D4600">
            <w:pPr>
              <w:widowControl w:val="0"/>
              <w:tabs>
                <w:tab w:val="decimal" w:leader="dot" w:pos="130"/>
              </w:tabs>
              <w:autoSpaceDE w:val="0"/>
              <w:autoSpaceDN w:val="0"/>
              <w:adjustRightInd w:val="0"/>
            </w:pPr>
          </w:p>
        </w:tc>
        <w:tc>
          <w:tcPr>
            <w:tcW w:w="1368" w:type="dxa"/>
            <w:tcBorders>
              <w:top w:val="nil"/>
              <w:left w:val="nil"/>
              <w:bottom w:val="nil"/>
              <w:right w:val="nil"/>
            </w:tcBorders>
            <w:vAlign w:val="center"/>
          </w:tcPr>
          <w:p w14:paraId="7CBAD0B9" w14:textId="77777777" w:rsidR="000D4600" w:rsidRPr="00DD00AF" w:rsidRDefault="000D4600" w:rsidP="000D4600">
            <w:pPr>
              <w:widowControl w:val="0"/>
              <w:tabs>
                <w:tab w:val="decimal" w:leader="dot" w:pos="205"/>
              </w:tabs>
              <w:autoSpaceDE w:val="0"/>
              <w:autoSpaceDN w:val="0"/>
              <w:adjustRightInd w:val="0"/>
            </w:pPr>
          </w:p>
        </w:tc>
        <w:tc>
          <w:tcPr>
            <w:tcW w:w="1779" w:type="dxa"/>
            <w:tcBorders>
              <w:top w:val="nil"/>
              <w:left w:val="nil"/>
              <w:bottom w:val="nil"/>
              <w:right w:val="nil"/>
            </w:tcBorders>
            <w:vAlign w:val="center"/>
          </w:tcPr>
          <w:p w14:paraId="25E63541" w14:textId="71AE310C" w:rsidR="000D4600" w:rsidRPr="00DD00AF" w:rsidRDefault="000D4600" w:rsidP="000D4600">
            <w:pPr>
              <w:widowControl w:val="0"/>
              <w:tabs>
                <w:tab w:val="decimal" w:leader="dot" w:pos="267"/>
              </w:tabs>
              <w:autoSpaceDE w:val="0"/>
              <w:autoSpaceDN w:val="0"/>
              <w:adjustRightInd w:val="0"/>
            </w:pPr>
            <w:r w:rsidRPr="00DD00AF">
              <w:rPr>
                <w:i/>
                <w:iCs/>
              </w:rPr>
              <w:t>R</w:t>
            </w:r>
            <w:r w:rsidRPr="00DD00AF">
              <w:rPr>
                <w:i/>
                <w:iCs/>
                <w:vertAlign w:val="superscript"/>
              </w:rPr>
              <w:t xml:space="preserve">2 </w:t>
            </w:r>
            <w:r w:rsidRPr="00DD00AF">
              <w:t xml:space="preserve"> = .715**</w:t>
            </w:r>
          </w:p>
        </w:tc>
      </w:tr>
      <w:tr w:rsidR="000D4600" w:rsidRPr="00DD00AF" w14:paraId="4E44E1FC" w14:textId="77777777" w:rsidTr="00C17F05">
        <w:tc>
          <w:tcPr>
            <w:tcW w:w="1368" w:type="dxa"/>
            <w:tcBorders>
              <w:top w:val="nil"/>
              <w:left w:val="nil"/>
              <w:bottom w:val="nil"/>
              <w:right w:val="nil"/>
            </w:tcBorders>
            <w:vAlign w:val="center"/>
          </w:tcPr>
          <w:p w14:paraId="0E363079" w14:textId="77777777" w:rsidR="000D4600" w:rsidRPr="00DD00AF" w:rsidRDefault="000D4600" w:rsidP="000D4600">
            <w:pPr>
              <w:widowControl w:val="0"/>
              <w:autoSpaceDE w:val="0"/>
              <w:autoSpaceDN w:val="0"/>
              <w:adjustRightInd w:val="0"/>
              <w:jc w:val="right"/>
            </w:pPr>
          </w:p>
        </w:tc>
        <w:tc>
          <w:tcPr>
            <w:tcW w:w="1368" w:type="dxa"/>
            <w:tcBorders>
              <w:top w:val="nil"/>
              <w:left w:val="nil"/>
              <w:bottom w:val="nil"/>
              <w:right w:val="nil"/>
            </w:tcBorders>
            <w:vAlign w:val="center"/>
          </w:tcPr>
          <w:p w14:paraId="4FEE3FE3" w14:textId="77777777" w:rsidR="000D4600" w:rsidRPr="00DD00AF" w:rsidRDefault="000D4600" w:rsidP="000D4600">
            <w:pPr>
              <w:widowControl w:val="0"/>
              <w:tabs>
                <w:tab w:val="decimal" w:leader="dot" w:pos="547"/>
              </w:tabs>
              <w:autoSpaceDE w:val="0"/>
              <w:autoSpaceDN w:val="0"/>
              <w:adjustRightInd w:val="0"/>
            </w:pPr>
          </w:p>
        </w:tc>
        <w:tc>
          <w:tcPr>
            <w:tcW w:w="1846" w:type="dxa"/>
            <w:tcBorders>
              <w:top w:val="nil"/>
              <w:left w:val="nil"/>
              <w:bottom w:val="nil"/>
              <w:right w:val="nil"/>
            </w:tcBorders>
            <w:vAlign w:val="center"/>
          </w:tcPr>
          <w:p w14:paraId="0215CE92" w14:textId="77777777" w:rsidR="000D4600" w:rsidRPr="00DD00AF" w:rsidRDefault="000D4600" w:rsidP="000D4600">
            <w:pPr>
              <w:widowControl w:val="0"/>
              <w:tabs>
                <w:tab w:val="decimal" w:leader="dot" w:pos="277"/>
              </w:tabs>
              <w:autoSpaceDE w:val="0"/>
              <w:autoSpaceDN w:val="0"/>
              <w:adjustRightInd w:val="0"/>
            </w:pPr>
          </w:p>
        </w:tc>
        <w:tc>
          <w:tcPr>
            <w:tcW w:w="864" w:type="dxa"/>
            <w:tcBorders>
              <w:top w:val="nil"/>
              <w:left w:val="nil"/>
              <w:bottom w:val="nil"/>
              <w:right w:val="nil"/>
            </w:tcBorders>
            <w:vAlign w:val="center"/>
          </w:tcPr>
          <w:p w14:paraId="19A2681F" w14:textId="77777777" w:rsidR="000D4600" w:rsidRPr="00DD00AF" w:rsidRDefault="000D4600" w:rsidP="000D4600">
            <w:pPr>
              <w:widowControl w:val="0"/>
              <w:tabs>
                <w:tab w:val="decimal" w:leader="dot" w:pos="130"/>
              </w:tabs>
              <w:autoSpaceDE w:val="0"/>
              <w:autoSpaceDN w:val="0"/>
              <w:adjustRightInd w:val="0"/>
            </w:pPr>
          </w:p>
        </w:tc>
        <w:tc>
          <w:tcPr>
            <w:tcW w:w="1368" w:type="dxa"/>
            <w:tcBorders>
              <w:top w:val="nil"/>
              <w:left w:val="nil"/>
              <w:bottom w:val="nil"/>
              <w:right w:val="nil"/>
            </w:tcBorders>
            <w:vAlign w:val="center"/>
          </w:tcPr>
          <w:p w14:paraId="06811FC5" w14:textId="77777777" w:rsidR="000D4600" w:rsidRPr="00DD00AF" w:rsidRDefault="000D4600" w:rsidP="000D4600">
            <w:pPr>
              <w:widowControl w:val="0"/>
              <w:tabs>
                <w:tab w:val="decimal" w:leader="dot" w:pos="205"/>
              </w:tabs>
              <w:autoSpaceDE w:val="0"/>
              <w:autoSpaceDN w:val="0"/>
              <w:adjustRightInd w:val="0"/>
            </w:pPr>
          </w:p>
        </w:tc>
        <w:tc>
          <w:tcPr>
            <w:tcW w:w="1779" w:type="dxa"/>
            <w:tcBorders>
              <w:top w:val="nil"/>
              <w:left w:val="nil"/>
              <w:bottom w:val="nil"/>
              <w:right w:val="nil"/>
            </w:tcBorders>
            <w:vAlign w:val="center"/>
          </w:tcPr>
          <w:p w14:paraId="22AC7D05" w14:textId="77777777" w:rsidR="000D4600" w:rsidRPr="00DD00AF" w:rsidRDefault="000D4600" w:rsidP="000D4600">
            <w:pPr>
              <w:widowControl w:val="0"/>
              <w:tabs>
                <w:tab w:val="decimal" w:leader="dot" w:pos="267"/>
              </w:tabs>
              <w:autoSpaceDE w:val="0"/>
              <w:autoSpaceDN w:val="0"/>
              <w:adjustRightInd w:val="0"/>
            </w:pPr>
            <w:r w:rsidRPr="00DD00AF">
              <w:t>95% CI[.40,.77]</w:t>
            </w:r>
          </w:p>
        </w:tc>
      </w:tr>
      <w:tr w:rsidR="000D4600" w:rsidRPr="00DD00AF" w14:paraId="76B8BAB6" w14:textId="77777777" w:rsidTr="00C17F05">
        <w:tc>
          <w:tcPr>
            <w:tcW w:w="1368" w:type="dxa"/>
            <w:tcBorders>
              <w:top w:val="nil"/>
              <w:left w:val="nil"/>
              <w:bottom w:val="single" w:sz="6" w:space="0" w:color="auto"/>
              <w:right w:val="nil"/>
            </w:tcBorders>
            <w:vAlign w:val="center"/>
          </w:tcPr>
          <w:p w14:paraId="439E7117" w14:textId="77777777" w:rsidR="000D4600" w:rsidRPr="00DD00AF" w:rsidRDefault="000D4600" w:rsidP="000D4600">
            <w:pPr>
              <w:widowControl w:val="0"/>
              <w:autoSpaceDE w:val="0"/>
              <w:autoSpaceDN w:val="0"/>
              <w:adjustRightInd w:val="0"/>
              <w:jc w:val="right"/>
            </w:pPr>
          </w:p>
        </w:tc>
        <w:tc>
          <w:tcPr>
            <w:tcW w:w="1368" w:type="dxa"/>
            <w:tcBorders>
              <w:top w:val="nil"/>
              <w:left w:val="nil"/>
              <w:bottom w:val="single" w:sz="6" w:space="0" w:color="auto"/>
              <w:right w:val="nil"/>
            </w:tcBorders>
            <w:vAlign w:val="center"/>
          </w:tcPr>
          <w:p w14:paraId="30655274" w14:textId="77777777" w:rsidR="000D4600" w:rsidRPr="00DD00AF" w:rsidRDefault="000D4600" w:rsidP="000D4600">
            <w:pPr>
              <w:widowControl w:val="0"/>
              <w:tabs>
                <w:tab w:val="decimal" w:leader="dot" w:pos="547"/>
              </w:tabs>
              <w:autoSpaceDE w:val="0"/>
              <w:autoSpaceDN w:val="0"/>
              <w:adjustRightInd w:val="0"/>
            </w:pPr>
          </w:p>
        </w:tc>
        <w:tc>
          <w:tcPr>
            <w:tcW w:w="1846" w:type="dxa"/>
            <w:tcBorders>
              <w:top w:val="nil"/>
              <w:left w:val="nil"/>
              <w:bottom w:val="single" w:sz="6" w:space="0" w:color="auto"/>
              <w:right w:val="nil"/>
            </w:tcBorders>
            <w:vAlign w:val="center"/>
          </w:tcPr>
          <w:p w14:paraId="3A18F07A" w14:textId="77777777" w:rsidR="000D4600" w:rsidRPr="00DD00AF" w:rsidRDefault="000D4600" w:rsidP="000D4600">
            <w:pPr>
              <w:widowControl w:val="0"/>
              <w:tabs>
                <w:tab w:val="decimal" w:leader="dot" w:pos="277"/>
              </w:tabs>
              <w:autoSpaceDE w:val="0"/>
              <w:autoSpaceDN w:val="0"/>
              <w:adjustRightInd w:val="0"/>
            </w:pPr>
          </w:p>
        </w:tc>
        <w:tc>
          <w:tcPr>
            <w:tcW w:w="864" w:type="dxa"/>
            <w:tcBorders>
              <w:top w:val="nil"/>
              <w:left w:val="nil"/>
              <w:bottom w:val="single" w:sz="6" w:space="0" w:color="auto"/>
              <w:right w:val="nil"/>
            </w:tcBorders>
            <w:vAlign w:val="center"/>
          </w:tcPr>
          <w:p w14:paraId="69CE44F8" w14:textId="77777777" w:rsidR="000D4600" w:rsidRPr="00DD00AF" w:rsidRDefault="000D4600" w:rsidP="000D4600">
            <w:pPr>
              <w:widowControl w:val="0"/>
              <w:tabs>
                <w:tab w:val="decimal" w:leader="dot" w:pos="130"/>
              </w:tabs>
              <w:autoSpaceDE w:val="0"/>
              <w:autoSpaceDN w:val="0"/>
              <w:adjustRightInd w:val="0"/>
            </w:pPr>
          </w:p>
        </w:tc>
        <w:tc>
          <w:tcPr>
            <w:tcW w:w="1368" w:type="dxa"/>
            <w:tcBorders>
              <w:top w:val="nil"/>
              <w:left w:val="nil"/>
              <w:bottom w:val="single" w:sz="6" w:space="0" w:color="auto"/>
              <w:right w:val="nil"/>
            </w:tcBorders>
            <w:vAlign w:val="center"/>
          </w:tcPr>
          <w:p w14:paraId="2938D754" w14:textId="77777777" w:rsidR="000D4600" w:rsidRPr="00DD00AF" w:rsidRDefault="000D4600" w:rsidP="000D4600">
            <w:pPr>
              <w:widowControl w:val="0"/>
              <w:tabs>
                <w:tab w:val="decimal" w:leader="dot" w:pos="205"/>
              </w:tabs>
              <w:autoSpaceDE w:val="0"/>
              <w:autoSpaceDN w:val="0"/>
              <w:adjustRightInd w:val="0"/>
            </w:pPr>
          </w:p>
        </w:tc>
        <w:tc>
          <w:tcPr>
            <w:tcW w:w="1779" w:type="dxa"/>
            <w:tcBorders>
              <w:top w:val="nil"/>
              <w:left w:val="nil"/>
              <w:bottom w:val="single" w:sz="6" w:space="0" w:color="auto"/>
              <w:right w:val="nil"/>
            </w:tcBorders>
            <w:vAlign w:val="center"/>
          </w:tcPr>
          <w:p w14:paraId="04A98750" w14:textId="77777777" w:rsidR="000D4600" w:rsidRPr="00DD00AF" w:rsidRDefault="000D4600" w:rsidP="000D4600">
            <w:pPr>
              <w:widowControl w:val="0"/>
              <w:tabs>
                <w:tab w:val="decimal" w:leader="dot" w:pos="267"/>
              </w:tabs>
              <w:autoSpaceDE w:val="0"/>
              <w:autoSpaceDN w:val="0"/>
              <w:adjustRightInd w:val="0"/>
            </w:pPr>
          </w:p>
        </w:tc>
      </w:tr>
    </w:tbl>
    <w:p w14:paraId="50442181" w14:textId="08F40BBC" w:rsidR="000652A7" w:rsidRPr="00DD00AF" w:rsidRDefault="000652A7" w:rsidP="000652A7">
      <w:pPr>
        <w:widowControl w:val="0"/>
        <w:autoSpaceDE w:val="0"/>
        <w:autoSpaceDN w:val="0"/>
        <w:adjustRightInd w:val="0"/>
        <w:rPr>
          <w:sz w:val="20"/>
          <w:szCs w:val="20"/>
        </w:rPr>
      </w:pPr>
      <w:bookmarkStart w:id="104" w:name="_Hlk110118275"/>
      <w:r w:rsidRPr="00DD00AF">
        <w:rPr>
          <w:i/>
          <w:iCs/>
          <w:sz w:val="20"/>
          <w:szCs w:val="20"/>
        </w:rPr>
        <w:t>Note.</w:t>
      </w:r>
      <w:r w:rsidRPr="00DD00AF">
        <w:rPr>
          <w:sz w:val="20"/>
          <w:szCs w:val="20"/>
        </w:rPr>
        <w:t xml:space="preserve"> A significant </w:t>
      </w:r>
      <w:r w:rsidRPr="00DD00AF">
        <w:rPr>
          <w:i/>
          <w:iCs/>
          <w:sz w:val="20"/>
          <w:szCs w:val="20"/>
        </w:rPr>
        <w:t>b</w:t>
      </w:r>
      <w:r w:rsidRPr="00DD00AF">
        <w:rPr>
          <w:sz w:val="20"/>
          <w:szCs w:val="20"/>
        </w:rPr>
        <w:t xml:space="preserve">-weight indicates the semi-partial correlation is also significant. </w:t>
      </w:r>
      <w:r w:rsidRPr="00DD00AF">
        <w:rPr>
          <w:i/>
          <w:iCs/>
          <w:sz w:val="20"/>
          <w:szCs w:val="20"/>
        </w:rPr>
        <w:t>b</w:t>
      </w:r>
      <w:r w:rsidRPr="00DD00AF">
        <w:rPr>
          <w:sz w:val="20"/>
          <w:szCs w:val="20"/>
        </w:rPr>
        <w:t xml:space="preserve"> represents unstandardized regression weights. </w:t>
      </w:r>
      <w:r w:rsidR="00310878" w:rsidRPr="00DD00AF">
        <w:rPr>
          <w:i/>
          <w:iCs/>
          <w:sz w:val="20"/>
          <w:szCs w:val="20"/>
        </w:rPr>
        <w:t>se</w:t>
      </w:r>
      <w:r w:rsidRPr="00DD00AF">
        <w:rPr>
          <w:sz w:val="20"/>
          <w:szCs w:val="20"/>
        </w:rPr>
        <w:t xml:space="preserve"> represents the </w:t>
      </w:r>
      <w:r w:rsidR="00310878" w:rsidRPr="00DD00AF">
        <w:rPr>
          <w:sz w:val="20"/>
          <w:szCs w:val="20"/>
        </w:rPr>
        <w:t>standard error</w:t>
      </w:r>
      <w:r w:rsidRPr="00DD00AF">
        <w:rPr>
          <w:sz w:val="20"/>
          <w:szCs w:val="20"/>
        </w:rPr>
        <w:t xml:space="preserve">. </w:t>
      </w:r>
      <w:r w:rsidRPr="00DD00AF">
        <w:rPr>
          <w:i/>
          <w:iCs/>
          <w:sz w:val="20"/>
          <w:szCs w:val="20"/>
        </w:rPr>
        <w:t>LL</w:t>
      </w:r>
      <w:r w:rsidRPr="00DD00AF">
        <w:rPr>
          <w:sz w:val="20"/>
          <w:szCs w:val="20"/>
        </w:rPr>
        <w:t xml:space="preserve"> and </w:t>
      </w:r>
      <w:r w:rsidRPr="00DD00AF">
        <w:rPr>
          <w:i/>
          <w:iCs/>
          <w:sz w:val="20"/>
          <w:szCs w:val="20"/>
        </w:rPr>
        <w:t>UL</w:t>
      </w:r>
      <w:r w:rsidRPr="00DD00AF">
        <w:rPr>
          <w:sz w:val="20"/>
          <w:szCs w:val="20"/>
        </w:rPr>
        <w:t xml:space="preserve"> indicate the lower and upper limits of a confidence interval, respectively.</w:t>
      </w:r>
      <w:r w:rsidR="00310878" w:rsidRPr="00DD00AF">
        <w:rPr>
          <w:sz w:val="20"/>
          <w:szCs w:val="20"/>
        </w:rPr>
        <w:t xml:space="preserve"> </w:t>
      </w:r>
      <w:r w:rsidRPr="00DD00AF">
        <w:rPr>
          <w:sz w:val="20"/>
          <w:szCs w:val="20"/>
        </w:rPr>
        <w:br/>
        <w:t>* indicates p &lt; .05. ** indicates p &lt; .01.</w:t>
      </w:r>
    </w:p>
    <w:bookmarkEnd w:id="104"/>
    <w:p w14:paraId="74B391B4" w14:textId="77777777" w:rsidR="003E7283" w:rsidRPr="00DD00AF" w:rsidRDefault="003E7283" w:rsidP="00576050">
      <w:pPr>
        <w:spacing w:line="480" w:lineRule="auto"/>
        <w:rPr>
          <w:lang w:eastAsia="ko-KR"/>
        </w:rPr>
      </w:pPr>
    </w:p>
    <w:p w14:paraId="00F6C225" w14:textId="7676E88B" w:rsidR="001778FA" w:rsidRPr="00DD00AF" w:rsidRDefault="00131569" w:rsidP="000133DA">
      <w:pPr>
        <w:spacing w:line="480" w:lineRule="auto"/>
        <w:ind w:firstLine="720"/>
        <w:rPr>
          <w:lang w:eastAsia="ko-KR"/>
        </w:rPr>
      </w:pPr>
      <w:r w:rsidRPr="00DD00AF">
        <w:rPr>
          <w:i/>
          <w:iCs/>
          <w:lang w:eastAsia="ko-KR"/>
        </w:rPr>
        <w:t>REGYTH</w:t>
      </w:r>
      <w:r w:rsidR="00C35442" w:rsidRPr="00DD00AF">
        <w:rPr>
          <w:b/>
          <w:bCs/>
          <w:i/>
          <w:iCs/>
          <w:lang w:eastAsia="ko-KR"/>
        </w:rPr>
        <w:t>.</w:t>
      </w:r>
      <w:r w:rsidR="00C35442" w:rsidRPr="00DD00AF">
        <w:rPr>
          <w:b/>
          <w:bCs/>
          <w:lang w:eastAsia="ko-KR"/>
        </w:rPr>
        <w:t xml:space="preserve"> </w:t>
      </w:r>
      <w:r w:rsidR="002833C9" w:rsidRPr="00DD00AF">
        <w:rPr>
          <w:lang w:eastAsia="ko-KR"/>
        </w:rPr>
        <w:t xml:space="preserve">Furthermore, </w:t>
      </w:r>
      <w:r w:rsidRPr="00DD00AF">
        <w:rPr>
          <w:lang w:eastAsia="ko-KR"/>
        </w:rPr>
        <w:t>REGYTH</w:t>
      </w:r>
      <w:r w:rsidR="002833C9" w:rsidRPr="00DD00AF">
        <w:rPr>
          <w:lang w:eastAsia="ko-KR"/>
        </w:rPr>
        <w:t xml:space="preserve"> also showed undesirable </w:t>
      </w:r>
      <w:r w:rsidR="002833C9" w:rsidRPr="00DD00AF">
        <w:t>Type Ⅰ error</w:t>
      </w:r>
      <w:r w:rsidR="002833C9" w:rsidRPr="00DD00AF">
        <w:rPr>
          <w:lang w:eastAsia="ko-KR"/>
        </w:rPr>
        <w:t xml:space="preserve"> rate (</w:t>
      </w:r>
      <w:r w:rsidR="0067006B" w:rsidRPr="00DD00AF">
        <w:rPr>
          <w:lang w:eastAsia="ko-KR"/>
        </w:rPr>
        <w:t>T</w:t>
      </w:r>
      <w:r w:rsidR="002833C9" w:rsidRPr="00DD00AF">
        <w:rPr>
          <w:lang w:eastAsia="ko-KR"/>
        </w:rPr>
        <w:t xml:space="preserve">able </w:t>
      </w:r>
      <w:r w:rsidR="000D2B97" w:rsidRPr="00DD00AF">
        <w:rPr>
          <w:lang w:eastAsia="ko-KR"/>
        </w:rPr>
        <w:t>9</w:t>
      </w:r>
      <w:r w:rsidR="002833C9" w:rsidRPr="00DD00AF">
        <w:rPr>
          <w:lang w:eastAsia="ko-KR"/>
        </w:rPr>
        <w:t>)</w:t>
      </w:r>
      <w:r w:rsidR="007E0D69" w:rsidRPr="00DD00AF">
        <w:t xml:space="preserve"> up to 25%</w:t>
      </w:r>
      <w:r w:rsidR="00BD3EBE" w:rsidRPr="00DD00AF">
        <w:rPr>
          <w:lang w:eastAsia="ko-KR"/>
        </w:rPr>
        <w:t>.</w:t>
      </w:r>
      <w:r w:rsidR="000A0661" w:rsidRPr="00DD00AF">
        <w:rPr>
          <w:lang w:eastAsia="ko-KR"/>
        </w:rPr>
        <w:t xml:space="preserve"> </w:t>
      </w:r>
      <w:r w:rsidR="008E4A04" w:rsidRPr="00DD00AF">
        <w:rPr>
          <w:lang w:eastAsia="ko-KR"/>
        </w:rPr>
        <w:t xml:space="preserve">Table </w:t>
      </w:r>
      <w:r w:rsidR="000D2B97" w:rsidRPr="00DD00AF">
        <w:rPr>
          <w:lang w:eastAsia="ko-KR"/>
        </w:rPr>
        <w:t>9</w:t>
      </w:r>
      <w:r w:rsidR="008E4A04" w:rsidRPr="00DD00AF">
        <w:rPr>
          <w:lang w:eastAsia="ko-KR"/>
        </w:rPr>
        <w:t xml:space="preserve"> presents the </w:t>
      </w:r>
      <w:r w:rsidR="00FC08C4" w:rsidRPr="00DD00AF">
        <w:rPr>
          <w:lang w:eastAsia="ko-KR"/>
        </w:rPr>
        <w:t>conditions</w:t>
      </w:r>
      <w:r w:rsidR="008E4A04" w:rsidRPr="00DD00AF">
        <w:rPr>
          <w:lang w:eastAsia="ko-KR"/>
        </w:rPr>
        <w:t xml:space="preserve"> where </w:t>
      </w:r>
      <w:r w:rsidR="008E4A04" w:rsidRPr="00DD00AF">
        <w:t>Type Ⅰ error</w:t>
      </w:r>
      <w:r w:rsidR="008E4A04" w:rsidRPr="00DD00AF">
        <w:rPr>
          <w:lang w:eastAsia="ko-KR"/>
        </w:rPr>
        <w:t xml:space="preserve"> rate of interaction effect in </w:t>
      </w:r>
      <w:r w:rsidRPr="00DD00AF">
        <w:rPr>
          <w:lang w:eastAsia="ko-KR"/>
        </w:rPr>
        <w:t>REGYTH</w:t>
      </w:r>
      <w:r w:rsidR="008E4A04" w:rsidRPr="00DD00AF">
        <w:rPr>
          <w:lang w:eastAsia="ko-KR"/>
        </w:rPr>
        <w:t xml:space="preserve"> </w:t>
      </w:r>
      <w:r w:rsidR="00CA2A2B" w:rsidRPr="00DD00AF">
        <w:rPr>
          <w:lang w:eastAsia="ko-KR"/>
        </w:rPr>
        <w:t>were</w:t>
      </w:r>
      <w:r w:rsidR="008E4A04" w:rsidRPr="00DD00AF">
        <w:rPr>
          <w:lang w:eastAsia="ko-KR"/>
        </w:rPr>
        <w:t xml:space="preserve"> below 2.5% or above 7.5%</w:t>
      </w:r>
      <w:r w:rsidR="00236A6B" w:rsidRPr="00DD00AF">
        <w:rPr>
          <w:lang w:eastAsia="ko-KR"/>
        </w:rPr>
        <w:t xml:space="preserve">. </w:t>
      </w:r>
      <w:r w:rsidR="00CB6D7D" w:rsidRPr="00DD00AF">
        <w:rPr>
          <w:lang w:eastAsia="ko-KR"/>
        </w:rPr>
        <w:t>Figure 2 shows the relationship</w:t>
      </w:r>
      <w:r w:rsidR="00EE40D0" w:rsidRPr="00DD00AF">
        <w:rPr>
          <w:lang w:eastAsia="ko-KR"/>
        </w:rPr>
        <w:t xml:space="preserve"> between conditions</w:t>
      </w:r>
      <w:r w:rsidR="00433659" w:rsidRPr="00DD00AF">
        <w:rPr>
          <w:lang w:eastAsia="ko-KR"/>
        </w:rPr>
        <w:t xml:space="preserve"> (CN, beta2, and ICC)</w:t>
      </w:r>
      <w:r w:rsidR="00EE40D0" w:rsidRPr="00DD00AF">
        <w:rPr>
          <w:lang w:eastAsia="ko-KR"/>
        </w:rPr>
        <w:t xml:space="preserve"> and Type </w:t>
      </w:r>
      <w:r w:rsidR="00C35442" w:rsidRPr="00DD00AF">
        <w:t>Ⅰ</w:t>
      </w:r>
      <w:r w:rsidR="00EE40D0" w:rsidRPr="00DD00AF">
        <w:rPr>
          <w:lang w:eastAsia="ko-KR"/>
        </w:rPr>
        <w:t xml:space="preserve"> error rate of interaction term in </w:t>
      </w:r>
      <w:r w:rsidRPr="00DD00AF">
        <w:rPr>
          <w:lang w:eastAsia="ko-KR"/>
        </w:rPr>
        <w:t>REGYTH</w:t>
      </w:r>
      <w:r w:rsidR="007E0D69" w:rsidRPr="00DD00AF">
        <w:rPr>
          <w:lang w:eastAsia="ko-KR"/>
        </w:rPr>
        <w:t>.</w:t>
      </w:r>
    </w:p>
    <w:p w14:paraId="49A61333" w14:textId="77777777" w:rsidR="0009182B" w:rsidRPr="00DD00AF" w:rsidRDefault="0009182B">
      <w:pPr>
        <w:rPr>
          <w:lang w:eastAsia="ko-KR"/>
        </w:rPr>
      </w:pPr>
      <w:bookmarkStart w:id="105" w:name="_Toc109812974"/>
      <w:r w:rsidRPr="00DD00AF">
        <w:rPr>
          <w:b/>
          <w:iCs/>
          <w:lang w:eastAsia="ko-KR"/>
        </w:rPr>
        <w:br w:type="page"/>
      </w:r>
    </w:p>
    <w:p w14:paraId="60A39143" w14:textId="4B42C66C" w:rsidR="00FA65F4" w:rsidRPr="00DD00AF" w:rsidRDefault="00FA65F4" w:rsidP="008C1042">
      <w:pPr>
        <w:pStyle w:val="af1"/>
      </w:pPr>
      <w:r w:rsidRPr="00DD00AF">
        <w:lastRenderedPageBreak/>
        <w:t xml:space="preserve">Table </w:t>
      </w:r>
      <w:fldSimple w:instr=" SEQ Table \* ARABIC ">
        <w:r w:rsidR="000A2B30">
          <w:rPr>
            <w:noProof/>
          </w:rPr>
          <w:t>9</w:t>
        </w:r>
        <w:bookmarkEnd w:id="105"/>
      </w:fldSimple>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6"/>
        <w:gridCol w:w="1276"/>
        <w:gridCol w:w="1417"/>
        <w:gridCol w:w="1276"/>
        <w:gridCol w:w="1134"/>
        <w:gridCol w:w="486"/>
        <w:gridCol w:w="494"/>
      </w:tblGrid>
      <w:tr w:rsidR="00AA39CE" w:rsidRPr="00DD00AF" w14:paraId="35496945" w14:textId="77777777" w:rsidTr="00FA65F4">
        <w:trPr>
          <w:trHeight w:val="288"/>
        </w:trPr>
        <w:tc>
          <w:tcPr>
            <w:tcW w:w="8630" w:type="dxa"/>
            <w:gridSpan w:val="8"/>
            <w:tcBorders>
              <w:top w:val="nil"/>
              <w:bottom w:val="single" w:sz="4" w:space="0" w:color="auto"/>
            </w:tcBorders>
            <w:noWrap/>
          </w:tcPr>
          <w:p w14:paraId="2FA0577F" w14:textId="7953796E" w:rsidR="00AA39CE" w:rsidRPr="00DD00AF" w:rsidRDefault="00AA39CE" w:rsidP="00FA65F4">
            <w:pPr>
              <w:spacing w:line="480" w:lineRule="auto"/>
              <w:rPr>
                <w:i/>
                <w:iCs/>
              </w:rPr>
            </w:pPr>
            <w:r w:rsidRPr="00DD00AF">
              <w:rPr>
                <w:i/>
                <w:iCs/>
                <w:lang w:eastAsia="ko-KR"/>
              </w:rPr>
              <w:t xml:space="preserve">Type </w:t>
            </w:r>
            <w:r w:rsidRPr="00DD00AF">
              <w:rPr>
                <w:i/>
                <w:iCs/>
              </w:rPr>
              <w:t xml:space="preserve">Ⅰ error rate of interaction effect in </w:t>
            </w:r>
            <w:r w:rsidR="00131569" w:rsidRPr="00DD00AF">
              <w:rPr>
                <w:i/>
                <w:iCs/>
              </w:rPr>
              <w:t>REGYTH</w:t>
            </w:r>
          </w:p>
        </w:tc>
      </w:tr>
      <w:tr w:rsidR="00AA39CE" w:rsidRPr="00DD00AF" w14:paraId="3D7BE9E3" w14:textId="77777777" w:rsidTr="00FA65F4">
        <w:trPr>
          <w:trHeight w:val="288"/>
        </w:trPr>
        <w:tc>
          <w:tcPr>
            <w:tcW w:w="2547" w:type="dxa"/>
            <w:gridSpan w:val="2"/>
            <w:tcBorders>
              <w:top w:val="single" w:sz="4" w:space="0" w:color="auto"/>
              <w:bottom w:val="single" w:sz="4" w:space="0" w:color="auto"/>
            </w:tcBorders>
            <w:noWrap/>
          </w:tcPr>
          <w:p w14:paraId="18AD8BD9" w14:textId="5199CB5F" w:rsidR="00AA39CE" w:rsidRPr="00DD00AF" w:rsidRDefault="00AA39CE" w:rsidP="00AA39CE">
            <w:pPr>
              <w:jc w:val="center"/>
              <w:rPr>
                <w:lang w:eastAsia="ko-KR"/>
              </w:rPr>
            </w:pPr>
            <w:r w:rsidRPr="00DD00AF">
              <w:rPr>
                <w:lang w:eastAsia="ko-KR"/>
              </w:rPr>
              <w:t>Type 1 error rate (%)</w:t>
            </w:r>
          </w:p>
        </w:tc>
        <w:tc>
          <w:tcPr>
            <w:tcW w:w="2693" w:type="dxa"/>
            <w:gridSpan w:val="2"/>
            <w:tcBorders>
              <w:top w:val="single" w:sz="4" w:space="0" w:color="auto"/>
              <w:bottom w:val="single" w:sz="4" w:space="0" w:color="auto"/>
            </w:tcBorders>
            <w:noWrap/>
          </w:tcPr>
          <w:p w14:paraId="672FB26D" w14:textId="636C5F1D" w:rsidR="00AA39CE" w:rsidRPr="00DD00AF" w:rsidRDefault="00AA39CE" w:rsidP="00AA39CE">
            <w:pPr>
              <w:jc w:val="center"/>
              <w:rPr>
                <w:lang w:eastAsia="ko-KR"/>
              </w:rPr>
            </w:pPr>
            <w:r w:rsidRPr="00DD00AF">
              <w:rPr>
                <w:lang w:eastAsia="ko-KR"/>
              </w:rPr>
              <w:t xml:space="preserve">Mean of estimation </w:t>
            </w:r>
          </w:p>
        </w:tc>
        <w:tc>
          <w:tcPr>
            <w:tcW w:w="3390" w:type="dxa"/>
            <w:gridSpan w:val="4"/>
            <w:tcBorders>
              <w:top w:val="single" w:sz="4" w:space="0" w:color="auto"/>
              <w:bottom w:val="single" w:sz="4" w:space="0" w:color="auto"/>
            </w:tcBorders>
            <w:noWrap/>
          </w:tcPr>
          <w:p w14:paraId="4452F488" w14:textId="4CD82713" w:rsidR="00AA39CE" w:rsidRPr="00DD00AF" w:rsidRDefault="00706F16" w:rsidP="00AA39CE">
            <w:pPr>
              <w:jc w:val="center"/>
              <w:rPr>
                <w:lang w:eastAsia="ko-KR"/>
              </w:rPr>
            </w:pPr>
            <w:r w:rsidRPr="00DD00AF">
              <w:rPr>
                <w:lang w:eastAsia="ko-KR"/>
              </w:rPr>
              <w:t>C</w:t>
            </w:r>
            <w:r w:rsidR="00AA39CE" w:rsidRPr="00DD00AF">
              <w:rPr>
                <w:lang w:eastAsia="ko-KR"/>
              </w:rPr>
              <w:t xml:space="preserve">ondition </w:t>
            </w:r>
          </w:p>
        </w:tc>
      </w:tr>
      <w:tr w:rsidR="00AA39CE" w:rsidRPr="00DD00AF" w14:paraId="67ECAB65" w14:textId="77777777" w:rsidTr="00FA65F4">
        <w:trPr>
          <w:trHeight w:val="288"/>
        </w:trPr>
        <w:tc>
          <w:tcPr>
            <w:tcW w:w="1271" w:type="dxa"/>
            <w:tcBorders>
              <w:top w:val="single" w:sz="4" w:space="0" w:color="auto"/>
              <w:bottom w:val="single" w:sz="4" w:space="0" w:color="auto"/>
            </w:tcBorders>
            <w:noWrap/>
            <w:hideMark/>
          </w:tcPr>
          <w:p w14:paraId="27D2CB6C" w14:textId="24EC93D9" w:rsidR="00CF2863" w:rsidRPr="00DD00AF" w:rsidRDefault="00000000" w:rsidP="00AA39CE">
            <w:pPr>
              <w:jc w:val="cente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r>
                      <w:rPr>
                        <w:rFonts w:ascii="Cambria Math" w:hAnsi="Cambria Math"/>
                        <w:sz w:val="22"/>
                        <w:szCs w:val="22"/>
                      </w:rPr>
                      <m:t>G</m:t>
                    </m:r>
                  </m:e>
                  <m:sub>
                    <m:r>
                      <w:rPr>
                        <w:rFonts w:ascii="Cambria Math" w:hAnsi="Cambria Math"/>
                        <w:sz w:val="22"/>
                        <w:szCs w:val="22"/>
                      </w:rPr>
                      <m:t>2j</m:t>
                    </m:r>
                  </m:sub>
                </m:sSub>
              </m:oMath>
            </m:oMathPara>
          </w:p>
        </w:tc>
        <w:tc>
          <w:tcPr>
            <w:tcW w:w="1276" w:type="dxa"/>
            <w:tcBorders>
              <w:top w:val="single" w:sz="4" w:space="0" w:color="auto"/>
              <w:bottom w:val="single" w:sz="4" w:space="0" w:color="auto"/>
            </w:tcBorders>
            <w:noWrap/>
            <w:hideMark/>
          </w:tcPr>
          <w:p w14:paraId="5CD2BD0F" w14:textId="1B085976" w:rsidR="00CF2863" w:rsidRPr="00DD00AF" w:rsidRDefault="00000000" w:rsidP="00AA39CE">
            <w:pPr>
              <w:jc w:val="cente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r>
                      <w:rPr>
                        <w:rFonts w:ascii="Cambria Math" w:hAnsi="Cambria Math"/>
                        <w:sz w:val="22"/>
                        <w:szCs w:val="22"/>
                      </w:rPr>
                      <m:t>G</m:t>
                    </m:r>
                  </m:e>
                  <m:sub>
                    <m:r>
                      <w:rPr>
                        <w:rFonts w:ascii="Cambria Math" w:hAnsi="Cambria Math"/>
                        <w:sz w:val="22"/>
                        <w:szCs w:val="22"/>
                      </w:rPr>
                      <m:t>2j</m:t>
                    </m:r>
                  </m:sub>
                </m:sSub>
              </m:oMath>
            </m:oMathPara>
          </w:p>
        </w:tc>
        <w:tc>
          <w:tcPr>
            <w:tcW w:w="1276" w:type="dxa"/>
            <w:tcBorders>
              <w:top w:val="single" w:sz="4" w:space="0" w:color="auto"/>
              <w:bottom w:val="single" w:sz="4" w:space="0" w:color="auto"/>
            </w:tcBorders>
            <w:noWrap/>
            <w:hideMark/>
          </w:tcPr>
          <w:p w14:paraId="1BABC596" w14:textId="3B9EC586" w:rsidR="00CF2863" w:rsidRPr="00DD00AF" w:rsidRDefault="00000000" w:rsidP="00AA39CE">
            <w:pPr>
              <w:jc w:val="cente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r>
                      <w:rPr>
                        <w:rFonts w:ascii="Cambria Math" w:hAnsi="Cambria Math"/>
                        <w:sz w:val="22"/>
                        <w:szCs w:val="22"/>
                      </w:rPr>
                      <m:t>G</m:t>
                    </m:r>
                  </m:e>
                  <m:sub>
                    <m:r>
                      <w:rPr>
                        <w:rFonts w:ascii="Cambria Math" w:hAnsi="Cambria Math"/>
                        <w:sz w:val="22"/>
                        <w:szCs w:val="22"/>
                      </w:rPr>
                      <m:t>2j</m:t>
                    </m:r>
                  </m:sub>
                </m:sSub>
              </m:oMath>
            </m:oMathPara>
          </w:p>
        </w:tc>
        <w:tc>
          <w:tcPr>
            <w:tcW w:w="1417" w:type="dxa"/>
            <w:tcBorders>
              <w:top w:val="single" w:sz="4" w:space="0" w:color="auto"/>
              <w:bottom w:val="single" w:sz="4" w:space="0" w:color="auto"/>
            </w:tcBorders>
            <w:noWrap/>
            <w:hideMark/>
          </w:tcPr>
          <w:p w14:paraId="27C7DCDE" w14:textId="069D0873" w:rsidR="00CF2863" w:rsidRPr="00DD00AF" w:rsidRDefault="00000000" w:rsidP="00AA39CE">
            <w:pPr>
              <w:jc w:val="center"/>
            </w:pPr>
            <m:oMathPara>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r>
                          <m:rPr>
                            <m:nor/>
                          </m:rPr>
                          <w:rPr>
                            <w:rFonts w:ascii="Cambria Math" w:hAnsi="Cambria Math" w:hint="eastAsia"/>
                            <w:sz w:val="22"/>
                            <w:szCs w:val="22"/>
                          </w:rPr>
                          <m:t>Δ</m:t>
                        </m:r>
                      </m:sub>
                    </m:sSub>
                    <m:r>
                      <w:rPr>
                        <w:rFonts w:ascii="Cambria Math" w:hAnsi="Cambria Math"/>
                        <w:sz w:val="22"/>
                        <w:szCs w:val="22"/>
                      </w:rPr>
                      <m:t>G</m:t>
                    </m:r>
                  </m:e>
                  <m:sub>
                    <m:r>
                      <w:rPr>
                        <w:rFonts w:ascii="Cambria Math" w:hAnsi="Cambria Math"/>
                        <w:sz w:val="22"/>
                        <w:szCs w:val="22"/>
                      </w:rPr>
                      <m:t>2j</m:t>
                    </m:r>
                  </m:sub>
                </m:sSub>
              </m:oMath>
            </m:oMathPara>
          </w:p>
        </w:tc>
        <w:tc>
          <w:tcPr>
            <w:tcW w:w="1276" w:type="dxa"/>
            <w:tcBorders>
              <w:top w:val="single" w:sz="4" w:space="0" w:color="auto"/>
              <w:bottom w:val="single" w:sz="4" w:space="0" w:color="auto"/>
            </w:tcBorders>
            <w:noWrap/>
            <w:hideMark/>
          </w:tcPr>
          <w:p w14:paraId="3970EE2A" w14:textId="77777777" w:rsidR="00CF2863" w:rsidRPr="00DD00AF" w:rsidRDefault="00CF2863" w:rsidP="00AA39CE">
            <w:pPr>
              <w:jc w:val="center"/>
            </w:pPr>
            <w:r w:rsidRPr="00DD00AF">
              <w:t>CN</w:t>
            </w:r>
          </w:p>
        </w:tc>
        <w:tc>
          <w:tcPr>
            <w:tcW w:w="1134" w:type="dxa"/>
            <w:tcBorders>
              <w:top w:val="single" w:sz="4" w:space="0" w:color="auto"/>
              <w:bottom w:val="single" w:sz="4" w:space="0" w:color="auto"/>
            </w:tcBorders>
            <w:noWrap/>
            <w:hideMark/>
          </w:tcPr>
          <w:p w14:paraId="3C6D9FF8" w14:textId="77777777" w:rsidR="00CF2863" w:rsidRPr="00DD00AF" w:rsidRDefault="00CF2863" w:rsidP="00AA39CE">
            <w:pPr>
              <w:jc w:val="center"/>
            </w:pPr>
            <w:r w:rsidRPr="00DD00AF">
              <w:t>beta2</w:t>
            </w:r>
          </w:p>
        </w:tc>
        <w:tc>
          <w:tcPr>
            <w:tcW w:w="980" w:type="dxa"/>
            <w:gridSpan w:val="2"/>
            <w:tcBorders>
              <w:top w:val="single" w:sz="4" w:space="0" w:color="auto"/>
              <w:bottom w:val="single" w:sz="4" w:space="0" w:color="auto"/>
            </w:tcBorders>
            <w:noWrap/>
            <w:hideMark/>
          </w:tcPr>
          <w:p w14:paraId="549EB759" w14:textId="77777777" w:rsidR="00CF2863" w:rsidRPr="00DD00AF" w:rsidRDefault="00CF2863" w:rsidP="00AA39CE">
            <w:pPr>
              <w:jc w:val="center"/>
            </w:pPr>
            <w:r w:rsidRPr="00DD00AF">
              <w:t>ICC</w:t>
            </w:r>
          </w:p>
        </w:tc>
      </w:tr>
      <w:tr w:rsidR="00AA39CE" w:rsidRPr="00DD00AF" w14:paraId="3FB6D4B7" w14:textId="77777777" w:rsidTr="00FA65F4">
        <w:trPr>
          <w:trHeight w:val="288"/>
        </w:trPr>
        <w:tc>
          <w:tcPr>
            <w:tcW w:w="1271" w:type="dxa"/>
            <w:tcBorders>
              <w:top w:val="single" w:sz="4" w:space="0" w:color="auto"/>
            </w:tcBorders>
            <w:noWrap/>
            <w:hideMark/>
          </w:tcPr>
          <w:p w14:paraId="72AFE411" w14:textId="77777777" w:rsidR="00CF2863" w:rsidRPr="00DD00AF" w:rsidRDefault="00CF2863" w:rsidP="00AA39CE">
            <w:pPr>
              <w:jc w:val="center"/>
            </w:pPr>
            <w:r w:rsidRPr="00DD00AF">
              <w:t>18.7</w:t>
            </w:r>
          </w:p>
        </w:tc>
        <w:tc>
          <w:tcPr>
            <w:tcW w:w="1276" w:type="dxa"/>
            <w:tcBorders>
              <w:top w:val="single" w:sz="4" w:space="0" w:color="auto"/>
            </w:tcBorders>
            <w:noWrap/>
            <w:hideMark/>
          </w:tcPr>
          <w:p w14:paraId="60CD47BA" w14:textId="77777777" w:rsidR="00CF2863" w:rsidRPr="00DD00AF" w:rsidRDefault="00CF2863" w:rsidP="00AA39CE">
            <w:pPr>
              <w:jc w:val="center"/>
            </w:pPr>
            <w:r w:rsidRPr="00DD00AF">
              <w:t>21.4</w:t>
            </w:r>
          </w:p>
        </w:tc>
        <w:tc>
          <w:tcPr>
            <w:tcW w:w="1276" w:type="dxa"/>
            <w:tcBorders>
              <w:top w:val="single" w:sz="4" w:space="0" w:color="auto"/>
            </w:tcBorders>
            <w:noWrap/>
            <w:hideMark/>
          </w:tcPr>
          <w:p w14:paraId="3E45859C" w14:textId="77777777" w:rsidR="00CF2863" w:rsidRPr="00DD00AF" w:rsidRDefault="00CF2863" w:rsidP="00AA39CE">
            <w:pPr>
              <w:jc w:val="center"/>
            </w:pPr>
            <w:r w:rsidRPr="00DD00AF">
              <w:t>0.02</w:t>
            </w:r>
          </w:p>
        </w:tc>
        <w:tc>
          <w:tcPr>
            <w:tcW w:w="1417" w:type="dxa"/>
            <w:tcBorders>
              <w:top w:val="single" w:sz="4" w:space="0" w:color="auto"/>
            </w:tcBorders>
            <w:noWrap/>
            <w:hideMark/>
          </w:tcPr>
          <w:p w14:paraId="0C237FC0" w14:textId="77777777" w:rsidR="00CF2863" w:rsidRPr="00DD00AF" w:rsidRDefault="00CF2863" w:rsidP="00AA39CE">
            <w:pPr>
              <w:jc w:val="center"/>
            </w:pPr>
            <w:r w:rsidRPr="00DD00AF">
              <w:t>0.02</w:t>
            </w:r>
          </w:p>
        </w:tc>
        <w:tc>
          <w:tcPr>
            <w:tcW w:w="1276" w:type="dxa"/>
            <w:tcBorders>
              <w:top w:val="single" w:sz="4" w:space="0" w:color="auto"/>
            </w:tcBorders>
            <w:noWrap/>
            <w:hideMark/>
          </w:tcPr>
          <w:p w14:paraId="48E8A691" w14:textId="77777777" w:rsidR="00CF2863" w:rsidRPr="00DD00AF" w:rsidRDefault="00CF2863" w:rsidP="00AA39CE">
            <w:pPr>
              <w:jc w:val="center"/>
            </w:pPr>
            <w:r w:rsidRPr="00DD00AF">
              <w:t>510</w:t>
            </w:r>
          </w:p>
        </w:tc>
        <w:tc>
          <w:tcPr>
            <w:tcW w:w="1134" w:type="dxa"/>
            <w:tcBorders>
              <w:top w:val="single" w:sz="4" w:space="0" w:color="auto"/>
            </w:tcBorders>
            <w:noWrap/>
            <w:hideMark/>
          </w:tcPr>
          <w:p w14:paraId="204ADCE6" w14:textId="77777777" w:rsidR="00CF2863" w:rsidRPr="00DD00AF" w:rsidRDefault="00CF2863" w:rsidP="00AA39CE">
            <w:pPr>
              <w:jc w:val="center"/>
            </w:pPr>
            <w:r w:rsidRPr="00DD00AF">
              <w:t>0.1</w:t>
            </w:r>
          </w:p>
        </w:tc>
        <w:tc>
          <w:tcPr>
            <w:tcW w:w="980" w:type="dxa"/>
            <w:gridSpan w:val="2"/>
            <w:tcBorders>
              <w:top w:val="single" w:sz="4" w:space="0" w:color="auto"/>
            </w:tcBorders>
            <w:noWrap/>
            <w:hideMark/>
          </w:tcPr>
          <w:p w14:paraId="73091D52" w14:textId="77777777" w:rsidR="00CF2863" w:rsidRPr="00DD00AF" w:rsidRDefault="00CF2863" w:rsidP="00AA39CE">
            <w:pPr>
              <w:jc w:val="center"/>
            </w:pPr>
            <w:r w:rsidRPr="00DD00AF">
              <w:t>0.2</w:t>
            </w:r>
          </w:p>
        </w:tc>
      </w:tr>
      <w:tr w:rsidR="00AA39CE" w:rsidRPr="00DD00AF" w14:paraId="694C2E4C" w14:textId="77777777" w:rsidTr="00FA65F4">
        <w:trPr>
          <w:trHeight w:val="288"/>
        </w:trPr>
        <w:tc>
          <w:tcPr>
            <w:tcW w:w="1271" w:type="dxa"/>
            <w:noWrap/>
            <w:hideMark/>
          </w:tcPr>
          <w:p w14:paraId="6157D301" w14:textId="77777777" w:rsidR="00CF2863" w:rsidRPr="00DD00AF" w:rsidRDefault="00CF2863" w:rsidP="00AA39CE">
            <w:pPr>
              <w:jc w:val="center"/>
            </w:pPr>
            <w:r w:rsidRPr="00DD00AF">
              <w:t>20.5</w:t>
            </w:r>
          </w:p>
        </w:tc>
        <w:tc>
          <w:tcPr>
            <w:tcW w:w="1276" w:type="dxa"/>
            <w:noWrap/>
            <w:hideMark/>
          </w:tcPr>
          <w:p w14:paraId="0146BBF6" w14:textId="77777777" w:rsidR="00CF2863" w:rsidRPr="00DD00AF" w:rsidRDefault="00CF2863" w:rsidP="00AA39CE">
            <w:pPr>
              <w:jc w:val="center"/>
            </w:pPr>
            <w:r w:rsidRPr="00DD00AF">
              <w:t>20.4</w:t>
            </w:r>
          </w:p>
        </w:tc>
        <w:tc>
          <w:tcPr>
            <w:tcW w:w="1276" w:type="dxa"/>
            <w:noWrap/>
            <w:hideMark/>
          </w:tcPr>
          <w:p w14:paraId="11A583BE" w14:textId="77777777" w:rsidR="00CF2863" w:rsidRPr="00DD00AF" w:rsidRDefault="00CF2863" w:rsidP="00AA39CE">
            <w:pPr>
              <w:jc w:val="center"/>
            </w:pPr>
            <w:r w:rsidRPr="00DD00AF">
              <w:t>0.02</w:t>
            </w:r>
          </w:p>
        </w:tc>
        <w:tc>
          <w:tcPr>
            <w:tcW w:w="1417" w:type="dxa"/>
            <w:noWrap/>
            <w:hideMark/>
          </w:tcPr>
          <w:p w14:paraId="15BBCC6B" w14:textId="77777777" w:rsidR="00CF2863" w:rsidRPr="00DD00AF" w:rsidRDefault="00CF2863" w:rsidP="00AA39CE">
            <w:pPr>
              <w:jc w:val="center"/>
            </w:pPr>
            <w:r w:rsidRPr="00DD00AF">
              <w:t>0.02</w:t>
            </w:r>
          </w:p>
        </w:tc>
        <w:tc>
          <w:tcPr>
            <w:tcW w:w="1276" w:type="dxa"/>
            <w:noWrap/>
            <w:hideMark/>
          </w:tcPr>
          <w:p w14:paraId="609DF348" w14:textId="77777777" w:rsidR="00CF2863" w:rsidRPr="00DD00AF" w:rsidRDefault="00CF2863" w:rsidP="00AA39CE">
            <w:pPr>
              <w:jc w:val="center"/>
            </w:pPr>
            <w:r w:rsidRPr="00DD00AF">
              <w:t>510</w:t>
            </w:r>
          </w:p>
        </w:tc>
        <w:tc>
          <w:tcPr>
            <w:tcW w:w="1134" w:type="dxa"/>
            <w:noWrap/>
            <w:hideMark/>
          </w:tcPr>
          <w:p w14:paraId="268B0183" w14:textId="77777777" w:rsidR="00CF2863" w:rsidRPr="00DD00AF" w:rsidRDefault="00CF2863" w:rsidP="00AA39CE">
            <w:pPr>
              <w:jc w:val="center"/>
            </w:pPr>
            <w:r w:rsidRPr="00DD00AF">
              <w:t>0.1</w:t>
            </w:r>
          </w:p>
        </w:tc>
        <w:tc>
          <w:tcPr>
            <w:tcW w:w="980" w:type="dxa"/>
            <w:gridSpan w:val="2"/>
            <w:noWrap/>
            <w:hideMark/>
          </w:tcPr>
          <w:p w14:paraId="3DC5D369" w14:textId="77777777" w:rsidR="00CF2863" w:rsidRPr="00DD00AF" w:rsidRDefault="00CF2863" w:rsidP="00AA39CE">
            <w:pPr>
              <w:jc w:val="center"/>
            </w:pPr>
            <w:r w:rsidRPr="00DD00AF">
              <w:t>0.4</w:t>
            </w:r>
          </w:p>
        </w:tc>
      </w:tr>
      <w:tr w:rsidR="00AA39CE" w:rsidRPr="00DD00AF" w14:paraId="3DDCEBD1" w14:textId="77777777" w:rsidTr="00FA65F4">
        <w:trPr>
          <w:trHeight w:val="288"/>
        </w:trPr>
        <w:tc>
          <w:tcPr>
            <w:tcW w:w="1271" w:type="dxa"/>
            <w:noWrap/>
            <w:hideMark/>
          </w:tcPr>
          <w:p w14:paraId="0195E4C9" w14:textId="77777777" w:rsidR="00CF2863" w:rsidRPr="00DD00AF" w:rsidRDefault="00CF2863" w:rsidP="00AA39CE">
            <w:pPr>
              <w:jc w:val="center"/>
            </w:pPr>
            <w:r w:rsidRPr="00DD00AF">
              <w:t>7.1</w:t>
            </w:r>
          </w:p>
        </w:tc>
        <w:tc>
          <w:tcPr>
            <w:tcW w:w="1276" w:type="dxa"/>
            <w:noWrap/>
            <w:hideMark/>
          </w:tcPr>
          <w:p w14:paraId="6E76981B" w14:textId="77777777" w:rsidR="00CF2863" w:rsidRPr="00DD00AF" w:rsidRDefault="00CF2863" w:rsidP="00AA39CE">
            <w:pPr>
              <w:jc w:val="center"/>
            </w:pPr>
            <w:r w:rsidRPr="00DD00AF">
              <w:t>8</w:t>
            </w:r>
          </w:p>
        </w:tc>
        <w:tc>
          <w:tcPr>
            <w:tcW w:w="1276" w:type="dxa"/>
            <w:noWrap/>
            <w:hideMark/>
          </w:tcPr>
          <w:p w14:paraId="56B640A4" w14:textId="77777777" w:rsidR="00CF2863" w:rsidRPr="00DD00AF" w:rsidRDefault="00CF2863" w:rsidP="00AA39CE">
            <w:pPr>
              <w:jc w:val="center"/>
            </w:pPr>
            <w:r w:rsidRPr="00DD00AF">
              <w:t>0.01</w:t>
            </w:r>
          </w:p>
        </w:tc>
        <w:tc>
          <w:tcPr>
            <w:tcW w:w="1417" w:type="dxa"/>
            <w:noWrap/>
            <w:hideMark/>
          </w:tcPr>
          <w:p w14:paraId="28DAAA1F" w14:textId="77777777" w:rsidR="00CF2863" w:rsidRPr="00DD00AF" w:rsidRDefault="00CF2863" w:rsidP="00AA39CE">
            <w:pPr>
              <w:jc w:val="center"/>
            </w:pPr>
            <w:r w:rsidRPr="00DD00AF">
              <w:t>0.02</w:t>
            </w:r>
          </w:p>
        </w:tc>
        <w:tc>
          <w:tcPr>
            <w:tcW w:w="1276" w:type="dxa"/>
            <w:noWrap/>
            <w:hideMark/>
          </w:tcPr>
          <w:p w14:paraId="67BD393B" w14:textId="77777777" w:rsidR="00CF2863" w:rsidRPr="00DD00AF" w:rsidRDefault="00CF2863" w:rsidP="00AA39CE">
            <w:pPr>
              <w:jc w:val="center"/>
            </w:pPr>
            <w:r w:rsidRPr="00DD00AF">
              <w:t>120</w:t>
            </w:r>
          </w:p>
        </w:tc>
        <w:tc>
          <w:tcPr>
            <w:tcW w:w="1134" w:type="dxa"/>
            <w:noWrap/>
            <w:hideMark/>
          </w:tcPr>
          <w:p w14:paraId="614981B2" w14:textId="77777777" w:rsidR="00CF2863" w:rsidRPr="00DD00AF" w:rsidRDefault="00CF2863" w:rsidP="00AA39CE">
            <w:pPr>
              <w:jc w:val="center"/>
            </w:pPr>
            <w:r w:rsidRPr="00DD00AF">
              <w:t>0.1</w:t>
            </w:r>
          </w:p>
        </w:tc>
        <w:tc>
          <w:tcPr>
            <w:tcW w:w="980" w:type="dxa"/>
            <w:gridSpan w:val="2"/>
            <w:noWrap/>
            <w:hideMark/>
          </w:tcPr>
          <w:p w14:paraId="5C016DC4" w14:textId="77777777" w:rsidR="00CF2863" w:rsidRPr="00DD00AF" w:rsidRDefault="00CF2863" w:rsidP="00AA39CE">
            <w:pPr>
              <w:jc w:val="center"/>
            </w:pPr>
            <w:r w:rsidRPr="00DD00AF">
              <w:t>0.8</w:t>
            </w:r>
          </w:p>
        </w:tc>
      </w:tr>
      <w:tr w:rsidR="00AA39CE" w:rsidRPr="00DD00AF" w14:paraId="181D7C77" w14:textId="77777777" w:rsidTr="00FA65F4">
        <w:trPr>
          <w:trHeight w:val="288"/>
        </w:trPr>
        <w:tc>
          <w:tcPr>
            <w:tcW w:w="1271" w:type="dxa"/>
            <w:noWrap/>
            <w:hideMark/>
          </w:tcPr>
          <w:p w14:paraId="2132B392" w14:textId="77777777" w:rsidR="00CF2863" w:rsidRPr="00DD00AF" w:rsidRDefault="00CF2863" w:rsidP="00AA39CE">
            <w:pPr>
              <w:jc w:val="center"/>
            </w:pPr>
            <w:r w:rsidRPr="00DD00AF">
              <w:t>23.4</w:t>
            </w:r>
          </w:p>
        </w:tc>
        <w:tc>
          <w:tcPr>
            <w:tcW w:w="1276" w:type="dxa"/>
            <w:noWrap/>
            <w:hideMark/>
          </w:tcPr>
          <w:p w14:paraId="311F9D9D" w14:textId="77777777" w:rsidR="00CF2863" w:rsidRPr="00DD00AF" w:rsidRDefault="00CF2863" w:rsidP="00AA39CE">
            <w:pPr>
              <w:jc w:val="center"/>
            </w:pPr>
            <w:r w:rsidRPr="00DD00AF">
              <w:t>20.4</w:t>
            </w:r>
          </w:p>
        </w:tc>
        <w:tc>
          <w:tcPr>
            <w:tcW w:w="1276" w:type="dxa"/>
            <w:noWrap/>
            <w:hideMark/>
          </w:tcPr>
          <w:p w14:paraId="24EE6501" w14:textId="77777777" w:rsidR="00CF2863" w:rsidRPr="00DD00AF" w:rsidRDefault="00CF2863" w:rsidP="00AA39CE">
            <w:pPr>
              <w:jc w:val="center"/>
            </w:pPr>
            <w:r w:rsidRPr="00DD00AF">
              <w:t>0.02</w:t>
            </w:r>
          </w:p>
        </w:tc>
        <w:tc>
          <w:tcPr>
            <w:tcW w:w="1417" w:type="dxa"/>
            <w:noWrap/>
            <w:hideMark/>
          </w:tcPr>
          <w:p w14:paraId="68A5B073" w14:textId="77777777" w:rsidR="00CF2863" w:rsidRPr="00DD00AF" w:rsidRDefault="00CF2863" w:rsidP="00AA39CE">
            <w:pPr>
              <w:jc w:val="center"/>
            </w:pPr>
            <w:r w:rsidRPr="00DD00AF">
              <w:t>0.02</w:t>
            </w:r>
          </w:p>
        </w:tc>
        <w:tc>
          <w:tcPr>
            <w:tcW w:w="1276" w:type="dxa"/>
            <w:noWrap/>
            <w:hideMark/>
          </w:tcPr>
          <w:p w14:paraId="376F2ADB" w14:textId="77777777" w:rsidR="00CF2863" w:rsidRPr="00DD00AF" w:rsidRDefault="00CF2863" w:rsidP="00AA39CE">
            <w:pPr>
              <w:jc w:val="center"/>
            </w:pPr>
            <w:r w:rsidRPr="00DD00AF">
              <w:t>510</w:t>
            </w:r>
          </w:p>
        </w:tc>
        <w:tc>
          <w:tcPr>
            <w:tcW w:w="1134" w:type="dxa"/>
            <w:noWrap/>
            <w:hideMark/>
          </w:tcPr>
          <w:p w14:paraId="3ECBEFCC" w14:textId="77777777" w:rsidR="00CF2863" w:rsidRPr="00DD00AF" w:rsidRDefault="00CF2863" w:rsidP="00AA39CE">
            <w:pPr>
              <w:jc w:val="center"/>
            </w:pPr>
            <w:r w:rsidRPr="00DD00AF">
              <w:t>0.1</w:t>
            </w:r>
          </w:p>
        </w:tc>
        <w:tc>
          <w:tcPr>
            <w:tcW w:w="980" w:type="dxa"/>
            <w:gridSpan w:val="2"/>
            <w:noWrap/>
            <w:hideMark/>
          </w:tcPr>
          <w:p w14:paraId="30BB2F97" w14:textId="77777777" w:rsidR="00CF2863" w:rsidRPr="00DD00AF" w:rsidRDefault="00CF2863" w:rsidP="00AA39CE">
            <w:pPr>
              <w:jc w:val="center"/>
            </w:pPr>
            <w:r w:rsidRPr="00DD00AF">
              <w:t>0.8</w:t>
            </w:r>
          </w:p>
        </w:tc>
      </w:tr>
      <w:tr w:rsidR="00AA39CE" w:rsidRPr="00DD00AF" w14:paraId="75D0676E" w14:textId="77777777" w:rsidTr="00FA65F4">
        <w:trPr>
          <w:trHeight w:val="288"/>
        </w:trPr>
        <w:tc>
          <w:tcPr>
            <w:tcW w:w="1271" w:type="dxa"/>
            <w:noWrap/>
            <w:hideMark/>
          </w:tcPr>
          <w:p w14:paraId="109A0172" w14:textId="77777777" w:rsidR="00CF2863" w:rsidRPr="00DD00AF" w:rsidRDefault="00CF2863" w:rsidP="00AA39CE">
            <w:pPr>
              <w:jc w:val="center"/>
            </w:pPr>
            <w:r w:rsidRPr="00DD00AF">
              <w:t>1.9</w:t>
            </w:r>
          </w:p>
        </w:tc>
        <w:tc>
          <w:tcPr>
            <w:tcW w:w="1276" w:type="dxa"/>
            <w:noWrap/>
            <w:hideMark/>
          </w:tcPr>
          <w:p w14:paraId="7F361C25" w14:textId="77777777" w:rsidR="00CF2863" w:rsidRPr="00DD00AF" w:rsidRDefault="00CF2863" w:rsidP="00AA39CE">
            <w:pPr>
              <w:jc w:val="center"/>
            </w:pPr>
            <w:r w:rsidRPr="00DD00AF">
              <w:t>2.2</w:t>
            </w:r>
          </w:p>
        </w:tc>
        <w:tc>
          <w:tcPr>
            <w:tcW w:w="1276" w:type="dxa"/>
            <w:noWrap/>
            <w:hideMark/>
          </w:tcPr>
          <w:p w14:paraId="59E2BE50" w14:textId="77777777" w:rsidR="00CF2863" w:rsidRPr="00DD00AF" w:rsidRDefault="00CF2863" w:rsidP="00AA39CE">
            <w:pPr>
              <w:jc w:val="center"/>
            </w:pPr>
            <w:r w:rsidRPr="00DD00AF">
              <w:t>0.03</w:t>
            </w:r>
          </w:p>
        </w:tc>
        <w:tc>
          <w:tcPr>
            <w:tcW w:w="1417" w:type="dxa"/>
            <w:noWrap/>
            <w:hideMark/>
          </w:tcPr>
          <w:p w14:paraId="6AABDB1A" w14:textId="77777777" w:rsidR="00CF2863" w:rsidRPr="00DD00AF" w:rsidRDefault="00CF2863" w:rsidP="00AA39CE">
            <w:pPr>
              <w:jc w:val="center"/>
            </w:pPr>
            <w:r w:rsidRPr="00DD00AF">
              <w:t>0.02</w:t>
            </w:r>
          </w:p>
        </w:tc>
        <w:tc>
          <w:tcPr>
            <w:tcW w:w="1276" w:type="dxa"/>
            <w:noWrap/>
            <w:hideMark/>
          </w:tcPr>
          <w:p w14:paraId="5E015EB1" w14:textId="77777777" w:rsidR="00CF2863" w:rsidRPr="00DD00AF" w:rsidRDefault="00CF2863" w:rsidP="00AA39CE">
            <w:pPr>
              <w:jc w:val="center"/>
            </w:pPr>
            <w:r w:rsidRPr="00DD00AF">
              <w:t>30</w:t>
            </w:r>
          </w:p>
        </w:tc>
        <w:tc>
          <w:tcPr>
            <w:tcW w:w="1134" w:type="dxa"/>
            <w:noWrap/>
            <w:hideMark/>
          </w:tcPr>
          <w:p w14:paraId="759A9BDE" w14:textId="77777777" w:rsidR="00CF2863" w:rsidRPr="00DD00AF" w:rsidRDefault="00CF2863" w:rsidP="00AA39CE">
            <w:pPr>
              <w:jc w:val="center"/>
            </w:pPr>
            <w:r w:rsidRPr="00DD00AF">
              <w:t>0.3</w:t>
            </w:r>
          </w:p>
        </w:tc>
        <w:tc>
          <w:tcPr>
            <w:tcW w:w="980" w:type="dxa"/>
            <w:gridSpan w:val="2"/>
            <w:noWrap/>
            <w:hideMark/>
          </w:tcPr>
          <w:p w14:paraId="475A7F3F" w14:textId="77777777" w:rsidR="00CF2863" w:rsidRPr="00DD00AF" w:rsidRDefault="00CF2863" w:rsidP="00AA39CE">
            <w:pPr>
              <w:jc w:val="center"/>
            </w:pPr>
            <w:r w:rsidRPr="00DD00AF">
              <w:t>0.2</w:t>
            </w:r>
          </w:p>
        </w:tc>
      </w:tr>
      <w:tr w:rsidR="00AA39CE" w:rsidRPr="00DD00AF" w14:paraId="779B5113" w14:textId="77777777" w:rsidTr="00FA65F4">
        <w:trPr>
          <w:trHeight w:val="288"/>
        </w:trPr>
        <w:tc>
          <w:tcPr>
            <w:tcW w:w="1271" w:type="dxa"/>
            <w:noWrap/>
            <w:hideMark/>
          </w:tcPr>
          <w:p w14:paraId="0C421EF2" w14:textId="77777777" w:rsidR="00CF2863" w:rsidRPr="00DD00AF" w:rsidRDefault="00CF2863" w:rsidP="00AA39CE">
            <w:pPr>
              <w:jc w:val="center"/>
            </w:pPr>
            <w:r w:rsidRPr="00DD00AF">
              <w:t>23.7</w:t>
            </w:r>
          </w:p>
        </w:tc>
        <w:tc>
          <w:tcPr>
            <w:tcW w:w="1276" w:type="dxa"/>
            <w:noWrap/>
            <w:hideMark/>
          </w:tcPr>
          <w:p w14:paraId="5FA9E255" w14:textId="77777777" w:rsidR="00CF2863" w:rsidRPr="00DD00AF" w:rsidRDefault="00CF2863" w:rsidP="00AA39CE">
            <w:pPr>
              <w:jc w:val="center"/>
            </w:pPr>
            <w:r w:rsidRPr="00DD00AF">
              <w:t>21.5</w:t>
            </w:r>
          </w:p>
        </w:tc>
        <w:tc>
          <w:tcPr>
            <w:tcW w:w="1276" w:type="dxa"/>
            <w:noWrap/>
            <w:hideMark/>
          </w:tcPr>
          <w:p w14:paraId="135CCE78" w14:textId="77777777" w:rsidR="00CF2863" w:rsidRPr="00DD00AF" w:rsidRDefault="00CF2863" w:rsidP="00AA39CE">
            <w:pPr>
              <w:jc w:val="center"/>
            </w:pPr>
            <w:r w:rsidRPr="00DD00AF">
              <w:t>0.03</w:t>
            </w:r>
          </w:p>
        </w:tc>
        <w:tc>
          <w:tcPr>
            <w:tcW w:w="1417" w:type="dxa"/>
            <w:noWrap/>
            <w:hideMark/>
          </w:tcPr>
          <w:p w14:paraId="6A69812C" w14:textId="77777777" w:rsidR="00CF2863" w:rsidRPr="00DD00AF" w:rsidRDefault="00CF2863" w:rsidP="00AA39CE">
            <w:pPr>
              <w:jc w:val="center"/>
            </w:pPr>
            <w:r w:rsidRPr="00DD00AF">
              <w:t>0.03</w:t>
            </w:r>
          </w:p>
        </w:tc>
        <w:tc>
          <w:tcPr>
            <w:tcW w:w="1276" w:type="dxa"/>
            <w:noWrap/>
            <w:hideMark/>
          </w:tcPr>
          <w:p w14:paraId="6C8D5BEF" w14:textId="77777777" w:rsidR="00CF2863" w:rsidRPr="00DD00AF" w:rsidRDefault="00CF2863" w:rsidP="00AA39CE">
            <w:pPr>
              <w:jc w:val="center"/>
            </w:pPr>
            <w:r w:rsidRPr="00DD00AF">
              <w:t>510</w:t>
            </w:r>
          </w:p>
        </w:tc>
        <w:tc>
          <w:tcPr>
            <w:tcW w:w="1134" w:type="dxa"/>
            <w:noWrap/>
            <w:hideMark/>
          </w:tcPr>
          <w:p w14:paraId="060CCFB2" w14:textId="77777777" w:rsidR="00CF2863" w:rsidRPr="00DD00AF" w:rsidRDefault="00CF2863" w:rsidP="00AA39CE">
            <w:pPr>
              <w:jc w:val="center"/>
            </w:pPr>
            <w:r w:rsidRPr="00DD00AF">
              <w:t>0.3</w:t>
            </w:r>
          </w:p>
        </w:tc>
        <w:tc>
          <w:tcPr>
            <w:tcW w:w="980" w:type="dxa"/>
            <w:gridSpan w:val="2"/>
            <w:noWrap/>
            <w:hideMark/>
          </w:tcPr>
          <w:p w14:paraId="34889A7C" w14:textId="77777777" w:rsidR="00CF2863" w:rsidRPr="00DD00AF" w:rsidRDefault="00CF2863" w:rsidP="00AA39CE">
            <w:pPr>
              <w:jc w:val="center"/>
            </w:pPr>
            <w:r w:rsidRPr="00DD00AF">
              <w:t>0.2</w:t>
            </w:r>
          </w:p>
        </w:tc>
      </w:tr>
      <w:tr w:rsidR="00AA39CE" w:rsidRPr="00DD00AF" w14:paraId="7D280A71" w14:textId="77777777" w:rsidTr="00FA65F4">
        <w:trPr>
          <w:trHeight w:val="288"/>
        </w:trPr>
        <w:tc>
          <w:tcPr>
            <w:tcW w:w="1271" w:type="dxa"/>
            <w:noWrap/>
            <w:hideMark/>
          </w:tcPr>
          <w:p w14:paraId="571D3D1F" w14:textId="77777777" w:rsidR="00CF2863" w:rsidRPr="00DD00AF" w:rsidRDefault="00CF2863" w:rsidP="00AA39CE">
            <w:pPr>
              <w:jc w:val="center"/>
            </w:pPr>
            <w:r w:rsidRPr="00DD00AF">
              <w:t>1.7</w:t>
            </w:r>
          </w:p>
        </w:tc>
        <w:tc>
          <w:tcPr>
            <w:tcW w:w="1276" w:type="dxa"/>
            <w:noWrap/>
            <w:hideMark/>
          </w:tcPr>
          <w:p w14:paraId="17BEA40F" w14:textId="77777777" w:rsidR="00CF2863" w:rsidRPr="00DD00AF" w:rsidRDefault="00CF2863" w:rsidP="00AA39CE">
            <w:pPr>
              <w:jc w:val="center"/>
            </w:pPr>
            <w:r w:rsidRPr="00DD00AF">
              <w:t>2.5</w:t>
            </w:r>
          </w:p>
        </w:tc>
        <w:tc>
          <w:tcPr>
            <w:tcW w:w="1276" w:type="dxa"/>
            <w:noWrap/>
            <w:hideMark/>
          </w:tcPr>
          <w:p w14:paraId="07A8861B" w14:textId="77777777" w:rsidR="00CF2863" w:rsidRPr="00DD00AF" w:rsidRDefault="00CF2863" w:rsidP="00AA39CE">
            <w:pPr>
              <w:jc w:val="center"/>
            </w:pPr>
            <w:r w:rsidRPr="00DD00AF">
              <w:t>0.03</w:t>
            </w:r>
          </w:p>
        </w:tc>
        <w:tc>
          <w:tcPr>
            <w:tcW w:w="1417" w:type="dxa"/>
            <w:noWrap/>
            <w:hideMark/>
          </w:tcPr>
          <w:p w14:paraId="672D6531" w14:textId="77777777" w:rsidR="00CF2863" w:rsidRPr="00DD00AF" w:rsidRDefault="00CF2863" w:rsidP="00AA39CE">
            <w:pPr>
              <w:jc w:val="center"/>
            </w:pPr>
            <w:r w:rsidRPr="00DD00AF">
              <w:t>0.02</w:t>
            </w:r>
          </w:p>
        </w:tc>
        <w:tc>
          <w:tcPr>
            <w:tcW w:w="1276" w:type="dxa"/>
            <w:noWrap/>
            <w:hideMark/>
          </w:tcPr>
          <w:p w14:paraId="538FE928" w14:textId="77777777" w:rsidR="00CF2863" w:rsidRPr="00DD00AF" w:rsidRDefault="00CF2863" w:rsidP="00AA39CE">
            <w:pPr>
              <w:jc w:val="center"/>
            </w:pPr>
            <w:r w:rsidRPr="00DD00AF">
              <w:t>120</w:t>
            </w:r>
          </w:p>
        </w:tc>
        <w:tc>
          <w:tcPr>
            <w:tcW w:w="1134" w:type="dxa"/>
            <w:noWrap/>
            <w:hideMark/>
          </w:tcPr>
          <w:p w14:paraId="52F093FF" w14:textId="77777777" w:rsidR="00CF2863" w:rsidRPr="00DD00AF" w:rsidRDefault="00CF2863" w:rsidP="00AA39CE">
            <w:pPr>
              <w:jc w:val="center"/>
            </w:pPr>
            <w:r w:rsidRPr="00DD00AF">
              <w:t>0.3</w:t>
            </w:r>
          </w:p>
        </w:tc>
        <w:tc>
          <w:tcPr>
            <w:tcW w:w="980" w:type="dxa"/>
            <w:gridSpan w:val="2"/>
            <w:noWrap/>
            <w:hideMark/>
          </w:tcPr>
          <w:p w14:paraId="726A9020" w14:textId="77777777" w:rsidR="00CF2863" w:rsidRPr="00DD00AF" w:rsidRDefault="00CF2863" w:rsidP="00AA39CE">
            <w:pPr>
              <w:jc w:val="center"/>
            </w:pPr>
            <w:r w:rsidRPr="00DD00AF">
              <w:t>0.4</w:t>
            </w:r>
          </w:p>
        </w:tc>
      </w:tr>
      <w:tr w:rsidR="00AA39CE" w:rsidRPr="00DD00AF" w14:paraId="54773C8B" w14:textId="77777777" w:rsidTr="00FA65F4">
        <w:trPr>
          <w:trHeight w:val="288"/>
        </w:trPr>
        <w:tc>
          <w:tcPr>
            <w:tcW w:w="1271" w:type="dxa"/>
            <w:noWrap/>
            <w:hideMark/>
          </w:tcPr>
          <w:p w14:paraId="6E900175" w14:textId="77777777" w:rsidR="00CF2863" w:rsidRPr="00DD00AF" w:rsidRDefault="00CF2863" w:rsidP="00AA39CE">
            <w:pPr>
              <w:jc w:val="center"/>
            </w:pPr>
            <w:r w:rsidRPr="00DD00AF">
              <w:t>24.2</w:t>
            </w:r>
          </w:p>
        </w:tc>
        <w:tc>
          <w:tcPr>
            <w:tcW w:w="1276" w:type="dxa"/>
            <w:noWrap/>
            <w:hideMark/>
          </w:tcPr>
          <w:p w14:paraId="2594DF44" w14:textId="77777777" w:rsidR="00CF2863" w:rsidRPr="00DD00AF" w:rsidRDefault="00CF2863" w:rsidP="00AA39CE">
            <w:pPr>
              <w:jc w:val="center"/>
            </w:pPr>
            <w:r w:rsidRPr="00DD00AF">
              <w:t>21.8</w:t>
            </w:r>
          </w:p>
        </w:tc>
        <w:tc>
          <w:tcPr>
            <w:tcW w:w="1276" w:type="dxa"/>
            <w:noWrap/>
            <w:hideMark/>
          </w:tcPr>
          <w:p w14:paraId="5B45ED9F" w14:textId="77777777" w:rsidR="00CF2863" w:rsidRPr="00DD00AF" w:rsidRDefault="00CF2863" w:rsidP="00AA39CE">
            <w:pPr>
              <w:jc w:val="center"/>
            </w:pPr>
            <w:r w:rsidRPr="00DD00AF">
              <w:t>0.03</w:t>
            </w:r>
          </w:p>
        </w:tc>
        <w:tc>
          <w:tcPr>
            <w:tcW w:w="1417" w:type="dxa"/>
            <w:noWrap/>
            <w:hideMark/>
          </w:tcPr>
          <w:p w14:paraId="24B9D643" w14:textId="77777777" w:rsidR="00CF2863" w:rsidRPr="00DD00AF" w:rsidRDefault="00CF2863" w:rsidP="00AA39CE">
            <w:pPr>
              <w:jc w:val="center"/>
            </w:pPr>
            <w:r w:rsidRPr="00DD00AF">
              <w:t>0.03</w:t>
            </w:r>
          </w:p>
        </w:tc>
        <w:tc>
          <w:tcPr>
            <w:tcW w:w="1276" w:type="dxa"/>
            <w:noWrap/>
            <w:hideMark/>
          </w:tcPr>
          <w:p w14:paraId="085D9897" w14:textId="77777777" w:rsidR="00CF2863" w:rsidRPr="00DD00AF" w:rsidRDefault="00CF2863" w:rsidP="00AA39CE">
            <w:pPr>
              <w:jc w:val="center"/>
            </w:pPr>
            <w:r w:rsidRPr="00DD00AF">
              <w:t>510</w:t>
            </w:r>
          </w:p>
        </w:tc>
        <w:tc>
          <w:tcPr>
            <w:tcW w:w="1134" w:type="dxa"/>
            <w:noWrap/>
            <w:hideMark/>
          </w:tcPr>
          <w:p w14:paraId="09B3A0F1" w14:textId="77777777" w:rsidR="00CF2863" w:rsidRPr="00DD00AF" w:rsidRDefault="00CF2863" w:rsidP="00AA39CE">
            <w:pPr>
              <w:jc w:val="center"/>
            </w:pPr>
            <w:r w:rsidRPr="00DD00AF">
              <w:t>0.3</w:t>
            </w:r>
          </w:p>
        </w:tc>
        <w:tc>
          <w:tcPr>
            <w:tcW w:w="980" w:type="dxa"/>
            <w:gridSpan w:val="2"/>
            <w:noWrap/>
            <w:hideMark/>
          </w:tcPr>
          <w:p w14:paraId="4B31E6FC" w14:textId="77777777" w:rsidR="00CF2863" w:rsidRPr="00DD00AF" w:rsidRDefault="00CF2863" w:rsidP="00AA39CE">
            <w:pPr>
              <w:jc w:val="center"/>
            </w:pPr>
            <w:r w:rsidRPr="00DD00AF">
              <w:t>0.4</w:t>
            </w:r>
          </w:p>
        </w:tc>
      </w:tr>
      <w:tr w:rsidR="00AA39CE" w:rsidRPr="00DD00AF" w14:paraId="5F558D82" w14:textId="77777777" w:rsidTr="00FA65F4">
        <w:trPr>
          <w:trHeight w:val="288"/>
        </w:trPr>
        <w:tc>
          <w:tcPr>
            <w:tcW w:w="1271" w:type="dxa"/>
            <w:noWrap/>
            <w:hideMark/>
          </w:tcPr>
          <w:p w14:paraId="70432B1D" w14:textId="77777777" w:rsidR="00CF2863" w:rsidRPr="00DD00AF" w:rsidRDefault="00CF2863" w:rsidP="00AA39CE">
            <w:pPr>
              <w:jc w:val="center"/>
            </w:pPr>
            <w:r w:rsidRPr="00DD00AF">
              <w:t>2.6</w:t>
            </w:r>
          </w:p>
        </w:tc>
        <w:tc>
          <w:tcPr>
            <w:tcW w:w="1276" w:type="dxa"/>
            <w:noWrap/>
            <w:hideMark/>
          </w:tcPr>
          <w:p w14:paraId="5BD9F6C3" w14:textId="77777777" w:rsidR="00CF2863" w:rsidRPr="00DD00AF" w:rsidRDefault="00CF2863" w:rsidP="00AA39CE">
            <w:pPr>
              <w:jc w:val="center"/>
            </w:pPr>
            <w:r w:rsidRPr="00DD00AF">
              <w:t>2.5</w:t>
            </w:r>
          </w:p>
        </w:tc>
        <w:tc>
          <w:tcPr>
            <w:tcW w:w="1276" w:type="dxa"/>
            <w:noWrap/>
            <w:hideMark/>
          </w:tcPr>
          <w:p w14:paraId="53DC812A" w14:textId="77777777" w:rsidR="00CF2863" w:rsidRPr="00DD00AF" w:rsidRDefault="00CF2863" w:rsidP="00AA39CE">
            <w:pPr>
              <w:jc w:val="center"/>
            </w:pPr>
            <w:r w:rsidRPr="00DD00AF">
              <w:t>0.02</w:t>
            </w:r>
          </w:p>
        </w:tc>
        <w:tc>
          <w:tcPr>
            <w:tcW w:w="1417" w:type="dxa"/>
            <w:noWrap/>
            <w:hideMark/>
          </w:tcPr>
          <w:p w14:paraId="4D53F86E" w14:textId="77777777" w:rsidR="00CF2863" w:rsidRPr="00DD00AF" w:rsidRDefault="00CF2863" w:rsidP="00AA39CE">
            <w:pPr>
              <w:jc w:val="center"/>
            </w:pPr>
            <w:r w:rsidRPr="00DD00AF">
              <w:t>0.02</w:t>
            </w:r>
          </w:p>
        </w:tc>
        <w:tc>
          <w:tcPr>
            <w:tcW w:w="1276" w:type="dxa"/>
            <w:noWrap/>
            <w:hideMark/>
          </w:tcPr>
          <w:p w14:paraId="296E7B70" w14:textId="77777777" w:rsidR="00CF2863" w:rsidRPr="00DD00AF" w:rsidRDefault="00CF2863" w:rsidP="00AA39CE">
            <w:pPr>
              <w:jc w:val="center"/>
            </w:pPr>
            <w:r w:rsidRPr="00DD00AF">
              <w:t>30</w:t>
            </w:r>
          </w:p>
        </w:tc>
        <w:tc>
          <w:tcPr>
            <w:tcW w:w="1134" w:type="dxa"/>
            <w:noWrap/>
            <w:hideMark/>
          </w:tcPr>
          <w:p w14:paraId="0E824B9C" w14:textId="77777777" w:rsidR="00CF2863" w:rsidRPr="00DD00AF" w:rsidRDefault="00CF2863" w:rsidP="00AA39CE">
            <w:pPr>
              <w:jc w:val="center"/>
            </w:pPr>
            <w:r w:rsidRPr="00DD00AF">
              <w:t>0.3</w:t>
            </w:r>
          </w:p>
        </w:tc>
        <w:tc>
          <w:tcPr>
            <w:tcW w:w="980" w:type="dxa"/>
            <w:gridSpan w:val="2"/>
            <w:noWrap/>
            <w:hideMark/>
          </w:tcPr>
          <w:p w14:paraId="379B63EF" w14:textId="77777777" w:rsidR="00CF2863" w:rsidRPr="00DD00AF" w:rsidRDefault="00CF2863" w:rsidP="00AA39CE">
            <w:pPr>
              <w:jc w:val="center"/>
            </w:pPr>
            <w:r w:rsidRPr="00DD00AF">
              <w:t>0.8</w:t>
            </w:r>
          </w:p>
        </w:tc>
      </w:tr>
      <w:tr w:rsidR="00AA39CE" w:rsidRPr="00DD00AF" w14:paraId="1CD53002" w14:textId="77777777" w:rsidTr="00FA65F4">
        <w:trPr>
          <w:trHeight w:val="288"/>
        </w:trPr>
        <w:tc>
          <w:tcPr>
            <w:tcW w:w="1271" w:type="dxa"/>
            <w:noWrap/>
            <w:hideMark/>
          </w:tcPr>
          <w:p w14:paraId="5913ED60" w14:textId="77777777" w:rsidR="00CF2863" w:rsidRPr="00DD00AF" w:rsidRDefault="00CF2863" w:rsidP="00AA39CE">
            <w:pPr>
              <w:jc w:val="center"/>
            </w:pPr>
            <w:r w:rsidRPr="00DD00AF">
              <w:t>2.2</w:t>
            </w:r>
          </w:p>
        </w:tc>
        <w:tc>
          <w:tcPr>
            <w:tcW w:w="1276" w:type="dxa"/>
            <w:noWrap/>
            <w:hideMark/>
          </w:tcPr>
          <w:p w14:paraId="6C86624D" w14:textId="77777777" w:rsidR="00CF2863" w:rsidRPr="00DD00AF" w:rsidRDefault="00CF2863" w:rsidP="00AA39CE">
            <w:pPr>
              <w:jc w:val="center"/>
            </w:pPr>
            <w:r w:rsidRPr="00DD00AF">
              <w:t>3.4</w:t>
            </w:r>
          </w:p>
        </w:tc>
        <w:tc>
          <w:tcPr>
            <w:tcW w:w="1276" w:type="dxa"/>
            <w:noWrap/>
            <w:hideMark/>
          </w:tcPr>
          <w:p w14:paraId="7A76096C" w14:textId="77777777" w:rsidR="00CF2863" w:rsidRPr="00DD00AF" w:rsidRDefault="00CF2863" w:rsidP="00AA39CE">
            <w:pPr>
              <w:jc w:val="center"/>
            </w:pPr>
            <w:r w:rsidRPr="00DD00AF">
              <w:t>0.02</w:t>
            </w:r>
          </w:p>
        </w:tc>
        <w:tc>
          <w:tcPr>
            <w:tcW w:w="1417" w:type="dxa"/>
            <w:noWrap/>
            <w:hideMark/>
          </w:tcPr>
          <w:p w14:paraId="1D547257" w14:textId="77777777" w:rsidR="00CF2863" w:rsidRPr="00DD00AF" w:rsidRDefault="00CF2863" w:rsidP="00AA39CE">
            <w:pPr>
              <w:jc w:val="center"/>
            </w:pPr>
            <w:r w:rsidRPr="00DD00AF">
              <w:t>0.03</w:t>
            </w:r>
          </w:p>
        </w:tc>
        <w:tc>
          <w:tcPr>
            <w:tcW w:w="1276" w:type="dxa"/>
            <w:noWrap/>
            <w:hideMark/>
          </w:tcPr>
          <w:p w14:paraId="4BB3420E" w14:textId="77777777" w:rsidR="00CF2863" w:rsidRPr="00DD00AF" w:rsidRDefault="00CF2863" w:rsidP="00AA39CE">
            <w:pPr>
              <w:jc w:val="center"/>
            </w:pPr>
            <w:r w:rsidRPr="00DD00AF">
              <w:t>120</w:t>
            </w:r>
          </w:p>
        </w:tc>
        <w:tc>
          <w:tcPr>
            <w:tcW w:w="1134" w:type="dxa"/>
            <w:noWrap/>
            <w:hideMark/>
          </w:tcPr>
          <w:p w14:paraId="36F9F3BF" w14:textId="77777777" w:rsidR="00CF2863" w:rsidRPr="00DD00AF" w:rsidRDefault="00CF2863" w:rsidP="00AA39CE">
            <w:pPr>
              <w:jc w:val="center"/>
            </w:pPr>
            <w:r w:rsidRPr="00DD00AF">
              <w:t>0.3</w:t>
            </w:r>
          </w:p>
        </w:tc>
        <w:tc>
          <w:tcPr>
            <w:tcW w:w="980" w:type="dxa"/>
            <w:gridSpan w:val="2"/>
            <w:noWrap/>
            <w:hideMark/>
          </w:tcPr>
          <w:p w14:paraId="2E08A601" w14:textId="77777777" w:rsidR="00CF2863" w:rsidRPr="00DD00AF" w:rsidRDefault="00CF2863" w:rsidP="00AA39CE">
            <w:pPr>
              <w:jc w:val="center"/>
            </w:pPr>
            <w:r w:rsidRPr="00DD00AF">
              <w:t>0.8</w:t>
            </w:r>
          </w:p>
        </w:tc>
      </w:tr>
      <w:tr w:rsidR="00AA39CE" w:rsidRPr="00DD00AF" w14:paraId="0E669CB1" w14:textId="77777777" w:rsidTr="00FA65F4">
        <w:trPr>
          <w:trHeight w:val="288"/>
        </w:trPr>
        <w:tc>
          <w:tcPr>
            <w:tcW w:w="1271" w:type="dxa"/>
            <w:noWrap/>
            <w:hideMark/>
          </w:tcPr>
          <w:p w14:paraId="3F2A20E7" w14:textId="77777777" w:rsidR="00CF2863" w:rsidRPr="00DD00AF" w:rsidRDefault="00CF2863" w:rsidP="00AA39CE">
            <w:pPr>
              <w:jc w:val="center"/>
            </w:pPr>
            <w:r w:rsidRPr="00DD00AF">
              <w:t>23.8</w:t>
            </w:r>
          </w:p>
        </w:tc>
        <w:tc>
          <w:tcPr>
            <w:tcW w:w="1276" w:type="dxa"/>
            <w:noWrap/>
            <w:hideMark/>
          </w:tcPr>
          <w:p w14:paraId="4E3D0972" w14:textId="77777777" w:rsidR="00CF2863" w:rsidRPr="00DD00AF" w:rsidRDefault="00CF2863" w:rsidP="00AA39CE">
            <w:pPr>
              <w:jc w:val="center"/>
            </w:pPr>
            <w:r w:rsidRPr="00DD00AF">
              <w:t>22.8</w:t>
            </w:r>
          </w:p>
        </w:tc>
        <w:tc>
          <w:tcPr>
            <w:tcW w:w="1276" w:type="dxa"/>
            <w:noWrap/>
            <w:hideMark/>
          </w:tcPr>
          <w:p w14:paraId="16A037DA" w14:textId="77777777" w:rsidR="00CF2863" w:rsidRPr="00DD00AF" w:rsidRDefault="00CF2863" w:rsidP="00AA39CE">
            <w:pPr>
              <w:jc w:val="center"/>
            </w:pPr>
            <w:r w:rsidRPr="00DD00AF">
              <w:t>0.03</w:t>
            </w:r>
          </w:p>
        </w:tc>
        <w:tc>
          <w:tcPr>
            <w:tcW w:w="1417" w:type="dxa"/>
            <w:noWrap/>
            <w:hideMark/>
          </w:tcPr>
          <w:p w14:paraId="1B8B6D14" w14:textId="77777777" w:rsidR="00CF2863" w:rsidRPr="00DD00AF" w:rsidRDefault="00CF2863" w:rsidP="00AA39CE">
            <w:pPr>
              <w:jc w:val="center"/>
            </w:pPr>
            <w:r w:rsidRPr="00DD00AF">
              <w:t>0.03</w:t>
            </w:r>
          </w:p>
        </w:tc>
        <w:tc>
          <w:tcPr>
            <w:tcW w:w="1276" w:type="dxa"/>
            <w:noWrap/>
            <w:hideMark/>
          </w:tcPr>
          <w:p w14:paraId="4EE46BA9" w14:textId="77777777" w:rsidR="00CF2863" w:rsidRPr="00DD00AF" w:rsidRDefault="00CF2863" w:rsidP="00AA39CE">
            <w:pPr>
              <w:jc w:val="center"/>
            </w:pPr>
            <w:r w:rsidRPr="00DD00AF">
              <w:t>510</w:t>
            </w:r>
          </w:p>
        </w:tc>
        <w:tc>
          <w:tcPr>
            <w:tcW w:w="1134" w:type="dxa"/>
            <w:noWrap/>
            <w:hideMark/>
          </w:tcPr>
          <w:p w14:paraId="2C03129B" w14:textId="77777777" w:rsidR="00CF2863" w:rsidRPr="00DD00AF" w:rsidRDefault="00CF2863" w:rsidP="00AA39CE">
            <w:pPr>
              <w:jc w:val="center"/>
            </w:pPr>
            <w:r w:rsidRPr="00DD00AF">
              <w:t>0.3</w:t>
            </w:r>
          </w:p>
        </w:tc>
        <w:tc>
          <w:tcPr>
            <w:tcW w:w="980" w:type="dxa"/>
            <w:gridSpan w:val="2"/>
            <w:noWrap/>
            <w:hideMark/>
          </w:tcPr>
          <w:p w14:paraId="0CED807B" w14:textId="77777777" w:rsidR="00CF2863" w:rsidRPr="00DD00AF" w:rsidRDefault="00CF2863" w:rsidP="00AA39CE">
            <w:pPr>
              <w:jc w:val="center"/>
            </w:pPr>
            <w:r w:rsidRPr="00DD00AF">
              <w:t>0.8</w:t>
            </w:r>
          </w:p>
        </w:tc>
      </w:tr>
      <w:tr w:rsidR="00AA39CE" w:rsidRPr="00DD00AF" w14:paraId="31C9B463" w14:textId="77777777" w:rsidTr="00FA65F4">
        <w:trPr>
          <w:trHeight w:val="288"/>
        </w:trPr>
        <w:tc>
          <w:tcPr>
            <w:tcW w:w="1271" w:type="dxa"/>
            <w:noWrap/>
            <w:hideMark/>
          </w:tcPr>
          <w:p w14:paraId="6FE68F99" w14:textId="77777777" w:rsidR="00CF2863" w:rsidRPr="00DD00AF" w:rsidRDefault="00CF2863" w:rsidP="00AA39CE">
            <w:pPr>
              <w:jc w:val="center"/>
            </w:pPr>
            <w:r w:rsidRPr="00DD00AF">
              <w:t>7.7</w:t>
            </w:r>
          </w:p>
        </w:tc>
        <w:tc>
          <w:tcPr>
            <w:tcW w:w="1276" w:type="dxa"/>
            <w:noWrap/>
            <w:hideMark/>
          </w:tcPr>
          <w:p w14:paraId="7B1FC73B" w14:textId="77777777" w:rsidR="00CF2863" w:rsidRPr="00DD00AF" w:rsidRDefault="00CF2863" w:rsidP="00AA39CE">
            <w:pPr>
              <w:jc w:val="center"/>
            </w:pPr>
            <w:r w:rsidRPr="00DD00AF">
              <w:t>7.5</w:t>
            </w:r>
          </w:p>
        </w:tc>
        <w:tc>
          <w:tcPr>
            <w:tcW w:w="1276" w:type="dxa"/>
            <w:noWrap/>
            <w:hideMark/>
          </w:tcPr>
          <w:p w14:paraId="0D2B1CF2" w14:textId="77777777" w:rsidR="00CF2863" w:rsidRPr="00DD00AF" w:rsidRDefault="00CF2863" w:rsidP="00AA39CE">
            <w:pPr>
              <w:jc w:val="center"/>
            </w:pPr>
            <w:r w:rsidRPr="00DD00AF">
              <w:t>0</w:t>
            </w:r>
          </w:p>
        </w:tc>
        <w:tc>
          <w:tcPr>
            <w:tcW w:w="1417" w:type="dxa"/>
            <w:noWrap/>
            <w:hideMark/>
          </w:tcPr>
          <w:p w14:paraId="4A0222CA" w14:textId="77777777" w:rsidR="00CF2863" w:rsidRPr="00DD00AF" w:rsidRDefault="00CF2863" w:rsidP="00AA39CE">
            <w:pPr>
              <w:jc w:val="center"/>
            </w:pPr>
            <w:r w:rsidRPr="00DD00AF">
              <w:t>0</w:t>
            </w:r>
          </w:p>
        </w:tc>
        <w:tc>
          <w:tcPr>
            <w:tcW w:w="1276" w:type="dxa"/>
            <w:noWrap/>
            <w:hideMark/>
          </w:tcPr>
          <w:p w14:paraId="4EFD8609" w14:textId="77777777" w:rsidR="00CF2863" w:rsidRPr="00DD00AF" w:rsidRDefault="00CF2863" w:rsidP="00AA39CE">
            <w:pPr>
              <w:jc w:val="center"/>
            </w:pPr>
            <w:r w:rsidRPr="00DD00AF">
              <w:t>510</w:t>
            </w:r>
          </w:p>
        </w:tc>
        <w:tc>
          <w:tcPr>
            <w:tcW w:w="1134" w:type="dxa"/>
            <w:noWrap/>
            <w:hideMark/>
          </w:tcPr>
          <w:p w14:paraId="6F0BDB43" w14:textId="77777777" w:rsidR="00CF2863" w:rsidRPr="00DD00AF" w:rsidRDefault="00CF2863" w:rsidP="00AA39CE">
            <w:pPr>
              <w:jc w:val="center"/>
            </w:pPr>
            <w:r w:rsidRPr="00DD00AF">
              <w:t>0</w:t>
            </w:r>
          </w:p>
        </w:tc>
        <w:tc>
          <w:tcPr>
            <w:tcW w:w="980" w:type="dxa"/>
            <w:gridSpan w:val="2"/>
            <w:noWrap/>
            <w:hideMark/>
          </w:tcPr>
          <w:p w14:paraId="34E78AEF" w14:textId="77777777" w:rsidR="00CF2863" w:rsidRPr="00DD00AF" w:rsidRDefault="00CF2863" w:rsidP="00AA39CE">
            <w:pPr>
              <w:jc w:val="center"/>
            </w:pPr>
            <w:r w:rsidRPr="00DD00AF">
              <w:t>0.2</w:t>
            </w:r>
          </w:p>
        </w:tc>
      </w:tr>
      <w:tr w:rsidR="00AA39CE" w:rsidRPr="00DD00AF" w14:paraId="12A80EDA" w14:textId="77777777" w:rsidTr="00F56DF7">
        <w:trPr>
          <w:trHeight w:val="288"/>
        </w:trPr>
        <w:tc>
          <w:tcPr>
            <w:tcW w:w="1271" w:type="dxa"/>
            <w:tcBorders>
              <w:bottom w:val="nil"/>
            </w:tcBorders>
            <w:noWrap/>
            <w:hideMark/>
          </w:tcPr>
          <w:p w14:paraId="728B8939" w14:textId="77777777" w:rsidR="00CF2863" w:rsidRPr="00DD00AF" w:rsidRDefault="00CF2863" w:rsidP="00AA39CE">
            <w:pPr>
              <w:jc w:val="center"/>
            </w:pPr>
            <w:r w:rsidRPr="00DD00AF">
              <w:t>8</w:t>
            </w:r>
          </w:p>
        </w:tc>
        <w:tc>
          <w:tcPr>
            <w:tcW w:w="1276" w:type="dxa"/>
            <w:tcBorders>
              <w:bottom w:val="nil"/>
            </w:tcBorders>
            <w:noWrap/>
            <w:hideMark/>
          </w:tcPr>
          <w:p w14:paraId="6E1C37EE" w14:textId="77777777" w:rsidR="00CF2863" w:rsidRPr="00DD00AF" w:rsidRDefault="00CF2863" w:rsidP="00AA39CE">
            <w:pPr>
              <w:jc w:val="center"/>
            </w:pPr>
            <w:r w:rsidRPr="00DD00AF">
              <w:t>6.5</w:t>
            </w:r>
          </w:p>
        </w:tc>
        <w:tc>
          <w:tcPr>
            <w:tcW w:w="1276" w:type="dxa"/>
            <w:tcBorders>
              <w:bottom w:val="nil"/>
            </w:tcBorders>
            <w:noWrap/>
            <w:hideMark/>
          </w:tcPr>
          <w:p w14:paraId="4B9A98C6" w14:textId="77777777" w:rsidR="00CF2863" w:rsidRPr="00DD00AF" w:rsidRDefault="00CF2863" w:rsidP="00AA39CE">
            <w:pPr>
              <w:jc w:val="center"/>
            </w:pPr>
            <w:r w:rsidRPr="00DD00AF">
              <w:t>0</w:t>
            </w:r>
          </w:p>
        </w:tc>
        <w:tc>
          <w:tcPr>
            <w:tcW w:w="1417" w:type="dxa"/>
            <w:tcBorders>
              <w:bottom w:val="nil"/>
            </w:tcBorders>
            <w:noWrap/>
            <w:hideMark/>
          </w:tcPr>
          <w:p w14:paraId="04E3D2C1" w14:textId="77777777" w:rsidR="00CF2863" w:rsidRPr="00DD00AF" w:rsidRDefault="00CF2863" w:rsidP="00AA39CE">
            <w:pPr>
              <w:jc w:val="center"/>
            </w:pPr>
            <w:r w:rsidRPr="00DD00AF">
              <w:t>0</w:t>
            </w:r>
          </w:p>
        </w:tc>
        <w:tc>
          <w:tcPr>
            <w:tcW w:w="1276" w:type="dxa"/>
            <w:tcBorders>
              <w:bottom w:val="nil"/>
            </w:tcBorders>
            <w:noWrap/>
            <w:hideMark/>
          </w:tcPr>
          <w:p w14:paraId="3318DC07" w14:textId="77777777" w:rsidR="00CF2863" w:rsidRPr="00DD00AF" w:rsidRDefault="00CF2863" w:rsidP="00AA39CE">
            <w:pPr>
              <w:jc w:val="center"/>
            </w:pPr>
            <w:r w:rsidRPr="00DD00AF">
              <w:t>120</w:t>
            </w:r>
          </w:p>
        </w:tc>
        <w:tc>
          <w:tcPr>
            <w:tcW w:w="1134" w:type="dxa"/>
            <w:tcBorders>
              <w:bottom w:val="nil"/>
            </w:tcBorders>
            <w:noWrap/>
            <w:hideMark/>
          </w:tcPr>
          <w:p w14:paraId="5BBDCEEF" w14:textId="77777777" w:rsidR="00CF2863" w:rsidRPr="00DD00AF" w:rsidRDefault="00CF2863" w:rsidP="00AA39CE">
            <w:pPr>
              <w:jc w:val="center"/>
            </w:pPr>
            <w:r w:rsidRPr="00DD00AF">
              <w:t>0</w:t>
            </w:r>
          </w:p>
        </w:tc>
        <w:tc>
          <w:tcPr>
            <w:tcW w:w="980" w:type="dxa"/>
            <w:gridSpan w:val="2"/>
            <w:tcBorders>
              <w:bottom w:val="nil"/>
            </w:tcBorders>
            <w:noWrap/>
            <w:hideMark/>
          </w:tcPr>
          <w:p w14:paraId="1BB8913A" w14:textId="77777777" w:rsidR="00CF2863" w:rsidRPr="00DD00AF" w:rsidRDefault="00CF2863" w:rsidP="00AA39CE">
            <w:pPr>
              <w:jc w:val="center"/>
            </w:pPr>
            <w:r w:rsidRPr="00DD00AF">
              <w:t>0.4</w:t>
            </w:r>
          </w:p>
        </w:tc>
      </w:tr>
      <w:tr w:rsidR="00AA39CE" w:rsidRPr="00DD00AF" w14:paraId="0821DD0B" w14:textId="77777777" w:rsidTr="00F56DF7">
        <w:trPr>
          <w:trHeight w:val="288"/>
        </w:trPr>
        <w:tc>
          <w:tcPr>
            <w:tcW w:w="1271" w:type="dxa"/>
            <w:tcBorders>
              <w:top w:val="nil"/>
              <w:bottom w:val="single" w:sz="4" w:space="0" w:color="auto"/>
            </w:tcBorders>
            <w:noWrap/>
            <w:hideMark/>
          </w:tcPr>
          <w:p w14:paraId="10D3AC0A" w14:textId="77777777" w:rsidR="00CF2863" w:rsidRPr="00DD00AF" w:rsidRDefault="00CF2863" w:rsidP="00AA39CE">
            <w:pPr>
              <w:jc w:val="center"/>
            </w:pPr>
            <w:r w:rsidRPr="00DD00AF">
              <w:t>7.6</w:t>
            </w:r>
          </w:p>
        </w:tc>
        <w:tc>
          <w:tcPr>
            <w:tcW w:w="1276" w:type="dxa"/>
            <w:tcBorders>
              <w:top w:val="nil"/>
              <w:bottom w:val="single" w:sz="4" w:space="0" w:color="auto"/>
            </w:tcBorders>
            <w:noWrap/>
            <w:hideMark/>
          </w:tcPr>
          <w:p w14:paraId="237BACB7" w14:textId="77777777" w:rsidR="00CF2863" w:rsidRPr="00DD00AF" w:rsidRDefault="00CF2863" w:rsidP="00AA39CE">
            <w:pPr>
              <w:jc w:val="center"/>
            </w:pPr>
            <w:r w:rsidRPr="00DD00AF">
              <w:t>7.7</w:t>
            </w:r>
          </w:p>
        </w:tc>
        <w:tc>
          <w:tcPr>
            <w:tcW w:w="1276" w:type="dxa"/>
            <w:tcBorders>
              <w:top w:val="nil"/>
              <w:bottom w:val="single" w:sz="4" w:space="0" w:color="auto"/>
            </w:tcBorders>
            <w:noWrap/>
            <w:hideMark/>
          </w:tcPr>
          <w:p w14:paraId="5A9D9AFB" w14:textId="77777777" w:rsidR="00CF2863" w:rsidRPr="00DD00AF" w:rsidRDefault="00CF2863" w:rsidP="00AA39CE">
            <w:pPr>
              <w:jc w:val="center"/>
            </w:pPr>
            <w:r w:rsidRPr="00DD00AF">
              <w:t>0</w:t>
            </w:r>
          </w:p>
        </w:tc>
        <w:tc>
          <w:tcPr>
            <w:tcW w:w="1417" w:type="dxa"/>
            <w:tcBorders>
              <w:top w:val="nil"/>
              <w:bottom w:val="single" w:sz="4" w:space="0" w:color="auto"/>
            </w:tcBorders>
            <w:noWrap/>
            <w:hideMark/>
          </w:tcPr>
          <w:p w14:paraId="6B4F795B" w14:textId="77777777" w:rsidR="00CF2863" w:rsidRPr="00DD00AF" w:rsidRDefault="00CF2863" w:rsidP="00AA39CE">
            <w:pPr>
              <w:jc w:val="center"/>
            </w:pPr>
            <w:r w:rsidRPr="00DD00AF">
              <w:t>0</w:t>
            </w:r>
          </w:p>
        </w:tc>
        <w:tc>
          <w:tcPr>
            <w:tcW w:w="1276" w:type="dxa"/>
            <w:tcBorders>
              <w:top w:val="nil"/>
              <w:bottom w:val="single" w:sz="4" w:space="0" w:color="auto"/>
            </w:tcBorders>
            <w:noWrap/>
            <w:hideMark/>
          </w:tcPr>
          <w:p w14:paraId="62EF80A8" w14:textId="77777777" w:rsidR="00CF2863" w:rsidRPr="00DD00AF" w:rsidRDefault="00CF2863" w:rsidP="00AA39CE">
            <w:pPr>
              <w:jc w:val="center"/>
            </w:pPr>
            <w:r w:rsidRPr="00DD00AF">
              <w:t>120</w:t>
            </w:r>
          </w:p>
        </w:tc>
        <w:tc>
          <w:tcPr>
            <w:tcW w:w="1134" w:type="dxa"/>
            <w:tcBorders>
              <w:top w:val="nil"/>
              <w:bottom w:val="single" w:sz="4" w:space="0" w:color="auto"/>
            </w:tcBorders>
            <w:noWrap/>
            <w:hideMark/>
          </w:tcPr>
          <w:p w14:paraId="19279CC1" w14:textId="77777777" w:rsidR="00CF2863" w:rsidRPr="00DD00AF" w:rsidRDefault="00CF2863" w:rsidP="00AA39CE">
            <w:pPr>
              <w:jc w:val="center"/>
            </w:pPr>
            <w:r w:rsidRPr="00DD00AF">
              <w:t>0</w:t>
            </w:r>
          </w:p>
        </w:tc>
        <w:tc>
          <w:tcPr>
            <w:tcW w:w="980" w:type="dxa"/>
            <w:gridSpan w:val="2"/>
            <w:tcBorders>
              <w:top w:val="nil"/>
              <w:bottom w:val="single" w:sz="4" w:space="0" w:color="auto"/>
            </w:tcBorders>
            <w:noWrap/>
            <w:hideMark/>
          </w:tcPr>
          <w:p w14:paraId="1FB544EC" w14:textId="77777777" w:rsidR="00CF2863" w:rsidRPr="00DD00AF" w:rsidRDefault="00CF2863" w:rsidP="00AA39CE">
            <w:pPr>
              <w:jc w:val="center"/>
            </w:pPr>
            <w:r w:rsidRPr="00DD00AF">
              <w:t>0.8</w:t>
            </w:r>
          </w:p>
        </w:tc>
      </w:tr>
      <w:tr w:rsidR="00F56DF7" w:rsidRPr="00DD00AF" w14:paraId="37D7A6F3" w14:textId="77777777" w:rsidTr="00F56DF7">
        <w:trPr>
          <w:trHeight w:val="288"/>
        </w:trPr>
        <w:tc>
          <w:tcPr>
            <w:tcW w:w="8630" w:type="dxa"/>
            <w:gridSpan w:val="8"/>
            <w:tcBorders>
              <w:top w:val="single" w:sz="4" w:space="0" w:color="auto"/>
              <w:bottom w:val="nil"/>
            </w:tcBorders>
            <w:noWrap/>
          </w:tcPr>
          <w:p w14:paraId="69AD4908" w14:textId="5929A2C6" w:rsidR="00F56DF7" w:rsidRPr="00DD00AF" w:rsidRDefault="00F56DF7" w:rsidP="00F56DF7">
            <w:r w:rsidRPr="00DD00AF">
              <w:rPr>
                <w:rFonts w:eastAsia="Times New Roman"/>
                <w:i/>
                <w:sz w:val="20"/>
                <w:szCs w:val="20"/>
              </w:rPr>
              <w:t>Note.</w:t>
            </w:r>
            <w:r w:rsidR="000D4600" w:rsidRPr="00DD00AF">
              <w:rPr>
                <w:rFonts w:eastAsia="Times New Roman"/>
                <w:i/>
                <w:sz w:val="20"/>
                <w:szCs w:val="20"/>
              </w:rPr>
              <w:t xml:space="preserve"> </w:t>
            </w:r>
            <w:r w:rsidR="00E27AC8" w:rsidRPr="00DD00AF">
              <w:rPr>
                <w:rFonts w:eastAsia="Times New Roman"/>
                <w:iCs/>
                <w:sz w:val="20"/>
                <w:szCs w:val="20"/>
              </w:rPr>
              <w:t>B</w:t>
            </w:r>
            <w:r w:rsidRPr="00DD00AF">
              <w:rPr>
                <w:rFonts w:eastAsia="Times New Roman"/>
                <w:iCs/>
                <w:sz w:val="20"/>
                <w:szCs w:val="20"/>
              </w:rPr>
              <w:t xml:space="preserve">eta2 denotes beta2 in the data-generation equation. CN indicates the cluster numbers. Type 1 error rate (%) was rounded to the first digit, and the mean of estimation was rounded to the second digit. 0.00 was noted as 0. Mean of estimation indicates that </w:t>
            </w:r>
            <w:r w:rsidR="00E27AC8" w:rsidRPr="00DD00AF">
              <w:rPr>
                <w:rFonts w:eastAsia="Times New Roman"/>
                <w:iCs/>
                <w:sz w:val="20"/>
                <w:szCs w:val="20"/>
              </w:rPr>
              <w:t>the mean value</w:t>
            </w:r>
            <w:r w:rsidRPr="00DD00AF">
              <w:rPr>
                <w:rFonts w:eastAsia="Times New Roman"/>
                <w:iCs/>
                <w:sz w:val="20"/>
                <w:szCs w:val="20"/>
              </w:rPr>
              <w:t xml:space="preserve"> of estimation across 1000 datasets</w:t>
            </w:r>
          </w:p>
        </w:tc>
      </w:tr>
      <w:tr w:rsidR="00183660" w:rsidRPr="00DD00AF" w14:paraId="02F59E72" w14:textId="77777777" w:rsidTr="00D06DAD">
        <w:tblPrEx>
          <w:jc w:val="center"/>
          <w:tblBorders>
            <w:top w:val="none" w:sz="0" w:space="0" w:color="auto"/>
            <w:bottom w:val="none" w:sz="0" w:space="0" w:color="auto"/>
          </w:tblBorders>
        </w:tblPrEx>
        <w:trPr>
          <w:gridAfter w:val="1"/>
          <w:wAfter w:w="494" w:type="dxa"/>
          <w:jc w:val="center"/>
        </w:trPr>
        <w:tc>
          <w:tcPr>
            <w:tcW w:w="8136" w:type="dxa"/>
            <w:gridSpan w:val="7"/>
          </w:tcPr>
          <w:p w14:paraId="27BAE43F" w14:textId="5318248A" w:rsidR="00EE77DC" w:rsidRPr="00DD00AF" w:rsidRDefault="00EE77DC" w:rsidP="008C1042">
            <w:pPr>
              <w:pStyle w:val="af1"/>
            </w:pPr>
            <w:bookmarkStart w:id="106" w:name="_Toc109813071"/>
            <w:r w:rsidRPr="00DD00AF">
              <w:lastRenderedPageBreak/>
              <w:t xml:space="preserve">Figure </w:t>
            </w:r>
            <w:fldSimple w:instr=" SEQ Figure \* ARABIC ">
              <w:r w:rsidR="000A2B30">
                <w:rPr>
                  <w:noProof/>
                </w:rPr>
                <w:t>2</w:t>
              </w:r>
            </w:fldSimple>
            <w:bookmarkEnd w:id="106"/>
          </w:p>
          <w:p w14:paraId="5E67EE35" w14:textId="542A53C0" w:rsidR="00EE77DC" w:rsidRPr="00DD00AF" w:rsidRDefault="00EE77DC" w:rsidP="00EE77DC">
            <w:pPr>
              <w:spacing w:line="480" w:lineRule="auto"/>
              <w:rPr>
                <w:i/>
                <w:iCs/>
              </w:rPr>
            </w:pPr>
            <w:bookmarkStart w:id="107" w:name="_Hlk110119406"/>
            <w:r w:rsidRPr="00DD00AF">
              <w:rPr>
                <w:i/>
                <w:iCs/>
                <w:lang w:eastAsia="ko-KR"/>
              </w:rPr>
              <w:t xml:space="preserve">Type </w:t>
            </w:r>
            <w:r w:rsidRPr="00DD00AF">
              <w:rPr>
                <w:i/>
                <w:iCs/>
              </w:rPr>
              <w:t>Ⅰ error rate of interaction in REGYTH</w:t>
            </w:r>
          </w:p>
          <w:bookmarkEnd w:id="107"/>
          <w:p w14:paraId="6CD6AE9D" w14:textId="52ADFCBA" w:rsidR="00183660" w:rsidRPr="00DD00AF" w:rsidRDefault="00183660" w:rsidP="00183660">
            <w:pPr>
              <w:spacing w:line="480" w:lineRule="auto"/>
            </w:pPr>
            <w:r w:rsidRPr="00DD00AF">
              <w:rPr>
                <w:noProof/>
              </w:rPr>
              <w:drawing>
                <wp:inline distT="0" distB="0" distL="0" distR="0" wp14:anchorId="41B62D4C" wp14:editId="13B2F000">
                  <wp:extent cx="5029200" cy="3592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592195"/>
                          </a:xfrm>
                          <a:prstGeom prst="rect">
                            <a:avLst/>
                          </a:prstGeom>
                          <a:noFill/>
                          <a:ln>
                            <a:noFill/>
                          </a:ln>
                        </pic:spPr>
                      </pic:pic>
                    </a:graphicData>
                  </a:graphic>
                </wp:inline>
              </w:drawing>
            </w:r>
          </w:p>
        </w:tc>
      </w:tr>
      <w:tr w:rsidR="00CB6D7D" w:rsidRPr="00DD00AF" w14:paraId="36CD6B7A" w14:textId="77777777" w:rsidTr="00D06DAD">
        <w:tblPrEx>
          <w:jc w:val="center"/>
          <w:tblBorders>
            <w:top w:val="none" w:sz="0" w:space="0" w:color="auto"/>
            <w:bottom w:val="none" w:sz="0" w:space="0" w:color="auto"/>
          </w:tblBorders>
        </w:tblPrEx>
        <w:trPr>
          <w:gridAfter w:val="1"/>
          <w:wAfter w:w="494" w:type="dxa"/>
          <w:jc w:val="center"/>
        </w:trPr>
        <w:tc>
          <w:tcPr>
            <w:tcW w:w="8136" w:type="dxa"/>
            <w:gridSpan w:val="7"/>
          </w:tcPr>
          <w:p w14:paraId="167FE7CE" w14:textId="3B6EC483" w:rsidR="00AE5BB0" w:rsidRPr="00DD00AF" w:rsidRDefault="00CB6D7D" w:rsidP="00CB6D7D">
            <w:pPr>
              <w:rPr>
                <w:rFonts w:eastAsia="Times New Roman"/>
                <w:iCs/>
                <w:sz w:val="20"/>
                <w:szCs w:val="20"/>
              </w:rPr>
            </w:pPr>
            <w:r w:rsidRPr="00DD00AF">
              <w:rPr>
                <w:rFonts w:eastAsia="Times New Roman"/>
                <w:i/>
                <w:sz w:val="20"/>
                <w:szCs w:val="20"/>
              </w:rPr>
              <w:t>Note.</w:t>
            </w:r>
            <w:r w:rsidRPr="00DD00AF">
              <w:rPr>
                <w:rFonts w:eastAsia="Times New Roman"/>
                <w:sz w:val="20"/>
                <w:szCs w:val="20"/>
              </w:rPr>
              <w:t xml:space="preserve"> Dashed lines represent 0.025 and 0.075 respectively</w:t>
            </w:r>
            <w:r w:rsidR="00F56DF7" w:rsidRPr="00DD00AF">
              <w:rPr>
                <w:rFonts w:eastAsia="Times New Roman"/>
                <w:sz w:val="20"/>
                <w:szCs w:val="20"/>
              </w:rPr>
              <w:t xml:space="preserve">. </w:t>
            </w:r>
            <w:r w:rsidR="00F56DF7" w:rsidRPr="00DD00AF">
              <w:rPr>
                <w:rFonts w:eastAsia="Times New Roman"/>
                <w:iCs/>
                <w:sz w:val="20"/>
                <w:szCs w:val="20"/>
              </w:rPr>
              <w:t>beta2 denotes beta2 in the data-generation equation. CN indicates the cluster numbers</w:t>
            </w:r>
          </w:p>
          <w:p w14:paraId="0335821E" w14:textId="13DA0F58" w:rsidR="00CB6D7D" w:rsidRPr="00DD00AF" w:rsidRDefault="00CB6D7D" w:rsidP="00CB6D7D">
            <w:pPr>
              <w:tabs>
                <w:tab w:val="left" w:pos="4860"/>
              </w:tabs>
              <w:spacing w:line="480" w:lineRule="auto"/>
              <w:rPr>
                <w:noProof/>
              </w:rPr>
            </w:pPr>
          </w:p>
        </w:tc>
      </w:tr>
    </w:tbl>
    <w:p w14:paraId="43EC84CE" w14:textId="2E14ED06" w:rsidR="00AE5BB0" w:rsidRPr="00DD00AF" w:rsidRDefault="00EE40D0" w:rsidP="00E0016C">
      <w:pPr>
        <w:spacing w:line="480" w:lineRule="auto"/>
        <w:ind w:firstLine="720"/>
      </w:pPr>
      <w:r w:rsidRPr="00DD00AF">
        <w:t>Multiple regression analysis was conducted to see which factors influenced this result</w:t>
      </w:r>
      <w:r w:rsidR="00E368FE" w:rsidRPr="00DD00AF">
        <w:t xml:space="preserve"> </w:t>
      </w:r>
      <w:r w:rsidR="00E368FE" w:rsidRPr="00DD00AF">
        <w:rPr>
          <w:shd w:val="clear" w:color="auto" w:fill="FFFFFF"/>
          <w:lang w:eastAsia="ko-KR"/>
        </w:rPr>
        <w:t>(</w:t>
      </w:r>
      <w:r w:rsidR="00E368FE" w:rsidRPr="00DD00AF">
        <w:rPr>
          <w:i/>
          <w:iCs/>
          <w:shd w:val="clear" w:color="auto" w:fill="FFFFFF"/>
          <w:lang w:eastAsia="ko-KR"/>
        </w:rPr>
        <w:t>R</w:t>
      </w:r>
      <w:r w:rsidR="00E368FE" w:rsidRPr="00DD00AF">
        <w:rPr>
          <w:shd w:val="clear" w:color="auto" w:fill="FFFFFF"/>
          <w:vertAlign w:val="superscript"/>
          <w:lang w:eastAsia="ko-KR"/>
        </w:rPr>
        <w:t>2</w:t>
      </w:r>
      <w:r w:rsidR="00E368FE" w:rsidRPr="00DD00AF">
        <w:rPr>
          <w:shd w:val="clear" w:color="auto" w:fill="FFFFFF"/>
          <w:lang w:eastAsia="ko-KR"/>
        </w:rPr>
        <w:t xml:space="preserve">=.53, </w:t>
      </w:r>
      <w:r w:rsidR="00E368FE" w:rsidRPr="00DD00AF">
        <w:rPr>
          <w:i/>
          <w:iCs/>
          <w:shd w:val="clear" w:color="auto" w:fill="FFFFFF"/>
          <w:lang w:eastAsia="ko-KR"/>
        </w:rPr>
        <w:t xml:space="preserve">F </w:t>
      </w:r>
      <w:r w:rsidR="00E368FE" w:rsidRPr="00DD00AF">
        <w:rPr>
          <w:shd w:val="clear" w:color="auto" w:fill="FFFFFF"/>
          <w:lang w:eastAsia="ko-KR"/>
        </w:rPr>
        <w:t>(7,</w:t>
      </w:r>
      <w:r w:rsidR="00F50676">
        <w:rPr>
          <w:shd w:val="clear" w:color="auto" w:fill="FFFFFF"/>
          <w:lang w:eastAsia="ko-KR"/>
        </w:rPr>
        <w:t xml:space="preserve"> </w:t>
      </w:r>
      <w:r w:rsidR="00E368FE" w:rsidRPr="00DD00AF">
        <w:rPr>
          <w:shd w:val="clear" w:color="auto" w:fill="FFFFFF"/>
          <w:lang w:eastAsia="ko-KR"/>
        </w:rPr>
        <w:t>64) = 10.12, p &lt; .001)</w:t>
      </w:r>
      <w:r w:rsidR="00EC00AA" w:rsidRPr="00DD00AF">
        <w:rPr>
          <w:shd w:val="clear" w:color="auto" w:fill="FFFFFF"/>
          <w:lang w:eastAsia="ko-KR"/>
        </w:rPr>
        <w:t>.</w:t>
      </w:r>
      <w:r w:rsidRPr="00DD00AF">
        <w:t xml:space="preserve"> </w:t>
      </w:r>
      <w:r w:rsidR="0008099B" w:rsidRPr="00DD00AF">
        <w:t>Table</w:t>
      </w:r>
      <w:r w:rsidR="00770FC7" w:rsidRPr="00DD00AF">
        <w:t xml:space="preserve"> 9 summarize</w:t>
      </w:r>
      <w:r w:rsidR="0008099B" w:rsidRPr="00DD00AF">
        <w:t>s</w:t>
      </w:r>
      <w:r w:rsidR="00770FC7" w:rsidRPr="00DD00AF">
        <w:t xml:space="preserve"> the regression results. </w:t>
      </w:r>
      <w:r w:rsidR="002613F8" w:rsidRPr="00DD00AF">
        <w:rPr>
          <w:shd w:val="clear" w:color="auto" w:fill="FFFFFF"/>
          <w:lang w:eastAsia="ko-KR"/>
        </w:rPr>
        <w:t>CN,</w:t>
      </w:r>
      <w:r w:rsidR="00E96368" w:rsidRPr="00DD00AF">
        <w:rPr>
          <w:shd w:val="clear" w:color="auto" w:fill="FFFFFF"/>
          <w:lang w:eastAsia="ko-KR"/>
        </w:rPr>
        <w:t xml:space="preserve"> </w:t>
      </w:r>
      <w:r w:rsidR="002613F8" w:rsidRPr="00DD00AF">
        <w:rPr>
          <w:shd w:val="clear" w:color="auto" w:fill="FFFFFF"/>
          <w:lang w:eastAsia="ko-KR"/>
        </w:rPr>
        <w:t>beta2, ICC were treated as categorical variable</w:t>
      </w:r>
      <w:r w:rsidR="00D06DAD" w:rsidRPr="00DD00AF">
        <w:rPr>
          <w:shd w:val="clear" w:color="auto" w:fill="FFFFFF"/>
          <w:lang w:eastAsia="ko-KR"/>
        </w:rPr>
        <w:t>s</w:t>
      </w:r>
      <w:r w:rsidR="002613F8" w:rsidRPr="00DD00AF">
        <w:rPr>
          <w:shd w:val="clear" w:color="auto" w:fill="FFFFFF"/>
          <w:lang w:eastAsia="ko-KR"/>
        </w:rPr>
        <w:t xml:space="preserve">. </w:t>
      </w:r>
      <w:r w:rsidR="0008099B" w:rsidRPr="00DD00AF">
        <w:rPr>
          <w:shd w:val="clear" w:color="auto" w:fill="FFFFFF"/>
          <w:lang w:eastAsia="ko-KR"/>
        </w:rPr>
        <w:t xml:space="preserve">The group with the lowest value for each variable was used as a reference group. </w:t>
      </w:r>
      <w:r w:rsidRPr="00DD00AF">
        <w:t>When the CN is 510, compared to when the CN is 30, it has a significant difference in this Type Ⅰ error rate (</w:t>
      </w:r>
      <w:r w:rsidRPr="00DD00AF">
        <w:rPr>
          <w:i/>
          <w:iCs/>
        </w:rPr>
        <w:t>b</w:t>
      </w:r>
      <w:r w:rsidRPr="00DD00AF">
        <w:t xml:space="preserve"> = 0.09, </w:t>
      </w:r>
      <w:r w:rsidRPr="00DD00AF">
        <w:rPr>
          <w:i/>
          <w:iCs/>
        </w:rPr>
        <w:t>p</w:t>
      </w:r>
      <w:r w:rsidRPr="00DD00AF">
        <w:t xml:space="preserve"> &lt; .001). Compared to the reference group, where beta2 in the data generation equation is 0, it has a significant difference when the beta2 is 0.1 (</w:t>
      </w:r>
      <w:r w:rsidRPr="00DD00AF">
        <w:rPr>
          <w:i/>
          <w:iCs/>
        </w:rPr>
        <w:t xml:space="preserve">b </w:t>
      </w:r>
      <w:r w:rsidRPr="00DD00AF">
        <w:t xml:space="preserve">= 0.04, </w:t>
      </w:r>
      <w:r w:rsidRPr="00DD00AF">
        <w:rPr>
          <w:i/>
          <w:iCs/>
        </w:rPr>
        <w:t>p</w:t>
      </w:r>
      <w:r w:rsidR="00DB2CB0" w:rsidRPr="00DD00AF">
        <w:rPr>
          <w:i/>
          <w:iCs/>
        </w:rPr>
        <w:t xml:space="preserve"> </w:t>
      </w:r>
      <w:r w:rsidRPr="00DD00AF">
        <w:t>&lt;</w:t>
      </w:r>
      <w:r w:rsidR="00DB2CB0" w:rsidRPr="00DD00AF">
        <w:t xml:space="preserve"> </w:t>
      </w:r>
      <w:r w:rsidRPr="00DD00AF">
        <w:t>.05</w:t>
      </w:r>
      <w:r w:rsidR="00797746" w:rsidRPr="00DD00AF">
        <w:t>)</w:t>
      </w:r>
      <w:r w:rsidR="00AE5BB0" w:rsidRPr="00DD00AF">
        <w:t>.</w:t>
      </w:r>
    </w:p>
    <w:p w14:paraId="5D3C9188" w14:textId="77777777" w:rsidR="003F57F7" w:rsidRPr="00DD00AF" w:rsidRDefault="003F57F7" w:rsidP="00E0016C">
      <w:pPr>
        <w:spacing w:line="480" w:lineRule="auto"/>
        <w:ind w:firstLine="720"/>
      </w:pPr>
    </w:p>
    <w:p w14:paraId="37258858" w14:textId="0BE0F7D7" w:rsidR="00D75C01" w:rsidRPr="00DD00AF" w:rsidRDefault="00D75C01" w:rsidP="008C1042">
      <w:pPr>
        <w:pStyle w:val="af1"/>
      </w:pPr>
      <w:bookmarkStart w:id="108" w:name="_Toc109812975"/>
      <w:r w:rsidRPr="00DD00AF">
        <w:lastRenderedPageBreak/>
        <w:t xml:space="preserve">Table </w:t>
      </w:r>
      <w:fldSimple w:instr=" SEQ Table \* ARABIC ">
        <w:r w:rsidR="000A2B30">
          <w:rPr>
            <w:noProof/>
          </w:rPr>
          <w:t>10</w:t>
        </w:r>
        <w:bookmarkEnd w:id="108"/>
      </w:fldSimple>
    </w:p>
    <w:p w14:paraId="01F436B6" w14:textId="731B0D08" w:rsidR="00D75C01" w:rsidRPr="00DD00AF" w:rsidRDefault="00D75C01" w:rsidP="00D75C01">
      <w:pPr>
        <w:widowControl w:val="0"/>
        <w:autoSpaceDE w:val="0"/>
        <w:autoSpaceDN w:val="0"/>
        <w:adjustRightInd w:val="0"/>
        <w:rPr>
          <w:i/>
          <w:iCs/>
          <w:lang w:eastAsia="ko-KR"/>
        </w:rPr>
      </w:pPr>
      <w:r w:rsidRPr="00DD00AF">
        <w:rPr>
          <w:i/>
          <w:iCs/>
          <w:lang w:eastAsia="ko-KR"/>
        </w:rPr>
        <w:t>Regression results using</w:t>
      </w:r>
      <w:r w:rsidR="00AE5BB0" w:rsidRPr="00DD00AF">
        <w:rPr>
          <w:i/>
          <w:iCs/>
          <w:lang w:eastAsia="ko-KR"/>
        </w:rPr>
        <w:t xml:space="preserve"> </w:t>
      </w:r>
      <w:r w:rsidRPr="00DD00AF">
        <w:rPr>
          <w:i/>
          <w:iCs/>
          <w:lang w:eastAsia="ko-KR"/>
        </w:rPr>
        <w:t xml:space="preserve">Type </w:t>
      </w:r>
      <w:r w:rsidRPr="00DD00AF">
        <w:rPr>
          <w:rFonts w:hint="eastAsia"/>
          <w:i/>
          <w:iCs/>
          <w:lang w:eastAsia="ko-KR"/>
        </w:rPr>
        <w:t>Ⅰ</w:t>
      </w:r>
      <w:r w:rsidRPr="00DD00AF">
        <w:rPr>
          <w:i/>
          <w:iCs/>
          <w:lang w:eastAsia="ko-KR"/>
        </w:rPr>
        <w:t xml:space="preserve"> error rate of interaction effect in REGYTH as the criterion</w:t>
      </w:r>
    </w:p>
    <w:p w14:paraId="647F47D9" w14:textId="11C01C6A" w:rsidR="00D75C01" w:rsidRPr="00DD00AF" w:rsidRDefault="00D75C01" w:rsidP="00C434B4">
      <w:pPr>
        <w:widowControl w:val="0"/>
        <w:autoSpaceDE w:val="0"/>
        <w:autoSpaceDN w:val="0"/>
        <w:adjustRightInd w:val="0"/>
      </w:pPr>
    </w:p>
    <w:tbl>
      <w:tblPr>
        <w:tblW w:w="8593" w:type="dxa"/>
        <w:tblInd w:w="100"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1779"/>
      </w:tblGrid>
      <w:tr w:rsidR="00585615" w:rsidRPr="00DD00AF" w14:paraId="0BD1A63C" w14:textId="77777777" w:rsidTr="00D75C01">
        <w:tc>
          <w:tcPr>
            <w:tcW w:w="1368" w:type="dxa"/>
            <w:tcBorders>
              <w:top w:val="single" w:sz="6" w:space="0" w:color="auto"/>
              <w:left w:val="nil"/>
              <w:bottom w:val="single" w:sz="6" w:space="0" w:color="auto"/>
              <w:right w:val="nil"/>
            </w:tcBorders>
            <w:vAlign w:val="center"/>
          </w:tcPr>
          <w:p w14:paraId="0D41D732" w14:textId="77777777" w:rsidR="00585615" w:rsidRPr="00DD00AF" w:rsidRDefault="00585615" w:rsidP="00585615">
            <w:pPr>
              <w:widowControl w:val="0"/>
              <w:autoSpaceDE w:val="0"/>
              <w:autoSpaceDN w:val="0"/>
              <w:adjustRightInd w:val="0"/>
              <w:jc w:val="right"/>
              <w:rPr>
                <w:lang w:eastAsia="ko-KR"/>
              </w:rPr>
            </w:pPr>
            <w:r w:rsidRPr="00DD00AF">
              <w:rPr>
                <w:lang w:eastAsia="ko-KR"/>
              </w:rPr>
              <w:t>Predictor</w:t>
            </w:r>
          </w:p>
        </w:tc>
        <w:tc>
          <w:tcPr>
            <w:tcW w:w="1368" w:type="dxa"/>
            <w:tcBorders>
              <w:top w:val="single" w:sz="6" w:space="0" w:color="auto"/>
              <w:left w:val="nil"/>
              <w:bottom w:val="single" w:sz="6" w:space="0" w:color="auto"/>
              <w:right w:val="nil"/>
            </w:tcBorders>
            <w:vAlign w:val="center"/>
          </w:tcPr>
          <w:p w14:paraId="31E95149" w14:textId="5B9CF4B1" w:rsidR="00585615" w:rsidRPr="00DD00AF" w:rsidRDefault="008B7CF1" w:rsidP="00585615">
            <w:pPr>
              <w:widowControl w:val="0"/>
              <w:autoSpaceDE w:val="0"/>
              <w:autoSpaceDN w:val="0"/>
              <w:adjustRightInd w:val="0"/>
              <w:jc w:val="center"/>
              <w:rPr>
                <w:lang w:eastAsia="ko-KR"/>
              </w:rPr>
            </w:pPr>
            <w:r w:rsidRPr="00DD00AF">
              <w:rPr>
                <w:i/>
                <w:iCs/>
                <w:lang w:eastAsia="ko-KR"/>
              </w:rPr>
              <w:t>b (estimates)</w:t>
            </w:r>
          </w:p>
        </w:tc>
        <w:tc>
          <w:tcPr>
            <w:tcW w:w="1846" w:type="dxa"/>
            <w:tcBorders>
              <w:top w:val="single" w:sz="6" w:space="0" w:color="auto"/>
              <w:left w:val="nil"/>
              <w:bottom w:val="single" w:sz="6" w:space="0" w:color="auto"/>
              <w:right w:val="nil"/>
            </w:tcBorders>
            <w:vAlign w:val="center"/>
          </w:tcPr>
          <w:p w14:paraId="5EE0393B" w14:textId="77777777" w:rsidR="00585615" w:rsidRPr="00DD00AF" w:rsidRDefault="00585615" w:rsidP="00585615">
            <w:pPr>
              <w:widowControl w:val="0"/>
              <w:autoSpaceDE w:val="0"/>
              <w:autoSpaceDN w:val="0"/>
              <w:adjustRightInd w:val="0"/>
              <w:jc w:val="center"/>
              <w:rPr>
                <w:lang w:eastAsia="ko-KR"/>
              </w:rPr>
            </w:pPr>
            <w:r w:rsidRPr="00DD00AF">
              <w:rPr>
                <w:i/>
                <w:iCs/>
                <w:lang w:eastAsia="ko-KR"/>
              </w:rPr>
              <w:t>b</w:t>
            </w:r>
          </w:p>
          <w:p w14:paraId="5B0072DC" w14:textId="77777777" w:rsidR="00585615" w:rsidRPr="00DD00AF" w:rsidRDefault="00585615" w:rsidP="00585615">
            <w:pPr>
              <w:widowControl w:val="0"/>
              <w:autoSpaceDE w:val="0"/>
              <w:autoSpaceDN w:val="0"/>
              <w:adjustRightInd w:val="0"/>
              <w:jc w:val="center"/>
              <w:rPr>
                <w:lang w:eastAsia="ko-KR"/>
              </w:rPr>
            </w:pPr>
            <w:r w:rsidRPr="00DD00AF">
              <w:rPr>
                <w:lang w:eastAsia="ko-KR"/>
              </w:rPr>
              <w:t>95% CI</w:t>
            </w:r>
          </w:p>
          <w:p w14:paraId="3B434760" w14:textId="77777777" w:rsidR="00585615" w:rsidRPr="00DD00AF" w:rsidRDefault="00585615" w:rsidP="00585615">
            <w:pPr>
              <w:widowControl w:val="0"/>
              <w:autoSpaceDE w:val="0"/>
              <w:autoSpaceDN w:val="0"/>
              <w:adjustRightInd w:val="0"/>
              <w:jc w:val="center"/>
              <w:rPr>
                <w:lang w:eastAsia="ko-KR"/>
              </w:rPr>
            </w:pPr>
            <w:r w:rsidRPr="00DD00AF">
              <w:rPr>
                <w:lang w:eastAsia="ko-KR"/>
              </w:rPr>
              <w:t>[LL, UL]</w:t>
            </w:r>
          </w:p>
        </w:tc>
        <w:tc>
          <w:tcPr>
            <w:tcW w:w="864" w:type="dxa"/>
            <w:tcBorders>
              <w:top w:val="single" w:sz="6" w:space="0" w:color="auto"/>
              <w:left w:val="nil"/>
              <w:bottom w:val="single" w:sz="6" w:space="0" w:color="auto"/>
              <w:right w:val="nil"/>
            </w:tcBorders>
            <w:vAlign w:val="center"/>
          </w:tcPr>
          <w:p w14:paraId="1F160578" w14:textId="271E3940" w:rsidR="00585615" w:rsidRPr="00DD00AF" w:rsidRDefault="008B7CF1" w:rsidP="00585615">
            <w:pPr>
              <w:widowControl w:val="0"/>
              <w:autoSpaceDE w:val="0"/>
              <w:autoSpaceDN w:val="0"/>
              <w:adjustRightInd w:val="0"/>
              <w:jc w:val="center"/>
              <w:rPr>
                <w:lang w:eastAsia="ko-KR"/>
              </w:rPr>
            </w:pPr>
            <w:r w:rsidRPr="00DD00AF">
              <w:rPr>
                <w:i/>
                <w:iCs/>
                <w:lang w:eastAsia="ko-KR"/>
              </w:rPr>
              <w:t>se</w:t>
            </w:r>
            <w:r w:rsidR="00585615" w:rsidRPr="00DD00AF">
              <w:rPr>
                <w:i/>
                <w:iCs/>
                <w:vertAlign w:val="superscript"/>
                <w:lang w:eastAsia="ko-KR"/>
              </w:rPr>
              <w:t xml:space="preserve"> </w:t>
            </w:r>
          </w:p>
        </w:tc>
        <w:tc>
          <w:tcPr>
            <w:tcW w:w="1368" w:type="dxa"/>
            <w:tcBorders>
              <w:top w:val="single" w:sz="6" w:space="0" w:color="auto"/>
              <w:left w:val="nil"/>
              <w:bottom w:val="single" w:sz="6" w:space="0" w:color="auto"/>
              <w:right w:val="nil"/>
            </w:tcBorders>
            <w:vAlign w:val="center"/>
          </w:tcPr>
          <w:p w14:paraId="3485F418" w14:textId="7846D3F0" w:rsidR="00585615" w:rsidRPr="00DD00AF" w:rsidRDefault="008B7CF1" w:rsidP="00585615">
            <w:pPr>
              <w:widowControl w:val="0"/>
              <w:autoSpaceDE w:val="0"/>
              <w:autoSpaceDN w:val="0"/>
              <w:adjustRightInd w:val="0"/>
              <w:jc w:val="center"/>
              <w:rPr>
                <w:lang w:eastAsia="ko-KR"/>
              </w:rPr>
            </w:pPr>
            <w:r w:rsidRPr="00DD00AF">
              <w:rPr>
                <w:i/>
                <w:iCs/>
                <w:lang w:eastAsia="ko-KR"/>
              </w:rPr>
              <w:t>t</w:t>
            </w:r>
          </w:p>
        </w:tc>
        <w:tc>
          <w:tcPr>
            <w:tcW w:w="1779" w:type="dxa"/>
            <w:tcBorders>
              <w:top w:val="single" w:sz="6" w:space="0" w:color="auto"/>
              <w:left w:val="nil"/>
              <w:bottom w:val="single" w:sz="6" w:space="0" w:color="auto"/>
              <w:right w:val="nil"/>
            </w:tcBorders>
            <w:vAlign w:val="center"/>
          </w:tcPr>
          <w:p w14:paraId="11F1FF09" w14:textId="77777777" w:rsidR="00585615" w:rsidRPr="00DD00AF" w:rsidRDefault="00585615" w:rsidP="00585615">
            <w:pPr>
              <w:widowControl w:val="0"/>
              <w:autoSpaceDE w:val="0"/>
              <w:autoSpaceDN w:val="0"/>
              <w:adjustRightInd w:val="0"/>
              <w:jc w:val="center"/>
              <w:rPr>
                <w:lang w:eastAsia="ko-KR"/>
              </w:rPr>
            </w:pPr>
            <w:r w:rsidRPr="00DD00AF">
              <w:rPr>
                <w:lang w:eastAsia="ko-KR"/>
              </w:rPr>
              <w:t>Fit</w:t>
            </w:r>
          </w:p>
        </w:tc>
      </w:tr>
      <w:tr w:rsidR="008B7CF1" w:rsidRPr="00DD00AF" w14:paraId="4118BFD7" w14:textId="77777777" w:rsidTr="00D75C01">
        <w:tc>
          <w:tcPr>
            <w:tcW w:w="1368" w:type="dxa"/>
            <w:tcBorders>
              <w:top w:val="single" w:sz="6" w:space="0" w:color="auto"/>
              <w:left w:val="nil"/>
              <w:right w:val="nil"/>
            </w:tcBorders>
            <w:vAlign w:val="center"/>
          </w:tcPr>
          <w:p w14:paraId="04E2F47D" w14:textId="77777777" w:rsidR="008B7CF1" w:rsidRPr="00DD00AF" w:rsidRDefault="008B7CF1" w:rsidP="008B7CF1">
            <w:pPr>
              <w:widowControl w:val="0"/>
              <w:autoSpaceDE w:val="0"/>
              <w:autoSpaceDN w:val="0"/>
              <w:adjustRightInd w:val="0"/>
              <w:jc w:val="right"/>
              <w:rPr>
                <w:lang w:eastAsia="ko-KR"/>
              </w:rPr>
            </w:pPr>
            <w:r w:rsidRPr="00DD00AF">
              <w:rPr>
                <w:lang w:eastAsia="ko-KR"/>
              </w:rPr>
              <w:t>(Intercept)</w:t>
            </w:r>
          </w:p>
        </w:tc>
        <w:tc>
          <w:tcPr>
            <w:tcW w:w="1368" w:type="dxa"/>
            <w:tcBorders>
              <w:top w:val="single" w:sz="6" w:space="0" w:color="auto"/>
              <w:left w:val="nil"/>
              <w:right w:val="nil"/>
            </w:tcBorders>
            <w:vAlign w:val="center"/>
          </w:tcPr>
          <w:p w14:paraId="11CA04BA" w14:textId="77777777" w:rsidR="008B7CF1" w:rsidRPr="00DD00AF" w:rsidRDefault="008B7CF1" w:rsidP="008B7CF1">
            <w:pPr>
              <w:widowControl w:val="0"/>
              <w:tabs>
                <w:tab w:val="decimal" w:leader="dot" w:pos="547"/>
              </w:tabs>
              <w:autoSpaceDE w:val="0"/>
              <w:autoSpaceDN w:val="0"/>
              <w:adjustRightInd w:val="0"/>
              <w:rPr>
                <w:lang w:eastAsia="ko-KR"/>
              </w:rPr>
            </w:pPr>
            <w:r w:rsidRPr="00DD00AF">
              <w:rPr>
                <w:lang w:eastAsia="ko-KR"/>
              </w:rPr>
              <w:t>0.03</w:t>
            </w:r>
          </w:p>
        </w:tc>
        <w:tc>
          <w:tcPr>
            <w:tcW w:w="1846" w:type="dxa"/>
            <w:tcBorders>
              <w:top w:val="single" w:sz="6" w:space="0" w:color="auto"/>
              <w:left w:val="nil"/>
              <w:right w:val="nil"/>
            </w:tcBorders>
            <w:vAlign w:val="center"/>
          </w:tcPr>
          <w:p w14:paraId="0E241895" w14:textId="77777777" w:rsidR="008B7CF1" w:rsidRPr="00DD00AF" w:rsidRDefault="008B7CF1" w:rsidP="008B7CF1">
            <w:pPr>
              <w:widowControl w:val="0"/>
              <w:tabs>
                <w:tab w:val="decimal" w:leader="dot" w:pos="277"/>
              </w:tabs>
              <w:autoSpaceDE w:val="0"/>
              <w:autoSpaceDN w:val="0"/>
              <w:adjustRightInd w:val="0"/>
              <w:rPr>
                <w:lang w:eastAsia="ko-KR"/>
              </w:rPr>
            </w:pPr>
            <w:r w:rsidRPr="00DD00AF">
              <w:rPr>
                <w:lang w:eastAsia="ko-KR"/>
              </w:rPr>
              <w:t>[-0.00, 0.06]</w:t>
            </w:r>
          </w:p>
        </w:tc>
        <w:tc>
          <w:tcPr>
            <w:tcW w:w="864" w:type="dxa"/>
            <w:tcBorders>
              <w:top w:val="single" w:sz="6" w:space="0" w:color="auto"/>
              <w:left w:val="nil"/>
              <w:right w:val="nil"/>
            </w:tcBorders>
            <w:vAlign w:val="center"/>
          </w:tcPr>
          <w:p w14:paraId="19CFCAC6" w14:textId="0D8930E4" w:rsidR="008B7CF1" w:rsidRPr="00DD00AF" w:rsidRDefault="008B7CF1" w:rsidP="008B7CF1">
            <w:pPr>
              <w:widowControl w:val="0"/>
              <w:tabs>
                <w:tab w:val="decimal" w:leader="dot" w:pos="130"/>
              </w:tabs>
              <w:autoSpaceDE w:val="0"/>
              <w:autoSpaceDN w:val="0"/>
              <w:adjustRightInd w:val="0"/>
              <w:rPr>
                <w:lang w:eastAsia="ko-KR"/>
              </w:rPr>
            </w:pPr>
            <w:r w:rsidRPr="00DD00AF">
              <w:rPr>
                <w:rFonts w:eastAsia="맑은 고딕"/>
              </w:rPr>
              <w:t>.02</w:t>
            </w:r>
          </w:p>
        </w:tc>
        <w:tc>
          <w:tcPr>
            <w:tcW w:w="1368" w:type="dxa"/>
            <w:tcBorders>
              <w:top w:val="single" w:sz="6" w:space="0" w:color="auto"/>
              <w:left w:val="nil"/>
              <w:right w:val="nil"/>
            </w:tcBorders>
            <w:vAlign w:val="center"/>
          </w:tcPr>
          <w:p w14:paraId="53A2BBB6" w14:textId="63254682" w:rsidR="008B7CF1" w:rsidRPr="00DD00AF" w:rsidRDefault="008B7CF1" w:rsidP="008B7CF1">
            <w:pPr>
              <w:widowControl w:val="0"/>
              <w:tabs>
                <w:tab w:val="decimal" w:leader="dot" w:pos="205"/>
              </w:tabs>
              <w:autoSpaceDE w:val="0"/>
              <w:autoSpaceDN w:val="0"/>
              <w:adjustRightInd w:val="0"/>
              <w:rPr>
                <w:lang w:eastAsia="ko-KR"/>
              </w:rPr>
            </w:pPr>
            <w:r w:rsidRPr="00DD00AF">
              <w:rPr>
                <w:rFonts w:eastAsia="맑은 고딕"/>
              </w:rPr>
              <w:t>1.77</w:t>
            </w:r>
          </w:p>
        </w:tc>
        <w:tc>
          <w:tcPr>
            <w:tcW w:w="1779" w:type="dxa"/>
            <w:tcBorders>
              <w:top w:val="single" w:sz="6" w:space="0" w:color="auto"/>
              <w:left w:val="nil"/>
              <w:right w:val="nil"/>
            </w:tcBorders>
            <w:vAlign w:val="center"/>
          </w:tcPr>
          <w:p w14:paraId="25080E49" w14:textId="77777777" w:rsidR="008B7CF1" w:rsidRPr="00DD00AF" w:rsidRDefault="008B7CF1" w:rsidP="008B7CF1">
            <w:pPr>
              <w:widowControl w:val="0"/>
              <w:tabs>
                <w:tab w:val="decimal" w:leader="dot" w:pos="267"/>
              </w:tabs>
              <w:autoSpaceDE w:val="0"/>
              <w:autoSpaceDN w:val="0"/>
              <w:adjustRightInd w:val="0"/>
              <w:rPr>
                <w:lang w:eastAsia="ko-KR"/>
              </w:rPr>
            </w:pPr>
          </w:p>
        </w:tc>
      </w:tr>
      <w:tr w:rsidR="00D75C01" w:rsidRPr="00DD00AF" w14:paraId="3D3C2629" w14:textId="77777777" w:rsidTr="00D75C01">
        <w:tc>
          <w:tcPr>
            <w:tcW w:w="1368" w:type="dxa"/>
            <w:tcBorders>
              <w:left w:val="nil"/>
              <w:bottom w:val="nil"/>
              <w:right w:val="nil"/>
            </w:tcBorders>
            <w:vAlign w:val="center"/>
          </w:tcPr>
          <w:p w14:paraId="5E5A466F" w14:textId="0F5819D1" w:rsidR="00D75C01" w:rsidRPr="00DD00AF" w:rsidRDefault="00D75C01" w:rsidP="00D75C01">
            <w:pPr>
              <w:widowControl w:val="0"/>
              <w:autoSpaceDE w:val="0"/>
              <w:autoSpaceDN w:val="0"/>
              <w:adjustRightInd w:val="0"/>
              <w:rPr>
                <w:lang w:eastAsia="ko-KR"/>
              </w:rPr>
            </w:pPr>
            <w:r w:rsidRPr="00DD00AF">
              <w:rPr>
                <w:lang w:eastAsia="ko-KR"/>
              </w:rPr>
              <w:t>CN</w:t>
            </w:r>
          </w:p>
        </w:tc>
        <w:tc>
          <w:tcPr>
            <w:tcW w:w="1368" w:type="dxa"/>
            <w:tcBorders>
              <w:left w:val="nil"/>
              <w:bottom w:val="nil"/>
              <w:right w:val="nil"/>
            </w:tcBorders>
            <w:vAlign w:val="center"/>
          </w:tcPr>
          <w:p w14:paraId="484D0B95" w14:textId="77777777" w:rsidR="00D75C01" w:rsidRPr="00DD00AF" w:rsidRDefault="00D75C01" w:rsidP="00585615">
            <w:pPr>
              <w:widowControl w:val="0"/>
              <w:tabs>
                <w:tab w:val="decimal" w:leader="dot" w:pos="547"/>
              </w:tabs>
              <w:autoSpaceDE w:val="0"/>
              <w:autoSpaceDN w:val="0"/>
              <w:adjustRightInd w:val="0"/>
              <w:rPr>
                <w:lang w:eastAsia="ko-KR"/>
              </w:rPr>
            </w:pPr>
          </w:p>
        </w:tc>
        <w:tc>
          <w:tcPr>
            <w:tcW w:w="1846" w:type="dxa"/>
            <w:tcBorders>
              <w:left w:val="nil"/>
              <w:bottom w:val="nil"/>
              <w:right w:val="nil"/>
            </w:tcBorders>
            <w:vAlign w:val="center"/>
          </w:tcPr>
          <w:p w14:paraId="4EC22540" w14:textId="77777777" w:rsidR="00D75C01" w:rsidRPr="00DD00AF" w:rsidRDefault="00D75C01" w:rsidP="00585615">
            <w:pPr>
              <w:widowControl w:val="0"/>
              <w:tabs>
                <w:tab w:val="decimal" w:leader="dot" w:pos="277"/>
              </w:tabs>
              <w:autoSpaceDE w:val="0"/>
              <w:autoSpaceDN w:val="0"/>
              <w:adjustRightInd w:val="0"/>
              <w:rPr>
                <w:lang w:eastAsia="ko-KR"/>
              </w:rPr>
            </w:pPr>
          </w:p>
        </w:tc>
        <w:tc>
          <w:tcPr>
            <w:tcW w:w="864" w:type="dxa"/>
            <w:tcBorders>
              <w:left w:val="nil"/>
              <w:bottom w:val="nil"/>
              <w:right w:val="nil"/>
            </w:tcBorders>
            <w:vAlign w:val="center"/>
          </w:tcPr>
          <w:p w14:paraId="091BE517" w14:textId="77777777" w:rsidR="00D75C01" w:rsidRPr="00DD00AF" w:rsidRDefault="00D75C01" w:rsidP="00585615">
            <w:pPr>
              <w:widowControl w:val="0"/>
              <w:tabs>
                <w:tab w:val="decimal" w:leader="dot" w:pos="130"/>
              </w:tabs>
              <w:autoSpaceDE w:val="0"/>
              <w:autoSpaceDN w:val="0"/>
              <w:adjustRightInd w:val="0"/>
              <w:rPr>
                <w:lang w:eastAsia="ko-KR"/>
              </w:rPr>
            </w:pPr>
          </w:p>
        </w:tc>
        <w:tc>
          <w:tcPr>
            <w:tcW w:w="1368" w:type="dxa"/>
            <w:tcBorders>
              <w:left w:val="nil"/>
              <w:bottom w:val="nil"/>
              <w:right w:val="nil"/>
            </w:tcBorders>
            <w:vAlign w:val="center"/>
          </w:tcPr>
          <w:p w14:paraId="0E3058DC" w14:textId="77777777" w:rsidR="00D75C01" w:rsidRPr="00DD00AF" w:rsidRDefault="00D75C01" w:rsidP="00585615">
            <w:pPr>
              <w:widowControl w:val="0"/>
              <w:tabs>
                <w:tab w:val="decimal" w:leader="dot" w:pos="205"/>
              </w:tabs>
              <w:autoSpaceDE w:val="0"/>
              <w:autoSpaceDN w:val="0"/>
              <w:adjustRightInd w:val="0"/>
              <w:rPr>
                <w:lang w:eastAsia="ko-KR"/>
              </w:rPr>
            </w:pPr>
          </w:p>
        </w:tc>
        <w:tc>
          <w:tcPr>
            <w:tcW w:w="1779" w:type="dxa"/>
            <w:tcBorders>
              <w:left w:val="nil"/>
              <w:bottom w:val="nil"/>
              <w:right w:val="nil"/>
            </w:tcBorders>
            <w:vAlign w:val="center"/>
          </w:tcPr>
          <w:p w14:paraId="6FCD978E" w14:textId="77777777" w:rsidR="00D75C01" w:rsidRPr="00DD00AF" w:rsidRDefault="00D75C01" w:rsidP="00585615">
            <w:pPr>
              <w:widowControl w:val="0"/>
              <w:tabs>
                <w:tab w:val="decimal" w:leader="dot" w:pos="267"/>
              </w:tabs>
              <w:autoSpaceDE w:val="0"/>
              <w:autoSpaceDN w:val="0"/>
              <w:adjustRightInd w:val="0"/>
              <w:rPr>
                <w:lang w:eastAsia="ko-KR"/>
              </w:rPr>
            </w:pPr>
          </w:p>
        </w:tc>
      </w:tr>
      <w:tr w:rsidR="008B7CF1" w:rsidRPr="00DD00AF" w14:paraId="0E44A7B3" w14:textId="77777777" w:rsidTr="00D75C01">
        <w:tc>
          <w:tcPr>
            <w:tcW w:w="1368" w:type="dxa"/>
            <w:tcBorders>
              <w:top w:val="nil"/>
              <w:left w:val="nil"/>
              <w:bottom w:val="nil"/>
              <w:right w:val="nil"/>
            </w:tcBorders>
            <w:vAlign w:val="center"/>
          </w:tcPr>
          <w:p w14:paraId="6D847338" w14:textId="0F5DAF5F" w:rsidR="008B7CF1" w:rsidRPr="00DD00AF" w:rsidRDefault="008B7CF1" w:rsidP="008B7CF1">
            <w:pPr>
              <w:widowControl w:val="0"/>
              <w:autoSpaceDE w:val="0"/>
              <w:autoSpaceDN w:val="0"/>
              <w:adjustRightInd w:val="0"/>
              <w:jc w:val="right"/>
              <w:rPr>
                <w:lang w:eastAsia="ko-KR"/>
              </w:rPr>
            </w:pPr>
            <w:r w:rsidRPr="00DD00AF">
              <w:rPr>
                <w:lang w:eastAsia="ko-KR"/>
              </w:rPr>
              <w:t>CN (120)</w:t>
            </w:r>
          </w:p>
        </w:tc>
        <w:tc>
          <w:tcPr>
            <w:tcW w:w="1368" w:type="dxa"/>
            <w:tcBorders>
              <w:top w:val="nil"/>
              <w:left w:val="nil"/>
              <w:bottom w:val="nil"/>
              <w:right w:val="nil"/>
            </w:tcBorders>
            <w:vAlign w:val="center"/>
          </w:tcPr>
          <w:p w14:paraId="0D451C90" w14:textId="77777777" w:rsidR="008B7CF1" w:rsidRPr="00DD00AF" w:rsidRDefault="008B7CF1" w:rsidP="008B7CF1">
            <w:pPr>
              <w:widowControl w:val="0"/>
              <w:tabs>
                <w:tab w:val="decimal" w:leader="dot" w:pos="547"/>
              </w:tabs>
              <w:autoSpaceDE w:val="0"/>
              <w:autoSpaceDN w:val="0"/>
              <w:adjustRightInd w:val="0"/>
              <w:rPr>
                <w:lang w:eastAsia="ko-KR"/>
              </w:rPr>
            </w:pPr>
            <w:r w:rsidRPr="00DD00AF">
              <w:rPr>
                <w:lang w:eastAsia="ko-KR"/>
              </w:rPr>
              <w:t>0.01</w:t>
            </w:r>
          </w:p>
        </w:tc>
        <w:tc>
          <w:tcPr>
            <w:tcW w:w="1846" w:type="dxa"/>
            <w:tcBorders>
              <w:top w:val="nil"/>
              <w:left w:val="nil"/>
              <w:bottom w:val="nil"/>
              <w:right w:val="nil"/>
            </w:tcBorders>
            <w:vAlign w:val="center"/>
          </w:tcPr>
          <w:p w14:paraId="2F658579" w14:textId="77777777" w:rsidR="008B7CF1" w:rsidRPr="00DD00AF" w:rsidRDefault="008B7CF1" w:rsidP="008B7CF1">
            <w:pPr>
              <w:widowControl w:val="0"/>
              <w:tabs>
                <w:tab w:val="decimal" w:leader="dot" w:pos="277"/>
              </w:tabs>
              <w:autoSpaceDE w:val="0"/>
              <w:autoSpaceDN w:val="0"/>
              <w:adjustRightInd w:val="0"/>
              <w:rPr>
                <w:lang w:eastAsia="ko-KR"/>
              </w:rPr>
            </w:pPr>
            <w:r w:rsidRPr="00DD00AF">
              <w:rPr>
                <w:lang w:eastAsia="ko-KR"/>
              </w:rPr>
              <w:t>[-0.02, 0.04]</w:t>
            </w:r>
          </w:p>
        </w:tc>
        <w:tc>
          <w:tcPr>
            <w:tcW w:w="864" w:type="dxa"/>
            <w:tcBorders>
              <w:top w:val="nil"/>
              <w:left w:val="nil"/>
              <w:bottom w:val="nil"/>
              <w:right w:val="nil"/>
            </w:tcBorders>
            <w:vAlign w:val="center"/>
          </w:tcPr>
          <w:p w14:paraId="64BE3F88" w14:textId="7ADE2E7A" w:rsidR="008B7CF1" w:rsidRPr="00DD00AF" w:rsidRDefault="008B7CF1" w:rsidP="008B7CF1">
            <w:pPr>
              <w:widowControl w:val="0"/>
              <w:tabs>
                <w:tab w:val="decimal" w:leader="dot" w:pos="130"/>
              </w:tabs>
              <w:autoSpaceDE w:val="0"/>
              <w:autoSpaceDN w:val="0"/>
              <w:adjustRightInd w:val="0"/>
              <w:rPr>
                <w:lang w:eastAsia="ko-KR"/>
              </w:rPr>
            </w:pPr>
            <w:r w:rsidRPr="00DD00AF">
              <w:rPr>
                <w:rFonts w:eastAsia="맑은 고딕"/>
              </w:rPr>
              <w:t>.01</w:t>
            </w:r>
          </w:p>
        </w:tc>
        <w:tc>
          <w:tcPr>
            <w:tcW w:w="1368" w:type="dxa"/>
            <w:tcBorders>
              <w:top w:val="nil"/>
              <w:left w:val="nil"/>
              <w:bottom w:val="nil"/>
              <w:right w:val="nil"/>
            </w:tcBorders>
            <w:vAlign w:val="center"/>
          </w:tcPr>
          <w:p w14:paraId="719836AB" w14:textId="38A9FBE7" w:rsidR="008B7CF1" w:rsidRPr="00DD00AF" w:rsidRDefault="008B7CF1" w:rsidP="008B7CF1">
            <w:pPr>
              <w:widowControl w:val="0"/>
              <w:tabs>
                <w:tab w:val="decimal" w:leader="dot" w:pos="205"/>
              </w:tabs>
              <w:autoSpaceDE w:val="0"/>
              <w:autoSpaceDN w:val="0"/>
              <w:adjustRightInd w:val="0"/>
              <w:rPr>
                <w:lang w:eastAsia="ko-KR"/>
              </w:rPr>
            </w:pPr>
            <w:r w:rsidRPr="00DD00AF">
              <w:rPr>
                <w:rFonts w:eastAsia="맑은 고딕"/>
              </w:rPr>
              <w:t>0.84</w:t>
            </w:r>
          </w:p>
        </w:tc>
        <w:tc>
          <w:tcPr>
            <w:tcW w:w="1779" w:type="dxa"/>
            <w:tcBorders>
              <w:top w:val="nil"/>
              <w:left w:val="nil"/>
              <w:bottom w:val="nil"/>
              <w:right w:val="nil"/>
            </w:tcBorders>
            <w:vAlign w:val="center"/>
          </w:tcPr>
          <w:p w14:paraId="77763E65" w14:textId="77777777" w:rsidR="008B7CF1" w:rsidRPr="00DD00AF" w:rsidRDefault="008B7CF1" w:rsidP="008B7CF1">
            <w:pPr>
              <w:widowControl w:val="0"/>
              <w:tabs>
                <w:tab w:val="decimal" w:leader="dot" w:pos="267"/>
              </w:tabs>
              <w:autoSpaceDE w:val="0"/>
              <w:autoSpaceDN w:val="0"/>
              <w:adjustRightInd w:val="0"/>
              <w:rPr>
                <w:lang w:eastAsia="ko-KR"/>
              </w:rPr>
            </w:pPr>
          </w:p>
        </w:tc>
      </w:tr>
      <w:tr w:rsidR="008B7CF1" w:rsidRPr="00DD00AF" w14:paraId="09192719" w14:textId="77777777" w:rsidTr="00D75C01">
        <w:tc>
          <w:tcPr>
            <w:tcW w:w="1368" w:type="dxa"/>
            <w:tcBorders>
              <w:top w:val="nil"/>
              <w:left w:val="nil"/>
              <w:bottom w:val="nil"/>
              <w:right w:val="nil"/>
            </w:tcBorders>
            <w:vAlign w:val="center"/>
          </w:tcPr>
          <w:p w14:paraId="7AE22D01" w14:textId="1EBA1CF3" w:rsidR="008B7CF1" w:rsidRPr="00DD00AF" w:rsidRDefault="008B7CF1" w:rsidP="008B7CF1">
            <w:pPr>
              <w:widowControl w:val="0"/>
              <w:autoSpaceDE w:val="0"/>
              <w:autoSpaceDN w:val="0"/>
              <w:adjustRightInd w:val="0"/>
              <w:jc w:val="right"/>
              <w:rPr>
                <w:lang w:eastAsia="ko-KR"/>
              </w:rPr>
            </w:pPr>
            <w:r w:rsidRPr="00DD00AF">
              <w:rPr>
                <w:lang w:eastAsia="ko-KR"/>
              </w:rPr>
              <w:t>CN (510)</w:t>
            </w:r>
          </w:p>
        </w:tc>
        <w:tc>
          <w:tcPr>
            <w:tcW w:w="1368" w:type="dxa"/>
            <w:tcBorders>
              <w:top w:val="nil"/>
              <w:left w:val="nil"/>
              <w:bottom w:val="nil"/>
              <w:right w:val="nil"/>
            </w:tcBorders>
            <w:vAlign w:val="center"/>
          </w:tcPr>
          <w:p w14:paraId="51E57B4B" w14:textId="77777777" w:rsidR="008B7CF1" w:rsidRPr="00DD00AF" w:rsidRDefault="008B7CF1" w:rsidP="008B7CF1">
            <w:pPr>
              <w:widowControl w:val="0"/>
              <w:tabs>
                <w:tab w:val="decimal" w:leader="dot" w:pos="547"/>
              </w:tabs>
              <w:autoSpaceDE w:val="0"/>
              <w:autoSpaceDN w:val="0"/>
              <w:adjustRightInd w:val="0"/>
              <w:rPr>
                <w:lang w:eastAsia="ko-KR"/>
              </w:rPr>
            </w:pPr>
            <w:r w:rsidRPr="00DD00AF">
              <w:rPr>
                <w:lang w:eastAsia="ko-KR"/>
              </w:rPr>
              <w:t>0.09**</w:t>
            </w:r>
          </w:p>
        </w:tc>
        <w:tc>
          <w:tcPr>
            <w:tcW w:w="1846" w:type="dxa"/>
            <w:tcBorders>
              <w:top w:val="nil"/>
              <w:left w:val="nil"/>
              <w:bottom w:val="nil"/>
              <w:right w:val="nil"/>
            </w:tcBorders>
            <w:vAlign w:val="center"/>
          </w:tcPr>
          <w:p w14:paraId="6BB7D6DE" w14:textId="77777777" w:rsidR="008B7CF1" w:rsidRPr="00DD00AF" w:rsidRDefault="008B7CF1" w:rsidP="008B7CF1">
            <w:pPr>
              <w:widowControl w:val="0"/>
              <w:tabs>
                <w:tab w:val="decimal" w:leader="dot" w:pos="277"/>
              </w:tabs>
              <w:autoSpaceDE w:val="0"/>
              <w:autoSpaceDN w:val="0"/>
              <w:adjustRightInd w:val="0"/>
              <w:rPr>
                <w:lang w:eastAsia="ko-KR"/>
              </w:rPr>
            </w:pPr>
            <w:r w:rsidRPr="00DD00AF">
              <w:rPr>
                <w:lang w:eastAsia="ko-KR"/>
              </w:rPr>
              <w:t>[0.07, 0.12]</w:t>
            </w:r>
          </w:p>
        </w:tc>
        <w:tc>
          <w:tcPr>
            <w:tcW w:w="864" w:type="dxa"/>
            <w:tcBorders>
              <w:top w:val="nil"/>
              <w:left w:val="nil"/>
              <w:bottom w:val="nil"/>
              <w:right w:val="nil"/>
            </w:tcBorders>
            <w:vAlign w:val="center"/>
          </w:tcPr>
          <w:p w14:paraId="06BAEEB3" w14:textId="6C3190E0" w:rsidR="008B7CF1" w:rsidRPr="00DD00AF" w:rsidRDefault="008B7CF1" w:rsidP="008B7CF1">
            <w:pPr>
              <w:widowControl w:val="0"/>
              <w:tabs>
                <w:tab w:val="decimal" w:leader="dot" w:pos="130"/>
              </w:tabs>
              <w:autoSpaceDE w:val="0"/>
              <w:autoSpaceDN w:val="0"/>
              <w:adjustRightInd w:val="0"/>
              <w:rPr>
                <w:lang w:eastAsia="ko-KR"/>
              </w:rPr>
            </w:pPr>
            <w:r w:rsidRPr="00DD00AF">
              <w:rPr>
                <w:rFonts w:eastAsia="맑은 고딕"/>
              </w:rPr>
              <w:t>.01</w:t>
            </w:r>
          </w:p>
        </w:tc>
        <w:tc>
          <w:tcPr>
            <w:tcW w:w="1368" w:type="dxa"/>
            <w:tcBorders>
              <w:top w:val="nil"/>
              <w:left w:val="nil"/>
              <w:bottom w:val="nil"/>
              <w:right w:val="nil"/>
            </w:tcBorders>
            <w:vAlign w:val="center"/>
          </w:tcPr>
          <w:p w14:paraId="4C63F9CE" w14:textId="448FD7E9" w:rsidR="008B7CF1" w:rsidRPr="00DD00AF" w:rsidRDefault="008B7CF1" w:rsidP="008B7CF1">
            <w:pPr>
              <w:widowControl w:val="0"/>
              <w:tabs>
                <w:tab w:val="decimal" w:leader="dot" w:pos="205"/>
              </w:tabs>
              <w:autoSpaceDE w:val="0"/>
              <w:autoSpaceDN w:val="0"/>
              <w:adjustRightInd w:val="0"/>
              <w:rPr>
                <w:lang w:eastAsia="ko-KR"/>
              </w:rPr>
            </w:pPr>
            <w:r w:rsidRPr="00DD00AF">
              <w:rPr>
                <w:rFonts w:eastAsia="맑은 고딕"/>
              </w:rPr>
              <w:t>6.79</w:t>
            </w:r>
          </w:p>
        </w:tc>
        <w:tc>
          <w:tcPr>
            <w:tcW w:w="1779" w:type="dxa"/>
            <w:tcBorders>
              <w:top w:val="nil"/>
              <w:left w:val="nil"/>
              <w:bottom w:val="nil"/>
              <w:right w:val="nil"/>
            </w:tcBorders>
            <w:vAlign w:val="center"/>
          </w:tcPr>
          <w:p w14:paraId="32733731" w14:textId="77777777" w:rsidR="008B7CF1" w:rsidRPr="00DD00AF" w:rsidRDefault="008B7CF1" w:rsidP="008B7CF1">
            <w:pPr>
              <w:widowControl w:val="0"/>
              <w:tabs>
                <w:tab w:val="decimal" w:leader="dot" w:pos="267"/>
              </w:tabs>
              <w:autoSpaceDE w:val="0"/>
              <w:autoSpaceDN w:val="0"/>
              <w:adjustRightInd w:val="0"/>
              <w:rPr>
                <w:lang w:eastAsia="ko-KR"/>
              </w:rPr>
            </w:pPr>
          </w:p>
        </w:tc>
      </w:tr>
      <w:tr w:rsidR="00D75C01" w:rsidRPr="00DD00AF" w14:paraId="3522BDC4" w14:textId="77777777" w:rsidTr="00D75C01">
        <w:tc>
          <w:tcPr>
            <w:tcW w:w="1368" w:type="dxa"/>
            <w:tcBorders>
              <w:top w:val="nil"/>
              <w:left w:val="nil"/>
              <w:bottom w:val="nil"/>
              <w:right w:val="nil"/>
            </w:tcBorders>
            <w:vAlign w:val="center"/>
          </w:tcPr>
          <w:p w14:paraId="18530ADC" w14:textId="53B6A314" w:rsidR="00D75C01" w:rsidRPr="00DD00AF" w:rsidRDefault="00D75C01" w:rsidP="00D75C01">
            <w:pPr>
              <w:widowControl w:val="0"/>
              <w:autoSpaceDE w:val="0"/>
              <w:autoSpaceDN w:val="0"/>
              <w:adjustRightInd w:val="0"/>
              <w:rPr>
                <w:lang w:eastAsia="ko-KR"/>
              </w:rPr>
            </w:pPr>
            <w:r w:rsidRPr="00DD00AF">
              <w:rPr>
                <w:lang w:eastAsia="ko-KR"/>
              </w:rPr>
              <w:t>beta2</w:t>
            </w:r>
          </w:p>
        </w:tc>
        <w:tc>
          <w:tcPr>
            <w:tcW w:w="1368" w:type="dxa"/>
            <w:tcBorders>
              <w:top w:val="nil"/>
              <w:left w:val="nil"/>
              <w:bottom w:val="nil"/>
              <w:right w:val="nil"/>
            </w:tcBorders>
            <w:vAlign w:val="center"/>
          </w:tcPr>
          <w:p w14:paraId="44D461DA" w14:textId="77777777" w:rsidR="00D75C01" w:rsidRPr="00DD00AF" w:rsidRDefault="00D75C01" w:rsidP="00585615">
            <w:pPr>
              <w:widowControl w:val="0"/>
              <w:tabs>
                <w:tab w:val="decimal" w:leader="dot" w:pos="547"/>
              </w:tabs>
              <w:autoSpaceDE w:val="0"/>
              <w:autoSpaceDN w:val="0"/>
              <w:adjustRightInd w:val="0"/>
              <w:rPr>
                <w:lang w:eastAsia="ko-KR"/>
              </w:rPr>
            </w:pPr>
          </w:p>
        </w:tc>
        <w:tc>
          <w:tcPr>
            <w:tcW w:w="1846" w:type="dxa"/>
            <w:tcBorders>
              <w:top w:val="nil"/>
              <w:left w:val="nil"/>
              <w:bottom w:val="nil"/>
              <w:right w:val="nil"/>
            </w:tcBorders>
            <w:vAlign w:val="center"/>
          </w:tcPr>
          <w:p w14:paraId="22BAD06C" w14:textId="77777777" w:rsidR="00D75C01" w:rsidRPr="00DD00AF" w:rsidRDefault="00D75C01" w:rsidP="00585615">
            <w:pPr>
              <w:widowControl w:val="0"/>
              <w:tabs>
                <w:tab w:val="decimal" w:leader="dot" w:pos="277"/>
              </w:tabs>
              <w:autoSpaceDE w:val="0"/>
              <w:autoSpaceDN w:val="0"/>
              <w:adjustRightInd w:val="0"/>
              <w:rPr>
                <w:lang w:eastAsia="ko-KR"/>
              </w:rPr>
            </w:pPr>
          </w:p>
        </w:tc>
        <w:tc>
          <w:tcPr>
            <w:tcW w:w="864" w:type="dxa"/>
            <w:tcBorders>
              <w:top w:val="nil"/>
              <w:left w:val="nil"/>
              <w:bottom w:val="nil"/>
              <w:right w:val="nil"/>
            </w:tcBorders>
            <w:vAlign w:val="center"/>
          </w:tcPr>
          <w:p w14:paraId="73DA8C1C" w14:textId="77777777" w:rsidR="00D75C01" w:rsidRPr="00DD00AF" w:rsidRDefault="00D75C01" w:rsidP="00585615">
            <w:pPr>
              <w:widowControl w:val="0"/>
              <w:tabs>
                <w:tab w:val="decimal" w:leader="dot" w:pos="130"/>
              </w:tabs>
              <w:autoSpaceDE w:val="0"/>
              <w:autoSpaceDN w:val="0"/>
              <w:adjustRightInd w:val="0"/>
              <w:rPr>
                <w:lang w:eastAsia="ko-KR"/>
              </w:rPr>
            </w:pPr>
          </w:p>
        </w:tc>
        <w:tc>
          <w:tcPr>
            <w:tcW w:w="1368" w:type="dxa"/>
            <w:tcBorders>
              <w:top w:val="nil"/>
              <w:left w:val="nil"/>
              <w:bottom w:val="nil"/>
              <w:right w:val="nil"/>
            </w:tcBorders>
            <w:vAlign w:val="center"/>
          </w:tcPr>
          <w:p w14:paraId="223DF5F3" w14:textId="77777777" w:rsidR="00D75C01" w:rsidRPr="00DD00AF" w:rsidRDefault="00D75C01" w:rsidP="00585615">
            <w:pPr>
              <w:widowControl w:val="0"/>
              <w:tabs>
                <w:tab w:val="decimal" w:leader="dot" w:pos="205"/>
              </w:tabs>
              <w:autoSpaceDE w:val="0"/>
              <w:autoSpaceDN w:val="0"/>
              <w:adjustRightInd w:val="0"/>
              <w:rPr>
                <w:lang w:eastAsia="ko-KR"/>
              </w:rPr>
            </w:pPr>
          </w:p>
        </w:tc>
        <w:tc>
          <w:tcPr>
            <w:tcW w:w="1779" w:type="dxa"/>
            <w:tcBorders>
              <w:top w:val="nil"/>
              <w:left w:val="nil"/>
              <w:bottom w:val="nil"/>
              <w:right w:val="nil"/>
            </w:tcBorders>
            <w:vAlign w:val="center"/>
          </w:tcPr>
          <w:p w14:paraId="3E1134C8" w14:textId="77777777" w:rsidR="00D75C01" w:rsidRPr="00DD00AF" w:rsidRDefault="00D75C01" w:rsidP="00585615">
            <w:pPr>
              <w:widowControl w:val="0"/>
              <w:tabs>
                <w:tab w:val="decimal" w:leader="dot" w:pos="267"/>
              </w:tabs>
              <w:autoSpaceDE w:val="0"/>
              <w:autoSpaceDN w:val="0"/>
              <w:adjustRightInd w:val="0"/>
              <w:rPr>
                <w:lang w:eastAsia="ko-KR"/>
              </w:rPr>
            </w:pPr>
          </w:p>
        </w:tc>
      </w:tr>
      <w:tr w:rsidR="008B7CF1" w:rsidRPr="00DD00AF" w14:paraId="413F768D" w14:textId="77777777" w:rsidTr="00D75C01">
        <w:tc>
          <w:tcPr>
            <w:tcW w:w="1368" w:type="dxa"/>
            <w:tcBorders>
              <w:top w:val="nil"/>
              <w:left w:val="nil"/>
              <w:bottom w:val="nil"/>
              <w:right w:val="nil"/>
            </w:tcBorders>
            <w:vAlign w:val="center"/>
          </w:tcPr>
          <w:p w14:paraId="24FDAAD2" w14:textId="5D44A6C4" w:rsidR="008B7CF1" w:rsidRPr="00DD00AF" w:rsidRDefault="008B7CF1" w:rsidP="008B7CF1">
            <w:pPr>
              <w:widowControl w:val="0"/>
              <w:autoSpaceDE w:val="0"/>
              <w:autoSpaceDN w:val="0"/>
              <w:adjustRightInd w:val="0"/>
              <w:jc w:val="right"/>
              <w:rPr>
                <w:lang w:eastAsia="ko-KR"/>
              </w:rPr>
            </w:pPr>
            <w:r w:rsidRPr="00DD00AF">
              <w:rPr>
                <w:lang w:eastAsia="ko-KR"/>
              </w:rPr>
              <w:t>beta2 (0.1)</w:t>
            </w:r>
          </w:p>
        </w:tc>
        <w:tc>
          <w:tcPr>
            <w:tcW w:w="1368" w:type="dxa"/>
            <w:tcBorders>
              <w:top w:val="nil"/>
              <w:left w:val="nil"/>
              <w:bottom w:val="nil"/>
              <w:right w:val="nil"/>
            </w:tcBorders>
            <w:vAlign w:val="center"/>
          </w:tcPr>
          <w:p w14:paraId="328F11BB" w14:textId="77777777" w:rsidR="008B7CF1" w:rsidRPr="00DD00AF" w:rsidRDefault="008B7CF1" w:rsidP="008B7CF1">
            <w:pPr>
              <w:widowControl w:val="0"/>
              <w:tabs>
                <w:tab w:val="decimal" w:leader="dot" w:pos="547"/>
              </w:tabs>
              <w:autoSpaceDE w:val="0"/>
              <w:autoSpaceDN w:val="0"/>
              <w:adjustRightInd w:val="0"/>
              <w:rPr>
                <w:lang w:eastAsia="ko-KR"/>
              </w:rPr>
            </w:pPr>
            <w:r w:rsidRPr="00DD00AF">
              <w:rPr>
                <w:lang w:eastAsia="ko-KR"/>
              </w:rPr>
              <w:t>0.04*</w:t>
            </w:r>
          </w:p>
        </w:tc>
        <w:tc>
          <w:tcPr>
            <w:tcW w:w="1846" w:type="dxa"/>
            <w:tcBorders>
              <w:top w:val="nil"/>
              <w:left w:val="nil"/>
              <w:bottom w:val="nil"/>
              <w:right w:val="nil"/>
            </w:tcBorders>
            <w:vAlign w:val="center"/>
          </w:tcPr>
          <w:p w14:paraId="35A80BCD" w14:textId="77777777" w:rsidR="008B7CF1" w:rsidRPr="00DD00AF" w:rsidRDefault="008B7CF1" w:rsidP="008B7CF1">
            <w:pPr>
              <w:widowControl w:val="0"/>
              <w:tabs>
                <w:tab w:val="decimal" w:leader="dot" w:pos="277"/>
              </w:tabs>
              <w:autoSpaceDE w:val="0"/>
              <w:autoSpaceDN w:val="0"/>
              <w:adjustRightInd w:val="0"/>
              <w:rPr>
                <w:lang w:eastAsia="ko-KR"/>
              </w:rPr>
            </w:pPr>
            <w:r w:rsidRPr="00DD00AF">
              <w:rPr>
                <w:lang w:eastAsia="ko-KR"/>
              </w:rPr>
              <w:t>[0.01, 0.07]</w:t>
            </w:r>
          </w:p>
        </w:tc>
        <w:tc>
          <w:tcPr>
            <w:tcW w:w="864" w:type="dxa"/>
            <w:tcBorders>
              <w:top w:val="nil"/>
              <w:left w:val="nil"/>
              <w:bottom w:val="nil"/>
              <w:right w:val="nil"/>
            </w:tcBorders>
            <w:vAlign w:val="center"/>
          </w:tcPr>
          <w:p w14:paraId="0AD97B49" w14:textId="5D0BA3FE" w:rsidR="008B7CF1" w:rsidRPr="00DD00AF" w:rsidRDefault="008B7CF1" w:rsidP="008B7CF1">
            <w:pPr>
              <w:widowControl w:val="0"/>
              <w:tabs>
                <w:tab w:val="decimal" w:leader="dot" w:pos="130"/>
              </w:tabs>
              <w:autoSpaceDE w:val="0"/>
              <w:autoSpaceDN w:val="0"/>
              <w:adjustRightInd w:val="0"/>
              <w:rPr>
                <w:lang w:eastAsia="ko-KR"/>
              </w:rPr>
            </w:pPr>
            <w:r w:rsidRPr="00DD00AF">
              <w:rPr>
                <w:rFonts w:eastAsia="맑은 고딕"/>
              </w:rPr>
              <w:t>.02</w:t>
            </w:r>
          </w:p>
        </w:tc>
        <w:tc>
          <w:tcPr>
            <w:tcW w:w="1368" w:type="dxa"/>
            <w:tcBorders>
              <w:top w:val="nil"/>
              <w:left w:val="nil"/>
              <w:bottom w:val="nil"/>
              <w:right w:val="nil"/>
            </w:tcBorders>
            <w:vAlign w:val="center"/>
          </w:tcPr>
          <w:p w14:paraId="545B61C1" w14:textId="229F2503" w:rsidR="008B7CF1" w:rsidRPr="00DD00AF" w:rsidRDefault="008B7CF1" w:rsidP="008B7CF1">
            <w:pPr>
              <w:widowControl w:val="0"/>
              <w:tabs>
                <w:tab w:val="decimal" w:leader="dot" w:pos="205"/>
              </w:tabs>
              <w:autoSpaceDE w:val="0"/>
              <w:autoSpaceDN w:val="0"/>
              <w:adjustRightInd w:val="0"/>
              <w:rPr>
                <w:lang w:eastAsia="ko-KR"/>
              </w:rPr>
            </w:pPr>
            <w:r w:rsidRPr="00DD00AF">
              <w:rPr>
                <w:rFonts w:eastAsia="맑은 고딕"/>
              </w:rPr>
              <w:t>2.42</w:t>
            </w:r>
          </w:p>
        </w:tc>
        <w:tc>
          <w:tcPr>
            <w:tcW w:w="1779" w:type="dxa"/>
            <w:tcBorders>
              <w:top w:val="nil"/>
              <w:left w:val="nil"/>
              <w:bottom w:val="nil"/>
              <w:right w:val="nil"/>
            </w:tcBorders>
            <w:vAlign w:val="center"/>
          </w:tcPr>
          <w:p w14:paraId="50C218D5" w14:textId="77777777" w:rsidR="008B7CF1" w:rsidRPr="00DD00AF" w:rsidRDefault="008B7CF1" w:rsidP="008B7CF1">
            <w:pPr>
              <w:widowControl w:val="0"/>
              <w:tabs>
                <w:tab w:val="decimal" w:leader="dot" w:pos="267"/>
              </w:tabs>
              <w:autoSpaceDE w:val="0"/>
              <w:autoSpaceDN w:val="0"/>
              <w:adjustRightInd w:val="0"/>
              <w:rPr>
                <w:lang w:eastAsia="ko-KR"/>
              </w:rPr>
            </w:pPr>
          </w:p>
        </w:tc>
      </w:tr>
      <w:tr w:rsidR="008B7CF1" w:rsidRPr="00DD00AF" w14:paraId="47569CD8" w14:textId="77777777" w:rsidTr="00D75C01">
        <w:tc>
          <w:tcPr>
            <w:tcW w:w="1368" w:type="dxa"/>
            <w:tcBorders>
              <w:top w:val="nil"/>
              <w:left w:val="nil"/>
              <w:bottom w:val="nil"/>
              <w:right w:val="nil"/>
            </w:tcBorders>
            <w:vAlign w:val="center"/>
          </w:tcPr>
          <w:p w14:paraId="3AB3CA87" w14:textId="66B1CDE1" w:rsidR="008B7CF1" w:rsidRPr="00DD00AF" w:rsidRDefault="008B7CF1" w:rsidP="008B7CF1">
            <w:pPr>
              <w:widowControl w:val="0"/>
              <w:autoSpaceDE w:val="0"/>
              <w:autoSpaceDN w:val="0"/>
              <w:adjustRightInd w:val="0"/>
              <w:jc w:val="right"/>
              <w:rPr>
                <w:lang w:eastAsia="ko-KR"/>
              </w:rPr>
            </w:pPr>
            <w:r w:rsidRPr="00DD00AF">
              <w:rPr>
                <w:lang w:eastAsia="ko-KR"/>
              </w:rPr>
              <w:t>beta2 (0.3)</w:t>
            </w:r>
          </w:p>
        </w:tc>
        <w:tc>
          <w:tcPr>
            <w:tcW w:w="1368" w:type="dxa"/>
            <w:tcBorders>
              <w:top w:val="nil"/>
              <w:left w:val="nil"/>
              <w:bottom w:val="nil"/>
              <w:right w:val="nil"/>
            </w:tcBorders>
            <w:vAlign w:val="center"/>
          </w:tcPr>
          <w:p w14:paraId="1E6D6593" w14:textId="77777777" w:rsidR="008B7CF1" w:rsidRPr="00DD00AF" w:rsidRDefault="008B7CF1" w:rsidP="008B7CF1">
            <w:pPr>
              <w:widowControl w:val="0"/>
              <w:tabs>
                <w:tab w:val="decimal" w:leader="dot" w:pos="547"/>
              </w:tabs>
              <w:autoSpaceDE w:val="0"/>
              <w:autoSpaceDN w:val="0"/>
              <w:adjustRightInd w:val="0"/>
              <w:rPr>
                <w:lang w:eastAsia="ko-KR"/>
              </w:rPr>
            </w:pPr>
            <w:r w:rsidRPr="00DD00AF">
              <w:rPr>
                <w:lang w:eastAsia="ko-KR"/>
              </w:rPr>
              <w:t>0.03</w:t>
            </w:r>
          </w:p>
        </w:tc>
        <w:tc>
          <w:tcPr>
            <w:tcW w:w="1846" w:type="dxa"/>
            <w:tcBorders>
              <w:top w:val="nil"/>
              <w:left w:val="nil"/>
              <w:bottom w:val="nil"/>
              <w:right w:val="nil"/>
            </w:tcBorders>
            <w:vAlign w:val="center"/>
          </w:tcPr>
          <w:p w14:paraId="65DE8BA5" w14:textId="77777777" w:rsidR="008B7CF1" w:rsidRPr="00DD00AF" w:rsidRDefault="008B7CF1" w:rsidP="008B7CF1">
            <w:pPr>
              <w:widowControl w:val="0"/>
              <w:tabs>
                <w:tab w:val="decimal" w:leader="dot" w:pos="277"/>
              </w:tabs>
              <w:autoSpaceDE w:val="0"/>
              <w:autoSpaceDN w:val="0"/>
              <w:adjustRightInd w:val="0"/>
              <w:rPr>
                <w:lang w:eastAsia="ko-KR"/>
              </w:rPr>
            </w:pPr>
            <w:r w:rsidRPr="00DD00AF">
              <w:rPr>
                <w:lang w:eastAsia="ko-KR"/>
              </w:rPr>
              <w:t>[-0.00, 0.06]</w:t>
            </w:r>
          </w:p>
        </w:tc>
        <w:tc>
          <w:tcPr>
            <w:tcW w:w="864" w:type="dxa"/>
            <w:tcBorders>
              <w:top w:val="nil"/>
              <w:left w:val="nil"/>
              <w:bottom w:val="nil"/>
              <w:right w:val="nil"/>
            </w:tcBorders>
            <w:vAlign w:val="center"/>
          </w:tcPr>
          <w:p w14:paraId="25A03194" w14:textId="4E5BA07B" w:rsidR="008B7CF1" w:rsidRPr="00DD00AF" w:rsidRDefault="008B7CF1" w:rsidP="008B7CF1">
            <w:pPr>
              <w:widowControl w:val="0"/>
              <w:tabs>
                <w:tab w:val="decimal" w:leader="dot" w:pos="130"/>
              </w:tabs>
              <w:autoSpaceDE w:val="0"/>
              <w:autoSpaceDN w:val="0"/>
              <w:adjustRightInd w:val="0"/>
              <w:rPr>
                <w:lang w:eastAsia="ko-KR"/>
              </w:rPr>
            </w:pPr>
            <w:r w:rsidRPr="00DD00AF">
              <w:rPr>
                <w:rFonts w:eastAsia="맑은 고딕"/>
              </w:rPr>
              <w:t>.02</w:t>
            </w:r>
          </w:p>
        </w:tc>
        <w:tc>
          <w:tcPr>
            <w:tcW w:w="1368" w:type="dxa"/>
            <w:tcBorders>
              <w:top w:val="nil"/>
              <w:left w:val="nil"/>
              <w:bottom w:val="nil"/>
              <w:right w:val="nil"/>
            </w:tcBorders>
            <w:vAlign w:val="center"/>
          </w:tcPr>
          <w:p w14:paraId="0D9ABF2E" w14:textId="2C2877F6" w:rsidR="008B7CF1" w:rsidRPr="00DD00AF" w:rsidRDefault="008B7CF1" w:rsidP="008B7CF1">
            <w:pPr>
              <w:widowControl w:val="0"/>
              <w:tabs>
                <w:tab w:val="decimal" w:leader="dot" w:pos="205"/>
              </w:tabs>
              <w:autoSpaceDE w:val="0"/>
              <w:autoSpaceDN w:val="0"/>
              <w:adjustRightInd w:val="0"/>
              <w:rPr>
                <w:lang w:eastAsia="ko-KR"/>
              </w:rPr>
            </w:pPr>
            <w:r w:rsidRPr="00DD00AF">
              <w:rPr>
                <w:rFonts w:eastAsia="맑은 고딕"/>
              </w:rPr>
              <w:t>1.78</w:t>
            </w:r>
          </w:p>
        </w:tc>
        <w:tc>
          <w:tcPr>
            <w:tcW w:w="1779" w:type="dxa"/>
            <w:tcBorders>
              <w:top w:val="nil"/>
              <w:left w:val="nil"/>
              <w:bottom w:val="nil"/>
              <w:right w:val="nil"/>
            </w:tcBorders>
            <w:vAlign w:val="center"/>
          </w:tcPr>
          <w:p w14:paraId="04A4F4F9" w14:textId="77777777" w:rsidR="008B7CF1" w:rsidRPr="00DD00AF" w:rsidRDefault="008B7CF1" w:rsidP="008B7CF1">
            <w:pPr>
              <w:widowControl w:val="0"/>
              <w:tabs>
                <w:tab w:val="decimal" w:leader="dot" w:pos="267"/>
              </w:tabs>
              <w:autoSpaceDE w:val="0"/>
              <w:autoSpaceDN w:val="0"/>
              <w:adjustRightInd w:val="0"/>
              <w:rPr>
                <w:lang w:eastAsia="ko-KR"/>
              </w:rPr>
            </w:pPr>
          </w:p>
        </w:tc>
      </w:tr>
      <w:tr w:rsidR="008B7CF1" w:rsidRPr="00DD00AF" w14:paraId="4B4EBC64" w14:textId="77777777" w:rsidTr="00D75C01">
        <w:tc>
          <w:tcPr>
            <w:tcW w:w="1368" w:type="dxa"/>
            <w:tcBorders>
              <w:top w:val="nil"/>
              <w:left w:val="nil"/>
              <w:bottom w:val="nil"/>
              <w:right w:val="nil"/>
            </w:tcBorders>
            <w:vAlign w:val="center"/>
          </w:tcPr>
          <w:p w14:paraId="60CBE0A2" w14:textId="4E86D5F9" w:rsidR="008B7CF1" w:rsidRPr="00DD00AF" w:rsidRDefault="008B7CF1" w:rsidP="008B7CF1">
            <w:pPr>
              <w:widowControl w:val="0"/>
              <w:autoSpaceDE w:val="0"/>
              <w:autoSpaceDN w:val="0"/>
              <w:adjustRightInd w:val="0"/>
              <w:jc w:val="right"/>
              <w:rPr>
                <w:lang w:eastAsia="ko-KR"/>
              </w:rPr>
            </w:pPr>
            <w:r w:rsidRPr="00DD00AF">
              <w:rPr>
                <w:lang w:eastAsia="ko-KR"/>
              </w:rPr>
              <w:t>beta2 (0.5)</w:t>
            </w:r>
          </w:p>
        </w:tc>
        <w:tc>
          <w:tcPr>
            <w:tcW w:w="1368" w:type="dxa"/>
            <w:tcBorders>
              <w:top w:val="nil"/>
              <w:left w:val="nil"/>
              <w:bottom w:val="nil"/>
              <w:right w:val="nil"/>
            </w:tcBorders>
            <w:vAlign w:val="center"/>
          </w:tcPr>
          <w:p w14:paraId="0875A2B6" w14:textId="77777777" w:rsidR="008B7CF1" w:rsidRPr="00DD00AF" w:rsidRDefault="008B7CF1" w:rsidP="008B7CF1">
            <w:pPr>
              <w:widowControl w:val="0"/>
              <w:tabs>
                <w:tab w:val="decimal" w:leader="dot" w:pos="547"/>
              </w:tabs>
              <w:autoSpaceDE w:val="0"/>
              <w:autoSpaceDN w:val="0"/>
              <w:adjustRightInd w:val="0"/>
              <w:rPr>
                <w:lang w:eastAsia="ko-KR"/>
              </w:rPr>
            </w:pPr>
            <w:r w:rsidRPr="00DD00AF">
              <w:rPr>
                <w:lang w:eastAsia="ko-KR"/>
              </w:rPr>
              <w:t>-0.02</w:t>
            </w:r>
          </w:p>
        </w:tc>
        <w:tc>
          <w:tcPr>
            <w:tcW w:w="1846" w:type="dxa"/>
            <w:tcBorders>
              <w:top w:val="nil"/>
              <w:left w:val="nil"/>
              <w:bottom w:val="nil"/>
              <w:right w:val="nil"/>
            </w:tcBorders>
            <w:vAlign w:val="center"/>
          </w:tcPr>
          <w:p w14:paraId="23EFDD43" w14:textId="77777777" w:rsidR="008B7CF1" w:rsidRPr="00DD00AF" w:rsidRDefault="008B7CF1" w:rsidP="008B7CF1">
            <w:pPr>
              <w:widowControl w:val="0"/>
              <w:tabs>
                <w:tab w:val="decimal" w:leader="dot" w:pos="277"/>
              </w:tabs>
              <w:autoSpaceDE w:val="0"/>
              <w:autoSpaceDN w:val="0"/>
              <w:adjustRightInd w:val="0"/>
              <w:rPr>
                <w:lang w:eastAsia="ko-KR"/>
              </w:rPr>
            </w:pPr>
            <w:r w:rsidRPr="00DD00AF">
              <w:rPr>
                <w:lang w:eastAsia="ko-KR"/>
              </w:rPr>
              <w:t>[-0.05, 0.01]</w:t>
            </w:r>
          </w:p>
        </w:tc>
        <w:tc>
          <w:tcPr>
            <w:tcW w:w="864" w:type="dxa"/>
            <w:tcBorders>
              <w:top w:val="nil"/>
              <w:left w:val="nil"/>
              <w:bottom w:val="nil"/>
              <w:right w:val="nil"/>
            </w:tcBorders>
            <w:vAlign w:val="center"/>
          </w:tcPr>
          <w:p w14:paraId="44080F35" w14:textId="278ED3B6" w:rsidR="008B7CF1" w:rsidRPr="00DD00AF" w:rsidRDefault="008B7CF1" w:rsidP="008B7CF1">
            <w:pPr>
              <w:widowControl w:val="0"/>
              <w:tabs>
                <w:tab w:val="decimal" w:leader="dot" w:pos="130"/>
              </w:tabs>
              <w:autoSpaceDE w:val="0"/>
              <w:autoSpaceDN w:val="0"/>
              <w:adjustRightInd w:val="0"/>
              <w:rPr>
                <w:lang w:eastAsia="ko-KR"/>
              </w:rPr>
            </w:pPr>
            <w:r w:rsidRPr="00DD00AF">
              <w:rPr>
                <w:rFonts w:eastAsia="맑은 고딕"/>
              </w:rPr>
              <w:t>.02</w:t>
            </w:r>
          </w:p>
        </w:tc>
        <w:tc>
          <w:tcPr>
            <w:tcW w:w="1368" w:type="dxa"/>
            <w:tcBorders>
              <w:top w:val="nil"/>
              <w:left w:val="nil"/>
              <w:bottom w:val="nil"/>
              <w:right w:val="nil"/>
            </w:tcBorders>
            <w:vAlign w:val="center"/>
          </w:tcPr>
          <w:p w14:paraId="043C431E" w14:textId="2D5CC190" w:rsidR="008B7CF1" w:rsidRPr="00DD00AF" w:rsidRDefault="008B7CF1" w:rsidP="008B7CF1">
            <w:pPr>
              <w:widowControl w:val="0"/>
              <w:tabs>
                <w:tab w:val="decimal" w:leader="dot" w:pos="205"/>
              </w:tabs>
              <w:autoSpaceDE w:val="0"/>
              <w:autoSpaceDN w:val="0"/>
              <w:adjustRightInd w:val="0"/>
              <w:rPr>
                <w:lang w:eastAsia="ko-KR"/>
              </w:rPr>
            </w:pPr>
            <w:r w:rsidRPr="00DD00AF">
              <w:rPr>
                <w:rFonts w:eastAsia="맑은 고딕"/>
              </w:rPr>
              <w:t>-1.15</w:t>
            </w:r>
          </w:p>
        </w:tc>
        <w:tc>
          <w:tcPr>
            <w:tcW w:w="1779" w:type="dxa"/>
            <w:tcBorders>
              <w:top w:val="nil"/>
              <w:left w:val="nil"/>
              <w:bottom w:val="nil"/>
              <w:right w:val="nil"/>
            </w:tcBorders>
            <w:vAlign w:val="center"/>
          </w:tcPr>
          <w:p w14:paraId="16E787BB" w14:textId="77777777" w:rsidR="008B7CF1" w:rsidRPr="00DD00AF" w:rsidRDefault="008B7CF1" w:rsidP="008B7CF1">
            <w:pPr>
              <w:widowControl w:val="0"/>
              <w:tabs>
                <w:tab w:val="decimal" w:leader="dot" w:pos="267"/>
              </w:tabs>
              <w:autoSpaceDE w:val="0"/>
              <w:autoSpaceDN w:val="0"/>
              <w:adjustRightInd w:val="0"/>
              <w:rPr>
                <w:lang w:eastAsia="ko-KR"/>
              </w:rPr>
            </w:pPr>
          </w:p>
        </w:tc>
      </w:tr>
      <w:tr w:rsidR="00D75C01" w:rsidRPr="00DD00AF" w14:paraId="189CB2DF" w14:textId="77777777" w:rsidTr="00D75C01">
        <w:tc>
          <w:tcPr>
            <w:tcW w:w="1368" w:type="dxa"/>
            <w:tcBorders>
              <w:top w:val="nil"/>
              <w:left w:val="nil"/>
              <w:bottom w:val="nil"/>
              <w:right w:val="nil"/>
            </w:tcBorders>
            <w:vAlign w:val="center"/>
          </w:tcPr>
          <w:p w14:paraId="31C8EA04" w14:textId="1820328B" w:rsidR="00D75C01" w:rsidRPr="00DD00AF" w:rsidRDefault="00D75C01" w:rsidP="00D75C01">
            <w:pPr>
              <w:widowControl w:val="0"/>
              <w:autoSpaceDE w:val="0"/>
              <w:autoSpaceDN w:val="0"/>
              <w:adjustRightInd w:val="0"/>
              <w:rPr>
                <w:lang w:eastAsia="ko-KR"/>
              </w:rPr>
            </w:pPr>
            <w:r w:rsidRPr="00DD00AF">
              <w:rPr>
                <w:lang w:eastAsia="ko-KR"/>
              </w:rPr>
              <w:t>ICC</w:t>
            </w:r>
          </w:p>
        </w:tc>
        <w:tc>
          <w:tcPr>
            <w:tcW w:w="1368" w:type="dxa"/>
            <w:tcBorders>
              <w:top w:val="nil"/>
              <w:left w:val="nil"/>
              <w:bottom w:val="nil"/>
              <w:right w:val="nil"/>
            </w:tcBorders>
            <w:vAlign w:val="center"/>
          </w:tcPr>
          <w:p w14:paraId="03C66290" w14:textId="77777777" w:rsidR="00D75C01" w:rsidRPr="00DD00AF" w:rsidRDefault="00D75C01" w:rsidP="00585615">
            <w:pPr>
              <w:widowControl w:val="0"/>
              <w:tabs>
                <w:tab w:val="decimal" w:leader="dot" w:pos="547"/>
              </w:tabs>
              <w:autoSpaceDE w:val="0"/>
              <w:autoSpaceDN w:val="0"/>
              <w:adjustRightInd w:val="0"/>
              <w:rPr>
                <w:lang w:eastAsia="ko-KR"/>
              </w:rPr>
            </w:pPr>
          </w:p>
        </w:tc>
        <w:tc>
          <w:tcPr>
            <w:tcW w:w="1846" w:type="dxa"/>
            <w:tcBorders>
              <w:top w:val="nil"/>
              <w:left w:val="nil"/>
              <w:bottom w:val="nil"/>
              <w:right w:val="nil"/>
            </w:tcBorders>
            <w:vAlign w:val="center"/>
          </w:tcPr>
          <w:p w14:paraId="6CBFF03F" w14:textId="77777777" w:rsidR="00D75C01" w:rsidRPr="00DD00AF" w:rsidRDefault="00D75C01" w:rsidP="00585615">
            <w:pPr>
              <w:widowControl w:val="0"/>
              <w:tabs>
                <w:tab w:val="decimal" w:leader="dot" w:pos="277"/>
              </w:tabs>
              <w:autoSpaceDE w:val="0"/>
              <w:autoSpaceDN w:val="0"/>
              <w:adjustRightInd w:val="0"/>
              <w:rPr>
                <w:lang w:eastAsia="ko-KR"/>
              </w:rPr>
            </w:pPr>
          </w:p>
        </w:tc>
        <w:tc>
          <w:tcPr>
            <w:tcW w:w="864" w:type="dxa"/>
            <w:tcBorders>
              <w:top w:val="nil"/>
              <w:left w:val="nil"/>
              <w:bottom w:val="nil"/>
              <w:right w:val="nil"/>
            </w:tcBorders>
            <w:vAlign w:val="center"/>
          </w:tcPr>
          <w:p w14:paraId="1A709B19" w14:textId="77777777" w:rsidR="00D75C01" w:rsidRPr="00DD00AF" w:rsidRDefault="00D75C01" w:rsidP="00585615">
            <w:pPr>
              <w:widowControl w:val="0"/>
              <w:tabs>
                <w:tab w:val="decimal" w:leader="dot" w:pos="130"/>
              </w:tabs>
              <w:autoSpaceDE w:val="0"/>
              <w:autoSpaceDN w:val="0"/>
              <w:adjustRightInd w:val="0"/>
              <w:rPr>
                <w:lang w:eastAsia="ko-KR"/>
              </w:rPr>
            </w:pPr>
          </w:p>
        </w:tc>
        <w:tc>
          <w:tcPr>
            <w:tcW w:w="1368" w:type="dxa"/>
            <w:tcBorders>
              <w:top w:val="nil"/>
              <w:left w:val="nil"/>
              <w:bottom w:val="nil"/>
              <w:right w:val="nil"/>
            </w:tcBorders>
            <w:vAlign w:val="center"/>
          </w:tcPr>
          <w:p w14:paraId="6CFACB72" w14:textId="77777777" w:rsidR="00D75C01" w:rsidRPr="00DD00AF" w:rsidRDefault="00D75C01" w:rsidP="00585615">
            <w:pPr>
              <w:widowControl w:val="0"/>
              <w:tabs>
                <w:tab w:val="decimal" w:leader="dot" w:pos="205"/>
              </w:tabs>
              <w:autoSpaceDE w:val="0"/>
              <w:autoSpaceDN w:val="0"/>
              <w:adjustRightInd w:val="0"/>
              <w:rPr>
                <w:lang w:eastAsia="ko-KR"/>
              </w:rPr>
            </w:pPr>
          </w:p>
        </w:tc>
        <w:tc>
          <w:tcPr>
            <w:tcW w:w="1779" w:type="dxa"/>
            <w:tcBorders>
              <w:top w:val="nil"/>
              <w:left w:val="nil"/>
              <w:bottom w:val="nil"/>
              <w:right w:val="nil"/>
            </w:tcBorders>
            <w:vAlign w:val="center"/>
          </w:tcPr>
          <w:p w14:paraId="6C5BCB8C" w14:textId="77777777" w:rsidR="00D75C01" w:rsidRPr="00DD00AF" w:rsidRDefault="00D75C01" w:rsidP="00585615">
            <w:pPr>
              <w:widowControl w:val="0"/>
              <w:tabs>
                <w:tab w:val="decimal" w:leader="dot" w:pos="267"/>
              </w:tabs>
              <w:autoSpaceDE w:val="0"/>
              <w:autoSpaceDN w:val="0"/>
              <w:adjustRightInd w:val="0"/>
              <w:rPr>
                <w:lang w:eastAsia="ko-KR"/>
              </w:rPr>
            </w:pPr>
          </w:p>
        </w:tc>
      </w:tr>
      <w:tr w:rsidR="008B7CF1" w:rsidRPr="00DD00AF" w14:paraId="7BF56A3E" w14:textId="77777777" w:rsidTr="00D75C01">
        <w:tc>
          <w:tcPr>
            <w:tcW w:w="1368" w:type="dxa"/>
            <w:tcBorders>
              <w:top w:val="nil"/>
              <w:left w:val="nil"/>
              <w:bottom w:val="nil"/>
              <w:right w:val="nil"/>
            </w:tcBorders>
            <w:vAlign w:val="center"/>
          </w:tcPr>
          <w:p w14:paraId="269E2FA8" w14:textId="7AD9126A" w:rsidR="008B7CF1" w:rsidRPr="00DD00AF" w:rsidRDefault="008B7CF1" w:rsidP="008B7CF1">
            <w:pPr>
              <w:widowControl w:val="0"/>
              <w:autoSpaceDE w:val="0"/>
              <w:autoSpaceDN w:val="0"/>
              <w:adjustRightInd w:val="0"/>
              <w:jc w:val="right"/>
              <w:rPr>
                <w:lang w:eastAsia="ko-KR"/>
              </w:rPr>
            </w:pPr>
            <w:r w:rsidRPr="00DD00AF">
              <w:rPr>
                <w:lang w:eastAsia="ko-KR"/>
              </w:rPr>
              <w:t>ICC (0.4)</w:t>
            </w:r>
          </w:p>
        </w:tc>
        <w:tc>
          <w:tcPr>
            <w:tcW w:w="1368" w:type="dxa"/>
            <w:tcBorders>
              <w:top w:val="nil"/>
              <w:left w:val="nil"/>
              <w:bottom w:val="nil"/>
              <w:right w:val="nil"/>
            </w:tcBorders>
            <w:vAlign w:val="center"/>
          </w:tcPr>
          <w:p w14:paraId="1D970604" w14:textId="77777777" w:rsidR="008B7CF1" w:rsidRPr="00DD00AF" w:rsidRDefault="008B7CF1" w:rsidP="008B7CF1">
            <w:pPr>
              <w:widowControl w:val="0"/>
              <w:tabs>
                <w:tab w:val="decimal" w:leader="dot" w:pos="547"/>
              </w:tabs>
              <w:autoSpaceDE w:val="0"/>
              <w:autoSpaceDN w:val="0"/>
              <w:adjustRightInd w:val="0"/>
              <w:rPr>
                <w:lang w:eastAsia="ko-KR"/>
              </w:rPr>
            </w:pPr>
            <w:r w:rsidRPr="00DD00AF">
              <w:rPr>
                <w:lang w:eastAsia="ko-KR"/>
              </w:rPr>
              <w:t>0.00</w:t>
            </w:r>
          </w:p>
        </w:tc>
        <w:tc>
          <w:tcPr>
            <w:tcW w:w="1846" w:type="dxa"/>
            <w:tcBorders>
              <w:top w:val="nil"/>
              <w:left w:val="nil"/>
              <w:bottom w:val="nil"/>
              <w:right w:val="nil"/>
            </w:tcBorders>
            <w:vAlign w:val="center"/>
          </w:tcPr>
          <w:p w14:paraId="45CE93F4" w14:textId="77777777" w:rsidR="008B7CF1" w:rsidRPr="00DD00AF" w:rsidRDefault="008B7CF1" w:rsidP="008B7CF1">
            <w:pPr>
              <w:widowControl w:val="0"/>
              <w:tabs>
                <w:tab w:val="decimal" w:leader="dot" w:pos="277"/>
              </w:tabs>
              <w:autoSpaceDE w:val="0"/>
              <w:autoSpaceDN w:val="0"/>
              <w:adjustRightInd w:val="0"/>
              <w:rPr>
                <w:lang w:eastAsia="ko-KR"/>
              </w:rPr>
            </w:pPr>
            <w:r w:rsidRPr="00DD00AF">
              <w:rPr>
                <w:lang w:eastAsia="ko-KR"/>
              </w:rPr>
              <w:t>[-0.03, 0.03]</w:t>
            </w:r>
          </w:p>
        </w:tc>
        <w:tc>
          <w:tcPr>
            <w:tcW w:w="864" w:type="dxa"/>
            <w:tcBorders>
              <w:top w:val="nil"/>
              <w:left w:val="nil"/>
              <w:bottom w:val="nil"/>
              <w:right w:val="nil"/>
            </w:tcBorders>
            <w:vAlign w:val="center"/>
          </w:tcPr>
          <w:p w14:paraId="210EE2F1" w14:textId="39E3B953" w:rsidR="008B7CF1" w:rsidRPr="00DD00AF" w:rsidRDefault="008B7CF1" w:rsidP="008B7CF1">
            <w:pPr>
              <w:widowControl w:val="0"/>
              <w:tabs>
                <w:tab w:val="decimal" w:leader="dot" w:pos="130"/>
              </w:tabs>
              <w:autoSpaceDE w:val="0"/>
              <w:autoSpaceDN w:val="0"/>
              <w:adjustRightInd w:val="0"/>
              <w:rPr>
                <w:lang w:eastAsia="ko-KR"/>
              </w:rPr>
            </w:pPr>
            <w:r w:rsidRPr="00DD00AF">
              <w:rPr>
                <w:rFonts w:eastAsia="맑은 고딕"/>
              </w:rPr>
              <w:t>.01</w:t>
            </w:r>
          </w:p>
        </w:tc>
        <w:tc>
          <w:tcPr>
            <w:tcW w:w="1368" w:type="dxa"/>
            <w:tcBorders>
              <w:top w:val="nil"/>
              <w:left w:val="nil"/>
              <w:bottom w:val="nil"/>
              <w:right w:val="nil"/>
            </w:tcBorders>
            <w:vAlign w:val="center"/>
          </w:tcPr>
          <w:p w14:paraId="5324EF39" w14:textId="70497626" w:rsidR="008B7CF1" w:rsidRPr="00DD00AF" w:rsidRDefault="008B7CF1" w:rsidP="008B7CF1">
            <w:pPr>
              <w:widowControl w:val="0"/>
              <w:tabs>
                <w:tab w:val="decimal" w:leader="dot" w:pos="205"/>
              </w:tabs>
              <w:autoSpaceDE w:val="0"/>
              <w:autoSpaceDN w:val="0"/>
              <w:adjustRightInd w:val="0"/>
              <w:rPr>
                <w:lang w:eastAsia="ko-KR"/>
              </w:rPr>
            </w:pPr>
            <w:r w:rsidRPr="00DD00AF">
              <w:rPr>
                <w:rFonts w:eastAsia="맑은 고딕"/>
              </w:rPr>
              <w:t>0.10</w:t>
            </w:r>
          </w:p>
        </w:tc>
        <w:tc>
          <w:tcPr>
            <w:tcW w:w="1779" w:type="dxa"/>
            <w:tcBorders>
              <w:top w:val="nil"/>
              <w:left w:val="nil"/>
              <w:bottom w:val="nil"/>
              <w:right w:val="nil"/>
            </w:tcBorders>
            <w:vAlign w:val="center"/>
          </w:tcPr>
          <w:p w14:paraId="4AFA35F9" w14:textId="77777777" w:rsidR="008B7CF1" w:rsidRPr="00DD00AF" w:rsidRDefault="008B7CF1" w:rsidP="008B7CF1">
            <w:pPr>
              <w:widowControl w:val="0"/>
              <w:tabs>
                <w:tab w:val="decimal" w:leader="dot" w:pos="267"/>
              </w:tabs>
              <w:autoSpaceDE w:val="0"/>
              <w:autoSpaceDN w:val="0"/>
              <w:adjustRightInd w:val="0"/>
              <w:rPr>
                <w:lang w:eastAsia="ko-KR"/>
              </w:rPr>
            </w:pPr>
          </w:p>
        </w:tc>
      </w:tr>
      <w:tr w:rsidR="008B7CF1" w:rsidRPr="00DD00AF" w14:paraId="7852F9B7" w14:textId="77777777" w:rsidTr="00D75C01">
        <w:tc>
          <w:tcPr>
            <w:tcW w:w="1368" w:type="dxa"/>
            <w:tcBorders>
              <w:top w:val="nil"/>
              <w:left w:val="nil"/>
              <w:bottom w:val="nil"/>
              <w:right w:val="nil"/>
            </w:tcBorders>
            <w:vAlign w:val="center"/>
          </w:tcPr>
          <w:p w14:paraId="10F9D618" w14:textId="22751AFC" w:rsidR="008B7CF1" w:rsidRPr="00DD00AF" w:rsidRDefault="008B7CF1" w:rsidP="008B7CF1">
            <w:pPr>
              <w:widowControl w:val="0"/>
              <w:autoSpaceDE w:val="0"/>
              <w:autoSpaceDN w:val="0"/>
              <w:adjustRightInd w:val="0"/>
              <w:jc w:val="right"/>
              <w:rPr>
                <w:lang w:eastAsia="ko-KR"/>
              </w:rPr>
            </w:pPr>
            <w:r w:rsidRPr="00DD00AF">
              <w:rPr>
                <w:lang w:eastAsia="ko-KR"/>
              </w:rPr>
              <w:t>ICC (0.8)</w:t>
            </w:r>
          </w:p>
        </w:tc>
        <w:tc>
          <w:tcPr>
            <w:tcW w:w="1368" w:type="dxa"/>
            <w:tcBorders>
              <w:top w:val="nil"/>
              <w:left w:val="nil"/>
              <w:bottom w:val="nil"/>
              <w:right w:val="nil"/>
            </w:tcBorders>
            <w:vAlign w:val="center"/>
          </w:tcPr>
          <w:p w14:paraId="5B971D13" w14:textId="77777777" w:rsidR="008B7CF1" w:rsidRPr="00DD00AF" w:rsidRDefault="008B7CF1" w:rsidP="008B7CF1">
            <w:pPr>
              <w:widowControl w:val="0"/>
              <w:tabs>
                <w:tab w:val="decimal" w:leader="dot" w:pos="547"/>
              </w:tabs>
              <w:autoSpaceDE w:val="0"/>
              <w:autoSpaceDN w:val="0"/>
              <w:adjustRightInd w:val="0"/>
              <w:rPr>
                <w:lang w:eastAsia="ko-KR"/>
              </w:rPr>
            </w:pPr>
            <w:r w:rsidRPr="00DD00AF">
              <w:rPr>
                <w:lang w:eastAsia="ko-KR"/>
              </w:rPr>
              <w:t>0.00</w:t>
            </w:r>
          </w:p>
        </w:tc>
        <w:tc>
          <w:tcPr>
            <w:tcW w:w="1846" w:type="dxa"/>
            <w:tcBorders>
              <w:top w:val="nil"/>
              <w:left w:val="nil"/>
              <w:bottom w:val="nil"/>
              <w:right w:val="nil"/>
            </w:tcBorders>
            <w:vAlign w:val="center"/>
          </w:tcPr>
          <w:p w14:paraId="4F43513F" w14:textId="77777777" w:rsidR="008B7CF1" w:rsidRPr="00DD00AF" w:rsidRDefault="008B7CF1" w:rsidP="008B7CF1">
            <w:pPr>
              <w:widowControl w:val="0"/>
              <w:tabs>
                <w:tab w:val="decimal" w:leader="dot" w:pos="277"/>
              </w:tabs>
              <w:autoSpaceDE w:val="0"/>
              <w:autoSpaceDN w:val="0"/>
              <w:adjustRightInd w:val="0"/>
              <w:rPr>
                <w:lang w:eastAsia="ko-KR"/>
              </w:rPr>
            </w:pPr>
            <w:r w:rsidRPr="00DD00AF">
              <w:rPr>
                <w:lang w:eastAsia="ko-KR"/>
              </w:rPr>
              <w:t>[-0.02, 0.03]</w:t>
            </w:r>
          </w:p>
        </w:tc>
        <w:tc>
          <w:tcPr>
            <w:tcW w:w="864" w:type="dxa"/>
            <w:tcBorders>
              <w:top w:val="nil"/>
              <w:left w:val="nil"/>
              <w:bottom w:val="nil"/>
              <w:right w:val="nil"/>
            </w:tcBorders>
            <w:vAlign w:val="center"/>
          </w:tcPr>
          <w:p w14:paraId="6490B494" w14:textId="4D467735" w:rsidR="008B7CF1" w:rsidRPr="00DD00AF" w:rsidRDefault="008B7CF1" w:rsidP="008B7CF1">
            <w:pPr>
              <w:widowControl w:val="0"/>
              <w:tabs>
                <w:tab w:val="decimal" w:leader="dot" w:pos="130"/>
              </w:tabs>
              <w:autoSpaceDE w:val="0"/>
              <w:autoSpaceDN w:val="0"/>
              <w:adjustRightInd w:val="0"/>
              <w:rPr>
                <w:lang w:eastAsia="ko-KR"/>
              </w:rPr>
            </w:pPr>
            <w:r w:rsidRPr="00DD00AF">
              <w:rPr>
                <w:rFonts w:eastAsia="맑은 고딕"/>
              </w:rPr>
              <w:t>.01</w:t>
            </w:r>
          </w:p>
        </w:tc>
        <w:tc>
          <w:tcPr>
            <w:tcW w:w="1368" w:type="dxa"/>
            <w:tcBorders>
              <w:top w:val="nil"/>
              <w:left w:val="nil"/>
              <w:bottom w:val="nil"/>
              <w:right w:val="nil"/>
            </w:tcBorders>
            <w:vAlign w:val="center"/>
          </w:tcPr>
          <w:p w14:paraId="1E6C71AD" w14:textId="2357F935" w:rsidR="008B7CF1" w:rsidRPr="00DD00AF" w:rsidRDefault="008B7CF1" w:rsidP="008B7CF1">
            <w:pPr>
              <w:widowControl w:val="0"/>
              <w:tabs>
                <w:tab w:val="decimal" w:leader="dot" w:pos="205"/>
              </w:tabs>
              <w:autoSpaceDE w:val="0"/>
              <w:autoSpaceDN w:val="0"/>
              <w:adjustRightInd w:val="0"/>
              <w:rPr>
                <w:lang w:eastAsia="ko-KR"/>
              </w:rPr>
            </w:pPr>
            <w:r w:rsidRPr="00DD00AF">
              <w:rPr>
                <w:rFonts w:eastAsia="맑은 고딕"/>
              </w:rPr>
              <w:t>0.29</w:t>
            </w:r>
          </w:p>
        </w:tc>
        <w:tc>
          <w:tcPr>
            <w:tcW w:w="1779" w:type="dxa"/>
            <w:tcBorders>
              <w:top w:val="nil"/>
              <w:left w:val="nil"/>
              <w:bottom w:val="nil"/>
              <w:right w:val="nil"/>
            </w:tcBorders>
            <w:vAlign w:val="center"/>
          </w:tcPr>
          <w:p w14:paraId="4151C081" w14:textId="77777777" w:rsidR="008B7CF1" w:rsidRPr="00DD00AF" w:rsidRDefault="008B7CF1" w:rsidP="008B7CF1">
            <w:pPr>
              <w:widowControl w:val="0"/>
              <w:tabs>
                <w:tab w:val="decimal" w:leader="dot" w:pos="267"/>
              </w:tabs>
              <w:autoSpaceDE w:val="0"/>
              <w:autoSpaceDN w:val="0"/>
              <w:adjustRightInd w:val="0"/>
              <w:rPr>
                <w:lang w:eastAsia="ko-KR"/>
              </w:rPr>
            </w:pPr>
          </w:p>
        </w:tc>
      </w:tr>
      <w:tr w:rsidR="00585615" w:rsidRPr="00DD00AF" w14:paraId="60CDDCC6" w14:textId="77777777" w:rsidTr="00D75C01">
        <w:tc>
          <w:tcPr>
            <w:tcW w:w="1368" w:type="dxa"/>
            <w:tcBorders>
              <w:top w:val="nil"/>
              <w:left w:val="nil"/>
              <w:bottom w:val="nil"/>
              <w:right w:val="nil"/>
            </w:tcBorders>
            <w:vAlign w:val="center"/>
          </w:tcPr>
          <w:p w14:paraId="2242CE0E" w14:textId="77777777" w:rsidR="00585615" w:rsidRPr="00DD00AF" w:rsidRDefault="00585615" w:rsidP="00585615">
            <w:pPr>
              <w:widowControl w:val="0"/>
              <w:autoSpaceDE w:val="0"/>
              <w:autoSpaceDN w:val="0"/>
              <w:adjustRightInd w:val="0"/>
              <w:jc w:val="right"/>
              <w:rPr>
                <w:lang w:eastAsia="ko-KR"/>
              </w:rPr>
            </w:pPr>
          </w:p>
        </w:tc>
        <w:tc>
          <w:tcPr>
            <w:tcW w:w="1368" w:type="dxa"/>
            <w:tcBorders>
              <w:top w:val="nil"/>
              <w:left w:val="nil"/>
              <w:bottom w:val="nil"/>
              <w:right w:val="nil"/>
            </w:tcBorders>
            <w:vAlign w:val="center"/>
          </w:tcPr>
          <w:p w14:paraId="77E7AA34" w14:textId="77777777" w:rsidR="00585615" w:rsidRPr="00DD00AF" w:rsidRDefault="00585615" w:rsidP="00585615">
            <w:pPr>
              <w:widowControl w:val="0"/>
              <w:tabs>
                <w:tab w:val="decimal" w:leader="dot" w:pos="547"/>
              </w:tabs>
              <w:autoSpaceDE w:val="0"/>
              <w:autoSpaceDN w:val="0"/>
              <w:adjustRightInd w:val="0"/>
              <w:rPr>
                <w:lang w:eastAsia="ko-KR"/>
              </w:rPr>
            </w:pPr>
          </w:p>
        </w:tc>
        <w:tc>
          <w:tcPr>
            <w:tcW w:w="1846" w:type="dxa"/>
            <w:tcBorders>
              <w:top w:val="nil"/>
              <w:left w:val="nil"/>
              <w:bottom w:val="nil"/>
              <w:right w:val="nil"/>
            </w:tcBorders>
            <w:vAlign w:val="center"/>
          </w:tcPr>
          <w:p w14:paraId="0D7972CC" w14:textId="77777777" w:rsidR="00585615" w:rsidRPr="00DD00AF" w:rsidRDefault="00585615" w:rsidP="00585615">
            <w:pPr>
              <w:widowControl w:val="0"/>
              <w:tabs>
                <w:tab w:val="decimal" w:leader="dot" w:pos="277"/>
              </w:tabs>
              <w:autoSpaceDE w:val="0"/>
              <w:autoSpaceDN w:val="0"/>
              <w:adjustRightInd w:val="0"/>
              <w:rPr>
                <w:lang w:eastAsia="ko-KR"/>
              </w:rPr>
            </w:pPr>
          </w:p>
        </w:tc>
        <w:tc>
          <w:tcPr>
            <w:tcW w:w="864" w:type="dxa"/>
            <w:tcBorders>
              <w:top w:val="nil"/>
              <w:left w:val="nil"/>
              <w:bottom w:val="nil"/>
              <w:right w:val="nil"/>
            </w:tcBorders>
            <w:vAlign w:val="center"/>
          </w:tcPr>
          <w:p w14:paraId="0735B0CA" w14:textId="77777777" w:rsidR="00585615" w:rsidRPr="00DD00AF" w:rsidRDefault="00585615" w:rsidP="00585615">
            <w:pPr>
              <w:widowControl w:val="0"/>
              <w:tabs>
                <w:tab w:val="decimal" w:leader="dot" w:pos="130"/>
              </w:tabs>
              <w:autoSpaceDE w:val="0"/>
              <w:autoSpaceDN w:val="0"/>
              <w:adjustRightInd w:val="0"/>
              <w:rPr>
                <w:lang w:eastAsia="ko-KR"/>
              </w:rPr>
            </w:pPr>
          </w:p>
        </w:tc>
        <w:tc>
          <w:tcPr>
            <w:tcW w:w="1368" w:type="dxa"/>
            <w:tcBorders>
              <w:top w:val="nil"/>
              <w:left w:val="nil"/>
              <w:bottom w:val="nil"/>
              <w:right w:val="nil"/>
            </w:tcBorders>
            <w:vAlign w:val="center"/>
          </w:tcPr>
          <w:p w14:paraId="31CBDD19" w14:textId="77777777" w:rsidR="00585615" w:rsidRPr="00DD00AF" w:rsidRDefault="00585615" w:rsidP="00585615">
            <w:pPr>
              <w:widowControl w:val="0"/>
              <w:tabs>
                <w:tab w:val="decimal" w:leader="dot" w:pos="205"/>
              </w:tabs>
              <w:autoSpaceDE w:val="0"/>
              <w:autoSpaceDN w:val="0"/>
              <w:adjustRightInd w:val="0"/>
              <w:rPr>
                <w:lang w:eastAsia="ko-KR"/>
              </w:rPr>
            </w:pPr>
          </w:p>
        </w:tc>
        <w:tc>
          <w:tcPr>
            <w:tcW w:w="1779" w:type="dxa"/>
            <w:tcBorders>
              <w:top w:val="nil"/>
              <w:left w:val="nil"/>
              <w:bottom w:val="nil"/>
              <w:right w:val="nil"/>
            </w:tcBorders>
            <w:vAlign w:val="center"/>
          </w:tcPr>
          <w:p w14:paraId="74EDC5E5" w14:textId="37188B4C" w:rsidR="00585615" w:rsidRPr="00DD00AF" w:rsidRDefault="00585615" w:rsidP="00585615">
            <w:pPr>
              <w:widowControl w:val="0"/>
              <w:tabs>
                <w:tab w:val="decimal" w:leader="dot" w:pos="267"/>
              </w:tabs>
              <w:autoSpaceDE w:val="0"/>
              <w:autoSpaceDN w:val="0"/>
              <w:adjustRightInd w:val="0"/>
              <w:rPr>
                <w:lang w:eastAsia="ko-KR"/>
              </w:rPr>
            </w:pPr>
            <w:r w:rsidRPr="00DD00AF">
              <w:rPr>
                <w:i/>
                <w:iCs/>
                <w:lang w:eastAsia="ko-KR"/>
              </w:rPr>
              <w:t>R</w:t>
            </w:r>
            <w:r w:rsidRPr="00DD00AF">
              <w:rPr>
                <w:i/>
                <w:iCs/>
                <w:vertAlign w:val="superscript"/>
                <w:lang w:eastAsia="ko-KR"/>
              </w:rPr>
              <w:t>2</w:t>
            </w:r>
            <w:r w:rsidR="00AE5BB0" w:rsidRPr="00DD00AF">
              <w:rPr>
                <w:i/>
                <w:iCs/>
                <w:vertAlign w:val="superscript"/>
                <w:lang w:eastAsia="ko-KR"/>
              </w:rPr>
              <w:t xml:space="preserve"> </w:t>
            </w:r>
            <w:r w:rsidRPr="00DD00AF">
              <w:rPr>
                <w:lang w:eastAsia="ko-KR"/>
              </w:rPr>
              <w:t xml:space="preserve"> = .525**</w:t>
            </w:r>
          </w:p>
        </w:tc>
      </w:tr>
      <w:tr w:rsidR="00585615" w:rsidRPr="00DD00AF" w14:paraId="272BFB8E" w14:textId="77777777" w:rsidTr="00D75C01">
        <w:tc>
          <w:tcPr>
            <w:tcW w:w="1368" w:type="dxa"/>
            <w:tcBorders>
              <w:top w:val="nil"/>
              <w:left w:val="nil"/>
              <w:bottom w:val="nil"/>
              <w:right w:val="nil"/>
            </w:tcBorders>
            <w:vAlign w:val="center"/>
          </w:tcPr>
          <w:p w14:paraId="549B7810" w14:textId="77777777" w:rsidR="00585615" w:rsidRPr="00DD00AF" w:rsidRDefault="00585615" w:rsidP="00585615">
            <w:pPr>
              <w:widowControl w:val="0"/>
              <w:autoSpaceDE w:val="0"/>
              <w:autoSpaceDN w:val="0"/>
              <w:adjustRightInd w:val="0"/>
              <w:jc w:val="right"/>
              <w:rPr>
                <w:lang w:eastAsia="ko-KR"/>
              </w:rPr>
            </w:pPr>
          </w:p>
        </w:tc>
        <w:tc>
          <w:tcPr>
            <w:tcW w:w="1368" w:type="dxa"/>
            <w:tcBorders>
              <w:top w:val="nil"/>
              <w:left w:val="nil"/>
              <w:bottom w:val="nil"/>
              <w:right w:val="nil"/>
            </w:tcBorders>
            <w:vAlign w:val="center"/>
          </w:tcPr>
          <w:p w14:paraId="6B59D95F" w14:textId="77777777" w:rsidR="00585615" w:rsidRPr="00DD00AF" w:rsidRDefault="00585615" w:rsidP="00585615">
            <w:pPr>
              <w:widowControl w:val="0"/>
              <w:tabs>
                <w:tab w:val="decimal" w:leader="dot" w:pos="547"/>
              </w:tabs>
              <w:autoSpaceDE w:val="0"/>
              <w:autoSpaceDN w:val="0"/>
              <w:adjustRightInd w:val="0"/>
              <w:rPr>
                <w:lang w:eastAsia="ko-KR"/>
              </w:rPr>
            </w:pPr>
          </w:p>
        </w:tc>
        <w:tc>
          <w:tcPr>
            <w:tcW w:w="1846" w:type="dxa"/>
            <w:tcBorders>
              <w:top w:val="nil"/>
              <w:left w:val="nil"/>
              <w:bottom w:val="nil"/>
              <w:right w:val="nil"/>
            </w:tcBorders>
            <w:vAlign w:val="center"/>
          </w:tcPr>
          <w:p w14:paraId="70F5105D" w14:textId="77777777" w:rsidR="00585615" w:rsidRPr="00DD00AF" w:rsidRDefault="00585615" w:rsidP="00585615">
            <w:pPr>
              <w:widowControl w:val="0"/>
              <w:tabs>
                <w:tab w:val="decimal" w:leader="dot" w:pos="277"/>
              </w:tabs>
              <w:autoSpaceDE w:val="0"/>
              <w:autoSpaceDN w:val="0"/>
              <w:adjustRightInd w:val="0"/>
              <w:rPr>
                <w:lang w:eastAsia="ko-KR"/>
              </w:rPr>
            </w:pPr>
          </w:p>
        </w:tc>
        <w:tc>
          <w:tcPr>
            <w:tcW w:w="864" w:type="dxa"/>
            <w:tcBorders>
              <w:top w:val="nil"/>
              <w:left w:val="nil"/>
              <w:bottom w:val="nil"/>
              <w:right w:val="nil"/>
            </w:tcBorders>
            <w:vAlign w:val="center"/>
          </w:tcPr>
          <w:p w14:paraId="0481AD8F" w14:textId="77777777" w:rsidR="00585615" w:rsidRPr="00DD00AF" w:rsidRDefault="00585615" w:rsidP="00585615">
            <w:pPr>
              <w:widowControl w:val="0"/>
              <w:tabs>
                <w:tab w:val="decimal" w:leader="dot" w:pos="130"/>
              </w:tabs>
              <w:autoSpaceDE w:val="0"/>
              <w:autoSpaceDN w:val="0"/>
              <w:adjustRightInd w:val="0"/>
              <w:rPr>
                <w:lang w:eastAsia="ko-KR"/>
              </w:rPr>
            </w:pPr>
          </w:p>
        </w:tc>
        <w:tc>
          <w:tcPr>
            <w:tcW w:w="1368" w:type="dxa"/>
            <w:tcBorders>
              <w:top w:val="nil"/>
              <w:left w:val="nil"/>
              <w:bottom w:val="nil"/>
              <w:right w:val="nil"/>
            </w:tcBorders>
            <w:vAlign w:val="center"/>
          </w:tcPr>
          <w:p w14:paraId="7DEBFE78" w14:textId="77777777" w:rsidR="00585615" w:rsidRPr="00DD00AF" w:rsidRDefault="00585615" w:rsidP="00585615">
            <w:pPr>
              <w:widowControl w:val="0"/>
              <w:tabs>
                <w:tab w:val="decimal" w:leader="dot" w:pos="205"/>
              </w:tabs>
              <w:autoSpaceDE w:val="0"/>
              <w:autoSpaceDN w:val="0"/>
              <w:adjustRightInd w:val="0"/>
              <w:rPr>
                <w:lang w:eastAsia="ko-KR"/>
              </w:rPr>
            </w:pPr>
          </w:p>
        </w:tc>
        <w:tc>
          <w:tcPr>
            <w:tcW w:w="1779" w:type="dxa"/>
            <w:tcBorders>
              <w:top w:val="nil"/>
              <w:left w:val="nil"/>
              <w:bottom w:val="nil"/>
              <w:right w:val="nil"/>
            </w:tcBorders>
            <w:vAlign w:val="center"/>
          </w:tcPr>
          <w:p w14:paraId="618E3249" w14:textId="77777777" w:rsidR="00585615" w:rsidRPr="00DD00AF" w:rsidRDefault="00585615" w:rsidP="00585615">
            <w:pPr>
              <w:widowControl w:val="0"/>
              <w:tabs>
                <w:tab w:val="decimal" w:leader="dot" w:pos="267"/>
              </w:tabs>
              <w:autoSpaceDE w:val="0"/>
              <w:autoSpaceDN w:val="0"/>
              <w:adjustRightInd w:val="0"/>
              <w:rPr>
                <w:lang w:eastAsia="ko-KR"/>
              </w:rPr>
            </w:pPr>
            <w:r w:rsidRPr="00DD00AF">
              <w:rPr>
                <w:lang w:eastAsia="ko-KR"/>
              </w:rPr>
              <w:t>95% CI[.29,.61]</w:t>
            </w:r>
          </w:p>
        </w:tc>
      </w:tr>
      <w:tr w:rsidR="00585615" w:rsidRPr="00DD00AF" w14:paraId="6F457201" w14:textId="77777777" w:rsidTr="00D75C01">
        <w:tc>
          <w:tcPr>
            <w:tcW w:w="1368" w:type="dxa"/>
            <w:tcBorders>
              <w:top w:val="nil"/>
              <w:left w:val="nil"/>
              <w:bottom w:val="single" w:sz="6" w:space="0" w:color="auto"/>
              <w:right w:val="nil"/>
            </w:tcBorders>
            <w:vAlign w:val="center"/>
          </w:tcPr>
          <w:p w14:paraId="5D5E32AD" w14:textId="77777777" w:rsidR="00585615" w:rsidRPr="00DD00AF" w:rsidRDefault="00585615" w:rsidP="00585615">
            <w:pPr>
              <w:widowControl w:val="0"/>
              <w:autoSpaceDE w:val="0"/>
              <w:autoSpaceDN w:val="0"/>
              <w:adjustRightInd w:val="0"/>
              <w:jc w:val="right"/>
              <w:rPr>
                <w:lang w:eastAsia="ko-KR"/>
              </w:rPr>
            </w:pPr>
          </w:p>
        </w:tc>
        <w:tc>
          <w:tcPr>
            <w:tcW w:w="1368" w:type="dxa"/>
            <w:tcBorders>
              <w:top w:val="nil"/>
              <w:left w:val="nil"/>
              <w:bottom w:val="single" w:sz="6" w:space="0" w:color="auto"/>
              <w:right w:val="nil"/>
            </w:tcBorders>
            <w:vAlign w:val="center"/>
          </w:tcPr>
          <w:p w14:paraId="01CB0A9E" w14:textId="77777777" w:rsidR="00585615" w:rsidRPr="00DD00AF" w:rsidRDefault="00585615" w:rsidP="00585615">
            <w:pPr>
              <w:widowControl w:val="0"/>
              <w:tabs>
                <w:tab w:val="decimal" w:leader="dot" w:pos="547"/>
              </w:tabs>
              <w:autoSpaceDE w:val="0"/>
              <w:autoSpaceDN w:val="0"/>
              <w:adjustRightInd w:val="0"/>
              <w:rPr>
                <w:lang w:eastAsia="ko-KR"/>
              </w:rPr>
            </w:pPr>
          </w:p>
        </w:tc>
        <w:tc>
          <w:tcPr>
            <w:tcW w:w="1846" w:type="dxa"/>
            <w:tcBorders>
              <w:top w:val="nil"/>
              <w:left w:val="nil"/>
              <w:bottom w:val="single" w:sz="6" w:space="0" w:color="auto"/>
              <w:right w:val="nil"/>
            </w:tcBorders>
            <w:vAlign w:val="center"/>
          </w:tcPr>
          <w:p w14:paraId="6562F4DC" w14:textId="77777777" w:rsidR="00585615" w:rsidRPr="00DD00AF" w:rsidRDefault="00585615" w:rsidP="00585615">
            <w:pPr>
              <w:widowControl w:val="0"/>
              <w:tabs>
                <w:tab w:val="decimal" w:leader="dot" w:pos="277"/>
              </w:tabs>
              <w:autoSpaceDE w:val="0"/>
              <w:autoSpaceDN w:val="0"/>
              <w:adjustRightInd w:val="0"/>
              <w:rPr>
                <w:lang w:eastAsia="ko-KR"/>
              </w:rPr>
            </w:pPr>
          </w:p>
        </w:tc>
        <w:tc>
          <w:tcPr>
            <w:tcW w:w="864" w:type="dxa"/>
            <w:tcBorders>
              <w:top w:val="nil"/>
              <w:left w:val="nil"/>
              <w:bottom w:val="single" w:sz="6" w:space="0" w:color="auto"/>
              <w:right w:val="nil"/>
            </w:tcBorders>
            <w:vAlign w:val="center"/>
          </w:tcPr>
          <w:p w14:paraId="2058953C" w14:textId="77777777" w:rsidR="00585615" w:rsidRPr="00DD00AF" w:rsidRDefault="00585615" w:rsidP="00585615">
            <w:pPr>
              <w:widowControl w:val="0"/>
              <w:tabs>
                <w:tab w:val="decimal" w:leader="dot" w:pos="130"/>
              </w:tabs>
              <w:autoSpaceDE w:val="0"/>
              <w:autoSpaceDN w:val="0"/>
              <w:adjustRightInd w:val="0"/>
              <w:rPr>
                <w:lang w:eastAsia="ko-KR"/>
              </w:rPr>
            </w:pPr>
          </w:p>
        </w:tc>
        <w:tc>
          <w:tcPr>
            <w:tcW w:w="1368" w:type="dxa"/>
            <w:tcBorders>
              <w:top w:val="nil"/>
              <w:left w:val="nil"/>
              <w:bottom w:val="single" w:sz="6" w:space="0" w:color="auto"/>
              <w:right w:val="nil"/>
            </w:tcBorders>
            <w:vAlign w:val="center"/>
          </w:tcPr>
          <w:p w14:paraId="0161EC34" w14:textId="77777777" w:rsidR="00585615" w:rsidRPr="00DD00AF" w:rsidRDefault="00585615" w:rsidP="00585615">
            <w:pPr>
              <w:widowControl w:val="0"/>
              <w:tabs>
                <w:tab w:val="decimal" w:leader="dot" w:pos="205"/>
              </w:tabs>
              <w:autoSpaceDE w:val="0"/>
              <w:autoSpaceDN w:val="0"/>
              <w:adjustRightInd w:val="0"/>
              <w:rPr>
                <w:lang w:eastAsia="ko-KR"/>
              </w:rPr>
            </w:pPr>
          </w:p>
        </w:tc>
        <w:tc>
          <w:tcPr>
            <w:tcW w:w="1779" w:type="dxa"/>
            <w:tcBorders>
              <w:top w:val="nil"/>
              <w:left w:val="nil"/>
              <w:bottom w:val="single" w:sz="6" w:space="0" w:color="auto"/>
              <w:right w:val="nil"/>
            </w:tcBorders>
            <w:vAlign w:val="center"/>
          </w:tcPr>
          <w:p w14:paraId="24AF2C5B" w14:textId="77777777" w:rsidR="00585615" w:rsidRPr="00DD00AF" w:rsidRDefault="00585615" w:rsidP="00585615">
            <w:pPr>
              <w:widowControl w:val="0"/>
              <w:tabs>
                <w:tab w:val="decimal" w:leader="dot" w:pos="267"/>
              </w:tabs>
              <w:autoSpaceDE w:val="0"/>
              <w:autoSpaceDN w:val="0"/>
              <w:adjustRightInd w:val="0"/>
              <w:rPr>
                <w:lang w:eastAsia="ko-KR"/>
              </w:rPr>
            </w:pPr>
          </w:p>
        </w:tc>
      </w:tr>
    </w:tbl>
    <w:p w14:paraId="3CBA9523" w14:textId="68DDFADB" w:rsidR="00770FC7" w:rsidRPr="00DD00AF" w:rsidRDefault="00310878" w:rsidP="00310878">
      <w:r w:rsidRPr="00DD00AF">
        <w:rPr>
          <w:rFonts w:eastAsia="맑은 고딕"/>
          <w:i/>
          <w:iCs/>
          <w:sz w:val="20"/>
          <w:szCs w:val="20"/>
        </w:rPr>
        <w:t>Note.</w:t>
      </w:r>
      <w:r w:rsidRPr="00DD00AF">
        <w:rPr>
          <w:rFonts w:eastAsia="맑은 고딕"/>
          <w:sz w:val="20"/>
          <w:szCs w:val="20"/>
        </w:rPr>
        <w:t xml:space="preserve"> A significant </w:t>
      </w:r>
      <w:r w:rsidRPr="00DD00AF">
        <w:rPr>
          <w:rFonts w:eastAsia="맑은 고딕"/>
          <w:i/>
          <w:iCs/>
          <w:sz w:val="20"/>
          <w:szCs w:val="20"/>
        </w:rPr>
        <w:t>b</w:t>
      </w:r>
      <w:r w:rsidRPr="00DD00AF">
        <w:rPr>
          <w:rFonts w:eastAsia="맑은 고딕"/>
          <w:sz w:val="20"/>
          <w:szCs w:val="20"/>
        </w:rPr>
        <w:t xml:space="preserve">-weight indicates the semi-partial correlation is also significant. </w:t>
      </w:r>
      <w:r w:rsidRPr="00DD00AF">
        <w:rPr>
          <w:rFonts w:eastAsia="맑은 고딕"/>
          <w:i/>
          <w:iCs/>
          <w:sz w:val="20"/>
          <w:szCs w:val="20"/>
        </w:rPr>
        <w:t>b</w:t>
      </w:r>
      <w:r w:rsidRPr="00DD00AF">
        <w:rPr>
          <w:rFonts w:eastAsia="맑은 고딕"/>
          <w:sz w:val="20"/>
          <w:szCs w:val="20"/>
        </w:rPr>
        <w:t xml:space="preserve"> represents unstandardized regression weights. </w:t>
      </w:r>
      <w:r w:rsidRPr="00DD00AF">
        <w:rPr>
          <w:rFonts w:eastAsia="맑은 고딕"/>
          <w:i/>
          <w:iCs/>
          <w:sz w:val="20"/>
          <w:szCs w:val="20"/>
        </w:rPr>
        <w:t>se</w:t>
      </w:r>
      <w:r w:rsidRPr="00DD00AF">
        <w:rPr>
          <w:rFonts w:eastAsia="맑은 고딕"/>
          <w:sz w:val="20"/>
          <w:szCs w:val="20"/>
        </w:rPr>
        <w:t xml:space="preserve"> represents the standard error. </w:t>
      </w:r>
      <w:r w:rsidRPr="00DD00AF">
        <w:rPr>
          <w:rFonts w:eastAsia="맑은 고딕"/>
          <w:i/>
          <w:iCs/>
          <w:sz w:val="20"/>
          <w:szCs w:val="20"/>
        </w:rPr>
        <w:t>LL</w:t>
      </w:r>
      <w:r w:rsidRPr="00DD00AF">
        <w:rPr>
          <w:rFonts w:eastAsia="맑은 고딕"/>
          <w:sz w:val="20"/>
          <w:szCs w:val="20"/>
        </w:rPr>
        <w:t xml:space="preserve"> and </w:t>
      </w:r>
      <w:r w:rsidRPr="00DD00AF">
        <w:rPr>
          <w:rFonts w:eastAsia="맑은 고딕"/>
          <w:i/>
          <w:iCs/>
          <w:sz w:val="20"/>
          <w:szCs w:val="20"/>
        </w:rPr>
        <w:t>UL</w:t>
      </w:r>
      <w:r w:rsidRPr="00DD00AF">
        <w:rPr>
          <w:rFonts w:eastAsia="맑은 고딕"/>
          <w:sz w:val="20"/>
          <w:szCs w:val="20"/>
        </w:rPr>
        <w:t xml:space="preserve"> indicate the lower and upper limits of a confidence interval, respectively. </w:t>
      </w:r>
      <w:r w:rsidRPr="00DD00AF">
        <w:rPr>
          <w:rFonts w:eastAsia="맑은 고딕"/>
          <w:sz w:val="20"/>
          <w:szCs w:val="20"/>
        </w:rPr>
        <w:br/>
        <w:t>* indicates p &lt; .05. ** indicates p &lt; .01</w:t>
      </w:r>
    </w:p>
    <w:p w14:paraId="5C12A72B" w14:textId="77777777" w:rsidR="00310878" w:rsidRPr="00DD00AF" w:rsidRDefault="00310878" w:rsidP="000133DA">
      <w:pPr>
        <w:spacing w:line="480" w:lineRule="auto"/>
        <w:ind w:firstLine="720"/>
        <w:rPr>
          <w:i/>
          <w:iCs/>
          <w:sz w:val="6"/>
          <w:szCs w:val="6"/>
        </w:rPr>
      </w:pPr>
    </w:p>
    <w:p w14:paraId="6479942B" w14:textId="59097D24" w:rsidR="00E0016C" w:rsidRPr="00DD00AF" w:rsidRDefault="00131569" w:rsidP="000133DA">
      <w:pPr>
        <w:spacing w:line="480" w:lineRule="auto"/>
        <w:ind w:firstLine="720"/>
      </w:pPr>
      <w:r w:rsidRPr="00DD00AF">
        <w:rPr>
          <w:i/>
          <w:iCs/>
        </w:rPr>
        <w:t>MLMYTW</w:t>
      </w:r>
      <w:r w:rsidR="00C22CDE" w:rsidRPr="00DD00AF">
        <w:rPr>
          <w:i/>
          <w:iCs/>
        </w:rPr>
        <w:t>.</w:t>
      </w:r>
      <w:r w:rsidR="00AE5BB0" w:rsidRPr="00DD00AF">
        <w:rPr>
          <w:i/>
          <w:iCs/>
        </w:rPr>
        <w:t xml:space="preserve"> </w:t>
      </w:r>
      <w:r w:rsidR="00E41150" w:rsidRPr="00DD00AF">
        <w:t xml:space="preserve">In </w:t>
      </w:r>
      <w:r w:rsidRPr="00DD00AF">
        <w:t>MLMYTW</w:t>
      </w:r>
      <w:r w:rsidR="00E0016C" w:rsidRPr="00DD00AF">
        <w:t xml:space="preserve">, the interaction term </w:t>
      </w:r>
      <w:r w:rsidR="00E52787" w:rsidRPr="00DD00AF">
        <w:t>showed</w:t>
      </w:r>
      <w:r w:rsidR="00E0016C" w:rsidRPr="00DD00AF">
        <w:t xml:space="preserve"> Type Ⅰ error rate above 7.5% (Table </w:t>
      </w:r>
      <w:r w:rsidR="00200D4C" w:rsidRPr="00DD00AF">
        <w:t>1</w:t>
      </w:r>
      <w:r w:rsidR="00786E7D" w:rsidRPr="00DD00AF">
        <w:t>1</w:t>
      </w:r>
      <w:r w:rsidR="00E0016C" w:rsidRPr="00DD00AF">
        <w:t>)</w:t>
      </w:r>
      <w:r w:rsidR="00512E0B" w:rsidRPr="00DD00AF">
        <w:t xml:space="preserve"> but no</w:t>
      </w:r>
      <w:r w:rsidR="0059086B" w:rsidRPr="00DD00AF">
        <w:t>t</w:t>
      </w:r>
      <w:r w:rsidR="00512E0B" w:rsidRPr="00DD00AF">
        <w:t xml:space="preserve"> below 2.5%</w:t>
      </w:r>
      <w:r w:rsidR="00E0016C" w:rsidRPr="00DD00AF">
        <w:t xml:space="preserve">. </w:t>
      </w:r>
      <w:r w:rsidR="00200D4C" w:rsidRPr="00DD00AF">
        <w:t xml:space="preserve">Figure </w:t>
      </w:r>
      <w:r w:rsidR="0046079A" w:rsidRPr="00DD00AF">
        <w:t>3 represents the relationship between conditions</w:t>
      </w:r>
      <w:r w:rsidR="008C26D3" w:rsidRPr="00DD00AF">
        <w:t xml:space="preserve"> (CN, beta2, and ICC)</w:t>
      </w:r>
      <w:r w:rsidR="0046079A" w:rsidRPr="00DD00AF">
        <w:t xml:space="preserve"> and Type Ⅰ error rate of interaction in </w:t>
      </w:r>
      <w:r w:rsidRPr="00DD00AF">
        <w:t>MLMYTW</w:t>
      </w:r>
      <w:r w:rsidR="00E4693C" w:rsidRPr="00DD00AF">
        <w:t xml:space="preserve">. </w:t>
      </w:r>
    </w:p>
    <w:p w14:paraId="201E3ABC" w14:textId="76FF5FB7" w:rsidR="00C434B4" w:rsidRPr="00DD00AF" w:rsidRDefault="00C434B4" w:rsidP="008C1042">
      <w:pPr>
        <w:pStyle w:val="af1"/>
      </w:pPr>
      <w:bookmarkStart w:id="109" w:name="_Toc109812976"/>
      <w:r w:rsidRPr="00DD00AF">
        <w:t xml:space="preserve">Table </w:t>
      </w:r>
      <w:fldSimple w:instr=" SEQ Table \* ARABIC ">
        <w:r w:rsidR="000A2B30">
          <w:rPr>
            <w:noProof/>
          </w:rPr>
          <w:t>11</w:t>
        </w:r>
        <w:bookmarkEnd w:id="109"/>
      </w:fldSimple>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701"/>
        <w:gridCol w:w="1559"/>
        <w:gridCol w:w="142"/>
        <w:gridCol w:w="2410"/>
        <w:gridCol w:w="1068"/>
        <w:gridCol w:w="1051"/>
      </w:tblGrid>
      <w:tr w:rsidR="007D4892" w:rsidRPr="00DD00AF" w14:paraId="1321C78B" w14:textId="24AD02FC" w:rsidTr="007D4892">
        <w:trPr>
          <w:trHeight w:val="288"/>
        </w:trPr>
        <w:tc>
          <w:tcPr>
            <w:tcW w:w="7589" w:type="dxa"/>
            <w:gridSpan w:val="6"/>
            <w:tcBorders>
              <w:bottom w:val="single" w:sz="4" w:space="0" w:color="auto"/>
            </w:tcBorders>
            <w:noWrap/>
          </w:tcPr>
          <w:p w14:paraId="72FDF15F" w14:textId="069786E5" w:rsidR="007D4892" w:rsidRPr="00DD00AF" w:rsidRDefault="007D4892" w:rsidP="00C434B4">
            <w:pPr>
              <w:spacing w:line="480" w:lineRule="auto"/>
              <w:rPr>
                <w:rFonts w:eastAsia="맑은 고딕"/>
                <w:i/>
                <w:iCs/>
                <w:lang w:eastAsia="ko-KR"/>
              </w:rPr>
            </w:pPr>
            <w:r w:rsidRPr="00DD00AF">
              <w:rPr>
                <w:rFonts w:eastAsia="맑은 고딕"/>
                <w:i/>
                <w:iCs/>
                <w:lang w:eastAsia="ko-KR"/>
              </w:rPr>
              <w:t xml:space="preserve">Type Ⅰ error rate of interaction effect in </w:t>
            </w:r>
            <w:r w:rsidR="00131569" w:rsidRPr="00DD00AF">
              <w:rPr>
                <w:rFonts w:eastAsia="맑은 고딕"/>
                <w:i/>
                <w:iCs/>
                <w:lang w:eastAsia="ko-KR"/>
              </w:rPr>
              <w:t>MLMYTW</w:t>
            </w:r>
            <w:r w:rsidRPr="00DD00AF">
              <w:rPr>
                <w:rFonts w:eastAsia="맑은 고딕"/>
                <w:i/>
                <w:iCs/>
                <w:lang w:eastAsia="ko-KR"/>
              </w:rPr>
              <w:t xml:space="preserve"> </w:t>
            </w:r>
          </w:p>
        </w:tc>
        <w:tc>
          <w:tcPr>
            <w:tcW w:w="1051" w:type="dxa"/>
            <w:tcBorders>
              <w:bottom w:val="single" w:sz="4" w:space="0" w:color="auto"/>
            </w:tcBorders>
          </w:tcPr>
          <w:p w14:paraId="1C584928" w14:textId="77777777" w:rsidR="007D4892" w:rsidRPr="00DD00AF" w:rsidRDefault="007D4892" w:rsidP="00C434B4">
            <w:pPr>
              <w:spacing w:line="480" w:lineRule="auto"/>
              <w:jc w:val="center"/>
              <w:rPr>
                <w:rFonts w:eastAsia="맑은 고딕"/>
                <w:lang w:eastAsia="ko-KR"/>
              </w:rPr>
            </w:pPr>
          </w:p>
        </w:tc>
      </w:tr>
      <w:tr w:rsidR="007D4892" w:rsidRPr="00DD00AF" w14:paraId="6E29E213" w14:textId="01FB3237" w:rsidTr="007D4892">
        <w:trPr>
          <w:trHeight w:val="288"/>
        </w:trPr>
        <w:tc>
          <w:tcPr>
            <w:tcW w:w="4111" w:type="dxa"/>
            <w:gridSpan w:val="4"/>
            <w:tcBorders>
              <w:top w:val="single" w:sz="4" w:space="0" w:color="auto"/>
              <w:bottom w:val="single" w:sz="4" w:space="0" w:color="auto"/>
              <w:right w:val="single" w:sz="4" w:space="0" w:color="auto"/>
            </w:tcBorders>
            <w:noWrap/>
          </w:tcPr>
          <w:p w14:paraId="11F0E70E" w14:textId="77777777" w:rsidR="007D4892" w:rsidRPr="00DD00AF" w:rsidRDefault="007D4892" w:rsidP="00E0016C">
            <w:pPr>
              <w:jc w:val="center"/>
              <w:rPr>
                <w:lang w:eastAsia="ko-KR"/>
              </w:rPr>
            </w:pPr>
            <w:r w:rsidRPr="00DD00AF">
              <w:rPr>
                <w:lang w:eastAsia="ko-KR"/>
              </w:rPr>
              <w:t>Conditions</w:t>
            </w:r>
          </w:p>
        </w:tc>
        <w:tc>
          <w:tcPr>
            <w:tcW w:w="4529" w:type="dxa"/>
            <w:gridSpan w:val="3"/>
            <w:tcBorders>
              <w:top w:val="single" w:sz="4" w:space="0" w:color="auto"/>
              <w:left w:val="single" w:sz="4" w:space="0" w:color="auto"/>
              <w:bottom w:val="single" w:sz="4" w:space="0" w:color="auto"/>
            </w:tcBorders>
            <w:noWrap/>
          </w:tcPr>
          <w:p w14:paraId="1CC221AD" w14:textId="40D566F6" w:rsidR="007D4892" w:rsidRPr="00DD00AF" w:rsidRDefault="00000000" w:rsidP="00E0016C">
            <w:pPr>
              <w:jc w:val="center"/>
            </w:pPr>
            <m:oMathPara>
              <m:oMath>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r>
      <w:tr w:rsidR="008C26D3" w:rsidRPr="00DD00AF" w14:paraId="34863FAB" w14:textId="5E92BE71" w:rsidTr="00826D02">
        <w:trPr>
          <w:trHeight w:val="288"/>
        </w:trPr>
        <w:tc>
          <w:tcPr>
            <w:tcW w:w="709" w:type="dxa"/>
            <w:tcBorders>
              <w:top w:val="single" w:sz="4" w:space="0" w:color="auto"/>
              <w:bottom w:val="single" w:sz="4" w:space="0" w:color="auto"/>
            </w:tcBorders>
            <w:noWrap/>
            <w:hideMark/>
          </w:tcPr>
          <w:p w14:paraId="57D2D8CE" w14:textId="77777777" w:rsidR="008C26D3" w:rsidRPr="00DD00AF" w:rsidRDefault="008C26D3" w:rsidP="007D4892">
            <w:pPr>
              <w:jc w:val="center"/>
            </w:pPr>
            <w:r w:rsidRPr="00DD00AF">
              <w:t>CN</w:t>
            </w:r>
          </w:p>
        </w:tc>
        <w:tc>
          <w:tcPr>
            <w:tcW w:w="1701" w:type="dxa"/>
            <w:tcBorders>
              <w:top w:val="single" w:sz="4" w:space="0" w:color="auto"/>
              <w:bottom w:val="single" w:sz="4" w:space="0" w:color="auto"/>
            </w:tcBorders>
            <w:noWrap/>
            <w:hideMark/>
          </w:tcPr>
          <w:p w14:paraId="3D8A2C73" w14:textId="0D1BF7AF" w:rsidR="008C26D3" w:rsidRPr="00DD00AF" w:rsidRDefault="008C26D3" w:rsidP="007D4892">
            <w:pPr>
              <w:jc w:val="center"/>
            </w:pPr>
            <w:r w:rsidRPr="00DD00AF">
              <w:t>beta2</w:t>
            </w:r>
          </w:p>
        </w:tc>
        <w:tc>
          <w:tcPr>
            <w:tcW w:w="1559" w:type="dxa"/>
            <w:tcBorders>
              <w:top w:val="single" w:sz="4" w:space="0" w:color="auto"/>
              <w:bottom w:val="single" w:sz="4" w:space="0" w:color="auto"/>
            </w:tcBorders>
            <w:noWrap/>
            <w:hideMark/>
          </w:tcPr>
          <w:p w14:paraId="15B55A3A" w14:textId="706A0A45" w:rsidR="008C26D3" w:rsidRPr="00DD00AF" w:rsidRDefault="008C26D3" w:rsidP="007D4892">
            <w:pPr>
              <w:jc w:val="center"/>
            </w:pPr>
            <w:r w:rsidRPr="00DD00AF">
              <w:t>ICC</w:t>
            </w:r>
          </w:p>
        </w:tc>
        <w:tc>
          <w:tcPr>
            <w:tcW w:w="2552" w:type="dxa"/>
            <w:gridSpan w:val="2"/>
            <w:tcBorders>
              <w:top w:val="single" w:sz="4" w:space="0" w:color="auto"/>
              <w:bottom w:val="single" w:sz="4" w:space="0" w:color="auto"/>
            </w:tcBorders>
            <w:noWrap/>
            <w:hideMark/>
          </w:tcPr>
          <w:p w14:paraId="69531CD6" w14:textId="4C1B8C80" w:rsidR="008C26D3" w:rsidRPr="00DD00AF" w:rsidRDefault="008C26D3" w:rsidP="007D4892">
            <w:pPr>
              <w:jc w:val="center"/>
              <w:rPr>
                <w:lang w:eastAsia="ko-KR"/>
              </w:rPr>
            </w:pPr>
            <w:r w:rsidRPr="00DD00AF">
              <w:t>Type Ⅰ error</w:t>
            </w:r>
            <w:r w:rsidRPr="00DD00AF">
              <w:rPr>
                <w:lang w:eastAsia="ko-KR"/>
              </w:rPr>
              <w:t xml:space="preserve"> rate (%)</w:t>
            </w:r>
          </w:p>
        </w:tc>
        <w:tc>
          <w:tcPr>
            <w:tcW w:w="2119" w:type="dxa"/>
            <w:gridSpan w:val="2"/>
            <w:tcBorders>
              <w:top w:val="single" w:sz="4" w:space="0" w:color="auto"/>
              <w:bottom w:val="single" w:sz="4" w:space="0" w:color="auto"/>
            </w:tcBorders>
          </w:tcPr>
          <w:p w14:paraId="3EA0E8AA" w14:textId="3CB6598B" w:rsidR="008C26D3" w:rsidRPr="00DD00AF" w:rsidRDefault="008C26D3" w:rsidP="007D4892">
            <w:pPr>
              <w:jc w:val="center"/>
              <w:rPr>
                <w:rFonts w:eastAsia="맑은 고딕"/>
                <w:lang w:eastAsia="ko-KR"/>
              </w:rPr>
            </w:pPr>
            <w:r w:rsidRPr="00DD00AF">
              <w:rPr>
                <w:rFonts w:eastAsia="맑은 고딕"/>
                <w:lang w:eastAsia="ko-KR"/>
              </w:rPr>
              <w:t>Mean of estimation</w:t>
            </w:r>
          </w:p>
        </w:tc>
      </w:tr>
      <w:tr w:rsidR="008C26D3" w:rsidRPr="00DD00AF" w14:paraId="6C064D45" w14:textId="3E0AA603" w:rsidTr="00ED2707">
        <w:trPr>
          <w:trHeight w:val="288"/>
        </w:trPr>
        <w:tc>
          <w:tcPr>
            <w:tcW w:w="709" w:type="dxa"/>
            <w:tcBorders>
              <w:top w:val="single" w:sz="4" w:space="0" w:color="auto"/>
            </w:tcBorders>
            <w:noWrap/>
            <w:hideMark/>
          </w:tcPr>
          <w:p w14:paraId="1D455B9D" w14:textId="77777777" w:rsidR="008C26D3" w:rsidRPr="00DD00AF" w:rsidRDefault="008C26D3" w:rsidP="007D4892">
            <w:pPr>
              <w:jc w:val="center"/>
            </w:pPr>
            <w:r w:rsidRPr="00DD00AF">
              <w:t>30</w:t>
            </w:r>
          </w:p>
        </w:tc>
        <w:tc>
          <w:tcPr>
            <w:tcW w:w="1701" w:type="dxa"/>
            <w:tcBorders>
              <w:top w:val="single" w:sz="4" w:space="0" w:color="auto"/>
            </w:tcBorders>
            <w:noWrap/>
            <w:hideMark/>
          </w:tcPr>
          <w:p w14:paraId="6F82B5FD" w14:textId="77777777" w:rsidR="008C26D3" w:rsidRPr="00DD00AF" w:rsidRDefault="008C26D3" w:rsidP="007D4892">
            <w:pPr>
              <w:jc w:val="center"/>
            </w:pPr>
            <w:r w:rsidRPr="00DD00AF">
              <w:t>0.3</w:t>
            </w:r>
          </w:p>
        </w:tc>
        <w:tc>
          <w:tcPr>
            <w:tcW w:w="1559" w:type="dxa"/>
            <w:tcBorders>
              <w:top w:val="single" w:sz="4" w:space="0" w:color="auto"/>
            </w:tcBorders>
            <w:noWrap/>
            <w:hideMark/>
          </w:tcPr>
          <w:p w14:paraId="20CD090B" w14:textId="77777777" w:rsidR="008C26D3" w:rsidRPr="00DD00AF" w:rsidRDefault="008C26D3" w:rsidP="007D4892">
            <w:pPr>
              <w:jc w:val="center"/>
            </w:pPr>
            <w:r w:rsidRPr="00DD00AF">
              <w:t>0.4</w:t>
            </w:r>
          </w:p>
        </w:tc>
        <w:tc>
          <w:tcPr>
            <w:tcW w:w="2552" w:type="dxa"/>
            <w:gridSpan w:val="2"/>
            <w:tcBorders>
              <w:top w:val="single" w:sz="4" w:space="0" w:color="auto"/>
            </w:tcBorders>
            <w:noWrap/>
            <w:hideMark/>
          </w:tcPr>
          <w:p w14:paraId="74E0B82B" w14:textId="77777777" w:rsidR="008C26D3" w:rsidRPr="00DD00AF" w:rsidRDefault="008C26D3" w:rsidP="007D4892">
            <w:pPr>
              <w:jc w:val="center"/>
            </w:pPr>
            <w:r w:rsidRPr="00DD00AF">
              <w:t>7.7</w:t>
            </w:r>
          </w:p>
        </w:tc>
        <w:tc>
          <w:tcPr>
            <w:tcW w:w="2119" w:type="dxa"/>
            <w:gridSpan w:val="2"/>
            <w:tcBorders>
              <w:top w:val="single" w:sz="4" w:space="0" w:color="auto"/>
            </w:tcBorders>
          </w:tcPr>
          <w:p w14:paraId="398F9C47" w14:textId="69273720" w:rsidR="008C26D3" w:rsidRPr="00DD00AF" w:rsidRDefault="008C26D3" w:rsidP="007D4892">
            <w:pPr>
              <w:jc w:val="center"/>
              <w:rPr>
                <w:lang w:eastAsia="ko-KR"/>
              </w:rPr>
            </w:pPr>
            <w:r w:rsidRPr="00DD00AF">
              <w:rPr>
                <w:lang w:eastAsia="ko-KR"/>
              </w:rPr>
              <w:t>0</w:t>
            </w:r>
          </w:p>
        </w:tc>
      </w:tr>
      <w:tr w:rsidR="008C26D3" w:rsidRPr="00DD00AF" w14:paraId="1C086E3E" w14:textId="556B2BCE" w:rsidTr="008C26D3">
        <w:trPr>
          <w:trHeight w:val="288"/>
        </w:trPr>
        <w:tc>
          <w:tcPr>
            <w:tcW w:w="709" w:type="dxa"/>
            <w:tcBorders>
              <w:bottom w:val="single" w:sz="4" w:space="0" w:color="auto"/>
            </w:tcBorders>
            <w:noWrap/>
            <w:hideMark/>
          </w:tcPr>
          <w:p w14:paraId="48CF2F73" w14:textId="77777777" w:rsidR="008C26D3" w:rsidRPr="00DD00AF" w:rsidRDefault="008C26D3" w:rsidP="007D4892">
            <w:pPr>
              <w:jc w:val="center"/>
            </w:pPr>
            <w:r w:rsidRPr="00DD00AF">
              <w:t>30</w:t>
            </w:r>
          </w:p>
        </w:tc>
        <w:tc>
          <w:tcPr>
            <w:tcW w:w="1701" w:type="dxa"/>
            <w:tcBorders>
              <w:bottom w:val="single" w:sz="4" w:space="0" w:color="auto"/>
            </w:tcBorders>
            <w:noWrap/>
            <w:hideMark/>
          </w:tcPr>
          <w:p w14:paraId="1EE237D0" w14:textId="77777777" w:rsidR="008C26D3" w:rsidRPr="00DD00AF" w:rsidRDefault="008C26D3" w:rsidP="007D4892">
            <w:pPr>
              <w:jc w:val="center"/>
            </w:pPr>
            <w:r w:rsidRPr="00DD00AF">
              <w:t>0.5</w:t>
            </w:r>
          </w:p>
        </w:tc>
        <w:tc>
          <w:tcPr>
            <w:tcW w:w="1559" w:type="dxa"/>
            <w:tcBorders>
              <w:bottom w:val="single" w:sz="4" w:space="0" w:color="auto"/>
            </w:tcBorders>
            <w:noWrap/>
            <w:hideMark/>
          </w:tcPr>
          <w:p w14:paraId="4A1C6E9D" w14:textId="77777777" w:rsidR="008C26D3" w:rsidRPr="00DD00AF" w:rsidRDefault="008C26D3" w:rsidP="007D4892">
            <w:pPr>
              <w:jc w:val="center"/>
            </w:pPr>
            <w:r w:rsidRPr="00DD00AF">
              <w:t>0.2</w:t>
            </w:r>
          </w:p>
        </w:tc>
        <w:tc>
          <w:tcPr>
            <w:tcW w:w="2552" w:type="dxa"/>
            <w:gridSpan w:val="2"/>
            <w:tcBorders>
              <w:bottom w:val="single" w:sz="4" w:space="0" w:color="auto"/>
            </w:tcBorders>
            <w:noWrap/>
            <w:hideMark/>
          </w:tcPr>
          <w:p w14:paraId="3FCC4F3B" w14:textId="77777777" w:rsidR="008C26D3" w:rsidRPr="00DD00AF" w:rsidRDefault="008C26D3" w:rsidP="007D4892">
            <w:pPr>
              <w:jc w:val="center"/>
            </w:pPr>
            <w:r w:rsidRPr="00DD00AF">
              <w:t>7.8</w:t>
            </w:r>
          </w:p>
        </w:tc>
        <w:tc>
          <w:tcPr>
            <w:tcW w:w="2119" w:type="dxa"/>
            <w:gridSpan w:val="2"/>
            <w:tcBorders>
              <w:bottom w:val="single" w:sz="4" w:space="0" w:color="auto"/>
            </w:tcBorders>
          </w:tcPr>
          <w:p w14:paraId="0B7C59C7" w14:textId="207AA38A" w:rsidR="008C26D3" w:rsidRPr="00DD00AF" w:rsidRDefault="008C26D3" w:rsidP="007D4892">
            <w:pPr>
              <w:jc w:val="center"/>
              <w:rPr>
                <w:lang w:eastAsia="ko-KR"/>
              </w:rPr>
            </w:pPr>
            <w:r w:rsidRPr="00DD00AF">
              <w:rPr>
                <w:lang w:eastAsia="ko-KR"/>
              </w:rPr>
              <w:t>0</w:t>
            </w:r>
          </w:p>
        </w:tc>
      </w:tr>
      <w:tr w:rsidR="008C26D3" w:rsidRPr="00DD00AF" w14:paraId="347BD14B" w14:textId="77777777" w:rsidTr="008C26D3">
        <w:trPr>
          <w:trHeight w:val="288"/>
        </w:trPr>
        <w:tc>
          <w:tcPr>
            <w:tcW w:w="8640" w:type="dxa"/>
            <w:gridSpan w:val="7"/>
            <w:tcBorders>
              <w:top w:val="single" w:sz="4" w:space="0" w:color="auto"/>
            </w:tcBorders>
            <w:noWrap/>
          </w:tcPr>
          <w:p w14:paraId="78656450" w14:textId="6998ACB7" w:rsidR="008C26D3" w:rsidRPr="00DD00AF" w:rsidRDefault="008C26D3" w:rsidP="008C26D3">
            <w:pPr>
              <w:widowControl w:val="0"/>
              <w:wordWrap w:val="0"/>
              <w:autoSpaceDE w:val="0"/>
              <w:autoSpaceDN w:val="0"/>
              <w:spacing w:after="200" w:line="276" w:lineRule="auto"/>
              <w:jc w:val="both"/>
              <w:rPr>
                <w:rFonts w:ascii="맑은 고딕" w:eastAsia="맑은 고딕" w:hAnsi="맑은 고딕"/>
                <w:kern w:val="2"/>
                <w:sz w:val="20"/>
                <w:szCs w:val="22"/>
                <w:lang w:eastAsia="ko-KR"/>
              </w:rPr>
            </w:pPr>
            <w:r w:rsidRPr="00DD00AF">
              <w:rPr>
                <w:rFonts w:eastAsia="Times New Roman"/>
                <w:i/>
                <w:sz w:val="20"/>
                <w:szCs w:val="20"/>
              </w:rPr>
              <w:t xml:space="preserve">Note. </w:t>
            </w:r>
            <w:r w:rsidRPr="00DD00AF">
              <w:rPr>
                <w:rFonts w:eastAsia="Times New Roman"/>
                <w:iCs/>
                <w:sz w:val="20"/>
                <w:szCs w:val="20"/>
              </w:rPr>
              <w:t xml:space="preserve">beta2 denotes beta2 in the data-generation equation. CN indicates the cluster numbers. Type 1 error rate (%) was rounded to the first digit, and the mean of estimation was rounded to the second digit. 0.00 was noted as 0. Mean of estimation indicates that </w:t>
            </w:r>
            <w:r w:rsidR="00E27AC8" w:rsidRPr="00DD00AF">
              <w:rPr>
                <w:rFonts w:eastAsia="Times New Roman"/>
                <w:iCs/>
                <w:sz w:val="20"/>
                <w:szCs w:val="20"/>
              </w:rPr>
              <w:t>the mean value</w:t>
            </w:r>
            <w:r w:rsidRPr="00DD00AF">
              <w:rPr>
                <w:rFonts w:eastAsia="Times New Roman"/>
                <w:iCs/>
                <w:sz w:val="20"/>
                <w:szCs w:val="20"/>
              </w:rPr>
              <w:t xml:space="preserve"> of estimation across 1000 datasets</w:t>
            </w:r>
            <w:r w:rsidR="00214B21" w:rsidRPr="00DD00AF">
              <w:rPr>
                <w:rFonts w:eastAsia="Times New Roman"/>
                <w:iCs/>
                <w:sz w:val="20"/>
                <w:szCs w:val="20"/>
              </w:rPr>
              <w:t>.</w:t>
            </w:r>
          </w:p>
          <w:p w14:paraId="2AF5D868" w14:textId="77777777" w:rsidR="008C26D3" w:rsidRPr="00DD00AF" w:rsidRDefault="008C26D3" w:rsidP="007D4892">
            <w:pPr>
              <w:jc w:val="center"/>
              <w:rPr>
                <w:lang w:eastAsia="ko-KR"/>
              </w:rPr>
            </w:pPr>
          </w:p>
        </w:tc>
      </w:tr>
    </w:tbl>
    <w:p w14:paraId="3BB2E473" w14:textId="77777777" w:rsidR="00E0016C" w:rsidRPr="00DD00AF" w:rsidRDefault="00E0016C" w:rsidP="00F81A05">
      <w:pPr>
        <w:spacing w:line="480" w:lineRule="auto"/>
        <w:rPr>
          <w:sz w:val="16"/>
          <w:szCs w:val="16"/>
        </w:rPr>
      </w:pPr>
    </w:p>
    <w:tbl>
      <w:tblPr>
        <w:tblStyle w:val="a3"/>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73BCE" w:rsidRPr="00DD00AF" w14:paraId="50F3AA30" w14:textId="77777777" w:rsidTr="007D4892">
        <w:tc>
          <w:tcPr>
            <w:tcW w:w="8856" w:type="dxa"/>
          </w:tcPr>
          <w:p w14:paraId="2486C10A" w14:textId="4CDD7A11" w:rsidR="002805B4" w:rsidRPr="00DD00AF" w:rsidRDefault="002805B4" w:rsidP="008C1042">
            <w:pPr>
              <w:pStyle w:val="af1"/>
            </w:pPr>
            <w:bookmarkStart w:id="110" w:name="_Toc109813072"/>
            <w:r w:rsidRPr="00DD00AF">
              <w:lastRenderedPageBreak/>
              <w:t xml:space="preserve">Figure </w:t>
            </w:r>
            <w:fldSimple w:instr=" SEQ Figure \* ARABIC ">
              <w:r w:rsidR="000A2B30">
                <w:rPr>
                  <w:noProof/>
                </w:rPr>
                <w:t>3</w:t>
              </w:r>
            </w:fldSimple>
            <w:bookmarkEnd w:id="110"/>
          </w:p>
          <w:p w14:paraId="7F27CA60" w14:textId="348BCA8C" w:rsidR="002805B4" w:rsidRPr="00DD00AF" w:rsidRDefault="002805B4" w:rsidP="002805B4">
            <w:pPr>
              <w:spacing w:line="480" w:lineRule="auto"/>
              <w:jc w:val="both"/>
              <w:rPr>
                <w:i/>
                <w:iCs/>
              </w:rPr>
            </w:pPr>
            <w:r w:rsidRPr="00DD00AF">
              <w:rPr>
                <w:i/>
                <w:iCs/>
                <w:lang w:eastAsia="ko-KR"/>
              </w:rPr>
              <w:t xml:space="preserve">Type </w:t>
            </w:r>
            <w:r w:rsidRPr="00DD00AF">
              <w:rPr>
                <w:i/>
                <w:iCs/>
              </w:rPr>
              <w:t>Ⅰ error rate of interaction in MLMYTW</w:t>
            </w:r>
          </w:p>
          <w:p w14:paraId="0638ED48" w14:textId="18D119C3" w:rsidR="00173BCE" w:rsidRPr="00DD00AF" w:rsidRDefault="00173BCE" w:rsidP="00045867">
            <w:pPr>
              <w:jc w:val="center"/>
            </w:pPr>
            <w:r w:rsidRPr="00DD00AF">
              <w:rPr>
                <w:noProof/>
              </w:rPr>
              <w:drawing>
                <wp:inline distT="0" distB="0" distL="0" distR="0" wp14:anchorId="12B0FC90" wp14:editId="2AD5DFC7">
                  <wp:extent cx="5486400" cy="3388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8360"/>
                          </a:xfrm>
                          <a:prstGeom prst="rect">
                            <a:avLst/>
                          </a:prstGeom>
                        </pic:spPr>
                      </pic:pic>
                    </a:graphicData>
                  </a:graphic>
                </wp:inline>
              </w:drawing>
            </w:r>
          </w:p>
        </w:tc>
      </w:tr>
      <w:tr w:rsidR="00173BCE" w:rsidRPr="00DD00AF" w14:paraId="35F36188" w14:textId="77777777" w:rsidTr="007D4892">
        <w:tc>
          <w:tcPr>
            <w:tcW w:w="8856" w:type="dxa"/>
          </w:tcPr>
          <w:p w14:paraId="63AFAACD" w14:textId="0975A5DC" w:rsidR="00AE5BB0" w:rsidRPr="00DD00AF" w:rsidRDefault="00173BCE" w:rsidP="00173BCE">
            <w:pPr>
              <w:rPr>
                <w:rFonts w:eastAsia="Times New Roman"/>
                <w:sz w:val="20"/>
                <w:szCs w:val="20"/>
              </w:rPr>
            </w:pPr>
            <w:r w:rsidRPr="00DD00AF">
              <w:rPr>
                <w:rFonts w:eastAsia="Times New Roman"/>
                <w:i/>
                <w:sz w:val="20"/>
                <w:szCs w:val="20"/>
              </w:rPr>
              <w:t>Note.</w:t>
            </w:r>
            <w:r w:rsidRPr="00DD00AF">
              <w:rPr>
                <w:rFonts w:eastAsia="Times New Roman"/>
                <w:sz w:val="20"/>
                <w:szCs w:val="20"/>
              </w:rPr>
              <w:t xml:space="preserve"> Dashed lines represent 0.025 and 0.075 respectively</w:t>
            </w:r>
            <w:r w:rsidR="00AE5BB0" w:rsidRPr="00DD00AF">
              <w:rPr>
                <w:rFonts w:eastAsia="Times New Roman"/>
                <w:sz w:val="20"/>
                <w:szCs w:val="20"/>
              </w:rPr>
              <w:t>.</w:t>
            </w:r>
            <w:r w:rsidR="008C26D3" w:rsidRPr="00DD00AF">
              <w:rPr>
                <w:rFonts w:eastAsia="Times New Roman"/>
                <w:sz w:val="20"/>
                <w:szCs w:val="20"/>
              </w:rPr>
              <w:t xml:space="preserve"> </w:t>
            </w:r>
            <w:r w:rsidR="00E27AC8" w:rsidRPr="00DD00AF">
              <w:rPr>
                <w:rFonts w:eastAsia="Times New Roman"/>
                <w:sz w:val="20"/>
                <w:szCs w:val="20"/>
              </w:rPr>
              <w:t>B</w:t>
            </w:r>
            <w:r w:rsidR="008C26D3" w:rsidRPr="00DD00AF">
              <w:rPr>
                <w:rFonts w:eastAsia="Times New Roman"/>
                <w:sz w:val="20"/>
                <w:szCs w:val="20"/>
              </w:rPr>
              <w:t>eta2 denotes beta2 in the data-generation equation. CN indicates the cluster numbers.</w:t>
            </w:r>
          </w:p>
          <w:p w14:paraId="2ED4D4C5" w14:textId="77777777" w:rsidR="00173BCE" w:rsidRPr="00DD00AF" w:rsidRDefault="00173BCE" w:rsidP="00F81A05">
            <w:pPr>
              <w:spacing w:line="480" w:lineRule="auto"/>
            </w:pPr>
          </w:p>
        </w:tc>
      </w:tr>
    </w:tbl>
    <w:p w14:paraId="586EB271" w14:textId="224E4F50" w:rsidR="00EE2BE8" w:rsidRPr="00DD00AF" w:rsidRDefault="00131569" w:rsidP="006B4065">
      <w:pPr>
        <w:spacing w:line="480" w:lineRule="auto"/>
        <w:ind w:firstLine="720"/>
        <w:rPr>
          <w:lang w:eastAsia="ko-KR"/>
        </w:rPr>
      </w:pPr>
      <w:r w:rsidRPr="00DD00AF">
        <w:rPr>
          <w:i/>
          <w:iCs/>
        </w:rPr>
        <w:t>MLMYTH</w:t>
      </w:r>
      <w:r w:rsidR="00D024ED" w:rsidRPr="00DD00AF">
        <w:rPr>
          <w:i/>
          <w:iCs/>
        </w:rPr>
        <w:t>.</w:t>
      </w:r>
      <w:r w:rsidR="00EE2BE8" w:rsidRPr="00DD00AF">
        <w:rPr>
          <w:lang w:eastAsia="ko-KR"/>
        </w:rPr>
        <w:t xml:space="preserve"> </w:t>
      </w:r>
      <w:r w:rsidRPr="00DD00AF">
        <w:rPr>
          <w:lang w:eastAsia="ko-KR"/>
        </w:rPr>
        <w:t>MLMYTH</w:t>
      </w:r>
      <w:r w:rsidR="00EE2BE8" w:rsidRPr="00DD00AF">
        <w:rPr>
          <w:lang w:eastAsia="ko-KR"/>
        </w:rPr>
        <w:t xml:space="preserve"> showed </w:t>
      </w:r>
      <w:r w:rsidR="00EE2BE8" w:rsidRPr="00DD00AF">
        <w:t>Type Ⅰ error</w:t>
      </w:r>
      <w:r w:rsidR="00EE2BE8" w:rsidRPr="00DD00AF">
        <w:rPr>
          <w:lang w:eastAsia="ko-KR"/>
        </w:rPr>
        <w:t xml:space="preserve"> rate of interaction</w:t>
      </w:r>
      <w:r w:rsidR="00D024ED" w:rsidRPr="00DD00AF">
        <w:rPr>
          <w:lang w:eastAsia="ko-KR"/>
        </w:rPr>
        <w:t xml:space="preserve"> </w:t>
      </w:r>
      <w:r w:rsidR="00EE2BE8" w:rsidRPr="00DD00AF">
        <w:rPr>
          <w:lang w:eastAsia="ko-KR"/>
        </w:rPr>
        <w:t>(</w:t>
      </w:r>
      <w:r w:rsidR="003A0436" w:rsidRPr="00DD00AF">
        <w:rPr>
          <w:lang w:eastAsia="ko-KR"/>
        </w:rPr>
        <w:t>T</w:t>
      </w:r>
      <w:r w:rsidR="00EE2BE8" w:rsidRPr="00DD00AF">
        <w:rPr>
          <w:lang w:eastAsia="ko-KR"/>
        </w:rPr>
        <w:t xml:space="preserve">able </w:t>
      </w:r>
      <w:r w:rsidR="00CD5577" w:rsidRPr="00DD00AF">
        <w:rPr>
          <w:lang w:eastAsia="ko-KR"/>
        </w:rPr>
        <w:t>1</w:t>
      </w:r>
      <w:r w:rsidR="00F64D3B" w:rsidRPr="00DD00AF">
        <w:rPr>
          <w:lang w:eastAsia="ko-KR"/>
        </w:rPr>
        <w:t>2</w:t>
      </w:r>
      <w:r w:rsidR="00EE2BE8" w:rsidRPr="00DD00AF">
        <w:rPr>
          <w:lang w:eastAsia="ko-KR"/>
        </w:rPr>
        <w:t>)</w:t>
      </w:r>
      <w:r w:rsidR="00EE2BE8" w:rsidRPr="00DD00AF">
        <w:t xml:space="preserve">, </w:t>
      </w:r>
      <w:r w:rsidR="00187C6A" w:rsidRPr="00DD00AF">
        <w:t>ranging from</w:t>
      </w:r>
      <w:r w:rsidR="00EE2BE8" w:rsidRPr="00DD00AF">
        <w:t xml:space="preserve"> 0% to 6.6%</w:t>
      </w:r>
      <w:r w:rsidR="00EE2BE8" w:rsidRPr="00DD00AF">
        <w:rPr>
          <w:lang w:eastAsia="ko-KR"/>
        </w:rPr>
        <w:t xml:space="preserve">. Table </w:t>
      </w:r>
      <w:r w:rsidR="006935D6" w:rsidRPr="00DD00AF">
        <w:rPr>
          <w:lang w:eastAsia="ko-KR"/>
        </w:rPr>
        <w:t>1</w:t>
      </w:r>
      <w:r w:rsidR="00CD5577" w:rsidRPr="00DD00AF">
        <w:rPr>
          <w:lang w:eastAsia="ko-KR"/>
        </w:rPr>
        <w:t>2</w:t>
      </w:r>
      <w:r w:rsidR="00EE2BE8" w:rsidRPr="00DD00AF">
        <w:rPr>
          <w:lang w:eastAsia="ko-KR"/>
        </w:rPr>
        <w:t xml:space="preserve"> presents the cases where </w:t>
      </w:r>
      <w:r w:rsidR="00EE2BE8" w:rsidRPr="00DD00AF">
        <w:t>Type Ⅰ error</w:t>
      </w:r>
      <w:r w:rsidR="00EE2BE8" w:rsidRPr="00DD00AF">
        <w:rPr>
          <w:lang w:eastAsia="ko-KR"/>
        </w:rPr>
        <w:t xml:space="preserve"> rate of interaction effect in </w:t>
      </w:r>
      <w:r w:rsidRPr="00DD00AF">
        <w:rPr>
          <w:lang w:eastAsia="ko-KR"/>
        </w:rPr>
        <w:t>MLMYTH</w:t>
      </w:r>
      <w:r w:rsidR="006935D6" w:rsidRPr="00DD00AF">
        <w:rPr>
          <w:lang w:eastAsia="ko-KR"/>
        </w:rPr>
        <w:t>.</w:t>
      </w:r>
      <w:r w:rsidR="00EE2BE8" w:rsidRPr="00DD00AF">
        <w:rPr>
          <w:lang w:eastAsia="ko-KR"/>
        </w:rPr>
        <w:t xml:space="preserve"> </w:t>
      </w:r>
      <w:r w:rsidR="00E4693C" w:rsidRPr="00DD00AF">
        <w:rPr>
          <w:lang w:eastAsia="ko-KR"/>
        </w:rPr>
        <w:t xml:space="preserve">Although it is not between the range from 2.5% to 7.5%, it </w:t>
      </w:r>
      <w:r w:rsidR="007F2D98" w:rsidRPr="00DD00AF">
        <w:rPr>
          <w:lang w:eastAsia="ko-KR"/>
        </w:rPr>
        <w:t>was</w:t>
      </w:r>
      <w:r w:rsidR="00E4693C" w:rsidRPr="00DD00AF">
        <w:rPr>
          <w:lang w:eastAsia="ko-KR"/>
        </w:rPr>
        <w:t xml:space="preserve"> below 2.5% so this has different implication from </w:t>
      </w:r>
      <w:r w:rsidR="007F2D98" w:rsidRPr="00DD00AF">
        <w:rPr>
          <w:lang w:eastAsia="ko-KR"/>
        </w:rPr>
        <w:t>high</w:t>
      </w:r>
      <w:r w:rsidR="00E4693C" w:rsidRPr="00DD00AF">
        <w:rPr>
          <w:lang w:eastAsia="ko-KR"/>
        </w:rPr>
        <w:t xml:space="preserve"> </w:t>
      </w:r>
      <w:r w:rsidR="00E4693C" w:rsidRPr="00DD00AF">
        <w:t>Type Ⅰ error</w:t>
      </w:r>
      <w:r w:rsidR="00E4693C" w:rsidRPr="00DD00AF">
        <w:rPr>
          <w:lang w:eastAsia="ko-KR"/>
        </w:rPr>
        <w:t xml:space="preserve"> rate</w:t>
      </w:r>
      <w:r w:rsidR="007F2D98" w:rsidRPr="00DD00AF">
        <w:rPr>
          <w:lang w:eastAsia="ko-KR"/>
        </w:rPr>
        <w:t xml:space="preserve"> (above 7.5%)</w:t>
      </w:r>
      <w:r w:rsidR="00E4693C" w:rsidRPr="00DD00AF">
        <w:rPr>
          <w:lang w:eastAsia="ko-KR"/>
        </w:rPr>
        <w:t xml:space="preserve">. </w:t>
      </w:r>
      <w:r w:rsidR="00EE2BE8" w:rsidRPr="00DD00AF">
        <w:rPr>
          <w:lang w:eastAsia="ko-KR"/>
        </w:rPr>
        <w:t xml:space="preserve">Figure </w:t>
      </w:r>
      <w:r w:rsidR="00B83B3E" w:rsidRPr="00DD00AF">
        <w:rPr>
          <w:lang w:eastAsia="ko-KR"/>
        </w:rPr>
        <w:t>4</w:t>
      </w:r>
      <w:r w:rsidR="00EE2BE8" w:rsidRPr="00DD00AF">
        <w:rPr>
          <w:lang w:eastAsia="ko-KR"/>
        </w:rPr>
        <w:t xml:space="preserve"> shows the relationship between conditions and </w:t>
      </w:r>
      <w:r w:rsidR="004A7222" w:rsidRPr="00DD00AF">
        <w:rPr>
          <w:lang w:eastAsia="ko-KR"/>
        </w:rPr>
        <w:t>Type Ⅰ error</w:t>
      </w:r>
      <w:r w:rsidR="00EE2BE8" w:rsidRPr="00DD00AF">
        <w:rPr>
          <w:lang w:eastAsia="ko-KR"/>
        </w:rPr>
        <w:t xml:space="preserve"> rate of interaction term in </w:t>
      </w:r>
      <w:r w:rsidRPr="00DD00AF">
        <w:rPr>
          <w:lang w:eastAsia="ko-KR"/>
        </w:rPr>
        <w:t>MLMYTH</w:t>
      </w:r>
      <w:r w:rsidR="00EE2BE8" w:rsidRPr="00DD00AF">
        <w:rPr>
          <w:lang w:eastAsia="ko-KR"/>
        </w:rPr>
        <w:t>.</w:t>
      </w:r>
    </w:p>
    <w:p w14:paraId="17C6A32B" w14:textId="77777777" w:rsidR="0009182B" w:rsidRPr="00DD00AF" w:rsidRDefault="0009182B">
      <w:pPr>
        <w:rPr>
          <w:lang w:eastAsia="ko-KR"/>
        </w:rPr>
      </w:pPr>
      <w:bookmarkStart w:id="111" w:name="_Toc109812977"/>
      <w:r w:rsidRPr="00DD00AF">
        <w:rPr>
          <w:b/>
          <w:iCs/>
          <w:lang w:eastAsia="ko-KR"/>
        </w:rPr>
        <w:br w:type="page"/>
      </w:r>
    </w:p>
    <w:p w14:paraId="2DC25715" w14:textId="3EF4199A" w:rsidR="003D22CF" w:rsidRPr="00DD00AF" w:rsidRDefault="003D22CF" w:rsidP="008C1042">
      <w:pPr>
        <w:pStyle w:val="af1"/>
      </w:pPr>
      <w:r w:rsidRPr="00DD00AF">
        <w:lastRenderedPageBreak/>
        <w:t xml:space="preserve">Table </w:t>
      </w:r>
      <w:fldSimple w:instr=" SEQ Table \* ARABIC ">
        <w:r w:rsidR="000A2B30">
          <w:rPr>
            <w:noProof/>
          </w:rPr>
          <w:t>12</w:t>
        </w:r>
        <w:bookmarkEnd w:id="111"/>
      </w:fldSimple>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736"/>
        <w:gridCol w:w="953"/>
        <w:gridCol w:w="1301"/>
        <w:gridCol w:w="1538"/>
        <w:gridCol w:w="1693"/>
        <w:gridCol w:w="1693"/>
      </w:tblGrid>
      <w:tr w:rsidR="003D22CF" w:rsidRPr="00DD00AF" w14:paraId="568E2162" w14:textId="77777777" w:rsidTr="00200B88">
        <w:trPr>
          <w:trHeight w:val="288"/>
        </w:trPr>
        <w:tc>
          <w:tcPr>
            <w:tcW w:w="8630" w:type="dxa"/>
            <w:gridSpan w:val="7"/>
            <w:tcBorders>
              <w:bottom w:val="single" w:sz="4" w:space="0" w:color="auto"/>
            </w:tcBorders>
            <w:noWrap/>
          </w:tcPr>
          <w:p w14:paraId="2587672E" w14:textId="2CAA7059" w:rsidR="003D22CF" w:rsidRPr="00DD00AF" w:rsidRDefault="003D22CF" w:rsidP="003D22CF">
            <w:pPr>
              <w:spacing w:line="480" w:lineRule="auto"/>
              <w:rPr>
                <w:i/>
                <w:iCs/>
              </w:rPr>
            </w:pPr>
            <w:r w:rsidRPr="00DD00AF">
              <w:rPr>
                <w:i/>
                <w:iCs/>
                <w:lang w:eastAsia="ko-KR"/>
              </w:rPr>
              <w:t xml:space="preserve">Type </w:t>
            </w:r>
            <w:r w:rsidRPr="00DD00AF">
              <w:rPr>
                <w:i/>
                <w:iCs/>
              </w:rPr>
              <w:t xml:space="preserve">Ⅰ error rate of interaction effect in MLMYTH </w:t>
            </w:r>
          </w:p>
        </w:tc>
      </w:tr>
      <w:tr w:rsidR="008E0EBA" w:rsidRPr="00DD00AF" w14:paraId="12B80D75" w14:textId="77777777" w:rsidTr="00200B88">
        <w:trPr>
          <w:trHeight w:val="288"/>
        </w:trPr>
        <w:tc>
          <w:tcPr>
            <w:tcW w:w="2405" w:type="dxa"/>
            <w:gridSpan w:val="3"/>
            <w:tcBorders>
              <w:top w:val="single" w:sz="4" w:space="0" w:color="auto"/>
              <w:bottom w:val="single" w:sz="4" w:space="0" w:color="auto"/>
            </w:tcBorders>
            <w:noWrap/>
          </w:tcPr>
          <w:p w14:paraId="54F6FD7F" w14:textId="1C8DC23C" w:rsidR="008E0EBA" w:rsidRPr="00DD00AF" w:rsidRDefault="008E0EBA" w:rsidP="008E0EBA">
            <w:pPr>
              <w:jc w:val="center"/>
            </w:pPr>
            <w:r w:rsidRPr="00DD00AF">
              <w:t xml:space="preserve">Condition </w:t>
            </w:r>
          </w:p>
        </w:tc>
        <w:tc>
          <w:tcPr>
            <w:tcW w:w="2839" w:type="dxa"/>
            <w:gridSpan w:val="2"/>
            <w:tcBorders>
              <w:top w:val="single" w:sz="4" w:space="0" w:color="auto"/>
              <w:bottom w:val="single" w:sz="4" w:space="0" w:color="auto"/>
            </w:tcBorders>
            <w:noWrap/>
          </w:tcPr>
          <w:p w14:paraId="05668D87" w14:textId="0B31499A" w:rsidR="008E0EBA" w:rsidRPr="00DD00AF" w:rsidRDefault="008E0EBA" w:rsidP="008E0EBA">
            <w:pPr>
              <w:jc w:val="center"/>
              <w:rPr>
                <w:lang w:eastAsia="ko-KR"/>
              </w:rPr>
            </w:pPr>
            <w:r w:rsidRPr="00DD00AF">
              <w:rPr>
                <w:lang w:eastAsia="ko-KR"/>
              </w:rPr>
              <w:t xml:space="preserve">Type </w:t>
            </w:r>
            <w:r w:rsidRPr="00DD00AF">
              <w:t>Ⅰ error rate (%)</w:t>
            </w:r>
          </w:p>
        </w:tc>
        <w:tc>
          <w:tcPr>
            <w:tcW w:w="3386" w:type="dxa"/>
            <w:gridSpan w:val="2"/>
            <w:tcBorders>
              <w:top w:val="single" w:sz="4" w:space="0" w:color="auto"/>
              <w:bottom w:val="single" w:sz="4" w:space="0" w:color="auto"/>
            </w:tcBorders>
            <w:noWrap/>
          </w:tcPr>
          <w:p w14:paraId="7F9BAFE6" w14:textId="4643467E" w:rsidR="008E0EBA" w:rsidRPr="00DD00AF" w:rsidRDefault="008E0EBA" w:rsidP="008E0EBA">
            <w:pPr>
              <w:jc w:val="center"/>
              <w:rPr>
                <w:lang w:eastAsia="ko-KR"/>
              </w:rPr>
            </w:pPr>
            <w:r w:rsidRPr="00DD00AF">
              <w:rPr>
                <w:lang w:eastAsia="ko-KR"/>
              </w:rPr>
              <w:t xml:space="preserve">Mean of estimation </w:t>
            </w:r>
          </w:p>
        </w:tc>
      </w:tr>
      <w:tr w:rsidR="00A050BA" w:rsidRPr="00DD00AF" w14:paraId="1DA51ABB" w14:textId="77777777" w:rsidTr="008E0EBA">
        <w:trPr>
          <w:trHeight w:val="288"/>
        </w:trPr>
        <w:tc>
          <w:tcPr>
            <w:tcW w:w="716" w:type="dxa"/>
            <w:tcBorders>
              <w:top w:val="single" w:sz="4" w:space="0" w:color="auto"/>
              <w:bottom w:val="single" w:sz="4" w:space="0" w:color="auto"/>
            </w:tcBorders>
            <w:noWrap/>
            <w:hideMark/>
          </w:tcPr>
          <w:p w14:paraId="76CEB59A" w14:textId="77777777" w:rsidR="00A050BA" w:rsidRPr="00DD00AF" w:rsidRDefault="00A050BA" w:rsidP="008E0EBA">
            <w:pPr>
              <w:jc w:val="center"/>
            </w:pPr>
            <w:r w:rsidRPr="00DD00AF">
              <w:t>CN</w:t>
            </w:r>
          </w:p>
        </w:tc>
        <w:tc>
          <w:tcPr>
            <w:tcW w:w="736" w:type="dxa"/>
            <w:tcBorders>
              <w:top w:val="single" w:sz="4" w:space="0" w:color="auto"/>
              <w:bottom w:val="single" w:sz="4" w:space="0" w:color="auto"/>
            </w:tcBorders>
            <w:noWrap/>
            <w:hideMark/>
          </w:tcPr>
          <w:p w14:paraId="7319CABB" w14:textId="77777777" w:rsidR="00A050BA" w:rsidRPr="00DD00AF" w:rsidRDefault="00A050BA" w:rsidP="008E0EBA">
            <w:pPr>
              <w:jc w:val="center"/>
            </w:pPr>
            <w:r w:rsidRPr="00DD00AF">
              <w:t>beta2</w:t>
            </w:r>
          </w:p>
        </w:tc>
        <w:tc>
          <w:tcPr>
            <w:tcW w:w="953" w:type="dxa"/>
            <w:tcBorders>
              <w:top w:val="single" w:sz="4" w:space="0" w:color="auto"/>
              <w:bottom w:val="single" w:sz="4" w:space="0" w:color="auto"/>
            </w:tcBorders>
            <w:noWrap/>
            <w:hideMark/>
          </w:tcPr>
          <w:p w14:paraId="3F835674" w14:textId="77777777" w:rsidR="00A050BA" w:rsidRPr="00DD00AF" w:rsidRDefault="00A050BA" w:rsidP="008E0EBA">
            <w:pPr>
              <w:jc w:val="center"/>
            </w:pPr>
            <w:r w:rsidRPr="00DD00AF">
              <w:t>ICC</w:t>
            </w:r>
          </w:p>
        </w:tc>
        <w:tc>
          <w:tcPr>
            <w:tcW w:w="1301" w:type="dxa"/>
            <w:tcBorders>
              <w:top w:val="single" w:sz="4" w:space="0" w:color="auto"/>
              <w:bottom w:val="single" w:sz="4" w:space="0" w:color="auto"/>
            </w:tcBorders>
            <w:noWrap/>
            <w:hideMark/>
          </w:tcPr>
          <w:p w14:paraId="2C9876FC" w14:textId="46894879" w:rsidR="00A050BA" w:rsidRPr="00DD00AF" w:rsidRDefault="00000000" w:rsidP="008E0EBA">
            <w:pPr>
              <w:jc w:val="center"/>
            </w:pPr>
            <m:oMathPara>
              <m:oMath>
                <m:sSub>
                  <m:sSubPr>
                    <m:ctrlPr>
                      <w:rPr>
                        <w:rFonts w:ascii="Cambria Math" w:hAnsi="Cambria Math"/>
                        <w:i/>
                        <w:sz w:val="22"/>
                      </w:rPr>
                    </m:ctrlPr>
                  </m:sSubPr>
                  <m:e>
                    <m:r>
                      <w:rPr>
                        <w:rFonts w:ascii="Cambria Math" w:hAnsi="Cambria Math"/>
                        <w:sz w:val="22"/>
                        <w:szCs w:val="22"/>
                      </w:rPr>
                      <m:t>γ</m:t>
                    </m:r>
                  </m:e>
                  <m:sub>
                    <m:r>
                      <w:rPr>
                        <w:rFonts w:ascii="Cambria Math" w:hAnsi="Cambria Math"/>
                        <w:sz w:val="22"/>
                        <w:szCs w:val="22"/>
                      </w:rPr>
                      <m:t>11</m:t>
                    </m:r>
                  </m:sub>
                </m:sSub>
                <m:sSub>
                  <m:sSubPr>
                    <m:ctrlPr>
                      <w:rPr>
                        <w:rFonts w:ascii="Cambria Math" w:hAnsi="Cambria Math"/>
                        <w:i/>
                        <w:sz w:val="22"/>
                      </w:rPr>
                    </m:ctrlPr>
                  </m:sSubPr>
                  <m:e>
                    <m:r>
                      <w:rPr>
                        <w:rFonts w:ascii="Cambria Math" w:hAnsi="Cambria Math"/>
                        <w:sz w:val="22"/>
                        <w:szCs w:val="22"/>
                      </w:rPr>
                      <m:t>G</m:t>
                    </m:r>
                    <m:ctrlPr>
                      <w:rPr>
                        <w:rFonts w:ascii="Cambria Math" w:hAnsi="Cambria Math"/>
                        <w:sz w:val="22"/>
                      </w:rPr>
                    </m:ctrlPr>
                  </m:e>
                  <m:sub>
                    <m:r>
                      <w:rPr>
                        <w:rFonts w:ascii="Cambria Math" w:hAnsi="Cambria Math"/>
                        <w:sz w:val="22"/>
                        <w:szCs w:val="22"/>
                      </w:rPr>
                      <m:t>1j</m:t>
                    </m:r>
                  </m:sub>
                </m:sSub>
                <m:sSub>
                  <m:sSubPr>
                    <m:ctrlPr>
                      <w:rPr>
                        <w:rFonts w:ascii="Cambria Math" w:hAnsi="Cambria Math"/>
                        <w:i/>
                        <w:sz w:val="22"/>
                      </w:rPr>
                    </m:ctrlPr>
                  </m:sSubPr>
                  <m:e>
                    <m:r>
                      <w:rPr>
                        <w:rFonts w:ascii="Cambria Math" w:hAnsi="Cambria Math"/>
                        <w:sz w:val="22"/>
                        <w:szCs w:val="22"/>
                      </w:rPr>
                      <m:t>X</m:t>
                    </m:r>
                  </m:e>
                  <m:sub>
                    <m:r>
                      <w:rPr>
                        <w:rFonts w:ascii="Cambria Math" w:hAnsi="Cambria Math"/>
                        <w:sz w:val="22"/>
                        <w:szCs w:val="22"/>
                      </w:rPr>
                      <m:t>ij</m:t>
                    </m:r>
                  </m:sub>
                </m:sSub>
              </m:oMath>
            </m:oMathPara>
          </w:p>
        </w:tc>
        <w:tc>
          <w:tcPr>
            <w:tcW w:w="1538" w:type="dxa"/>
            <w:tcBorders>
              <w:top w:val="single" w:sz="4" w:space="0" w:color="auto"/>
              <w:bottom w:val="single" w:sz="4" w:space="0" w:color="auto"/>
            </w:tcBorders>
            <w:noWrap/>
            <w:hideMark/>
          </w:tcPr>
          <w:p w14:paraId="70196907" w14:textId="76EA8D6C" w:rsidR="00A050BA" w:rsidRPr="00DD00AF" w:rsidRDefault="00000000" w:rsidP="008E0EBA">
            <w:pPr>
              <w:jc w:val="center"/>
            </w:pPr>
            <m:oMathPara>
              <m:oMath>
                <m:sSub>
                  <m:sSubPr>
                    <m:ctrlPr>
                      <w:rPr>
                        <w:rFonts w:ascii="Cambria Math" w:hAnsi="Cambria Math"/>
                        <w:i/>
                        <w:sz w:val="22"/>
                      </w:rPr>
                    </m:ctrlPr>
                  </m:sSubPr>
                  <m:e>
                    <m:r>
                      <w:rPr>
                        <w:rFonts w:ascii="Cambria Math" w:hAnsi="Cambria Math"/>
                        <w:sz w:val="22"/>
                        <w:szCs w:val="22"/>
                      </w:rPr>
                      <m:t xml:space="preserve"> γ</m:t>
                    </m:r>
                  </m:e>
                  <m:sub>
                    <m:r>
                      <w:rPr>
                        <w:rFonts w:ascii="Cambria Math" w:hAnsi="Cambria Math"/>
                        <w:sz w:val="22"/>
                        <w:szCs w:val="22"/>
                      </w:rPr>
                      <m:t>12</m:t>
                    </m:r>
                  </m:sub>
                </m:sSub>
                <m:sSub>
                  <m:sSubPr>
                    <m:ctrlPr>
                      <w:rPr>
                        <w:rFonts w:ascii="Cambria Math" w:hAnsi="Cambria Math"/>
                        <w:i/>
                        <w:sz w:val="22"/>
                      </w:rPr>
                    </m:ctrlPr>
                  </m:sSubPr>
                  <m:e>
                    <m:r>
                      <w:rPr>
                        <w:rFonts w:ascii="Cambria Math" w:hAnsi="Cambria Math"/>
                        <w:sz w:val="22"/>
                        <w:szCs w:val="22"/>
                      </w:rPr>
                      <m:t>G</m:t>
                    </m:r>
                    <m:ctrlPr>
                      <w:rPr>
                        <w:rFonts w:ascii="Cambria Math" w:hAnsi="Cambria Math"/>
                        <w:sz w:val="22"/>
                      </w:rPr>
                    </m:ctrlPr>
                  </m:e>
                  <m:sub>
                    <m:r>
                      <w:rPr>
                        <w:rFonts w:ascii="Cambria Math" w:hAnsi="Cambria Math"/>
                        <w:sz w:val="22"/>
                        <w:szCs w:val="22"/>
                      </w:rPr>
                      <m:t>2j</m:t>
                    </m:r>
                  </m:sub>
                </m:sSub>
                <m:sSub>
                  <m:sSubPr>
                    <m:ctrlPr>
                      <w:rPr>
                        <w:rFonts w:ascii="Cambria Math" w:hAnsi="Cambria Math"/>
                        <w:i/>
                        <w:sz w:val="22"/>
                      </w:rPr>
                    </m:ctrlPr>
                  </m:sSubPr>
                  <m:e>
                    <m:r>
                      <w:rPr>
                        <w:rFonts w:ascii="Cambria Math" w:hAnsi="Cambria Math"/>
                        <w:sz w:val="22"/>
                        <w:szCs w:val="22"/>
                      </w:rPr>
                      <m:t>X</m:t>
                    </m:r>
                  </m:e>
                  <m:sub>
                    <m:r>
                      <w:rPr>
                        <w:rFonts w:ascii="Cambria Math" w:hAnsi="Cambria Math"/>
                        <w:sz w:val="22"/>
                        <w:szCs w:val="22"/>
                      </w:rPr>
                      <m:t>ij</m:t>
                    </m:r>
                  </m:sub>
                </m:sSub>
              </m:oMath>
            </m:oMathPara>
          </w:p>
        </w:tc>
        <w:tc>
          <w:tcPr>
            <w:tcW w:w="1693" w:type="dxa"/>
            <w:tcBorders>
              <w:top w:val="single" w:sz="4" w:space="0" w:color="auto"/>
              <w:bottom w:val="single" w:sz="4" w:space="0" w:color="auto"/>
            </w:tcBorders>
            <w:noWrap/>
            <w:hideMark/>
          </w:tcPr>
          <w:p w14:paraId="19DF1653" w14:textId="213B28F4" w:rsidR="00A050BA" w:rsidRPr="00DD00AF" w:rsidRDefault="00000000" w:rsidP="008E0EBA">
            <w:pPr>
              <w:jc w:val="center"/>
            </w:pPr>
            <m:oMathPara>
              <m:oMath>
                <m:sSub>
                  <m:sSubPr>
                    <m:ctrlPr>
                      <w:rPr>
                        <w:rFonts w:ascii="Cambria Math" w:hAnsi="Cambria Math"/>
                        <w:i/>
                        <w:sz w:val="22"/>
                      </w:rPr>
                    </m:ctrlPr>
                  </m:sSubPr>
                  <m:e>
                    <m:r>
                      <w:rPr>
                        <w:rFonts w:ascii="Cambria Math" w:hAnsi="Cambria Math"/>
                        <w:sz w:val="22"/>
                        <w:szCs w:val="22"/>
                      </w:rPr>
                      <m:t>γ</m:t>
                    </m:r>
                  </m:e>
                  <m:sub>
                    <m:r>
                      <w:rPr>
                        <w:rFonts w:ascii="Cambria Math" w:hAnsi="Cambria Math"/>
                        <w:sz w:val="22"/>
                        <w:szCs w:val="22"/>
                      </w:rPr>
                      <m:t>11</m:t>
                    </m:r>
                  </m:sub>
                </m:sSub>
                <m:sSub>
                  <m:sSubPr>
                    <m:ctrlPr>
                      <w:rPr>
                        <w:rFonts w:ascii="Cambria Math" w:hAnsi="Cambria Math"/>
                        <w:i/>
                        <w:sz w:val="22"/>
                      </w:rPr>
                    </m:ctrlPr>
                  </m:sSubPr>
                  <m:e>
                    <m:r>
                      <w:rPr>
                        <w:rFonts w:ascii="Cambria Math" w:hAnsi="Cambria Math"/>
                        <w:sz w:val="22"/>
                        <w:szCs w:val="22"/>
                      </w:rPr>
                      <m:t>G</m:t>
                    </m:r>
                    <m:ctrlPr>
                      <w:rPr>
                        <w:rFonts w:ascii="Cambria Math" w:hAnsi="Cambria Math"/>
                        <w:sz w:val="22"/>
                      </w:rPr>
                    </m:ctrlPr>
                  </m:e>
                  <m:sub>
                    <m:r>
                      <w:rPr>
                        <w:rFonts w:ascii="Cambria Math" w:hAnsi="Cambria Math"/>
                        <w:sz w:val="22"/>
                        <w:szCs w:val="22"/>
                      </w:rPr>
                      <m:t>1j</m:t>
                    </m:r>
                  </m:sub>
                </m:sSub>
                <m:sSub>
                  <m:sSubPr>
                    <m:ctrlPr>
                      <w:rPr>
                        <w:rFonts w:ascii="Cambria Math" w:hAnsi="Cambria Math"/>
                        <w:i/>
                        <w:sz w:val="22"/>
                      </w:rPr>
                    </m:ctrlPr>
                  </m:sSubPr>
                  <m:e>
                    <m:r>
                      <w:rPr>
                        <w:rFonts w:ascii="Cambria Math" w:hAnsi="Cambria Math"/>
                        <w:sz w:val="22"/>
                        <w:szCs w:val="22"/>
                      </w:rPr>
                      <m:t>X</m:t>
                    </m:r>
                  </m:e>
                  <m:sub>
                    <m:r>
                      <w:rPr>
                        <w:rFonts w:ascii="Cambria Math" w:hAnsi="Cambria Math"/>
                        <w:sz w:val="22"/>
                        <w:szCs w:val="22"/>
                      </w:rPr>
                      <m:t>ij</m:t>
                    </m:r>
                  </m:sub>
                </m:sSub>
              </m:oMath>
            </m:oMathPara>
          </w:p>
        </w:tc>
        <w:tc>
          <w:tcPr>
            <w:tcW w:w="1693" w:type="dxa"/>
            <w:tcBorders>
              <w:top w:val="single" w:sz="4" w:space="0" w:color="auto"/>
              <w:bottom w:val="single" w:sz="4" w:space="0" w:color="auto"/>
            </w:tcBorders>
            <w:noWrap/>
            <w:hideMark/>
          </w:tcPr>
          <w:p w14:paraId="1E682D78" w14:textId="0BC5DB13" w:rsidR="00A050BA" w:rsidRPr="00DD00AF" w:rsidRDefault="00000000" w:rsidP="008E0EBA">
            <w:pPr>
              <w:jc w:val="center"/>
            </w:pPr>
            <m:oMathPara>
              <m:oMath>
                <m:sSub>
                  <m:sSubPr>
                    <m:ctrlPr>
                      <w:rPr>
                        <w:rFonts w:ascii="Cambria Math" w:hAnsi="Cambria Math"/>
                        <w:i/>
                        <w:sz w:val="22"/>
                      </w:rPr>
                    </m:ctrlPr>
                  </m:sSubPr>
                  <m:e>
                    <m:r>
                      <w:rPr>
                        <w:rFonts w:ascii="Cambria Math" w:hAnsi="Cambria Math"/>
                        <w:sz w:val="22"/>
                        <w:szCs w:val="22"/>
                      </w:rPr>
                      <m:t xml:space="preserve"> γ</m:t>
                    </m:r>
                  </m:e>
                  <m:sub>
                    <m:r>
                      <w:rPr>
                        <w:rFonts w:ascii="Cambria Math" w:hAnsi="Cambria Math"/>
                        <w:sz w:val="22"/>
                        <w:szCs w:val="22"/>
                      </w:rPr>
                      <m:t>12</m:t>
                    </m:r>
                  </m:sub>
                </m:sSub>
                <m:sSub>
                  <m:sSubPr>
                    <m:ctrlPr>
                      <w:rPr>
                        <w:rFonts w:ascii="Cambria Math" w:hAnsi="Cambria Math"/>
                        <w:i/>
                        <w:sz w:val="22"/>
                      </w:rPr>
                    </m:ctrlPr>
                  </m:sSubPr>
                  <m:e>
                    <m:r>
                      <w:rPr>
                        <w:rFonts w:ascii="Cambria Math" w:hAnsi="Cambria Math"/>
                        <w:sz w:val="22"/>
                        <w:szCs w:val="22"/>
                      </w:rPr>
                      <m:t>G</m:t>
                    </m:r>
                    <m:ctrlPr>
                      <w:rPr>
                        <w:rFonts w:ascii="Cambria Math" w:hAnsi="Cambria Math"/>
                        <w:sz w:val="22"/>
                      </w:rPr>
                    </m:ctrlPr>
                  </m:e>
                  <m:sub>
                    <m:r>
                      <w:rPr>
                        <w:rFonts w:ascii="Cambria Math" w:hAnsi="Cambria Math"/>
                        <w:sz w:val="22"/>
                        <w:szCs w:val="22"/>
                      </w:rPr>
                      <m:t>2j</m:t>
                    </m:r>
                  </m:sub>
                </m:sSub>
                <m:sSub>
                  <m:sSubPr>
                    <m:ctrlPr>
                      <w:rPr>
                        <w:rFonts w:ascii="Cambria Math" w:hAnsi="Cambria Math"/>
                        <w:i/>
                        <w:sz w:val="22"/>
                      </w:rPr>
                    </m:ctrlPr>
                  </m:sSubPr>
                  <m:e>
                    <m:r>
                      <w:rPr>
                        <w:rFonts w:ascii="Cambria Math" w:hAnsi="Cambria Math"/>
                        <w:sz w:val="22"/>
                        <w:szCs w:val="22"/>
                      </w:rPr>
                      <m:t>X</m:t>
                    </m:r>
                  </m:e>
                  <m:sub>
                    <m:r>
                      <w:rPr>
                        <w:rFonts w:ascii="Cambria Math" w:hAnsi="Cambria Math"/>
                        <w:sz w:val="22"/>
                        <w:szCs w:val="22"/>
                      </w:rPr>
                      <m:t>ij</m:t>
                    </m:r>
                  </m:sub>
                </m:sSub>
              </m:oMath>
            </m:oMathPara>
          </w:p>
        </w:tc>
      </w:tr>
      <w:tr w:rsidR="00A050BA" w:rsidRPr="00DD00AF" w14:paraId="00474B26" w14:textId="77777777" w:rsidTr="008E0EBA">
        <w:trPr>
          <w:trHeight w:val="288"/>
        </w:trPr>
        <w:tc>
          <w:tcPr>
            <w:tcW w:w="716" w:type="dxa"/>
            <w:tcBorders>
              <w:top w:val="single" w:sz="4" w:space="0" w:color="auto"/>
            </w:tcBorders>
            <w:noWrap/>
            <w:hideMark/>
          </w:tcPr>
          <w:p w14:paraId="61FF2C02" w14:textId="77777777" w:rsidR="00A050BA" w:rsidRPr="00DD00AF" w:rsidRDefault="00A050BA" w:rsidP="008E0EBA">
            <w:pPr>
              <w:jc w:val="center"/>
            </w:pPr>
            <w:r w:rsidRPr="00DD00AF">
              <w:t>30</w:t>
            </w:r>
          </w:p>
        </w:tc>
        <w:tc>
          <w:tcPr>
            <w:tcW w:w="736" w:type="dxa"/>
            <w:tcBorders>
              <w:top w:val="single" w:sz="4" w:space="0" w:color="auto"/>
            </w:tcBorders>
            <w:noWrap/>
            <w:hideMark/>
          </w:tcPr>
          <w:p w14:paraId="15482BC9" w14:textId="77777777" w:rsidR="00A050BA" w:rsidRPr="00DD00AF" w:rsidRDefault="00A050BA" w:rsidP="008E0EBA">
            <w:pPr>
              <w:jc w:val="center"/>
            </w:pPr>
            <w:r w:rsidRPr="00DD00AF">
              <w:t>0.1</w:t>
            </w:r>
          </w:p>
        </w:tc>
        <w:tc>
          <w:tcPr>
            <w:tcW w:w="953" w:type="dxa"/>
            <w:tcBorders>
              <w:top w:val="single" w:sz="4" w:space="0" w:color="auto"/>
            </w:tcBorders>
            <w:noWrap/>
            <w:hideMark/>
          </w:tcPr>
          <w:p w14:paraId="0CC47672" w14:textId="77777777" w:rsidR="00A050BA" w:rsidRPr="00DD00AF" w:rsidRDefault="00A050BA" w:rsidP="008E0EBA">
            <w:pPr>
              <w:jc w:val="center"/>
            </w:pPr>
            <w:r w:rsidRPr="00DD00AF">
              <w:t>0.2</w:t>
            </w:r>
          </w:p>
        </w:tc>
        <w:tc>
          <w:tcPr>
            <w:tcW w:w="1301" w:type="dxa"/>
            <w:tcBorders>
              <w:top w:val="single" w:sz="4" w:space="0" w:color="auto"/>
            </w:tcBorders>
            <w:noWrap/>
            <w:hideMark/>
          </w:tcPr>
          <w:p w14:paraId="68009E45" w14:textId="77777777" w:rsidR="00A050BA" w:rsidRPr="00DD00AF" w:rsidRDefault="00A050BA" w:rsidP="008E0EBA">
            <w:pPr>
              <w:jc w:val="center"/>
            </w:pPr>
            <w:r w:rsidRPr="00DD00AF">
              <w:t>2.8</w:t>
            </w:r>
          </w:p>
        </w:tc>
        <w:tc>
          <w:tcPr>
            <w:tcW w:w="1538" w:type="dxa"/>
            <w:tcBorders>
              <w:top w:val="single" w:sz="4" w:space="0" w:color="auto"/>
            </w:tcBorders>
            <w:noWrap/>
            <w:hideMark/>
          </w:tcPr>
          <w:p w14:paraId="7AC4B95F" w14:textId="77777777" w:rsidR="00A050BA" w:rsidRPr="00DD00AF" w:rsidRDefault="00A050BA" w:rsidP="008E0EBA">
            <w:pPr>
              <w:jc w:val="center"/>
            </w:pPr>
            <w:r w:rsidRPr="00DD00AF">
              <w:t>2.4</w:t>
            </w:r>
          </w:p>
        </w:tc>
        <w:tc>
          <w:tcPr>
            <w:tcW w:w="1693" w:type="dxa"/>
            <w:tcBorders>
              <w:top w:val="single" w:sz="4" w:space="0" w:color="auto"/>
            </w:tcBorders>
            <w:noWrap/>
            <w:hideMark/>
          </w:tcPr>
          <w:p w14:paraId="68085876" w14:textId="77777777" w:rsidR="00A050BA" w:rsidRPr="00DD00AF" w:rsidRDefault="00A050BA" w:rsidP="008E0EBA">
            <w:pPr>
              <w:jc w:val="center"/>
            </w:pPr>
            <w:r w:rsidRPr="00DD00AF">
              <w:t>0</w:t>
            </w:r>
          </w:p>
        </w:tc>
        <w:tc>
          <w:tcPr>
            <w:tcW w:w="1693" w:type="dxa"/>
            <w:tcBorders>
              <w:top w:val="single" w:sz="4" w:space="0" w:color="auto"/>
            </w:tcBorders>
            <w:noWrap/>
            <w:hideMark/>
          </w:tcPr>
          <w:p w14:paraId="233696E3" w14:textId="77777777" w:rsidR="00A050BA" w:rsidRPr="00DD00AF" w:rsidRDefault="00A050BA" w:rsidP="008E0EBA">
            <w:pPr>
              <w:jc w:val="center"/>
            </w:pPr>
            <w:r w:rsidRPr="00DD00AF">
              <w:t>0</w:t>
            </w:r>
          </w:p>
        </w:tc>
      </w:tr>
      <w:tr w:rsidR="00A050BA" w:rsidRPr="00DD00AF" w14:paraId="6225172E" w14:textId="77777777" w:rsidTr="008E0EBA">
        <w:trPr>
          <w:trHeight w:val="288"/>
        </w:trPr>
        <w:tc>
          <w:tcPr>
            <w:tcW w:w="716" w:type="dxa"/>
            <w:noWrap/>
            <w:hideMark/>
          </w:tcPr>
          <w:p w14:paraId="4A1AABA0" w14:textId="77777777" w:rsidR="00A050BA" w:rsidRPr="00DD00AF" w:rsidRDefault="00A050BA" w:rsidP="008E0EBA">
            <w:pPr>
              <w:jc w:val="center"/>
            </w:pPr>
            <w:r w:rsidRPr="00DD00AF">
              <w:t>510</w:t>
            </w:r>
          </w:p>
        </w:tc>
        <w:tc>
          <w:tcPr>
            <w:tcW w:w="736" w:type="dxa"/>
            <w:noWrap/>
            <w:hideMark/>
          </w:tcPr>
          <w:p w14:paraId="7C36E327" w14:textId="77777777" w:rsidR="00A050BA" w:rsidRPr="00DD00AF" w:rsidRDefault="00A050BA" w:rsidP="008E0EBA">
            <w:pPr>
              <w:jc w:val="center"/>
            </w:pPr>
            <w:r w:rsidRPr="00DD00AF">
              <w:t>0.1</w:t>
            </w:r>
          </w:p>
        </w:tc>
        <w:tc>
          <w:tcPr>
            <w:tcW w:w="953" w:type="dxa"/>
            <w:noWrap/>
            <w:hideMark/>
          </w:tcPr>
          <w:p w14:paraId="60B54913" w14:textId="77777777" w:rsidR="00A050BA" w:rsidRPr="00DD00AF" w:rsidRDefault="00A050BA" w:rsidP="008E0EBA">
            <w:pPr>
              <w:jc w:val="center"/>
            </w:pPr>
            <w:r w:rsidRPr="00DD00AF">
              <w:t>0.2</w:t>
            </w:r>
          </w:p>
        </w:tc>
        <w:tc>
          <w:tcPr>
            <w:tcW w:w="1301" w:type="dxa"/>
            <w:noWrap/>
            <w:hideMark/>
          </w:tcPr>
          <w:p w14:paraId="25C14C20" w14:textId="77777777" w:rsidR="00A050BA" w:rsidRPr="00DD00AF" w:rsidRDefault="00A050BA" w:rsidP="008E0EBA">
            <w:pPr>
              <w:jc w:val="center"/>
            </w:pPr>
            <w:r w:rsidRPr="00DD00AF">
              <w:t>1.9</w:t>
            </w:r>
          </w:p>
        </w:tc>
        <w:tc>
          <w:tcPr>
            <w:tcW w:w="1538" w:type="dxa"/>
            <w:noWrap/>
            <w:hideMark/>
          </w:tcPr>
          <w:p w14:paraId="03922286" w14:textId="77777777" w:rsidR="00A050BA" w:rsidRPr="00DD00AF" w:rsidRDefault="00A050BA" w:rsidP="008E0EBA">
            <w:pPr>
              <w:jc w:val="center"/>
            </w:pPr>
            <w:r w:rsidRPr="00DD00AF">
              <w:t>3.2</w:t>
            </w:r>
          </w:p>
        </w:tc>
        <w:tc>
          <w:tcPr>
            <w:tcW w:w="1693" w:type="dxa"/>
            <w:noWrap/>
            <w:hideMark/>
          </w:tcPr>
          <w:p w14:paraId="18431951" w14:textId="77777777" w:rsidR="00A050BA" w:rsidRPr="00DD00AF" w:rsidRDefault="00A050BA" w:rsidP="008E0EBA">
            <w:pPr>
              <w:jc w:val="center"/>
            </w:pPr>
            <w:r w:rsidRPr="00DD00AF">
              <w:t>0</w:t>
            </w:r>
          </w:p>
        </w:tc>
        <w:tc>
          <w:tcPr>
            <w:tcW w:w="1693" w:type="dxa"/>
            <w:noWrap/>
            <w:hideMark/>
          </w:tcPr>
          <w:p w14:paraId="612EF976" w14:textId="77777777" w:rsidR="00A050BA" w:rsidRPr="00DD00AF" w:rsidRDefault="00A050BA" w:rsidP="008E0EBA">
            <w:pPr>
              <w:jc w:val="center"/>
            </w:pPr>
            <w:r w:rsidRPr="00DD00AF">
              <w:t>0</w:t>
            </w:r>
          </w:p>
        </w:tc>
      </w:tr>
      <w:tr w:rsidR="00A050BA" w:rsidRPr="00DD00AF" w14:paraId="343CF22C" w14:textId="77777777" w:rsidTr="008E0EBA">
        <w:trPr>
          <w:trHeight w:val="288"/>
        </w:trPr>
        <w:tc>
          <w:tcPr>
            <w:tcW w:w="716" w:type="dxa"/>
            <w:noWrap/>
            <w:hideMark/>
          </w:tcPr>
          <w:p w14:paraId="43F72E74" w14:textId="77777777" w:rsidR="00A050BA" w:rsidRPr="00DD00AF" w:rsidRDefault="00A050BA" w:rsidP="008E0EBA">
            <w:pPr>
              <w:jc w:val="center"/>
            </w:pPr>
            <w:r w:rsidRPr="00DD00AF">
              <w:t>510</w:t>
            </w:r>
          </w:p>
        </w:tc>
        <w:tc>
          <w:tcPr>
            <w:tcW w:w="736" w:type="dxa"/>
            <w:noWrap/>
            <w:hideMark/>
          </w:tcPr>
          <w:p w14:paraId="7CBE03CF" w14:textId="77777777" w:rsidR="00A050BA" w:rsidRPr="00DD00AF" w:rsidRDefault="00A050BA" w:rsidP="008E0EBA">
            <w:pPr>
              <w:jc w:val="center"/>
            </w:pPr>
            <w:r w:rsidRPr="00DD00AF">
              <w:t>0.1</w:t>
            </w:r>
          </w:p>
        </w:tc>
        <w:tc>
          <w:tcPr>
            <w:tcW w:w="953" w:type="dxa"/>
            <w:noWrap/>
            <w:hideMark/>
          </w:tcPr>
          <w:p w14:paraId="20A51D14" w14:textId="77777777" w:rsidR="00A050BA" w:rsidRPr="00DD00AF" w:rsidRDefault="00A050BA" w:rsidP="008E0EBA">
            <w:pPr>
              <w:jc w:val="center"/>
            </w:pPr>
            <w:r w:rsidRPr="00DD00AF">
              <w:t>0.4</w:t>
            </w:r>
          </w:p>
        </w:tc>
        <w:tc>
          <w:tcPr>
            <w:tcW w:w="1301" w:type="dxa"/>
            <w:noWrap/>
            <w:hideMark/>
          </w:tcPr>
          <w:p w14:paraId="79594BEC" w14:textId="77777777" w:rsidR="00A050BA" w:rsidRPr="00DD00AF" w:rsidRDefault="00A050BA" w:rsidP="008E0EBA">
            <w:pPr>
              <w:jc w:val="center"/>
            </w:pPr>
            <w:r w:rsidRPr="00DD00AF">
              <w:t>2.5</w:t>
            </w:r>
          </w:p>
        </w:tc>
        <w:tc>
          <w:tcPr>
            <w:tcW w:w="1538" w:type="dxa"/>
            <w:noWrap/>
            <w:hideMark/>
          </w:tcPr>
          <w:p w14:paraId="71C29DC2" w14:textId="77777777" w:rsidR="00A050BA" w:rsidRPr="00DD00AF" w:rsidRDefault="00A050BA" w:rsidP="008E0EBA">
            <w:pPr>
              <w:jc w:val="center"/>
            </w:pPr>
            <w:r w:rsidRPr="00DD00AF">
              <w:t>3.7</w:t>
            </w:r>
          </w:p>
        </w:tc>
        <w:tc>
          <w:tcPr>
            <w:tcW w:w="1693" w:type="dxa"/>
            <w:noWrap/>
            <w:hideMark/>
          </w:tcPr>
          <w:p w14:paraId="522B1396" w14:textId="77777777" w:rsidR="00A050BA" w:rsidRPr="00DD00AF" w:rsidRDefault="00A050BA" w:rsidP="008E0EBA">
            <w:pPr>
              <w:jc w:val="center"/>
            </w:pPr>
            <w:r w:rsidRPr="00DD00AF">
              <w:t>0</w:t>
            </w:r>
          </w:p>
        </w:tc>
        <w:tc>
          <w:tcPr>
            <w:tcW w:w="1693" w:type="dxa"/>
            <w:noWrap/>
            <w:hideMark/>
          </w:tcPr>
          <w:p w14:paraId="599B41EC" w14:textId="77777777" w:rsidR="00A050BA" w:rsidRPr="00DD00AF" w:rsidRDefault="00A050BA" w:rsidP="008E0EBA">
            <w:pPr>
              <w:jc w:val="center"/>
            </w:pPr>
            <w:r w:rsidRPr="00DD00AF">
              <w:t>0</w:t>
            </w:r>
          </w:p>
        </w:tc>
      </w:tr>
      <w:tr w:rsidR="00A050BA" w:rsidRPr="00DD00AF" w14:paraId="671A0F04" w14:textId="77777777" w:rsidTr="008E0EBA">
        <w:trPr>
          <w:trHeight w:val="288"/>
        </w:trPr>
        <w:tc>
          <w:tcPr>
            <w:tcW w:w="716" w:type="dxa"/>
            <w:noWrap/>
            <w:hideMark/>
          </w:tcPr>
          <w:p w14:paraId="212349FE" w14:textId="77777777" w:rsidR="00A050BA" w:rsidRPr="00DD00AF" w:rsidRDefault="00A050BA" w:rsidP="008E0EBA">
            <w:pPr>
              <w:jc w:val="center"/>
            </w:pPr>
            <w:r w:rsidRPr="00DD00AF">
              <w:t>30</w:t>
            </w:r>
          </w:p>
        </w:tc>
        <w:tc>
          <w:tcPr>
            <w:tcW w:w="736" w:type="dxa"/>
            <w:noWrap/>
            <w:hideMark/>
          </w:tcPr>
          <w:p w14:paraId="61DA5E1A" w14:textId="77777777" w:rsidR="00A050BA" w:rsidRPr="00DD00AF" w:rsidRDefault="00A050BA" w:rsidP="008E0EBA">
            <w:pPr>
              <w:jc w:val="center"/>
            </w:pPr>
            <w:r w:rsidRPr="00DD00AF">
              <w:t>0.3</w:t>
            </w:r>
          </w:p>
        </w:tc>
        <w:tc>
          <w:tcPr>
            <w:tcW w:w="953" w:type="dxa"/>
            <w:noWrap/>
            <w:hideMark/>
          </w:tcPr>
          <w:p w14:paraId="1158FA91" w14:textId="77777777" w:rsidR="00A050BA" w:rsidRPr="00DD00AF" w:rsidRDefault="00A050BA" w:rsidP="008E0EBA">
            <w:pPr>
              <w:jc w:val="center"/>
            </w:pPr>
            <w:r w:rsidRPr="00DD00AF">
              <w:t>0.2</w:t>
            </w:r>
          </w:p>
        </w:tc>
        <w:tc>
          <w:tcPr>
            <w:tcW w:w="1301" w:type="dxa"/>
            <w:noWrap/>
            <w:hideMark/>
          </w:tcPr>
          <w:p w14:paraId="1D914E77" w14:textId="77777777" w:rsidR="00A050BA" w:rsidRPr="00DD00AF" w:rsidRDefault="00A050BA" w:rsidP="008E0EBA">
            <w:pPr>
              <w:jc w:val="center"/>
            </w:pPr>
            <w:r w:rsidRPr="00DD00AF">
              <w:t>0.9</w:t>
            </w:r>
          </w:p>
        </w:tc>
        <w:tc>
          <w:tcPr>
            <w:tcW w:w="1538" w:type="dxa"/>
            <w:noWrap/>
            <w:hideMark/>
          </w:tcPr>
          <w:p w14:paraId="6A7BF123" w14:textId="77777777" w:rsidR="00A050BA" w:rsidRPr="00DD00AF" w:rsidRDefault="00A050BA" w:rsidP="008E0EBA">
            <w:pPr>
              <w:jc w:val="center"/>
            </w:pPr>
            <w:r w:rsidRPr="00DD00AF">
              <w:t>0.2</w:t>
            </w:r>
          </w:p>
        </w:tc>
        <w:tc>
          <w:tcPr>
            <w:tcW w:w="1693" w:type="dxa"/>
            <w:noWrap/>
            <w:hideMark/>
          </w:tcPr>
          <w:p w14:paraId="2FDEB79D" w14:textId="77777777" w:rsidR="00A050BA" w:rsidRPr="00DD00AF" w:rsidRDefault="00A050BA" w:rsidP="008E0EBA">
            <w:pPr>
              <w:jc w:val="center"/>
            </w:pPr>
            <w:r w:rsidRPr="00DD00AF">
              <w:t>0</w:t>
            </w:r>
          </w:p>
        </w:tc>
        <w:tc>
          <w:tcPr>
            <w:tcW w:w="1693" w:type="dxa"/>
            <w:noWrap/>
            <w:hideMark/>
          </w:tcPr>
          <w:p w14:paraId="0E36CB18" w14:textId="77777777" w:rsidR="00A050BA" w:rsidRPr="00DD00AF" w:rsidRDefault="00A050BA" w:rsidP="008E0EBA">
            <w:pPr>
              <w:jc w:val="center"/>
            </w:pPr>
            <w:r w:rsidRPr="00DD00AF">
              <w:t>0</w:t>
            </w:r>
          </w:p>
        </w:tc>
      </w:tr>
      <w:tr w:rsidR="00A050BA" w:rsidRPr="00DD00AF" w14:paraId="125A66F8" w14:textId="77777777" w:rsidTr="008E0EBA">
        <w:trPr>
          <w:trHeight w:val="288"/>
        </w:trPr>
        <w:tc>
          <w:tcPr>
            <w:tcW w:w="716" w:type="dxa"/>
            <w:noWrap/>
            <w:hideMark/>
          </w:tcPr>
          <w:p w14:paraId="6DBEE83D" w14:textId="77777777" w:rsidR="00A050BA" w:rsidRPr="00DD00AF" w:rsidRDefault="00A050BA" w:rsidP="008E0EBA">
            <w:pPr>
              <w:jc w:val="center"/>
            </w:pPr>
            <w:r w:rsidRPr="00DD00AF">
              <w:t>120</w:t>
            </w:r>
          </w:p>
        </w:tc>
        <w:tc>
          <w:tcPr>
            <w:tcW w:w="736" w:type="dxa"/>
            <w:noWrap/>
            <w:hideMark/>
          </w:tcPr>
          <w:p w14:paraId="4FE0598E" w14:textId="77777777" w:rsidR="00A050BA" w:rsidRPr="00DD00AF" w:rsidRDefault="00A050BA" w:rsidP="008E0EBA">
            <w:pPr>
              <w:jc w:val="center"/>
            </w:pPr>
            <w:r w:rsidRPr="00DD00AF">
              <w:t>0.3</w:t>
            </w:r>
          </w:p>
        </w:tc>
        <w:tc>
          <w:tcPr>
            <w:tcW w:w="953" w:type="dxa"/>
            <w:noWrap/>
            <w:hideMark/>
          </w:tcPr>
          <w:p w14:paraId="6CD87DEA" w14:textId="77777777" w:rsidR="00A050BA" w:rsidRPr="00DD00AF" w:rsidRDefault="00A050BA" w:rsidP="008E0EBA">
            <w:pPr>
              <w:jc w:val="center"/>
            </w:pPr>
            <w:r w:rsidRPr="00DD00AF">
              <w:t>0.2</w:t>
            </w:r>
          </w:p>
        </w:tc>
        <w:tc>
          <w:tcPr>
            <w:tcW w:w="1301" w:type="dxa"/>
            <w:noWrap/>
            <w:hideMark/>
          </w:tcPr>
          <w:p w14:paraId="48637856" w14:textId="77777777" w:rsidR="00A050BA" w:rsidRPr="00DD00AF" w:rsidRDefault="00A050BA" w:rsidP="008E0EBA">
            <w:pPr>
              <w:jc w:val="center"/>
            </w:pPr>
            <w:r w:rsidRPr="00DD00AF">
              <w:t>0.3</w:t>
            </w:r>
          </w:p>
        </w:tc>
        <w:tc>
          <w:tcPr>
            <w:tcW w:w="1538" w:type="dxa"/>
            <w:noWrap/>
            <w:hideMark/>
          </w:tcPr>
          <w:p w14:paraId="2B0C5EAC" w14:textId="77777777" w:rsidR="00A050BA" w:rsidRPr="00DD00AF" w:rsidRDefault="00A050BA" w:rsidP="008E0EBA">
            <w:pPr>
              <w:jc w:val="center"/>
            </w:pPr>
            <w:r w:rsidRPr="00DD00AF">
              <w:t>0.2</w:t>
            </w:r>
          </w:p>
        </w:tc>
        <w:tc>
          <w:tcPr>
            <w:tcW w:w="1693" w:type="dxa"/>
            <w:noWrap/>
            <w:hideMark/>
          </w:tcPr>
          <w:p w14:paraId="1498C7C0" w14:textId="77777777" w:rsidR="00A050BA" w:rsidRPr="00DD00AF" w:rsidRDefault="00A050BA" w:rsidP="008E0EBA">
            <w:pPr>
              <w:jc w:val="center"/>
            </w:pPr>
            <w:r w:rsidRPr="00DD00AF">
              <w:t>0</w:t>
            </w:r>
          </w:p>
        </w:tc>
        <w:tc>
          <w:tcPr>
            <w:tcW w:w="1693" w:type="dxa"/>
            <w:noWrap/>
            <w:hideMark/>
          </w:tcPr>
          <w:p w14:paraId="4433CD5E" w14:textId="77777777" w:rsidR="00A050BA" w:rsidRPr="00DD00AF" w:rsidRDefault="00A050BA" w:rsidP="008E0EBA">
            <w:pPr>
              <w:jc w:val="center"/>
            </w:pPr>
            <w:r w:rsidRPr="00DD00AF">
              <w:t>0</w:t>
            </w:r>
          </w:p>
        </w:tc>
      </w:tr>
      <w:tr w:rsidR="00A050BA" w:rsidRPr="00DD00AF" w14:paraId="52A506FF" w14:textId="77777777" w:rsidTr="008E0EBA">
        <w:trPr>
          <w:trHeight w:val="288"/>
        </w:trPr>
        <w:tc>
          <w:tcPr>
            <w:tcW w:w="716" w:type="dxa"/>
            <w:noWrap/>
            <w:hideMark/>
          </w:tcPr>
          <w:p w14:paraId="312CE713" w14:textId="77777777" w:rsidR="00A050BA" w:rsidRPr="00DD00AF" w:rsidRDefault="00A050BA" w:rsidP="008E0EBA">
            <w:pPr>
              <w:jc w:val="center"/>
            </w:pPr>
            <w:r w:rsidRPr="00DD00AF">
              <w:t>510</w:t>
            </w:r>
          </w:p>
        </w:tc>
        <w:tc>
          <w:tcPr>
            <w:tcW w:w="736" w:type="dxa"/>
            <w:noWrap/>
            <w:hideMark/>
          </w:tcPr>
          <w:p w14:paraId="22A99979" w14:textId="77777777" w:rsidR="00A050BA" w:rsidRPr="00DD00AF" w:rsidRDefault="00A050BA" w:rsidP="008E0EBA">
            <w:pPr>
              <w:jc w:val="center"/>
            </w:pPr>
            <w:r w:rsidRPr="00DD00AF">
              <w:t>0.3</w:t>
            </w:r>
          </w:p>
        </w:tc>
        <w:tc>
          <w:tcPr>
            <w:tcW w:w="953" w:type="dxa"/>
            <w:noWrap/>
            <w:hideMark/>
          </w:tcPr>
          <w:p w14:paraId="5F717B11" w14:textId="77777777" w:rsidR="00A050BA" w:rsidRPr="00DD00AF" w:rsidRDefault="00A050BA" w:rsidP="008E0EBA">
            <w:pPr>
              <w:jc w:val="center"/>
            </w:pPr>
            <w:r w:rsidRPr="00DD00AF">
              <w:t>0.2</w:t>
            </w:r>
          </w:p>
        </w:tc>
        <w:tc>
          <w:tcPr>
            <w:tcW w:w="1301" w:type="dxa"/>
            <w:noWrap/>
            <w:hideMark/>
          </w:tcPr>
          <w:p w14:paraId="1F8B194A" w14:textId="77777777" w:rsidR="00A050BA" w:rsidRPr="00DD00AF" w:rsidRDefault="00A050BA" w:rsidP="008E0EBA">
            <w:pPr>
              <w:jc w:val="center"/>
            </w:pPr>
            <w:r w:rsidRPr="00DD00AF">
              <w:t>0.5</w:t>
            </w:r>
          </w:p>
        </w:tc>
        <w:tc>
          <w:tcPr>
            <w:tcW w:w="1538" w:type="dxa"/>
            <w:noWrap/>
            <w:hideMark/>
          </w:tcPr>
          <w:p w14:paraId="3655E4C1" w14:textId="77777777" w:rsidR="00A050BA" w:rsidRPr="00DD00AF" w:rsidRDefault="00A050BA" w:rsidP="008E0EBA">
            <w:pPr>
              <w:jc w:val="center"/>
            </w:pPr>
            <w:r w:rsidRPr="00DD00AF">
              <w:t>0.5</w:t>
            </w:r>
          </w:p>
        </w:tc>
        <w:tc>
          <w:tcPr>
            <w:tcW w:w="1693" w:type="dxa"/>
            <w:noWrap/>
            <w:hideMark/>
          </w:tcPr>
          <w:p w14:paraId="183594C9" w14:textId="77777777" w:rsidR="00A050BA" w:rsidRPr="00DD00AF" w:rsidRDefault="00A050BA" w:rsidP="008E0EBA">
            <w:pPr>
              <w:jc w:val="center"/>
            </w:pPr>
            <w:r w:rsidRPr="00DD00AF">
              <w:t>0</w:t>
            </w:r>
          </w:p>
        </w:tc>
        <w:tc>
          <w:tcPr>
            <w:tcW w:w="1693" w:type="dxa"/>
            <w:noWrap/>
            <w:hideMark/>
          </w:tcPr>
          <w:p w14:paraId="5A99A03C" w14:textId="77777777" w:rsidR="00A050BA" w:rsidRPr="00DD00AF" w:rsidRDefault="00A050BA" w:rsidP="008E0EBA">
            <w:pPr>
              <w:jc w:val="center"/>
            </w:pPr>
            <w:r w:rsidRPr="00DD00AF">
              <w:t>0</w:t>
            </w:r>
          </w:p>
        </w:tc>
      </w:tr>
      <w:tr w:rsidR="00A050BA" w:rsidRPr="00DD00AF" w14:paraId="6FCB0E7D" w14:textId="77777777" w:rsidTr="008E0EBA">
        <w:trPr>
          <w:trHeight w:val="288"/>
        </w:trPr>
        <w:tc>
          <w:tcPr>
            <w:tcW w:w="716" w:type="dxa"/>
            <w:noWrap/>
            <w:hideMark/>
          </w:tcPr>
          <w:p w14:paraId="200A3F61" w14:textId="77777777" w:rsidR="00A050BA" w:rsidRPr="00DD00AF" w:rsidRDefault="00A050BA" w:rsidP="008E0EBA">
            <w:pPr>
              <w:jc w:val="center"/>
            </w:pPr>
            <w:r w:rsidRPr="00DD00AF">
              <w:t>30</w:t>
            </w:r>
          </w:p>
        </w:tc>
        <w:tc>
          <w:tcPr>
            <w:tcW w:w="736" w:type="dxa"/>
            <w:noWrap/>
            <w:hideMark/>
          </w:tcPr>
          <w:p w14:paraId="442E1E71" w14:textId="77777777" w:rsidR="00A050BA" w:rsidRPr="00DD00AF" w:rsidRDefault="00A050BA" w:rsidP="008E0EBA">
            <w:pPr>
              <w:jc w:val="center"/>
            </w:pPr>
            <w:r w:rsidRPr="00DD00AF">
              <w:t>0.3</w:t>
            </w:r>
          </w:p>
        </w:tc>
        <w:tc>
          <w:tcPr>
            <w:tcW w:w="953" w:type="dxa"/>
            <w:noWrap/>
            <w:hideMark/>
          </w:tcPr>
          <w:p w14:paraId="3852A35A" w14:textId="77777777" w:rsidR="00A050BA" w:rsidRPr="00DD00AF" w:rsidRDefault="00A050BA" w:rsidP="008E0EBA">
            <w:pPr>
              <w:jc w:val="center"/>
            </w:pPr>
            <w:r w:rsidRPr="00DD00AF">
              <w:t>0.4</w:t>
            </w:r>
          </w:p>
        </w:tc>
        <w:tc>
          <w:tcPr>
            <w:tcW w:w="1301" w:type="dxa"/>
            <w:noWrap/>
            <w:hideMark/>
          </w:tcPr>
          <w:p w14:paraId="5551866A" w14:textId="77777777" w:rsidR="00A050BA" w:rsidRPr="00DD00AF" w:rsidRDefault="00A050BA" w:rsidP="008E0EBA">
            <w:pPr>
              <w:jc w:val="center"/>
            </w:pPr>
            <w:r w:rsidRPr="00DD00AF">
              <w:t>0.3</w:t>
            </w:r>
          </w:p>
        </w:tc>
        <w:tc>
          <w:tcPr>
            <w:tcW w:w="1538" w:type="dxa"/>
            <w:noWrap/>
            <w:hideMark/>
          </w:tcPr>
          <w:p w14:paraId="339E7EBA" w14:textId="77777777" w:rsidR="00A050BA" w:rsidRPr="00DD00AF" w:rsidRDefault="00A050BA" w:rsidP="008E0EBA">
            <w:pPr>
              <w:jc w:val="center"/>
            </w:pPr>
            <w:r w:rsidRPr="00DD00AF">
              <w:t>0.8</w:t>
            </w:r>
          </w:p>
        </w:tc>
        <w:tc>
          <w:tcPr>
            <w:tcW w:w="1693" w:type="dxa"/>
            <w:noWrap/>
            <w:hideMark/>
          </w:tcPr>
          <w:p w14:paraId="627086D3" w14:textId="77777777" w:rsidR="00A050BA" w:rsidRPr="00DD00AF" w:rsidRDefault="00A050BA" w:rsidP="008E0EBA">
            <w:pPr>
              <w:jc w:val="center"/>
            </w:pPr>
            <w:r w:rsidRPr="00DD00AF">
              <w:t>0</w:t>
            </w:r>
          </w:p>
        </w:tc>
        <w:tc>
          <w:tcPr>
            <w:tcW w:w="1693" w:type="dxa"/>
            <w:noWrap/>
            <w:hideMark/>
          </w:tcPr>
          <w:p w14:paraId="11F14404" w14:textId="77777777" w:rsidR="00A050BA" w:rsidRPr="00DD00AF" w:rsidRDefault="00A050BA" w:rsidP="008E0EBA">
            <w:pPr>
              <w:jc w:val="center"/>
            </w:pPr>
            <w:r w:rsidRPr="00DD00AF">
              <w:t>0</w:t>
            </w:r>
          </w:p>
        </w:tc>
      </w:tr>
      <w:tr w:rsidR="00A050BA" w:rsidRPr="00DD00AF" w14:paraId="5F0063AA" w14:textId="77777777" w:rsidTr="008E0EBA">
        <w:trPr>
          <w:trHeight w:val="288"/>
        </w:trPr>
        <w:tc>
          <w:tcPr>
            <w:tcW w:w="716" w:type="dxa"/>
            <w:noWrap/>
            <w:hideMark/>
          </w:tcPr>
          <w:p w14:paraId="5BF7C4B9" w14:textId="77777777" w:rsidR="00A050BA" w:rsidRPr="00DD00AF" w:rsidRDefault="00A050BA" w:rsidP="008E0EBA">
            <w:pPr>
              <w:jc w:val="center"/>
            </w:pPr>
            <w:r w:rsidRPr="00DD00AF">
              <w:t>120</w:t>
            </w:r>
          </w:p>
        </w:tc>
        <w:tc>
          <w:tcPr>
            <w:tcW w:w="736" w:type="dxa"/>
            <w:noWrap/>
            <w:hideMark/>
          </w:tcPr>
          <w:p w14:paraId="4B42DC07" w14:textId="77777777" w:rsidR="00A050BA" w:rsidRPr="00DD00AF" w:rsidRDefault="00A050BA" w:rsidP="008E0EBA">
            <w:pPr>
              <w:jc w:val="center"/>
            </w:pPr>
            <w:r w:rsidRPr="00DD00AF">
              <w:t>0.3</w:t>
            </w:r>
          </w:p>
        </w:tc>
        <w:tc>
          <w:tcPr>
            <w:tcW w:w="953" w:type="dxa"/>
            <w:noWrap/>
            <w:hideMark/>
          </w:tcPr>
          <w:p w14:paraId="5EFFC4D2" w14:textId="77777777" w:rsidR="00A050BA" w:rsidRPr="00DD00AF" w:rsidRDefault="00A050BA" w:rsidP="008E0EBA">
            <w:pPr>
              <w:jc w:val="center"/>
            </w:pPr>
            <w:r w:rsidRPr="00DD00AF">
              <w:t>0.4</w:t>
            </w:r>
          </w:p>
        </w:tc>
        <w:tc>
          <w:tcPr>
            <w:tcW w:w="1301" w:type="dxa"/>
            <w:noWrap/>
            <w:hideMark/>
          </w:tcPr>
          <w:p w14:paraId="152E82AF" w14:textId="77777777" w:rsidR="00A050BA" w:rsidRPr="00DD00AF" w:rsidRDefault="00A050BA" w:rsidP="008E0EBA">
            <w:pPr>
              <w:jc w:val="center"/>
            </w:pPr>
            <w:r w:rsidRPr="00DD00AF">
              <w:t>0.4</w:t>
            </w:r>
          </w:p>
        </w:tc>
        <w:tc>
          <w:tcPr>
            <w:tcW w:w="1538" w:type="dxa"/>
            <w:noWrap/>
            <w:hideMark/>
          </w:tcPr>
          <w:p w14:paraId="3458379C" w14:textId="77777777" w:rsidR="00A050BA" w:rsidRPr="00DD00AF" w:rsidRDefault="00A050BA" w:rsidP="008E0EBA">
            <w:pPr>
              <w:jc w:val="center"/>
            </w:pPr>
            <w:r w:rsidRPr="00DD00AF">
              <w:t>0.3</w:t>
            </w:r>
          </w:p>
        </w:tc>
        <w:tc>
          <w:tcPr>
            <w:tcW w:w="1693" w:type="dxa"/>
            <w:noWrap/>
            <w:hideMark/>
          </w:tcPr>
          <w:p w14:paraId="375A32D0" w14:textId="77777777" w:rsidR="00A050BA" w:rsidRPr="00DD00AF" w:rsidRDefault="00A050BA" w:rsidP="008E0EBA">
            <w:pPr>
              <w:jc w:val="center"/>
            </w:pPr>
            <w:r w:rsidRPr="00DD00AF">
              <w:t>0</w:t>
            </w:r>
          </w:p>
        </w:tc>
        <w:tc>
          <w:tcPr>
            <w:tcW w:w="1693" w:type="dxa"/>
            <w:noWrap/>
            <w:hideMark/>
          </w:tcPr>
          <w:p w14:paraId="1A5C38EC" w14:textId="77777777" w:rsidR="00A050BA" w:rsidRPr="00DD00AF" w:rsidRDefault="00A050BA" w:rsidP="008E0EBA">
            <w:pPr>
              <w:jc w:val="center"/>
            </w:pPr>
            <w:r w:rsidRPr="00DD00AF">
              <w:t>0</w:t>
            </w:r>
          </w:p>
        </w:tc>
      </w:tr>
      <w:tr w:rsidR="00A050BA" w:rsidRPr="00DD00AF" w14:paraId="18FE1259" w14:textId="77777777" w:rsidTr="008E0EBA">
        <w:trPr>
          <w:trHeight w:val="288"/>
        </w:trPr>
        <w:tc>
          <w:tcPr>
            <w:tcW w:w="716" w:type="dxa"/>
            <w:noWrap/>
            <w:hideMark/>
          </w:tcPr>
          <w:p w14:paraId="2CFC57DC" w14:textId="77777777" w:rsidR="00A050BA" w:rsidRPr="00DD00AF" w:rsidRDefault="00A050BA" w:rsidP="008E0EBA">
            <w:pPr>
              <w:jc w:val="center"/>
            </w:pPr>
            <w:r w:rsidRPr="00DD00AF">
              <w:t>510</w:t>
            </w:r>
          </w:p>
        </w:tc>
        <w:tc>
          <w:tcPr>
            <w:tcW w:w="736" w:type="dxa"/>
            <w:noWrap/>
            <w:hideMark/>
          </w:tcPr>
          <w:p w14:paraId="67C36A5C" w14:textId="77777777" w:rsidR="00A050BA" w:rsidRPr="00DD00AF" w:rsidRDefault="00A050BA" w:rsidP="008E0EBA">
            <w:pPr>
              <w:jc w:val="center"/>
            </w:pPr>
            <w:r w:rsidRPr="00DD00AF">
              <w:t>0.3</w:t>
            </w:r>
          </w:p>
        </w:tc>
        <w:tc>
          <w:tcPr>
            <w:tcW w:w="953" w:type="dxa"/>
            <w:noWrap/>
            <w:hideMark/>
          </w:tcPr>
          <w:p w14:paraId="4ED44AA6" w14:textId="77777777" w:rsidR="00A050BA" w:rsidRPr="00DD00AF" w:rsidRDefault="00A050BA" w:rsidP="008E0EBA">
            <w:pPr>
              <w:jc w:val="center"/>
            </w:pPr>
            <w:r w:rsidRPr="00DD00AF">
              <w:t>0.4</w:t>
            </w:r>
          </w:p>
        </w:tc>
        <w:tc>
          <w:tcPr>
            <w:tcW w:w="1301" w:type="dxa"/>
            <w:noWrap/>
            <w:hideMark/>
          </w:tcPr>
          <w:p w14:paraId="4140AC7A" w14:textId="77777777" w:rsidR="00A050BA" w:rsidRPr="00DD00AF" w:rsidRDefault="00A050BA" w:rsidP="008E0EBA">
            <w:pPr>
              <w:jc w:val="center"/>
            </w:pPr>
            <w:r w:rsidRPr="00DD00AF">
              <w:t>0.5</w:t>
            </w:r>
          </w:p>
        </w:tc>
        <w:tc>
          <w:tcPr>
            <w:tcW w:w="1538" w:type="dxa"/>
            <w:noWrap/>
            <w:hideMark/>
          </w:tcPr>
          <w:p w14:paraId="6925ACEB" w14:textId="77777777" w:rsidR="00A050BA" w:rsidRPr="00DD00AF" w:rsidRDefault="00A050BA" w:rsidP="008E0EBA">
            <w:pPr>
              <w:jc w:val="center"/>
            </w:pPr>
            <w:r w:rsidRPr="00DD00AF">
              <w:t>0.3</w:t>
            </w:r>
          </w:p>
        </w:tc>
        <w:tc>
          <w:tcPr>
            <w:tcW w:w="1693" w:type="dxa"/>
            <w:noWrap/>
            <w:hideMark/>
          </w:tcPr>
          <w:p w14:paraId="6567A316" w14:textId="77777777" w:rsidR="00A050BA" w:rsidRPr="00DD00AF" w:rsidRDefault="00A050BA" w:rsidP="008E0EBA">
            <w:pPr>
              <w:jc w:val="center"/>
            </w:pPr>
            <w:r w:rsidRPr="00DD00AF">
              <w:t>0</w:t>
            </w:r>
          </w:p>
        </w:tc>
        <w:tc>
          <w:tcPr>
            <w:tcW w:w="1693" w:type="dxa"/>
            <w:noWrap/>
            <w:hideMark/>
          </w:tcPr>
          <w:p w14:paraId="53E87C86" w14:textId="77777777" w:rsidR="00A050BA" w:rsidRPr="00DD00AF" w:rsidRDefault="00A050BA" w:rsidP="008E0EBA">
            <w:pPr>
              <w:jc w:val="center"/>
            </w:pPr>
            <w:r w:rsidRPr="00DD00AF">
              <w:t>0</w:t>
            </w:r>
          </w:p>
        </w:tc>
      </w:tr>
      <w:tr w:rsidR="00A050BA" w:rsidRPr="00DD00AF" w14:paraId="5199602B" w14:textId="77777777" w:rsidTr="008E0EBA">
        <w:trPr>
          <w:trHeight w:val="288"/>
        </w:trPr>
        <w:tc>
          <w:tcPr>
            <w:tcW w:w="716" w:type="dxa"/>
            <w:noWrap/>
            <w:hideMark/>
          </w:tcPr>
          <w:p w14:paraId="6612A8DC" w14:textId="77777777" w:rsidR="00A050BA" w:rsidRPr="00DD00AF" w:rsidRDefault="00A050BA" w:rsidP="008E0EBA">
            <w:pPr>
              <w:jc w:val="center"/>
            </w:pPr>
            <w:r w:rsidRPr="00DD00AF">
              <w:t>30</w:t>
            </w:r>
          </w:p>
        </w:tc>
        <w:tc>
          <w:tcPr>
            <w:tcW w:w="736" w:type="dxa"/>
            <w:noWrap/>
            <w:hideMark/>
          </w:tcPr>
          <w:p w14:paraId="74E4F987" w14:textId="77777777" w:rsidR="00A050BA" w:rsidRPr="00DD00AF" w:rsidRDefault="00A050BA" w:rsidP="008E0EBA">
            <w:pPr>
              <w:jc w:val="center"/>
            </w:pPr>
            <w:r w:rsidRPr="00DD00AF">
              <w:t>0.3</w:t>
            </w:r>
          </w:p>
        </w:tc>
        <w:tc>
          <w:tcPr>
            <w:tcW w:w="953" w:type="dxa"/>
            <w:noWrap/>
            <w:hideMark/>
          </w:tcPr>
          <w:p w14:paraId="0F45A8AE" w14:textId="77777777" w:rsidR="00A050BA" w:rsidRPr="00DD00AF" w:rsidRDefault="00A050BA" w:rsidP="008E0EBA">
            <w:pPr>
              <w:jc w:val="center"/>
            </w:pPr>
            <w:r w:rsidRPr="00DD00AF">
              <w:t>0.8</w:t>
            </w:r>
          </w:p>
        </w:tc>
        <w:tc>
          <w:tcPr>
            <w:tcW w:w="1301" w:type="dxa"/>
            <w:noWrap/>
            <w:hideMark/>
          </w:tcPr>
          <w:p w14:paraId="7E64DFC4" w14:textId="77777777" w:rsidR="00A050BA" w:rsidRPr="00DD00AF" w:rsidRDefault="00A050BA" w:rsidP="008E0EBA">
            <w:pPr>
              <w:jc w:val="center"/>
            </w:pPr>
            <w:r w:rsidRPr="00DD00AF">
              <w:t>0.1</w:t>
            </w:r>
          </w:p>
        </w:tc>
        <w:tc>
          <w:tcPr>
            <w:tcW w:w="1538" w:type="dxa"/>
            <w:noWrap/>
            <w:hideMark/>
          </w:tcPr>
          <w:p w14:paraId="7EE96A1F" w14:textId="77777777" w:rsidR="00A050BA" w:rsidRPr="00DD00AF" w:rsidRDefault="00A050BA" w:rsidP="008E0EBA">
            <w:pPr>
              <w:jc w:val="center"/>
            </w:pPr>
            <w:r w:rsidRPr="00DD00AF">
              <w:t>0.6</w:t>
            </w:r>
          </w:p>
        </w:tc>
        <w:tc>
          <w:tcPr>
            <w:tcW w:w="1693" w:type="dxa"/>
            <w:noWrap/>
            <w:hideMark/>
          </w:tcPr>
          <w:p w14:paraId="5B991448" w14:textId="77777777" w:rsidR="00A050BA" w:rsidRPr="00DD00AF" w:rsidRDefault="00A050BA" w:rsidP="008E0EBA">
            <w:pPr>
              <w:jc w:val="center"/>
            </w:pPr>
            <w:r w:rsidRPr="00DD00AF">
              <w:t>0</w:t>
            </w:r>
          </w:p>
        </w:tc>
        <w:tc>
          <w:tcPr>
            <w:tcW w:w="1693" w:type="dxa"/>
            <w:noWrap/>
            <w:hideMark/>
          </w:tcPr>
          <w:p w14:paraId="1AABF316" w14:textId="77777777" w:rsidR="00A050BA" w:rsidRPr="00DD00AF" w:rsidRDefault="00A050BA" w:rsidP="008E0EBA">
            <w:pPr>
              <w:jc w:val="center"/>
            </w:pPr>
            <w:r w:rsidRPr="00DD00AF">
              <w:t>0</w:t>
            </w:r>
          </w:p>
        </w:tc>
      </w:tr>
      <w:tr w:rsidR="00A050BA" w:rsidRPr="00DD00AF" w14:paraId="3F153A8C" w14:textId="77777777" w:rsidTr="008E0EBA">
        <w:trPr>
          <w:trHeight w:val="288"/>
        </w:trPr>
        <w:tc>
          <w:tcPr>
            <w:tcW w:w="716" w:type="dxa"/>
            <w:noWrap/>
            <w:hideMark/>
          </w:tcPr>
          <w:p w14:paraId="040B2EE9" w14:textId="77777777" w:rsidR="00A050BA" w:rsidRPr="00DD00AF" w:rsidRDefault="00A050BA" w:rsidP="008E0EBA">
            <w:pPr>
              <w:jc w:val="center"/>
            </w:pPr>
            <w:r w:rsidRPr="00DD00AF">
              <w:t>120</w:t>
            </w:r>
          </w:p>
        </w:tc>
        <w:tc>
          <w:tcPr>
            <w:tcW w:w="736" w:type="dxa"/>
            <w:noWrap/>
            <w:hideMark/>
          </w:tcPr>
          <w:p w14:paraId="3C135997" w14:textId="77777777" w:rsidR="00A050BA" w:rsidRPr="00DD00AF" w:rsidRDefault="00A050BA" w:rsidP="008E0EBA">
            <w:pPr>
              <w:jc w:val="center"/>
            </w:pPr>
            <w:r w:rsidRPr="00DD00AF">
              <w:t>0.3</w:t>
            </w:r>
          </w:p>
        </w:tc>
        <w:tc>
          <w:tcPr>
            <w:tcW w:w="953" w:type="dxa"/>
            <w:noWrap/>
            <w:hideMark/>
          </w:tcPr>
          <w:p w14:paraId="4D60D17E" w14:textId="77777777" w:rsidR="00A050BA" w:rsidRPr="00DD00AF" w:rsidRDefault="00A050BA" w:rsidP="008E0EBA">
            <w:pPr>
              <w:jc w:val="center"/>
            </w:pPr>
            <w:r w:rsidRPr="00DD00AF">
              <w:t>0.8</w:t>
            </w:r>
          </w:p>
        </w:tc>
        <w:tc>
          <w:tcPr>
            <w:tcW w:w="1301" w:type="dxa"/>
            <w:noWrap/>
            <w:hideMark/>
          </w:tcPr>
          <w:p w14:paraId="1651AE3C" w14:textId="77777777" w:rsidR="00A050BA" w:rsidRPr="00DD00AF" w:rsidRDefault="00A050BA" w:rsidP="008E0EBA">
            <w:pPr>
              <w:jc w:val="center"/>
            </w:pPr>
            <w:r w:rsidRPr="00DD00AF">
              <w:t>0.5</w:t>
            </w:r>
          </w:p>
        </w:tc>
        <w:tc>
          <w:tcPr>
            <w:tcW w:w="1538" w:type="dxa"/>
            <w:noWrap/>
            <w:hideMark/>
          </w:tcPr>
          <w:p w14:paraId="5695F702" w14:textId="77777777" w:rsidR="00A050BA" w:rsidRPr="00DD00AF" w:rsidRDefault="00A050BA" w:rsidP="008E0EBA">
            <w:pPr>
              <w:jc w:val="center"/>
            </w:pPr>
            <w:r w:rsidRPr="00DD00AF">
              <w:t>0.6</w:t>
            </w:r>
          </w:p>
        </w:tc>
        <w:tc>
          <w:tcPr>
            <w:tcW w:w="1693" w:type="dxa"/>
            <w:noWrap/>
            <w:hideMark/>
          </w:tcPr>
          <w:p w14:paraId="5231DEF1" w14:textId="77777777" w:rsidR="00A050BA" w:rsidRPr="00DD00AF" w:rsidRDefault="00A050BA" w:rsidP="008E0EBA">
            <w:pPr>
              <w:jc w:val="center"/>
            </w:pPr>
            <w:r w:rsidRPr="00DD00AF">
              <w:t>0</w:t>
            </w:r>
          </w:p>
        </w:tc>
        <w:tc>
          <w:tcPr>
            <w:tcW w:w="1693" w:type="dxa"/>
            <w:noWrap/>
            <w:hideMark/>
          </w:tcPr>
          <w:p w14:paraId="5E42ADDF" w14:textId="77777777" w:rsidR="00A050BA" w:rsidRPr="00DD00AF" w:rsidRDefault="00A050BA" w:rsidP="008E0EBA">
            <w:pPr>
              <w:jc w:val="center"/>
            </w:pPr>
            <w:r w:rsidRPr="00DD00AF">
              <w:t>0</w:t>
            </w:r>
          </w:p>
        </w:tc>
      </w:tr>
      <w:tr w:rsidR="00A050BA" w:rsidRPr="00DD00AF" w14:paraId="2BE91E77" w14:textId="77777777" w:rsidTr="008E0EBA">
        <w:trPr>
          <w:trHeight w:val="288"/>
        </w:trPr>
        <w:tc>
          <w:tcPr>
            <w:tcW w:w="716" w:type="dxa"/>
            <w:noWrap/>
            <w:hideMark/>
          </w:tcPr>
          <w:p w14:paraId="2C73F456" w14:textId="77777777" w:rsidR="00A050BA" w:rsidRPr="00DD00AF" w:rsidRDefault="00A050BA" w:rsidP="008E0EBA">
            <w:pPr>
              <w:jc w:val="center"/>
            </w:pPr>
            <w:r w:rsidRPr="00DD00AF">
              <w:t>510</w:t>
            </w:r>
          </w:p>
        </w:tc>
        <w:tc>
          <w:tcPr>
            <w:tcW w:w="736" w:type="dxa"/>
            <w:noWrap/>
            <w:hideMark/>
          </w:tcPr>
          <w:p w14:paraId="77715B29" w14:textId="77777777" w:rsidR="00A050BA" w:rsidRPr="00DD00AF" w:rsidRDefault="00A050BA" w:rsidP="008E0EBA">
            <w:pPr>
              <w:jc w:val="center"/>
            </w:pPr>
            <w:r w:rsidRPr="00DD00AF">
              <w:t>0.3</w:t>
            </w:r>
          </w:p>
        </w:tc>
        <w:tc>
          <w:tcPr>
            <w:tcW w:w="953" w:type="dxa"/>
            <w:noWrap/>
            <w:hideMark/>
          </w:tcPr>
          <w:p w14:paraId="52C31E84" w14:textId="77777777" w:rsidR="00A050BA" w:rsidRPr="00DD00AF" w:rsidRDefault="00A050BA" w:rsidP="008E0EBA">
            <w:pPr>
              <w:jc w:val="center"/>
            </w:pPr>
            <w:r w:rsidRPr="00DD00AF">
              <w:t>0.8</w:t>
            </w:r>
          </w:p>
        </w:tc>
        <w:tc>
          <w:tcPr>
            <w:tcW w:w="1301" w:type="dxa"/>
            <w:noWrap/>
            <w:hideMark/>
          </w:tcPr>
          <w:p w14:paraId="22769A14" w14:textId="77777777" w:rsidR="00A050BA" w:rsidRPr="00DD00AF" w:rsidRDefault="00A050BA" w:rsidP="008E0EBA">
            <w:pPr>
              <w:jc w:val="center"/>
            </w:pPr>
            <w:r w:rsidRPr="00DD00AF">
              <w:t>0.4</w:t>
            </w:r>
          </w:p>
        </w:tc>
        <w:tc>
          <w:tcPr>
            <w:tcW w:w="1538" w:type="dxa"/>
            <w:noWrap/>
            <w:hideMark/>
          </w:tcPr>
          <w:p w14:paraId="3B01A8DD" w14:textId="77777777" w:rsidR="00A050BA" w:rsidRPr="00DD00AF" w:rsidRDefault="00A050BA" w:rsidP="008E0EBA">
            <w:pPr>
              <w:jc w:val="center"/>
            </w:pPr>
            <w:r w:rsidRPr="00DD00AF">
              <w:t>0.3</w:t>
            </w:r>
          </w:p>
        </w:tc>
        <w:tc>
          <w:tcPr>
            <w:tcW w:w="1693" w:type="dxa"/>
            <w:noWrap/>
            <w:hideMark/>
          </w:tcPr>
          <w:p w14:paraId="49B7F795" w14:textId="77777777" w:rsidR="00A050BA" w:rsidRPr="00DD00AF" w:rsidRDefault="00A050BA" w:rsidP="008E0EBA">
            <w:pPr>
              <w:jc w:val="center"/>
            </w:pPr>
            <w:r w:rsidRPr="00DD00AF">
              <w:t>0</w:t>
            </w:r>
          </w:p>
        </w:tc>
        <w:tc>
          <w:tcPr>
            <w:tcW w:w="1693" w:type="dxa"/>
            <w:noWrap/>
            <w:hideMark/>
          </w:tcPr>
          <w:p w14:paraId="31A1EC0B" w14:textId="77777777" w:rsidR="00A050BA" w:rsidRPr="00DD00AF" w:rsidRDefault="00A050BA" w:rsidP="008E0EBA">
            <w:pPr>
              <w:jc w:val="center"/>
            </w:pPr>
            <w:r w:rsidRPr="00DD00AF">
              <w:t>0</w:t>
            </w:r>
          </w:p>
        </w:tc>
      </w:tr>
      <w:tr w:rsidR="00A050BA" w:rsidRPr="00DD00AF" w14:paraId="3F5EF522" w14:textId="77777777" w:rsidTr="008E0EBA">
        <w:trPr>
          <w:trHeight w:val="288"/>
        </w:trPr>
        <w:tc>
          <w:tcPr>
            <w:tcW w:w="716" w:type="dxa"/>
            <w:noWrap/>
            <w:hideMark/>
          </w:tcPr>
          <w:p w14:paraId="2942851D" w14:textId="77777777" w:rsidR="00A050BA" w:rsidRPr="00DD00AF" w:rsidRDefault="00A050BA" w:rsidP="008E0EBA">
            <w:pPr>
              <w:jc w:val="center"/>
            </w:pPr>
            <w:r w:rsidRPr="00DD00AF">
              <w:t>30</w:t>
            </w:r>
          </w:p>
        </w:tc>
        <w:tc>
          <w:tcPr>
            <w:tcW w:w="736" w:type="dxa"/>
            <w:noWrap/>
            <w:hideMark/>
          </w:tcPr>
          <w:p w14:paraId="77F960C1" w14:textId="77777777" w:rsidR="00A050BA" w:rsidRPr="00DD00AF" w:rsidRDefault="00A050BA" w:rsidP="008E0EBA">
            <w:pPr>
              <w:jc w:val="center"/>
            </w:pPr>
            <w:r w:rsidRPr="00DD00AF">
              <w:t>0.5</w:t>
            </w:r>
          </w:p>
        </w:tc>
        <w:tc>
          <w:tcPr>
            <w:tcW w:w="953" w:type="dxa"/>
            <w:noWrap/>
            <w:hideMark/>
          </w:tcPr>
          <w:p w14:paraId="3501C74C" w14:textId="77777777" w:rsidR="00A050BA" w:rsidRPr="00DD00AF" w:rsidRDefault="00A050BA" w:rsidP="008E0EBA">
            <w:pPr>
              <w:jc w:val="center"/>
            </w:pPr>
            <w:r w:rsidRPr="00DD00AF">
              <w:t>0.2</w:t>
            </w:r>
          </w:p>
        </w:tc>
        <w:tc>
          <w:tcPr>
            <w:tcW w:w="1301" w:type="dxa"/>
            <w:noWrap/>
            <w:hideMark/>
          </w:tcPr>
          <w:p w14:paraId="204779C4" w14:textId="77777777" w:rsidR="00A050BA" w:rsidRPr="00DD00AF" w:rsidRDefault="00A050BA" w:rsidP="008E0EBA">
            <w:pPr>
              <w:jc w:val="center"/>
            </w:pPr>
            <w:r w:rsidRPr="00DD00AF">
              <w:t>0.5</w:t>
            </w:r>
          </w:p>
        </w:tc>
        <w:tc>
          <w:tcPr>
            <w:tcW w:w="1538" w:type="dxa"/>
            <w:noWrap/>
            <w:hideMark/>
          </w:tcPr>
          <w:p w14:paraId="71170ECB" w14:textId="77777777" w:rsidR="00A050BA" w:rsidRPr="00DD00AF" w:rsidRDefault="00A050BA" w:rsidP="008E0EBA">
            <w:pPr>
              <w:jc w:val="center"/>
            </w:pPr>
            <w:r w:rsidRPr="00DD00AF">
              <w:t>0.5</w:t>
            </w:r>
          </w:p>
        </w:tc>
        <w:tc>
          <w:tcPr>
            <w:tcW w:w="1693" w:type="dxa"/>
            <w:noWrap/>
            <w:hideMark/>
          </w:tcPr>
          <w:p w14:paraId="1C9F8399" w14:textId="77777777" w:rsidR="00A050BA" w:rsidRPr="00DD00AF" w:rsidRDefault="00A050BA" w:rsidP="008E0EBA">
            <w:pPr>
              <w:jc w:val="center"/>
            </w:pPr>
            <w:r w:rsidRPr="00DD00AF">
              <w:t>0</w:t>
            </w:r>
          </w:p>
        </w:tc>
        <w:tc>
          <w:tcPr>
            <w:tcW w:w="1693" w:type="dxa"/>
            <w:noWrap/>
            <w:hideMark/>
          </w:tcPr>
          <w:p w14:paraId="2E88562E" w14:textId="77777777" w:rsidR="00A050BA" w:rsidRPr="00DD00AF" w:rsidRDefault="00A050BA" w:rsidP="008E0EBA">
            <w:pPr>
              <w:jc w:val="center"/>
            </w:pPr>
            <w:r w:rsidRPr="00DD00AF">
              <w:t>0</w:t>
            </w:r>
          </w:p>
        </w:tc>
      </w:tr>
      <w:tr w:rsidR="00A050BA" w:rsidRPr="00DD00AF" w14:paraId="61F6B31D" w14:textId="77777777" w:rsidTr="008E0EBA">
        <w:trPr>
          <w:trHeight w:val="288"/>
        </w:trPr>
        <w:tc>
          <w:tcPr>
            <w:tcW w:w="716" w:type="dxa"/>
            <w:noWrap/>
            <w:hideMark/>
          </w:tcPr>
          <w:p w14:paraId="38EEEBB3" w14:textId="77777777" w:rsidR="00A050BA" w:rsidRPr="00DD00AF" w:rsidRDefault="00A050BA" w:rsidP="008E0EBA">
            <w:pPr>
              <w:jc w:val="center"/>
            </w:pPr>
            <w:r w:rsidRPr="00DD00AF">
              <w:t>120</w:t>
            </w:r>
          </w:p>
        </w:tc>
        <w:tc>
          <w:tcPr>
            <w:tcW w:w="736" w:type="dxa"/>
            <w:noWrap/>
            <w:hideMark/>
          </w:tcPr>
          <w:p w14:paraId="40D4FD68" w14:textId="77777777" w:rsidR="00A050BA" w:rsidRPr="00DD00AF" w:rsidRDefault="00A050BA" w:rsidP="008E0EBA">
            <w:pPr>
              <w:jc w:val="center"/>
            </w:pPr>
            <w:r w:rsidRPr="00DD00AF">
              <w:t>0.5</w:t>
            </w:r>
          </w:p>
        </w:tc>
        <w:tc>
          <w:tcPr>
            <w:tcW w:w="953" w:type="dxa"/>
            <w:noWrap/>
            <w:hideMark/>
          </w:tcPr>
          <w:p w14:paraId="460A4E48" w14:textId="77777777" w:rsidR="00A050BA" w:rsidRPr="00DD00AF" w:rsidRDefault="00A050BA" w:rsidP="008E0EBA">
            <w:pPr>
              <w:jc w:val="center"/>
            </w:pPr>
            <w:r w:rsidRPr="00DD00AF">
              <w:t>0.2</w:t>
            </w:r>
          </w:p>
        </w:tc>
        <w:tc>
          <w:tcPr>
            <w:tcW w:w="1301" w:type="dxa"/>
            <w:noWrap/>
            <w:hideMark/>
          </w:tcPr>
          <w:p w14:paraId="1469EF49" w14:textId="77777777" w:rsidR="00A050BA" w:rsidRPr="00DD00AF" w:rsidRDefault="00A050BA" w:rsidP="008E0EBA">
            <w:pPr>
              <w:jc w:val="center"/>
            </w:pPr>
            <w:r w:rsidRPr="00DD00AF">
              <w:t>0.2</w:t>
            </w:r>
          </w:p>
        </w:tc>
        <w:tc>
          <w:tcPr>
            <w:tcW w:w="1538" w:type="dxa"/>
            <w:noWrap/>
            <w:hideMark/>
          </w:tcPr>
          <w:p w14:paraId="3F0D6FCD" w14:textId="77777777" w:rsidR="00A050BA" w:rsidRPr="00DD00AF" w:rsidRDefault="00A050BA" w:rsidP="008E0EBA">
            <w:pPr>
              <w:jc w:val="center"/>
            </w:pPr>
            <w:r w:rsidRPr="00DD00AF">
              <w:t>0</w:t>
            </w:r>
          </w:p>
        </w:tc>
        <w:tc>
          <w:tcPr>
            <w:tcW w:w="1693" w:type="dxa"/>
            <w:noWrap/>
            <w:hideMark/>
          </w:tcPr>
          <w:p w14:paraId="0186F2BA" w14:textId="77777777" w:rsidR="00A050BA" w:rsidRPr="00DD00AF" w:rsidRDefault="00A050BA" w:rsidP="008E0EBA">
            <w:pPr>
              <w:jc w:val="center"/>
            </w:pPr>
            <w:r w:rsidRPr="00DD00AF">
              <w:t>0</w:t>
            </w:r>
          </w:p>
        </w:tc>
        <w:tc>
          <w:tcPr>
            <w:tcW w:w="1693" w:type="dxa"/>
            <w:noWrap/>
            <w:hideMark/>
          </w:tcPr>
          <w:p w14:paraId="311A8896" w14:textId="77777777" w:rsidR="00A050BA" w:rsidRPr="00DD00AF" w:rsidRDefault="00A050BA" w:rsidP="008E0EBA">
            <w:pPr>
              <w:jc w:val="center"/>
            </w:pPr>
            <w:r w:rsidRPr="00DD00AF">
              <w:t>0</w:t>
            </w:r>
          </w:p>
        </w:tc>
      </w:tr>
      <w:tr w:rsidR="00A050BA" w:rsidRPr="00DD00AF" w14:paraId="487A1486" w14:textId="77777777" w:rsidTr="008E0EBA">
        <w:trPr>
          <w:trHeight w:val="288"/>
        </w:trPr>
        <w:tc>
          <w:tcPr>
            <w:tcW w:w="716" w:type="dxa"/>
            <w:noWrap/>
            <w:hideMark/>
          </w:tcPr>
          <w:p w14:paraId="504255F5" w14:textId="77777777" w:rsidR="00A050BA" w:rsidRPr="00DD00AF" w:rsidRDefault="00A050BA" w:rsidP="008E0EBA">
            <w:pPr>
              <w:jc w:val="center"/>
            </w:pPr>
            <w:r w:rsidRPr="00DD00AF">
              <w:t>510</w:t>
            </w:r>
          </w:p>
        </w:tc>
        <w:tc>
          <w:tcPr>
            <w:tcW w:w="736" w:type="dxa"/>
            <w:noWrap/>
            <w:hideMark/>
          </w:tcPr>
          <w:p w14:paraId="1BE88840" w14:textId="77777777" w:rsidR="00A050BA" w:rsidRPr="00DD00AF" w:rsidRDefault="00A050BA" w:rsidP="008E0EBA">
            <w:pPr>
              <w:jc w:val="center"/>
            </w:pPr>
            <w:r w:rsidRPr="00DD00AF">
              <w:t>0.5</w:t>
            </w:r>
          </w:p>
        </w:tc>
        <w:tc>
          <w:tcPr>
            <w:tcW w:w="953" w:type="dxa"/>
            <w:noWrap/>
            <w:hideMark/>
          </w:tcPr>
          <w:p w14:paraId="42BFB679" w14:textId="77777777" w:rsidR="00A050BA" w:rsidRPr="00DD00AF" w:rsidRDefault="00A050BA" w:rsidP="008E0EBA">
            <w:pPr>
              <w:jc w:val="center"/>
            </w:pPr>
            <w:r w:rsidRPr="00DD00AF">
              <w:t>0.2</w:t>
            </w:r>
          </w:p>
        </w:tc>
        <w:tc>
          <w:tcPr>
            <w:tcW w:w="1301" w:type="dxa"/>
            <w:noWrap/>
            <w:hideMark/>
          </w:tcPr>
          <w:p w14:paraId="4FC814C6" w14:textId="77777777" w:rsidR="00A050BA" w:rsidRPr="00DD00AF" w:rsidRDefault="00A050BA" w:rsidP="008E0EBA">
            <w:pPr>
              <w:jc w:val="center"/>
            </w:pPr>
            <w:r w:rsidRPr="00DD00AF">
              <w:t>0</w:t>
            </w:r>
          </w:p>
        </w:tc>
        <w:tc>
          <w:tcPr>
            <w:tcW w:w="1538" w:type="dxa"/>
            <w:noWrap/>
            <w:hideMark/>
          </w:tcPr>
          <w:p w14:paraId="49D1E172" w14:textId="77777777" w:rsidR="00A050BA" w:rsidRPr="00DD00AF" w:rsidRDefault="00A050BA" w:rsidP="008E0EBA">
            <w:pPr>
              <w:jc w:val="center"/>
            </w:pPr>
            <w:r w:rsidRPr="00DD00AF">
              <w:t>0</w:t>
            </w:r>
          </w:p>
        </w:tc>
        <w:tc>
          <w:tcPr>
            <w:tcW w:w="1693" w:type="dxa"/>
            <w:noWrap/>
            <w:hideMark/>
          </w:tcPr>
          <w:p w14:paraId="13C2B360" w14:textId="77777777" w:rsidR="00A050BA" w:rsidRPr="00DD00AF" w:rsidRDefault="00A050BA" w:rsidP="008E0EBA">
            <w:pPr>
              <w:jc w:val="center"/>
            </w:pPr>
            <w:r w:rsidRPr="00DD00AF">
              <w:t>0</w:t>
            </w:r>
          </w:p>
        </w:tc>
        <w:tc>
          <w:tcPr>
            <w:tcW w:w="1693" w:type="dxa"/>
            <w:noWrap/>
            <w:hideMark/>
          </w:tcPr>
          <w:p w14:paraId="2F681F00" w14:textId="77777777" w:rsidR="00A050BA" w:rsidRPr="00DD00AF" w:rsidRDefault="00A050BA" w:rsidP="008E0EBA">
            <w:pPr>
              <w:jc w:val="center"/>
            </w:pPr>
            <w:r w:rsidRPr="00DD00AF">
              <w:t>0</w:t>
            </w:r>
          </w:p>
        </w:tc>
      </w:tr>
      <w:tr w:rsidR="00A050BA" w:rsidRPr="00DD00AF" w14:paraId="0AA96BD3" w14:textId="77777777" w:rsidTr="008E0EBA">
        <w:trPr>
          <w:trHeight w:val="288"/>
        </w:trPr>
        <w:tc>
          <w:tcPr>
            <w:tcW w:w="716" w:type="dxa"/>
            <w:noWrap/>
            <w:hideMark/>
          </w:tcPr>
          <w:p w14:paraId="0E722423" w14:textId="77777777" w:rsidR="00A050BA" w:rsidRPr="00DD00AF" w:rsidRDefault="00A050BA" w:rsidP="008E0EBA">
            <w:pPr>
              <w:jc w:val="center"/>
            </w:pPr>
            <w:r w:rsidRPr="00DD00AF">
              <w:t>30</w:t>
            </w:r>
          </w:p>
        </w:tc>
        <w:tc>
          <w:tcPr>
            <w:tcW w:w="736" w:type="dxa"/>
            <w:noWrap/>
            <w:hideMark/>
          </w:tcPr>
          <w:p w14:paraId="4BE102D2" w14:textId="77777777" w:rsidR="00A050BA" w:rsidRPr="00DD00AF" w:rsidRDefault="00A050BA" w:rsidP="008E0EBA">
            <w:pPr>
              <w:jc w:val="center"/>
            </w:pPr>
            <w:r w:rsidRPr="00DD00AF">
              <w:t>0.5</w:t>
            </w:r>
          </w:p>
        </w:tc>
        <w:tc>
          <w:tcPr>
            <w:tcW w:w="953" w:type="dxa"/>
            <w:noWrap/>
            <w:hideMark/>
          </w:tcPr>
          <w:p w14:paraId="1235FD4C" w14:textId="77777777" w:rsidR="00A050BA" w:rsidRPr="00DD00AF" w:rsidRDefault="00A050BA" w:rsidP="008E0EBA">
            <w:pPr>
              <w:jc w:val="center"/>
            </w:pPr>
            <w:r w:rsidRPr="00DD00AF">
              <w:t>0.4</w:t>
            </w:r>
          </w:p>
        </w:tc>
        <w:tc>
          <w:tcPr>
            <w:tcW w:w="1301" w:type="dxa"/>
            <w:noWrap/>
            <w:hideMark/>
          </w:tcPr>
          <w:p w14:paraId="3C42F944" w14:textId="77777777" w:rsidR="00A050BA" w:rsidRPr="00DD00AF" w:rsidRDefault="00A050BA" w:rsidP="008E0EBA">
            <w:pPr>
              <w:jc w:val="center"/>
            </w:pPr>
            <w:r w:rsidRPr="00DD00AF">
              <w:t>0.3</w:t>
            </w:r>
          </w:p>
        </w:tc>
        <w:tc>
          <w:tcPr>
            <w:tcW w:w="1538" w:type="dxa"/>
            <w:noWrap/>
            <w:hideMark/>
          </w:tcPr>
          <w:p w14:paraId="7061896E" w14:textId="77777777" w:rsidR="00A050BA" w:rsidRPr="00DD00AF" w:rsidRDefault="00A050BA" w:rsidP="008E0EBA">
            <w:pPr>
              <w:jc w:val="center"/>
            </w:pPr>
            <w:r w:rsidRPr="00DD00AF">
              <w:t>0.1</w:t>
            </w:r>
          </w:p>
        </w:tc>
        <w:tc>
          <w:tcPr>
            <w:tcW w:w="1693" w:type="dxa"/>
            <w:noWrap/>
            <w:hideMark/>
          </w:tcPr>
          <w:p w14:paraId="68E23818" w14:textId="77777777" w:rsidR="00A050BA" w:rsidRPr="00DD00AF" w:rsidRDefault="00A050BA" w:rsidP="008E0EBA">
            <w:pPr>
              <w:jc w:val="center"/>
            </w:pPr>
            <w:r w:rsidRPr="00DD00AF">
              <w:t>0</w:t>
            </w:r>
          </w:p>
        </w:tc>
        <w:tc>
          <w:tcPr>
            <w:tcW w:w="1693" w:type="dxa"/>
            <w:noWrap/>
            <w:hideMark/>
          </w:tcPr>
          <w:p w14:paraId="498EE9BA" w14:textId="77777777" w:rsidR="00A050BA" w:rsidRPr="00DD00AF" w:rsidRDefault="00A050BA" w:rsidP="008E0EBA">
            <w:pPr>
              <w:jc w:val="center"/>
            </w:pPr>
            <w:r w:rsidRPr="00DD00AF">
              <w:t>0</w:t>
            </w:r>
          </w:p>
        </w:tc>
      </w:tr>
      <w:tr w:rsidR="00A050BA" w:rsidRPr="00DD00AF" w14:paraId="0AF3D42A" w14:textId="77777777" w:rsidTr="008E0EBA">
        <w:trPr>
          <w:trHeight w:val="288"/>
        </w:trPr>
        <w:tc>
          <w:tcPr>
            <w:tcW w:w="716" w:type="dxa"/>
            <w:noWrap/>
            <w:hideMark/>
          </w:tcPr>
          <w:p w14:paraId="209A3CAB" w14:textId="77777777" w:rsidR="00A050BA" w:rsidRPr="00DD00AF" w:rsidRDefault="00A050BA" w:rsidP="008E0EBA">
            <w:pPr>
              <w:jc w:val="center"/>
            </w:pPr>
            <w:r w:rsidRPr="00DD00AF">
              <w:t>120</w:t>
            </w:r>
          </w:p>
        </w:tc>
        <w:tc>
          <w:tcPr>
            <w:tcW w:w="736" w:type="dxa"/>
            <w:noWrap/>
            <w:hideMark/>
          </w:tcPr>
          <w:p w14:paraId="58163CBE" w14:textId="77777777" w:rsidR="00A050BA" w:rsidRPr="00DD00AF" w:rsidRDefault="00A050BA" w:rsidP="008E0EBA">
            <w:pPr>
              <w:jc w:val="center"/>
            </w:pPr>
            <w:r w:rsidRPr="00DD00AF">
              <w:t>0.5</w:t>
            </w:r>
          </w:p>
        </w:tc>
        <w:tc>
          <w:tcPr>
            <w:tcW w:w="953" w:type="dxa"/>
            <w:noWrap/>
            <w:hideMark/>
          </w:tcPr>
          <w:p w14:paraId="68252FF2" w14:textId="77777777" w:rsidR="00A050BA" w:rsidRPr="00DD00AF" w:rsidRDefault="00A050BA" w:rsidP="008E0EBA">
            <w:pPr>
              <w:jc w:val="center"/>
            </w:pPr>
            <w:r w:rsidRPr="00DD00AF">
              <w:t>0.4</w:t>
            </w:r>
          </w:p>
        </w:tc>
        <w:tc>
          <w:tcPr>
            <w:tcW w:w="1301" w:type="dxa"/>
            <w:noWrap/>
            <w:hideMark/>
          </w:tcPr>
          <w:p w14:paraId="75AD3878" w14:textId="77777777" w:rsidR="00A050BA" w:rsidRPr="00DD00AF" w:rsidRDefault="00A050BA" w:rsidP="008E0EBA">
            <w:pPr>
              <w:jc w:val="center"/>
            </w:pPr>
            <w:r w:rsidRPr="00DD00AF">
              <w:t>0</w:t>
            </w:r>
          </w:p>
        </w:tc>
        <w:tc>
          <w:tcPr>
            <w:tcW w:w="1538" w:type="dxa"/>
            <w:noWrap/>
            <w:hideMark/>
          </w:tcPr>
          <w:p w14:paraId="115C4078" w14:textId="77777777" w:rsidR="00A050BA" w:rsidRPr="00DD00AF" w:rsidRDefault="00A050BA" w:rsidP="008E0EBA">
            <w:pPr>
              <w:jc w:val="center"/>
            </w:pPr>
            <w:r w:rsidRPr="00DD00AF">
              <w:t>0</w:t>
            </w:r>
          </w:p>
        </w:tc>
        <w:tc>
          <w:tcPr>
            <w:tcW w:w="1693" w:type="dxa"/>
            <w:noWrap/>
            <w:hideMark/>
          </w:tcPr>
          <w:p w14:paraId="1B21EC3A" w14:textId="77777777" w:rsidR="00A050BA" w:rsidRPr="00DD00AF" w:rsidRDefault="00A050BA" w:rsidP="008E0EBA">
            <w:pPr>
              <w:jc w:val="center"/>
            </w:pPr>
            <w:r w:rsidRPr="00DD00AF">
              <w:t>0</w:t>
            </w:r>
          </w:p>
        </w:tc>
        <w:tc>
          <w:tcPr>
            <w:tcW w:w="1693" w:type="dxa"/>
            <w:noWrap/>
            <w:hideMark/>
          </w:tcPr>
          <w:p w14:paraId="7F701C1F" w14:textId="77777777" w:rsidR="00A050BA" w:rsidRPr="00DD00AF" w:rsidRDefault="00A050BA" w:rsidP="008E0EBA">
            <w:pPr>
              <w:jc w:val="center"/>
            </w:pPr>
            <w:r w:rsidRPr="00DD00AF">
              <w:t>0</w:t>
            </w:r>
          </w:p>
        </w:tc>
      </w:tr>
      <w:tr w:rsidR="00A050BA" w:rsidRPr="00DD00AF" w14:paraId="7D9CE5E8" w14:textId="77777777" w:rsidTr="008E0EBA">
        <w:trPr>
          <w:trHeight w:val="288"/>
        </w:trPr>
        <w:tc>
          <w:tcPr>
            <w:tcW w:w="716" w:type="dxa"/>
            <w:noWrap/>
            <w:hideMark/>
          </w:tcPr>
          <w:p w14:paraId="471F0F52" w14:textId="77777777" w:rsidR="00A050BA" w:rsidRPr="00DD00AF" w:rsidRDefault="00A050BA" w:rsidP="008E0EBA">
            <w:pPr>
              <w:jc w:val="center"/>
            </w:pPr>
            <w:r w:rsidRPr="00DD00AF">
              <w:t>510</w:t>
            </w:r>
          </w:p>
        </w:tc>
        <w:tc>
          <w:tcPr>
            <w:tcW w:w="736" w:type="dxa"/>
            <w:noWrap/>
            <w:hideMark/>
          </w:tcPr>
          <w:p w14:paraId="0D9BA23F" w14:textId="77777777" w:rsidR="00A050BA" w:rsidRPr="00DD00AF" w:rsidRDefault="00A050BA" w:rsidP="008E0EBA">
            <w:pPr>
              <w:jc w:val="center"/>
            </w:pPr>
            <w:r w:rsidRPr="00DD00AF">
              <w:t>0.5</w:t>
            </w:r>
          </w:p>
        </w:tc>
        <w:tc>
          <w:tcPr>
            <w:tcW w:w="953" w:type="dxa"/>
            <w:noWrap/>
            <w:hideMark/>
          </w:tcPr>
          <w:p w14:paraId="26ABFC1E" w14:textId="77777777" w:rsidR="00A050BA" w:rsidRPr="00DD00AF" w:rsidRDefault="00A050BA" w:rsidP="008E0EBA">
            <w:pPr>
              <w:jc w:val="center"/>
            </w:pPr>
            <w:r w:rsidRPr="00DD00AF">
              <w:t>0.4</w:t>
            </w:r>
          </w:p>
        </w:tc>
        <w:tc>
          <w:tcPr>
            <w:tcW w:w="1301" w:type="dxa"/>
            <w:noWrap/>
            <w:hideMark/>
          </w:tcPr>
          <w:p w14:paraId="2EF3CB57" w14:textId="77777777" w:rsidR="00A050BA" w:rsidRPr="00DD00AF" w:rsidRDefault="00A050BA" w:rsidP="008E0EBA">
            <w:pPr>
              <w:jc w:val="center"/>
            </w:pPr>
            <w:r w:rsidRPr="00DD00AF">
              <w:t>0</w:t>
            </w:r>
          </w:p>
        </w:tc>
        <w:tc>
          <w:tcPr>
            <w:tcW w:w="1538" w:type="dxa"/>
            <w:noWrap/>
            <w:hideMark/>
          </w:tcPr>
          <w:p w14:paraId="59CC842C" w14:textId="77777777" w:rsidR="00A050BA" w:rsidRPr="00DD00AF" w:rsidRDefault="00A050BA" w:rsidP="008E0EBA">
            <w:pPr>
              <w:jc w:val="center"/>
            </w:pPr>
            <w:r w:rsidRPr="00DD00AF">
              <w:t>0</w:t>
            </w:r>
          </w:p>
        </w:tc>
        <w:tc>
          <w:tcPr>
            <w:tcW w:w="1693" w:type="dxa"/>
            <w:noWrap/>
            <w:hideMark/>
          </w:tcPr>
          <w:p w14:paraId="15F77556" w14:textId="77777777" w:rsidR="00A050BA" w:rsidRPr="00DD00AF" w:rsidRDefault="00A050BA" w:rsidP="008E0EBA">
            <w:pPr>
              <w:jc w:val="center"/>
            </w:pPr>
            <w:r w:rsidRPr="00DD00AF">
              <w:t>0</w:t>
            </w:r>
          </w:p>
        </w:tc>
        <w:tc>
          <w:tcPr>
            <w:tcW w:w="1693" w:type="dxa"/>
            <w:noWrap/>
            <w:hideMark/>
          </w:tcPr>
          <w:p w14:paraId="515D268E" w14:textId="77777777" w:rsidR="00A050BA" w:rsidRPr="00DD00AF" w:rsidRDefault="00A050BA" w:rsidP="008E0EBA">
            <w:pPr>
              <w:jc w:val="center"/>
            </w:pPr>
            <w:r w:rsidRPr="00DD00AF">
              <w:t>0</w:t>
            </w:r>
          </w:p>
        </w:tc>
      </w:tr>
      <w:tr w:rsidR="00A050BA" w:rsidRPr="00DD00AF" w14:paraId="2CA50FCF" w14:textId="77777777" w:rsidTr="008E0EBA">
        <w:trPr>
          <w:trHeight w:val="288"/>
        </w:trPr>
        <w:tc>
          <w:tcPr>
            <w:tcW w:w="716" w:type="dxa"/>
            <w:noWrap/>
            <w:hideMark/>
          </w:tcPr>
          <w:p w14:paraId="072CEAB3" w14:textId="77777777" w:rsidR="00A050BA" w:rsidRPr="00DD00AF" w:rsidRDefault="00A050BA" w:rsidP="008E0EBA">
            <w:pPr>
              <w:jc w:val="center"/>
            </w:pPr>
            <w:r w:rsidRPr="00DD00AF">
              <w:t>30</w:t>
            </w:r>
          </w:p>
        </w:tc>
        <w:tc>
          <w:tcPr>
            <w:tcW w:w="736" w:type="dxa"/>
            <w:noWrap/>
            <w:hideMark/>
          </w:tcPr>
          <w:p w14:paraId="61347A6A" w14:textId="77777777" w:rsidR="00A050BA" w:rsidRPr="00DD00AF" w:rsidRDefault="00A050BA" w:rsidP="008E0EBA">
            <w:pPr>
              <w:jc w:val="center"/>
            </w:pPr>
            <w:r w:rsidRPr="00DD00AF">
              <w:t>0.5</w:t>
            </w:r>
          </w:p>
        </w:tc>
        <w:tc>
          <w:tcPr>
            <w:tcW w:w="953" w:type="dxa"/>
            <w:noWrap/>
            <w:hideMark/>
          </w:tcPr>
          <w:p w14:paraId="354926D9" w14:textId="77777777" w:rsidR="00A050BA" w:rsidRPr="00DD00AF" w:rsidRDefault="00A050BA" w:rsidP="008E0EBA">
            <w:pPr>
              <w:jc w:val="center"/>
            </w:pPr>
            <w:r w:rsidRPr="00DD00AF">
              <w:t>0.8</w:t>
            </w:r>
          </w:p>
        </w:tc>
        <w:tc>
          <w:tcPr>
            <w:tcW w:w="1301" w:type="dxa"/>
            <w:noWrap/>
            <w:hideMark/>
          </w:tcPr>
          <w:p w14:paraId="526433B7" w14:textId="77777777" w:rsidR="00A050BA" w:rsidRPr="00DD00AF" w:rsidRDefault="00A050BA" w:rsidP="008E0EBA">
            <w:pPr>
              <w:jc w:val="center"/>
            </w:pPr>
            <w:r w:rsidRPr="00DD00AF">
              <w:t>0</w:t>
            </w:r>
          </w:p>
        </w:tc>
        <w:tc>
          <w:tcPr>
            <w:tcW w:w="1538" w:type="dxa"/>
            <w:noWrap/>
            <w:hideMark/>
          </w:tcPr>
          <w:p w14:paraId="6920C7FF" w14:textId="77777777" w:rsidR="00A050BA" w:rsidRPr="00DD00AF" w:rsidRDefault="00A050BA" w:rsidP="008E0EBA">
            <w:pPr>
              <w:jc w:val="center"/>
            </w:pPr>
            <w:r w:rsidRPr="00DD00AF">
              <w:t>0</w:t>
            </w:r>
          </w:p>
        </w:tc>
        <w:tc>
          <w:tcPr>
            <w:tcW w:w="1693" w:type="dxa"/>
            <w:noWrap/>
            <w:hideMark/>
          </w:tcPr>
          <w:p w14:paraId="29A57DA5" w14:textId="77777777" w:rsidR="00A050BA" w:rsidRPr="00DD00AF" w:rsidRDefault="00A050BA" w:rsidP="008E0EBA">
            <w:pPr>
              <w:jc w:val="center"/>
            </w:pPr>
            <w:r w:rsidRPr="00DD00AF">
              <w:t>0</w:t>
            </w:r>
          </w:p>
        </w:tc>
        <w:tc>
          <w:tcPr>
            <w:tcW w:w="1693" w:type="dxa"/>
            <w:noWrap/>
            <w:hideMark/>
          </w:tcPr>
          <w:p w14:paraId="4CD1EE05" w14:textId="77777777" w:rsidR="00A050BA" w:rsidRPr="00DD00AF" w:rsidRDefault="00A050BA" w:rsidP="008E0EBA">
            <w:pPr>
              <w:jc w:val="center"/>
            </w:pPr>
            <w:r w:rsidRPr="00DD00AF">
              <w:t>0</w:t>
            </w:r>
          </w:p>
        </w:tc>
      </w:tr>
      <w:tr w:rsidR="00A050BA" w:rsidRPr="00DD00AF" w14:paraId="447D78E1" w14:textId="77777777" w:rsidTr="009F7199">
        <w:trPr>
          <w:trHeight w:val="288"/>
        </w:trPr>
        <w:tc>
          <w:tcPr>
            <w:tcW w:w="716" w:type="dxa"/>
            <w:noWrap/>
            <w:hideMark/>
          </w:tcPr>
          <w:p w14:paraId="535C3172" w14:textId="77777777" w:rsidR="00A050BA" w:rsidRPr="00DD00AF" w:rsidRDefault="00A050BA" w:rsidP="008E0EBA">
            <w:pPr>
              <w:jc w:val="center"/>
            </w:pPr>
            <w:r w:rsidRPr="00DD00AF">
              <w:t>120</w:t>
            </w:r>
          </w:p>
        </w:tc>
        <w:tc>
          <w:tcPr>
            <w:tcW w:w="736" w:type="dxa"/>
            <w:noWrap/>
            <w:hideMark/>
          </w:tcPr>
          <w:p w14:paraId="12E1B391" w14:textId="77777777" w:rsidR="00A050BA" w:rsidRPr="00DD00AF" w:rsidRDefault="00A050BA" w:rsidP="008E0EBA">
            <w:pPr>
              <w:jc w:val="center"/>
            </w:pPr>
            <w:r w:rsidRPr="00DD00AF">
              <w:t>0.5</w:t>
            </w:r>
          </w:p>
        </w:tc>
        <w:tc>
          <w:tcPr>
            <w:tcW w:w="953" w:type="dxa"/>
            <w:noWrap/>
            <w:hideMark/>
          </w:tcPr>
          <w:p w14:paraId="77B26A49" w14:textId="77777777" w:rsidR="00A050BA" w:rsidRPr="00DD00AF" w:rsidRDefault="00A050BA" w:rsidP="008E0EBA">
            <w:pPr>
              <w:jc w:val="center"/>
            </w:pPr>
            <w:r w:rsidRPr="00DD00AF">
              <w:t>0.8</w:t>
            </w:r>
          </w:p>
        </w:tc>
        <w:tc>
          <w:tcPr>
            <w:tcW w:w="1301" w:type="dxa"/>
            <w:noWrap/>
            <w:hideMark/>
          </w:tcPr>
          <w:p w14:paraId="12A45D98" w14:textId="77777777" w:rsidR="00A050BA" w:rsidRPr="00DD00AF" w:rsidRDefault="00A050BA" w:rsidP="008E0EBA">
            <w:pPr>
              <w:jc w:val="center"/>
            </w:pPr>
            <w:r w:rsidRPr="00DD00AF">
              <w:t>0</w:t>
            </w:r>
          </w:p>
        </w:tc>
        <w:tc>
          <w:tcPr>
            <w:tcW w:w="1538" w:type="dxa"/>
            <w:noWrap/>
            <w:hideMark/>
          </w:tcPr>
          <w:p w14:paraId="46A7596C" w14:textId="77777777" w:rsidR="00A050BA" w:rsidRPr="00DD00AF" w:rsidRDefault="00A050BA" w:rsidP="008E0EBA">
            <w:pPr>
              <w:jc w:val="center"/>
            </w:pPr>
            <w:r w:rsidRPr="00DD00AF">
              <w:t>0</w:t>
            </w:r>
          </w:p>
        </w:tc>
        <w:tc>
          <w:tcPr>
            <w:tcW w:w="1693" w:type="dxa"/>
            <w:noWrap/>
            <w:hideMark/>
          </w:tcPr>
          <w:p w14:paraId="1D1E6FD5" w14:textId="77777777" w:rsidR="00A050BA" w:rsidRPr="00DD00AF" w:rsidRDefault="00A050BA" w:rsidP="008E0EBA">
            <w:pPr>
              <w:jc w:val="center"/>
            </w:pPr>
            <w:r w:rsidRPr="00DD00AF">
              <w:t>0</w:t>
            </w:r>
          </w:p>
        </w:tc>
        <w:tc>
          <w:tcPr>
            <w:tcW w:w="1693" w:type="dxa"/>
            <w:noWrap/>
            <w:hideMark/>
          </w:tcPr>
          <w:p w14:paraId="33B511ED" w14:textId="77777777" w:rsidR="00A050BA" w:rsidRPr="00DD00AF" w:rsidRDefault="00A050BA" w:rsidP="008E0EBA">
            <w:pPr>
              <w:jc w:val="center"/>
            </w:pPr>
            <w:r w:rsidRPr="00DD00AF">
              <w:t>0</w:t>
            </w:r>
          </w:p>
        </w:tc>
      </w:tr>
      <w:tr w:rsidR="00A050BA" w:rsidRPr="00DD00AF" w14:paraId="5C355029" w14:textId="77777777" w:rsidTr="009F7199">
        <w:trPr>
          <w:trHeight w:val="288"/>
        </w:trPr>
        <w:tc>
          <w:tcPr>
            <w:tcW w:w="716" w:type="dxa"/>
            <w:tcBorders>
              <w:bottom w:val="single" w:sz="4" w:space="0" w:color="auto"/>
            </w:tcBorders>
            <w:noWrap/>
            <w:hideMark/>
          </w:tcPr>
          <w:p w14:paraId="1C932A08" w14:textId="77777777" w:rsidR="00A050BA" w:rsidRPr="00DD00AF" w:rsidRDefault="00A050BA" w:rsidP="008E0EBA">
            <w:pPr>
              <w:jc w:val="center"/>
            </w:pPr>
            <w:r w:rsidRPr="00DD00AF">
              <w:t>510</w:t>
            </w:r>
          </w:p>
        </w:tc>
        <w:tc>
          <w:tcPr>
            <w:tcW w:w="736" w:type="dxa"/>
            <w:tcBorders>
              <w:bottom w:val="single" w:sz="4" w:space="0" w:color="auto"/>
            </w:tcBorders>
            <w:noWrap/>
            <w:hideMark/>
          </w:tcPr>
          <w:p w14:paraId="54C023A9" w14:textId="77777777" w:rsidR="00A050BA" w:rsidRPr="00DD00AF" w:rsidRDefault="00A050BA" w:rsidP="008E0EBA">
            <w:pPr>
              <w:jc w:val="center"/>
            </w:pPr>
            <w:r w:rsidRPr="00DD00AF">
              <w:t>0.5</w:t>
            </w:r>
          </w:p>
        </w:tc>
        <w:tc>
          <w:tcPr>
            <w:tcW w:w="953" w:type="dxa"/>
            <w:tcBorders>
              <w:bottom w:val="single" w:sz="4" w:space="0" w:color="auto"/>
            </w:tcBorders>
            <w:noWrap/>
            <w:hideMark/>
          </w:tcPr>
          <w:p w14:paraId="6A24F16B" w14:textId="77777777" w:rsidR="00A050BA" w:rsidRPr="00DD00AF" w:rsidRDefault="00A050BA" w:rsidP="008E0EBA">
            <w:pPr>
              <w:jc w:val="center"/>
            </w:pPr>
            <w:r w:rsidRPr="00DD00AF">
              <w:t>0.8</w:t>
            </w:r>
          </w:p>
        </w:tc>
        <w:tc>
          <w:tcPr>
            <w:tcW w:w="1301" w:type="dxa"/>
            <w:tcBorders>
              <w:bottom w:val="single" w:sz="4" w:space="0" w:color="auto"/>
            </w:tcBorders>
            <w:noWrap/>
            <w:hideMark/>
          </w:tcPr>
          <w:p w14:paraId="264E8CB6" w14:textId="77777777" w:rsidR="00A050BA" w:rsidRPr="00DD00AF" w:rsidRDefault="00A050BA" w:rsidP="008E0EBA">
            <w:pPr>
              <w:jc w:val="center"/>
            </w:pPr>
            <w:r w:rsidRPr="00DD00AF">
              <w:t>0</w:t>
            </w:r>
          </w:p>
        </w:tc>
        <w:tc>
          <w:tcPr>
            <w:tcW w:w="1538" w:type="dxa"/>
            <w:tcBorders>
              <w:bottom w:val="single" w:sz="4" w:space="0" w:color="auto"/>
            </w:tcBorders>
            <w:noWrap/>
            <w:hideMark/>
          </w:tcPr>
          <w:p w14:paraId="2E78D8BE" w14:textId="77777777" w:rsidR="00A050BA" w:rsidRPr="00DD00AF" w:rsidRDefault="00A050BA" w:rsidP="008E0EBA">
            <w:pPr>
              <w:jc w:val="center"/>
            </w:pPr>
            <w:r w:rsidRPr="00DD00AF">
              <w:t>0</w:t>
            </w:r>
          </w:p>
        </w:tc>
        <w:tc>
          <w:tcPr>
            <w:tcW w:w="1693" w:type="dxa"/>
            <w:tcBorders>
              <w:bottom w:val="single" w:sz="4" w:space="0" w:color="auto"/>
            </w:tcBorders>
            <w:noWrap/>
            <w:hideMark/>
          </w:tcPr>
          <w:p w14:paraId="6D1FB475" w14:textId="77777777" w:rsidR="00A050BA" w:rsidRPr="00DD00AF" w:rsidRDefault="00A050BA" w:rsidP="008E0EBA">
            <w:pPr>
              <w:jc w:val="center"/>
            </w:pPr>
            <w:r w:rsidRPr="00DD00AF">
              <w:t>0</w:t>
            </w:r>
          </w:p>
        </w:tc>
        <w:tc>
          <w:tcPr>
            <w:tcW w:w="1693" w:type="dxa"/>
            <w:tcBorders>
              <w:bottom w:val="single" w:sz="4" w:space="0" w:color="auto"/>
            </w:tcBorders>
            <w:noWrap/>
            <w:hideMark/>
          </w:tcPr>
          <w:p w14:paraId="745AD89F" w14:textId="77777777" w:rsidR="00A050BA" w:rsidRPr="00DD00AF" w:rsidRDefault="00A050BA" w:rsidP="008E0EBA">
            <w:pPr>
              <w:jc w:val="center"/>
            </w:pPr>
            <w:r w:rsidRPr="00DD00AF">
              <w:t>0</w:t>
            </w:r>
          </w:p>
        </w:tc>
      </w:tr>
      <w:tr w:rsidR="009F7199" w:rsidRPr="00DD00AF" w14:paraId="069E1CEE" w14:textId="77777777" w:rsidTr="009F7199">
        <w:trPr>
          <w:trHeight w:val="288"/>
        </w:trPr>
        <w:tc>
          <w:tcPr>
            <w:tcW w:w="8630" w:type="dxa"/>
            <w:gridSpan w:val="7"/>
            <w:tcBorders>
              <w:top w:val="single" w:sz="4" w:space="0" w:color="auto"/>
            </w:tcBorders>
            <w:noWrap/>
          </w:tcPr>
          <w:p w14:paraId="0E9FB82D" w14:textId="303711FA" w:rsidR="009F7199" w:rsidRPr="00DD00AF" w:rsidRDefault="009F7199" w:rsidP="009F7199">
            <w:pPr>
              <w:widowControl w:val="0"/>
              <w:wordWrap w:val="0"/>
              <w:autoSpaceDE w:val="0"/>
              <w:autoSpaceDN w:val="0"/>
              <w:spacing w:after="200" w:line="276" w:lineRule="auto"/>
              <w:jc w:val="both"/>
              <w:rPr>
                <w:rFonts w:ascii="맑은 고딕" w:eastAsia="맑은 고딕" w:hAnsi="맑은 고딕"/>
                <w:kern w:val="2"/>
                <w:sz w:val="20"/>
                <w:szCs w:val="22"/>
                <w:lang w:eastAsia="ko-KR"/>
              </w:rPr>
            </w:pPr>
            <w:r w:rsidRPr="00DD00AF">
              <w:rPr>
                <w:rFonts w:eastAsia="Times New Roman"/>
                <w:i/>
                <w:sz w:val="20"/>
                <w:szCs w:val="20"/>
              </w:rPr>
              <w:t>Note.</w:t>
            </w:r>
            <w:r w:rsidR="00D37B74" w:rsidRPr="00DD00AF">
              <w:rPr>
                <w:rFonts w:eastAsia="Times New Roman"/>
                <w:i/>
                <w:sz w:val="20"/>
                <w:szCs w:val="20"/>
              </w:rPr>
              <w:t xml:space="preserve"> </w:t>
            </w:r>
            <w:r w:rsidR="00E27AC8" w:rsidRPr="00DD00AF">
              <w:rPr>
                <w:rFonts w:eastAsia="Times New Roman"/>
                <w:iCs/>
                <w:sz w:val="20"/>
                <w:szCs w:val="20"/>
              </w:rPr>
              <w:t>Beta2</w:t>
            </w:r>
            <w:r w:rsidR="00D37B74" w:rsidRPr="00DD00AF">
              <w:rPr>
                <w:rFonts w:eastAsia="Times New Roman"/>
                <w:iCs/>
                <w:sz w:val="20"/>
                <w:szCs w:val="20"/>
              </w:rPr>
              <w:t xml:space="preserve"> denotes beta2 in the data-generation equation. CN indicates the cluster numbers. Type 1 error rate (%) was rounded to the first digit, and the mean of estimation was rounded to the second digit. 0.00 was noted as 0. Mean of estimation indicates that </w:t>
            </w:r>
            <w:r w:rsidR="00E27AC8" w:rsidRPr="00DD00AF">
              <w:rPr>
                <w:rFonts w:eastAsia="Times New Roman"/>
                <w:iCs/>
                <w:sz w:val="20"/>
                <w:szCs w:val="20"/>
              </w:rPr>
              <w:t>the mean value</w:t>
            </w:r>
            <w:r w:rsidR="00D37B74" w:rsidRPr="00DD00AF">
              <w:rPr>
                <w:rFonts w:eastAsia="Times New Roman"/>
                <w:iCs/>
                <w:sz w:val="20"/>
                <w:szCs w:val="20"/>
              </w:rPr>
              <w:t xml:space="preserve"> of estimation across 1000 datasets</w:t>
            </w:r>
            <w:r w:rsidRPr="00DD00AF">
              <w:rPr>
                <w:rFonts w:eastAsia="Times New Roman"/>
                <w:iCs/>
                <w:sz w:val="20"/>
                <w:szCs w:val="20"/>
              </w:rPr>
              <w:t xml:space="preserve"> </w:t>
            </w:r>
          </w:p>
          <w:p w14:paraId="7F193F4B" w14:textId="77777777" w:rsidR="009F7199" w:rsidRPr="00DD00AF" w:rsidRDefault="009F7199" w:rsidP="008E0EBA">
            <w:pPr>
              <w:jc w:val="center"/>
            </w:pPr>
          </w:p>
        </w:tc>
      </w:tr>
    </w:tbl>
    <w:p w14:paraId="1BAB7545" w14:textId="77777777" w:rsidR="00A050BA" w:rsidRPr="00DD00AF" w:rsidRDefault="00A050BA" w:rsidP="00EE2BE8">
      <w:pPr>
        <w:spacing w:line="480" w:lineRule="auto"/>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E2BE8" w:rsidRPr="00DD00AF" w14:paraId="22300F15" w14:textId="77777777" w:rsidTr="003B4927">
        <w:trPr>
          <w:jc w:val="center"/>
        </w:trPr>
        <w:tc>
          <w:tcPr>
            <w:tcW w:w="8640" w:type="dxa"/>
          </w:tcPr>
          <w:p w14:paraId="7B9FB7B3" w14:textId="374F8BD9" w:rsidR="003B4927" w:rsidRPr="00DD00AF" w:rsidRDefault="003B4927" w:rsidP="008C1042">
            <w:pPr>
              <w:pStyle w:val="af1"/>
            </w:pPr>
            <w:bookmarkStart w:id="112" w:name="_Toc109813073"/>
            <w:r w:rsidRPr="00DD00AF">
              <w:lastRenderedPageBreak/>
              <w:t xml:space="preserve">Figure </w:t>
            </w:r>
            <w:fldSimple w:instr=" SEQ Figure \* ARABIC ">
              <w:r w:rsidR="000A2B30">
                <w:rPr>
                  <w:noProof/>
                </w:rPr>
                <w:t>4</w:t>
              </w:r>
            </w:fldSimple>
            <w:bookmarkEnd w:id="112"/>
          </w:p>
          <w:p w14:paraId="4817B9EB" w14:textId="51443606" w:rsidR="003B4927" w:rsidRPr="00DD00AF" w:rsidRDefault="003B4927" w:rsidP="003B4927">
            <w:pPr>
              <w:spacing w:line="480" w:lineRule="auto"/>
              <w:rPr>
                <w:i/>
                <w:iCs/>
              </w:rPr>
            </w:pPr>
            <w:r w:rsidRPr="00DD00AF">
              <w:rPr>
                <w:i/>
                <w:iCs/>
                <w:lang w:eastAsia="ko-KR"/>
              </w:rPr>
              <w:t xml:space="preserve">Type </w:t>
            </w:r>
            <w:r w:rsidRPr="00DD00AF">
              <w:rPr>
                <w:i/>
                <w:iCs/>
              </w:rPr>
              <w:t>Ⅰ error rate of interaction in MLMYTH</w:t>
            </w:r>
          </w:p>
          <w:p w14:paraId="4ACFD520" w14:textId="158BCEAE" w:rsidR="00EE2BE8" w:rsidRPr="00DD00AF" w:rsidRDefault="008E4221" w:rsidP="00D024ED">
            <w:r w:rsidRPr="00DD00AF">
              <w:rPr>
                <w:noProof/>
              </w:rPr>
              <w:drawing>
                <wp:inline distT="0" distB="0" distL="0" distR="0" wp14:anchorId="2F84AE39" wp14:editId="101C7F5A">
                  <wp:extent cx="5486400" cy="3388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88360"/>
                          </a:xfrm>
                          <a:prstGeom prst="rect">
                            <a:avLst/>
                          </a:prstGeom>
                        </pic:spPr>
                      </pic:pic>
                    </a:graphicData>
                  </a:graphic>
                </wp:inline>
              </w:drawing>
            </w:r>
          </w:p>
        </w:tc>
      </w:tr>
      <w:tr w:rsidR="00EE2BE8" w:rsidRPr="00DD00AF" w14:paraId="69875B3E" w14:textId="77777777" w:rsidTr="003B4927">
        <w:trPr>
          <w:jc w:val="center"/>
        </w:trPr>
        <w:tc>
          <w:tcPr>
            <w:tcW w:w="8640" w:type="dxa"/>
          </w:tcPr>
          <w:p w14:paraId="65385DC0" w14:textId="0A993CAA" w:rsidR="00AE5BB0" w:rsidRPr="00DD00AF" w:rsidRDefault="00EE2BE8" w:rsidP="00D024ED">
            <w:pPr>
              <w:rPr>
                <w:rFonts w:eastAsia="Times New Roman"/>
                <w:sz w:val="20"/>
                <w:szCs w:val="20"/>
              </w:rPr>
            </w:pPr>
            <w:r w:rsidRPr="00DD00AF">
              <w:rPr>
                <w:rFonts w:eastAsia="Times New Roman"/>
                <w:i/>
                <w:sz w:val="20"/>
                <w:szCs w:val="20"/>
              </w:rPr>
              <w:t>Note.</w:t>
            </w:r>
            <w:r w:rsidRPr="00DD00AF">
              <w:rPr>
                <w:rFonts w:eastAsia="Times New Roman"/>
                <w:sz w:val="20"/>
                <w:szCs w:val="20"/>
              </w:rPr>
              <w:t xml:space="preserve"> Dashed lines represent 0.025 and 0.075 respectively</w:t>
            </w:r>
            <w:r w:rsidR="00AE5BB0" w:rsidRPr="00DD00AF">
              <w:rPr>
                <w:rFonts w:eastAsia="Times New Roman"/>
                <w:sz w:val="20"/>
                <w:szCs w:val="20"/>
              </w:rPr>
              <w:t>.</w:t>
            </w:r>
            <w:r w:rsidR="00BC2D64" w:rsidRPr="00DD00AF">
              <w:rPr>
                <w:rFonts w:eastAsia="Times New Roman"/>
                <w:sz w:val="20"/>
                <w:szCs w:val="20"/>
              </w:rPr>
              <w:t xml:space="preserve"> The beta2 denotes beta2 in the data-generation equation. CN indicates the cluster numbers.</w:t>
            </w:r>
          </w:p>
          <w:p w14:paraId="51BA0CBC" w14:textId="77777777" w:rsidR="00EE2BE8" w:rsidRPr="00DD00AF" w:rsidRDefault="00EE2BE8" w:rsidP="00D024ED">
            <w:pPr>
              <w:tabs>
                <w:tab w:val="left" w:pos="4860"/>
              </w:tabs>
              <w:rPr>
                <w:noProof/>
              </w:rPr>
            </w:pPr>
          </w:p>
        </w:tc>
      </w:tr>
    </w:tbl>
    <w:p w14:paraId="6A636369" w14:textId="77777777" w:rsidR="00EE2BE8" w:rsidRPr="00DD00AF" w:rsidRDefault="00EE2BE8" w:rsidP="00EE2BE8">
      <w:pPr>
        <w:spacing w:line="480" w:lineRule="auto"/>
      </w:pPr>
    </w:p>
    <w:p w14:paraId="01E9ABA2" w14:textId="669EC018" w:rsidR="0060249C" w:rsidRPr="00DD00AF" w:rsidRDefault="00EE2BE8" w:rsidP="00EE2BE8">
      <w:pPr>
        <w:spacing w:line="480" w:lineRule="auto"/>
        <w:ind w:firstLine="720"/>
      </w:pPr>
      <w:r w:rsidRPr="00DD00AF">
        <w:t>Multiple regression analysis was conducted to see which factors influenced this result</w:t>
      </w:r>
      <w:r w:rsidR="003225CA" w:rsidRPr="00DD00AF">
        <w:t xml:space="preserve"> </w:t>
      </w:r>
      <w:r w:rsidR="003225CA" w:rsidRPr="00DD00AF">
        <w:rPr>
          <w:shd w:val="clear" w:color="auto" w:fill="FFFFFF"/>
          <w:lang w:eastAsia="ko-KR"/>
        </w:rPr>
        <w:t>(</w:t>
      </w:r>
      <w:r w:rsidR="003225CA" w:rsidRPr="00DD00AF">
        <w:rPr>
          <w:i/>
          <w:iCs/>
          <w:shd w:val="clear" w:color="auto" w:fill="FFFFFF"/>
          <w:lang w:eastAsia="ko-KR"/>
        </w:rPr>
        <w:t>R</w:t>
      </w:r>
      <w:r w:rsidR="003225CA" w:rsidRPr="00DD00AF">
        <w:rPr>
          <w:shd w:val="clear" w:color="auto" w:fill="FFFFFF"/>
          <w:vertAlign w:val="superscript"/>
          <w:lang w:eastAsia="ko-KR"/>
        </w:rPr>
        <w:t>2</w:t>
      </w:r>
      <w:r w:rsidR="003225CA" w:rsidRPr="00DD00AF">
        <w:rPr>
          <w:shd w:val="clear" w:color="auto" w:fill="FFFFFF"/>
          <w:lang w:eastAsia="ko-KR"/>
        </w:rPr>
        <w:t xml:space="preserve">=.94, </w:t>
      </w:r>
      <w:r w:rsidR="003225CA" w:rsidRPr="00DD00AF">
        <w:rPr>
          <w:i/>
          <w:iCs/>
          <w:shd w:val="clear" w:color="auto" w:fill="FFFFFF"/>
          <w:lang w:eastAsia="ko-KR"/>
        </w:rPr>
        <w:t xml:space="preserve">F </w:t>
      </w:r>
      <w:r w:rsidR="003225CA" w:rsidRPr="00DD00AF">
        <w:rPr>
          <w:shd w:val="clear" w:color="auto" w:fill="FFFFFF"/>
          <w:lang w:eastAsia="ko-KR"/>
        </w:rPr>
        <w:t>(7,64) = 139.8, p &lt; .001)</w:t>
      </w:r>
      <w:r w:rsidR="00716924" w:rsidRPr="00DD00AF">
        <w:t xml:space="preserve">. </w:t>
      </w:r>
      <w:r w:rsidRPr="00DD00AF">
        <w:t xml:space="preserve">The predictors, CN, ICC, </w:t>
      </w:r>
      <w:r w:rsidR="007E7BF7" w:rsidRPr="00DD00AF">
        <w:rPr>
          <w:shd w:val="clear" w:color="auto" w:fill="FFFFFF"/>
          <w:lang w:eastAsia="ko-KR"/>
        </w:rPr>
        <w:t xml:space="preserve">beta2, were converted into categorical variable. </w:t>
      </w:r>
      <w:r w:rsidR="00CD5577" w:rsidRPr="00DD00AF">
        <w:rPr>
          <w:shd w:val="clear" w:color="auto" w:fill="FFFFFF"/>
          <w:lang w:eastAsia="ko-KR"/>
        </w:rPr>
        <w:t>Table 1</w:t>
      </w:r>
      <w:r w:rsidR="00183687" w:rsidRPr="00DD00AF">
        <w:rPr>
          <w:shd w:val="clear" w:color="auto" w:fill="FFFFFF"/>
          <w:lang w:eastAsia="ko-KR"/>
        </w:rPr>
        <w:t>3</w:t>
      </w:r>
      <w:r w:rsidR="00CD5577" w:rsidRPr="00DD00AF">
        <w:rPr>
          <w:shd w:val="clear" w:color="auto" w:fill="FFFFFF"/>
          <w:lang w:eastAsia="ko-KR"/>
        </w:rPr>
        <w:t xml:space="preserve"> presents the regression results. </w:t>
      </w:r>
      <w:r w:rsidR="00E4693C" w:rsidRPr="00DD00AF">
        <w:rPr>
          <w:shd w:val="clear" w:color="auto" w:fill="FFFFFF"/>
          <w:lang w:eastAsia="ko-KR"/>
        </w:rPr>
        <w:t>Again, the r</w:t>
      </w:r>
      <w:r w:rsidR="007E7BF7" w:rsidRPr="00DD00AF">
        <w:rPr>
          <w:shd w:val="clear" w:color="auto" w:fill="FFFFFF"/>
          <w:lang w:eastAsia="ko-KR"/>
        </w:rPr>
        <w:t xml:space="preserve">eference group </w:t>
      </w:r>
      <w:r w:rsidR="00E4693C" w:rsidRPr="00DD00AF">
        <w:rPr>
          <w:shd w:val="clear" w:color="auto" w:fill="FFFFFF"/>
          <w:lang w:eastAsia="ko-KR"/>
        </w:rPr>
        <w:t>for</w:t>
      </w:r>
      <w:r w:rsidR="007E7BF7" w:rsidRPr="00DD00AF">
        <w:rPr>
          <w:shd w:val="clear" w:color="auto" w:fill="FFFFFF"/>
          <w:lang w:eastAsia="ko-KR"/>
        </w:rPr>
        <w:t xml:space="preserve"> each variable was the group with the lowest value.</w:t>
      </w:r>
      <w:r w:rsidR="00AE5BB0" w:rsidRPr="00DD00AF">
        <w:rPr>
          <w:shd w:val="clear" w:color="auto" w:fill="FFFFFF"/>
          <w:lang w:eastAsia="ko-KR"/>
        </w:rPr>
        <w:t xml:space="preserve"> </w:t>
      </w:r>
      <w:r w:rsidR="008B6067" w:rsidRPr="00DD00AF">
        <w:t xml:space="preserve">The beta2 significantly affect the </w:t>
      </w:r>
      <w:r w:rsidR="004A7222" w:rsidRPr="00DD00AF">
        <w:t>Type Ⅰ error</w:t>
      </w:r>
      <w:r w:rsidR="008B6067" w:rsidRPr="00DD00AF">
        <w:t xml:space="preserve"> rate of interaction in </w:t>
      </w:r>
      <w:r w:rsidR="00131569" w:rsidRPr="00DD00AF">
        <w:t>MLMYTH</w:t>
      </w:r>
      <w:r w:rsidR="008B6067" w:rsidRPr="00DD00AF">
        <w:t xml:space="preserve">. Compared to the reference group where beta2 is zero, the conditions with beta for 0.1, 0.3, and </w:t>
      </w:r>
      <w:r w:rsidR="00CC7901" w:rsidRPr="00DD00AF">
        <w:t>0.5 showed</w:t>
      </w:r>
      <w:r w:rsidR="008B6067" w:rsidRPr="00DD00AF">
        <w:t xml:space="preserve"> significant</w:t>
      </w:r>
      <w:r w:rsidR="007625E9" w:rsidRPr="00DD00AF">
        <w:t xml:space="preserve"> differences</w:t>
      </w:r>
      <w:r w:rsidR="00E71309" w:rsidRPr="00DD00AF">
        <w:t>.</w:t>
      </w:r>
    </w:p>
    <w:p w14:paraId="3A28AD38" w14:textId="77777777" w:rsidR="0009182B" w:rsidRPr="00DD00AF" w:rsidRDefault="0009182B">
      <w:bookmarkStart w:id="113" w:name="_Toc109812978"/>
      <w:r w:rsidRPr="00DD00AF">
        <w:rPr>
          <w:b/>
          <w:iCs/>
        </w:rPr>
        <w:br w:type="page"/>
      </w:r>
    </w:p>
    <w:p w14:paraId="2ADBF2FB" w14:textId="37DF90FF" w:rsidR="00183687" w:rsidRPr="00DD00AF" w:rsidRDefault="00183687" w:rsidP="008C1042">
      <w:pPr>
        <w:pStyle w:val="af1"/>
      </w:pPr>
      <w:r w:rsidRPr="00DD00AF">
        <w:lastRenderedPageBreak/>
        <w:t xml:space="preserve">Table </w:t>
      </w:r>
      <w:fldSimple w:instr=" SEQ Table \* ARABIC ">
        <w:r w:rsidR="000A2B30">
          <w:rPr>
            <w:noProof/>
          </w:rPr>
          <w:t>13</w:t>
        </w:r>
        <w:bookmarkEnd w:id="113"/>
      </w:fldSimple>
    </w:p>
    <w:p w14:paraId="3519C00A" w14:textId="77777777" w:rsidR="007625E9" w:rsidRPr="00DD00AF" w:rsidRDefault="007625E9" w:rsidP="007625E9">
      <w:pPr>
        <w:widowControl w:val="0"/>
        <w:autoSpaceDE w:val="0"/>
        <w:autoSpaceDN w:val="0"/>
        <w:adjustRightInd w:val="0"/>
        <w:rPr>
          <w:i/>
          <w:iCs/>
        </w:rPr>
      </w:pPr>
      <w:r w:rsidRPr="00DD00AF">
        <w:rPr>
          <w:i/>
          <w:iCs/>
        </w:rPr>
        <w:t xml:space="preserve">Regression results using Type </w:t>
      </w:r>
      <w:r w:rsidRPr="00DD00AF">
        <w:rPr>
          <w:rFonts w:hint="eastAsia"/>
          <w:i/>
          <w:iCs/>
        </w:rPr>
        <w:t>Ⅰ</w:t>
      </w:r>
      <w:r w:rsidRPr="00DD00AF">
        <w:rPr>
          <w:i/>
          <w:iCs/>
          <w:lang w:eastAsia="ko-KR"/>
        </w:rPr>
        <w:t xml:space="preserve"> error rate of interaction effect in MLMYTH</w:t>
      </w:r>
      <w:r w:rsidRPr="00DD00AF">
        <w:rPr>
          <w:i/>
          <w:iCs/>
        </w:rPr>
        <w:t xml:space="preserve"> as the criterion</w:t>
      </w:r>
    </w:p>
    <w:p w14:paraId="471CC0B5" w14:textId="77777777" w:rsidR="007625E9" w:rsidRPr="00DD00AF" w:rsidRDefault="007625E9" w:rsidP="007625E9"/>
    <w:tbl>
      <w:tblPr>
        <w:tblW w:w="0" w:type="auto"/>
        <w:tblInd w:w="100" w:type="dxa"/>
        <w:tblCellMar>
          <w:left w:w="100" w:type="dxa"/>
          <w:right w:w="100" w:type="dxa"/>
        </w:tblCellMar>
        <w:tblLook w:val="0000" w:firstRow="0" w:lastRow="0" w:firstColumn="0" w:lastColumn="0" w:noHBand="0" w:noVBand="0"/>
      </w:tblPr>
      <w:tblGrid>
        <w:gridCol w:w="1366"/>
        <w:gridCol w:w="1366"/>
        <w:gridCol w:w="1825"/>
        <w:gridCol w:w="859"/>
        <w:gridCol w:w="1356"/>
        <w:gridCol w:w="1768"/>
      </w:tblGrid>
      <w:tr w:rsidR="00183687" w:rsidRPr="00DD00AF" w14:paraId="31482402" w14:textId="77777777" w:rsidTr="00183687">
        <w:tc>
          <w:tcPr>
            <w:tcW w:w="1366" w:type="dxa"/>
            <w:tcBorders>
              <w:top w:val="single" w:sz="6" w:space="0" w:color="auto"/>
              <w:left w:val="nil"/>
              <w:bottom w:val="single" w:sz="6" w:space="0" w:color="auto"/>
              <w:right w:val="nil"/>
            </w:tcBorders>
            <w:vAlign w:val="center"/>
          </w:tcPr>
          <w:p w14:paraId="748F13B6" w14:textId="77777777" w:rsidR="00183687" w:rsidRPr="00DD00AF" w:rsidRDefault="00183687" w:rsidP="00200B88">
            <w:pPr>
              <w:widowControl w:val="0"/>
              <w:autoSpaceDE w:val="0"/>
              <w:autoSpaceDN w:val="0"/>
              <w:adjustRightInd w:val="0"/>
              <w:jc w:val="right"/>
            </w:pPr>
            <w:r w:rsidRPr="00DD00AF">
              <w:t>Predictor</w:t>
            </w:r>
          </w:p>
        </w:tc>
        <w:tc>
          <w:tcPr>
            <w:tcW w:w="1366" w:type="dxa"/>
            <w:tcBorders>
              <w:top w:val="single" w:sz="6" w:space="0" w:color="auto"/>
              <w:left w:val="nil"/>
              <w:bottom w:val="single" w:sz="6" w:space="0" w:color="auto"/>
              <w:right w:val="nil"/>
            </w:tcBorders>
            <w:vAlign w:val="center"/>
          </w:tcPr>
          <w:p w14:paraId="2FF42A40" w14:textId="77777777" w:rsidR="00183687" w:rsidRPr="00DD00AF" w:rsidRDefault="00183687" w:rsidP="00200B88">
            <w:pPr>
              <w:widowControl w:val="0"/>
              <w:autoSpaceDE w:val="0"/>
              <w:autoSpaceDN w:val="0"/>
              <w:adjustRightInd w:val="0"/>
              <w:jc w:val="center"/>
            </w:pPr>
            <w:r w:rsidRPr="00DD00AF">
              <w:rPr>
                <w:i/>
                <w:iCs/>
              </w:rPr>
              <w:t>b</w:t>
            </w:r>
          </w:p>
        </w:tc>
        <w:tc>
          <w:tcPr>
            <w:tcW w:w="1825" w:type="dxa"/>
            <w:tcBorders>
              <w:top w:val="single" w:sz="6" w:space="0" w:color="auto"/>
              <w:left w:val="nil"/>
              <w:bottom w:val="single" w:sz="6" w:space="0" w:color="auto"/>
              <w:right w:val="nil"/>
            </w:tcBorders>
            <w:vAlign w:val="center"/>
          </w:tcPr>
          <w:p w14:paraId="450599EA" w14:textId="77777777" w:rsidR="00183687" w:rsidRPr="00DD00AF" w:rsidRDefault="00183687" w:rsidP="00200B88">
            <w:pPr>
              <w:widowControl w:val="0"/>
              <w:autoSpaceDE w:val="0"/>
              <w:autoSpaceDN w:val="0"/>
              <w:adjustRightInd w:val="0"/>
              <w:jc w:val="center"/>
            </w:pPr>
            <w:r w:rsidRPr="00DD00AF">
              <w:rPr>
                <w:i/>
                <w:iCs/>
              </w:rPr>
              <w:t>b</w:t>
            </w:r>
          </w:p>
          <w:p w14:paraId="02EE767C" w14:textId="77777777" w:rsidR="00183687" w:rsidRPr="00DD00AF" w:rsidRDefault="00183687" w:rsidP="00200B88">
            <w:pPr>
              <w:widowControl w:val="0"/>
              <w:autoSpaceDE w:val="0"/>
              <w:autoSpaceDN w:val="0"/>
              <w:adjustRightInd w:val="0"/>
              <w:jc w:val="center"/>
            </w:pPr>
            <w:r w:rsidRPr="00DD00AF">
              <w:t>95% CI</w:t>
            </w:r>
          </w:p>
          <w:p w14:paraId="114429AC" w14:textId="77777777" w:rsidR="00183687" w:rsidRPr="00DD00AF" w:rsidRDefault="00183687" w:rsidP="00200B88">
            <w:pPr>
              <w:widowControl w:val="0"/>
              <w:autoSpaceDE w:val="0"/>
              <w:autoSpaceDN w:val="0"/>
              <w:adjustRightInd w:val="0"/>
              <w:jc w:val="center"/>
            </w:pPr>
            <w:r w:rsidRPr="00DD00AF">
              <w:t>[LL, UL]</w:t>
            </w:r>
          </w:p>
        </w:tc>
        <w:tc>
          <w:tcPr>
            <w:tcW w:w="859" w:type="dxa"/>
            <w:tcBorders>
              <w:top w:val="single" w:sz="6" w:space="0" w:color="auto"/>
              <w:left w:val="nil"/>
              <w:bottom w:val="single" w:sz="6" w:space="0" w:color="auto"/>
              <w:right w:val="nil"/>
            </w:tcBorders>
            <w:vAlign w:val="center"/>
          </w:tcPr>
          <w:p w14:paraId="7EFF6EEB" w14:textId="5CB4DDEE" w:rsidR="00183687" w:rsidRPr="00DD00AF" w:rsidRDefault="008B7CF1" w:rsidP="00200B88">
            <w:pPr>
              <w:widowControl w:val="0"/>
              <w:autoSpaceDE w:val="0"/>
              <w:autoSpaceDN w:val="0"/>
              <w:adjustRightInd w:val="0"/>
              <w:jc w:val="center"/>
            </w:pPr>
            <w:r w:rsidRPr="00DD00AF">
              <w:rPr>
                <w:i/>
                <w:iCs/>
              </w:rPr>
              <w:t>se</w:t>
            </w:r>
            <w:r w:rsidR="00183687" w:rsidRPr="00DD00AF">
              <w:rPr>
                <w:i/>
                <w:iCs/>
                <w:vertAlign w:val="superscript"/>
              </w:rPr>
              <w:t xml:space="preserve"> </w:t>
            </w:r>
          </w:p>
        </w:tc>
        <w:tc>
          <w:tcPr>
            <w:tcW w:w="1356" w:type="dxa"/>
            <w:tcBorders>
              <w:top w:val="single" w:sz="6" w:space="0" w:color="auto"/>
              <w:left w:val="nil"/>
              <w:bottom w:val="single" w:sz="6" w:space="0" w:color="auto"/>
              <w:right w:val="nil"/>
            </w:tcBorders>
            <w:vAlign w:val="center"/>
          </w:tcPr>
          <w:p w14:paraId="1D11BDC5" w14:textId="1C43B841" w:rsidR="00183687" w:rsidRPr="00DD00AF" w:rsidRDefault="008B7CF1" w:rsidP="00200B88">
            <w:pPr>
              <w:widowControl w:val="0"/>
              <w:autoSpaceDE w:val="0"/>
              <w:autoSpaceDN w:val="0"/>
              <w:adjustRightInd w:val="0"/>
              <w:jc w:val="center"/>
            </w:pPr>
            <w:r w:rsidRPr="00DD00AF">
              <w:rPr>
                <w:i/>
                <w:iCs/>
              </w:rPr>
              <w:t>t</w:t>
            </w:r>
          </w:p>
        </w:tc>
        <w:tc>
          <w:tcPr>
            <w:tcW w:w="1768" w:type="dxa"/>
            <w:tcBorders>
              <w:top w:val="single" w:sz="6" w:space="0" w:color="auto"/>
              <w:left w:val="nil"/>
              <w:bottom w:val="single" w:sz="6" w:space="0" w:color="auto"/>
              <w:right w:val="nil"/>
            </w:tcBorders>
            <w:vAlign w:val="center"/>
          </w:tcPr>
          <w:p w14:paraId="4CAA0329" w14:textId="77777777" w:rsidR="00183687" w:rsidRPr="00DD00AF" w:rsidRDefault="00183687" w:rsidP="00200B88">
            <w:pPr>
              <w:widowControl w:val="0"/>
              <w:autoSpaceDE w:val="0"/>
              <w:autoSpaceDN w:val="0"/>
              <w:adjustRightInd w:val="0"/>
              <w:jc w:val="center"/>
            </w:pPr>
            <w:r w:rsidRPr="00DD00AF">
              <w:t>Fit</w:t>
            </w:r>
          </w:p>
        </w:tc>
      </w:tr>
      <w:tr w:rsidR="008B7CF1" w:rsidRPr="00DD00AF" w14:paraId="7B2EC799" w14:textId="77777777" w:rsidTr="00183687">
        <w:tc>
          <w:tcPr>
            <w:tcW w:w="1366" w:type="dxa"/>
            <w:tcBorders>
              <w:top w:val="single" w:sz="6" w:space="0" w:color="auto"/>
              <w:left w:val="nil"/>
              <w:right w:val="nil"/>
            </w:tcBorders>
            <w:vAlign w:val="center"/>
          </w:tcPr>
          <w:p w14:paraId="379A364C" w14:textId="77777777" w:rsidR="008B7CF1" w:rsidRPr="00DD00AF" w:rsidRDefault="008B7CF1" w:rsidP="008B7CF1">
            <w:pPr>
              <w:widowControl w:val="0"/>
              <w:autoSpaceDE w:val="0"/>
              <w:autoSpaceDN w:val="0"/>
              <w:adjustRightInd w:val="0"/>
              <w:jc w:val="right"/>
            </w:pPr>
            <w:r w:rsidRPr="00DD00AF">
              <w:t>(Intercept)</w:t>
            </w:r>
          </w:p>
        </w:tc>
        <w:tc>
          <w:tcPr>
            <w:tcW w:w="1366" w:type="dxa"/>
            <w:tcBorders>
              <w:top w:val="single" w:sz="6" w:space="0" w:color="auto"/>
              <w:left w:val="nil"/>
              <w:right w:val="nil"/>
            </w:tcBorders>
            <w:vAlign w:val="center"/>
          </w:tcPr>
          <w:p w14:paraId="3221C5B8" w14:textId="77777777" w:rsidR="008B7CF1" w:rsidRPr="00DD00AF" w:rsidRDefault="008B7CF1" w:rsidP="008B7CF1">
            <w:pPr>
              <w:widowControl w:val="0"/>
              <w:tabs>
                <w:tab w:val="decimal" w:leader="dot" w:pos="547"/>
              </w:tabs>
              <w:autoSpaceDE w:val="0"/>
              <w:autoSpaceDN w:val="0"/>
              <w:adjustRightInd w:val="0"/>
            </w:pPr>
            <w:r w:rsidRPr="00DD00AF">
              <w:t>0.05**</w:t>
            </w:r>
          </w:p>
        </w:tc>
        <w:tc>
          <w:tcPr>
            <w:tcW w:w="1825" w:type="dxa"/>
            <w:tcBorders>
              <w:top w:val="single" w:sz="6" w:space="0" w:color="auto"/>
              <w:left w:val="nil"/>
              <w:right w:val="nil"/>
            </w:tcBorders>
            <w:vAlign w:val="center"/>
          </w:tcPr>
          <w:p w14:paraId="54AB01F4" w14:textId="77777777" w:rsidR="008B7CF1" w:rsidRPr="00DD00AF" w:rsidRDefault="008B7CF1" w:rsidP="008B7CF1">
            <w:pPr>
              <w:widowControl w:val="0"/>
              <w:tabs>
                <w:tab w:val="decimal" w:leader="dot" w:pos="277"/>
              </w:tabs>
              <w:autoSpaceDE w:val="0"/>
              <w:autoSpaceDN w:val="0"/>
              <w:adjustRightInd w:val="0"/>
            </w:pPr>
            <w:r w:rsidRPr="00DD00AF">
              <w:t>[0.05, 0.06]</w:t>
            </w:r>
          </w:p>
        </w:tc>
        <w:tc>
          <w:tcPr>
            <w:tcW w:w="859" w:type="dxa"/>
            <w:tcBorders>
              <w:top w:val="single" w:sz="6" w:space="0" w:color="auto"/>
              <w:left w:val="nil"/>
              <w:right w:val="nil"/>
            </w:tcBorders>
            <w:vAlign w:val="center"/>
          </w:tcPr>
          <w:p w14:paraId="3F76CCE0" w14:textId="26303EB1" w:rsidR="008B7CF1" w:rsidRPr="00DD00AF" w:rsidRDefault="008B7CF1" w:rsidP="008B7CF1">
            <w:pPr>
              <w:widowControl w:val="0"/>
              <w:tabs>
                <w:tab w:val="decimal" w:leader="dot" w:pos="130"/>
              </w:tabs>
              <w:autoSpaceDE w:val="0"/>
              <w:autoSpaceDN w:val="0"/>
              <w:adjustRightInd w:val="0"/>
            </w:pPr>
            <w:r w:rsidRPr="00DD00AF">
              <w:rPr>
                <w:rFonts w:eastAsia="맑은 고딕"/>
              </w:rPr>
              <w:t>.00</w:t>
            </w:r>
          </w:p>
        </w:tc>
        <w:tc>
          <w:tcPr>
            <w:tcW w:w="1356" w:type="dxa"/>
            <w:tcBorders>
              <w:top w:val="single" w:sz="6" w:space="0" w:color="auto"/>
              <w:left w:val="nil"/>
              <w:right w:val="nil"/>
            </w:tcBorders>
            <w:vAlign w:val="center"/>
          </w:tcPr>
          <w:p w14:paraId="4B9E820B" w14:textId="23E1CAA5" w:rsidR="008B7CF1" w:rsidRPr="00DD00AF" w:rsidRDefault="008B7CF1" w:rsidP="008B7CF1">
            <w:pPr>
              <w:widowControl w:val="0"/>
              <w:tabs>
                <w:tab w:val="decimal" w:leader="dot" w:pos="205"/>
              </w:tabs>
              <w:autoSpaceDE w:val="0"/>
              <w:autoSpaceDN w:val="0"/>
              <w:adjustRightInd w:val="0"/>
            </w:pPr>
            <w:r w:rsidRPr="00DD00AF">
              <w:rPr>
                <w:rFonts w:eastAsia="맑은 고딕"/>
              </w:rPr>
              <w:t>27.15</w:t>
            </w:r>
          </w:p>
        </w:tc>
        <w:tc>
          <w:tcPr>
            <w:tcW w:w="1768" w:type="dxa"/>
            <w:tcBorders>
              <w:top w:val="single" w:sz="6" w:space="0" w:color="auto"/>
              <w:left w:val="nil"/>
              <w:right w:val="nil"/>
            </w:tcBorders>
            <w:vAlign w:val="center"/>
          </w:tcPr>
          <w:p w14:paraId="1AEFC394" w14:textId="77777777" w:rsidR="008B7CF1" w:rsidRPr="00DD00AF" w:rsidRDefault="008B7CF1" w:rsidP="008B7CF1">
            <w:pPr>
              <w:widowControl w:val="0"/>
              <w:tabs>
                <w:tab w:val="decimal" w:leader="dot" w:pos="267"/>
              </w:tabs>
              <w:autoSpaceDE w:val="0"/>
              <w:autoSpaceDN w:val="0"/>
              <w:adjustRightInd w:val="0"/>
            </w:pPr>
          </w:p>
        </w:tc>
      </w:tr>
      <w:tr w:rsidR="008B7CF1" w:rsidRPr="00DD00AF" w14:paraId="509428A2" w14:textId="77777777" w:rsidTr="00183687">
        <w:tc>
          <w:tcPr>
            <w:tcW w:w="1366" w:type="dxa"/>
            <w:tcBorders>
              <w:left w:val="nil"/>
              <w:bottom w:val="nil"/>
              <w:right w:val="nil"/>
            </w:tcBorders>
            <w:vAlign w:val="center"/>
          </w:tcPr>
          <w:p w14:paraId="4CAC39AF" w14:textId="77777777" w:rsidR="008B7CF1" w:rsidRPr="00DD00AF" w:rsidRDefault="008B7CF1" w:rsidP="008B7CF1">
            <w:pPr>
              <w:widowControl w:val="0"/>
              <w:autoSpaceDE w:val="0"/>
              <w:autoSpaceDN w:val="0"/>
              <w:adjustRightInd w:val="0"/>
              <w:rPr>
                <w:lang w:eastAsia="ko-KR"/>
              </w:rPr>
            </w:pPr>
            <w:r w:rsidRPr="00DD00AF">
              <w:rPr>
                <w:lang w:eastAsia="ko-KR"/>
              </w:rPr>
              <w:t>CN</w:t>
            </w:r>
          </w:p>
        </w:tc>
        <w:tc>
          <w:tcPr>
            <w:tcW w:w="1366" w:type="dxa"/>
            <w:tcBorders>
              <w:left w:val="nil"/>
              <w:bottom w:val="nil"/>
              <w:right w:val="nil"/>
            </w:tcBorders>
            <w:vAlign w:val="center"/>
          </w:tcPr>
          <w:p w14:paraId="062DC738" w14:textId="77777777" w:rsidR="008B7CF1" w:rsidRPr="00DD00AF" w:rsidRDefault="008B7CF1" w:rsidP="008B7CF1">
            <w:pPr>
              <w:widowControl w:val="0"/>
              <w:tabs>
                <w:tab w:val="decimal" w:leader="dot" w:pos="547"/>
              </w:tabs>
              <w:autoSpaceDE w:val="0"/>
              <w:autoSpaceDN w:val="0"/>
              <w:adjustRightInd w:val="0"/>
            </w:pPr>
          </w:p>
        </w:tc>
        <w:tc>
          <w:tcPr>
            <w:tcW w:w="1825" w:type="dxa"/>
            <w:tcBorders>
              <w:left w:val="nil"/>
              <w:bottom w:val="nil"/>
              <w:right w:val="nil"/>
            </w:tcBorders>
            <w:vAlign w:val="center"/>
          </w:tcPr>
          <w:p w14:paraId="25405E40" w14:textId="77777777" w:rsidR="008B7CF1" w:rsidRPr="00DD00AF" w:rsidRDefault="008B7CF1" w:rsidP="008B7CF1">
            <w:pPr>
              <w:widowControl w:val="0"/>
              <w:tabs>
                <w:tab w:val="decimal" w:leader="dot" w:pos="277"/>
              </w:tabs>
              <w:autoSpaceDE w:val="0"/>
              <w:autoSpaceDN w:val="0"/>
              <w:adjustRightInd w:val="0"/>
            </w:pPr>
          </w:p>
        </w:tc>
        <w:tc>
          <w:tcPr>
            <w:tcW w:w="859" w:type="dxa"/>
            <w:tcBorders>
              <w:left w:val="nil"/>
              <w:bottom w:val="nil"/>
              <w:right w:val="nil"/>
            </w:tcBorders>
            <w:vAlign w:val="center"/>
          </w:tcPr>
          <w:p w14:paraId="316C8BDA" w14:textId="77777777" w:rsidR="008B7CF1" w:rsidRPr="00DD00AF" w:rsidRDefault="008B7CF1" w:rsidP="008B7CF1">
            <w:pPr>
              <w:widowControl w:val="0"/>
              <w:tabs>
                <w:tab w:val="decimal" w:leader="dot" w:pos="130"/>
              </w:tabs>
              <w:autoSpaceDE w:val="0"/>
              <w:autoSpaceDN w:val="0"/>
              <w:adjustRightInd w:val="0"/>
            </w:pPr>
          </w:p>
        </w:tc>
        <w:tc>
          <w:tcPr>
            <w:tcW w:w="1356" w:type="dxa"/>
            <w:tcBorders>
              <w:left w:val="nil"/>
              <w:bottom w:val="nil"/>
              <w:right w:val="nil"/>
            </w:tcBorders>
            <w:vAlign w:val="center"/>
          </w:tcPr>
          <w:p w14:paraId="2C3DF26D" w14:textId="77777777" w:rsidR="008B7CF1" w:rsidRPr="00DD00AF" w:rsidRDefault="008B7CF1" w:rsidP="008B7CF1">
            <w:pPr>
              <w:widowControl w:val="0"/>
              <w:tabs>
                <w:tab w:val="decimal" w:leader="dot" w:pos="205"/>
              </w:tabs>
              <w:autoSpaceDE w:val="0"/>
              <w:autoSpaceDN w:val="0"/>
              <w:adjustRightInd w:val="0"/>
            </w:pPr>
          </w:p>
        </w:tc>
        <w:tc>
          <w:tcPr>
            <w:tcW w:w="1768" w:type="dxa"/>
            <w:tcBorders>
              <w:left w:val="nil"/>
              <w:bottom w:val="nil"/>
              <w:right w:val="nil"/>
            </w:tcBorders>
            <w:vAlign w:val="center"/>
          </w:tcPr>
          <w:p w14:paraId="5F8A1D55" w14:textId="77777777" w:rsidR="008B7CF1" w:rsidRPr="00DD00AF" w:rsidRDefault="008B7CF1" w:rsidP="008B7CF1">
            <w:pPr>
              <w:widowControl w:val="0"/>
              <w:tabs>
                <w:tab w:val="decimal" w:leader="dot" w:pos="267"/>
              </w:tabs>
              <w:autoSpaceDE w:val="0"/>
              <w:autoSpaceDN w:val="0"/>
              <w:adjustRightInd w:val="0"/>
            </w:pPr>
          </w:p>
        </w:tc>
      </w:tr>
      <w:tr w:rsidR="00EB2273" w:rsidRPr="00DD00AF" w14:paraId="55BCAB71" w14:textId="77777777" w:rsidTr="00183687">
        <w:tc>
          <w:tcPr>
            <w:tcW w:w="1366" w:type="dxa"/>
            <w:tcBorders>
              <w:top w:val="nil"/>
              <w:left w:val="nil"/>
              <w:bottom w:val="nil"/>
              <w:right w:val="nil"/>
            </w:tcBorders>
            <w:vAlign w:val="center"/>
          </w:tcPr>
          <w:p w14:paraId="5EE7B820" w14:textId="77777777" w:rsidR="00EB2273" w:rsidRPr="00DD00AF" w:rsidRDefault="00EB2273" w:rsidP="00EB2273">
            <w:pPr>
              <w:widowControl w:val="0"/>
              <w:autoSpaceDE w:val="0"/>
              <w:autoSpaceDN w:val="0"/>
              <w:adjustRightInd w:val="0"/>
              <w:jc w:val="right"/>
            </w:pPr>
            <w:r w:rsidRPr="00DD00AF">
              <w:t>CN (120)</w:t>
            </w:r>
          </w:p>
        </w:tc>
        <w:tc>
          <w:tcPr>
            <w:tcW w:w="1366" w:type="dxa"/>
            <w:tcBorders>
              <w:top w:val="nil"/>
              <w:left w:val="nil"/>
              <w:bottom w:val="nil"/>
              <w:right w:val="nil"/>
            </w:tcBorders>
            <w:vAlign w:val="center"/>
          </w:tcPr>
          <w:p w14:paraId="7A8F8554" w14:textId="77777777" w:rsidR="00EB2273" w:rsidRPr="00DD00AF" w:rsidRDefault="00EB2273" w:rsidP="00EB2273">
            <w:pPr>
              <w:widowControl w:val="0"/>
              <w:tabs>
                <w:tab w:val="decimal" w:leader="dot" w:pos="547"/>
              </w:tabs>
              <w:autoSpaceDE w:val="0"/>
              <w:autoSpaceDN w:val="0"/>
              <w:adjustRightInd w:val="0"/>
            </w:pPr>
            <w:r w:rsidRPr="00DD00AF">
              <w:t>-0.00</w:t>
            </w:r>
          </w:p>
        </w:tc>
        <w:tc>
          <w:tcPr>
            <w:tcW w:w="1825" w:type="dxa"/>
            <w:tcBorders>
              <w:top w:val="nil"/>
              <w:left w:val="nil"/>
              <w:bottom w:val="nil"/>
              <w:right w:val="nil"/>
            </w:tcBorders>
            <w:vAlign w:val="center"/>
          </w:tcPr>
          <w:p w14:paraId="6EFAE252" w14:textId="77777777" w:rsidR="00EB2273" w:rsidRPr="00DD00AF" w:rsidRDefault="00EB2273" w:rsidP="00EB2273">
            <w:pPr>
              <w:widowControl w:val="0"/>
              <w:tabs>
                <w:tab w:val="decimal" w:leader="dot" w:pos="277"/>
              </w:tabs>
              <w:autoSpaceDE w:val="0"/>
              <w:autoSpaceDN w:val="0"/>
              <w:adjustRightInd w:val="0"/>
            </w:pPr>
            <w:r w:rsidRPr="00DD00AF">
              <w:t>[-0.00, 0.00]</w:t>
            </w:r>
          </w:p>
        </w:tc>
        <w:tc>
          <w:tcPr>
            <w:tcW w:w="859" w:type="dxa"/>
            <w:tcBorders>
              <w:top w:val="nil"/>
              <w:left w:val="nil"/>
              <w:bottom w:val="nil"/>
              <w:right w:val="nil"/>
            </w:tcBorders>
            <w:vAlign w:val="center"/>
          </w:tcPr>
          <w:p w14:paraId="29C958E7" w14:textId="0423E6E4" w:rsidR="00EB2273" w:rsidRPr="00DD00AF" w:rsidRDefault="00EB2273" w:rsidP="00EB2273">
            <w:pPr>
              <w:widowControl w:val="0"/>
              <w:tabs>
                <w:tab w:val="decimal" w:leader="dot" w:pos="130"/>
              </w:tabs>
              <w:autoSpaceDE w:val="0"/>
              <w:autoSpaceDN w:val="0"/>
              <w:adjustRightInd w:val="0"/>
            </w:pPr>
            <w:r w:rsidRPr="00DD00AF">
              <w:rPr>
                <w:rFonts w:eastAsia="맑은 고딕"/>
              </w:rPr>
              <w:t>.00</w:t>
            </w:r>
          </w:p>
        </w:tc>
        <w:tc>
          <w:tcPr>
            <w:tcW w:w="1356" w:type="dxa"/>
            <w:tcBorders>
              <w:top w:val="nil"/>
              <w:left w:val="nil"/>
              <w:bottom w:val="nil"/>
              <w:right w:val="nil"/>
            </w:tcBorders>
            <w:vAlign w:val="center"/>
          </w:tcPr>
          <w:p w14:paraId="2C646C29" w14:textId="705D75F8" w:rsidR="00EB2273" w:rsidRPr="00DD00AF" w:rsidRDefault="00EB2273" w:rsidP="00EB2273">
            <w:pPr>
              <w:widowControl w:val="0"/>
              <w:tabs>
                <w:tab w:val="decimal" w:leader="dot" w:pos="205"/>
              </w:tabs>
              <w:autoSpaceDE w:val="0"/>
              <w:autoSpaceDN w:val="0"/>
              <w:adjustRightInd w:val="0"/>
            </w:pPr>
            <w:r w:rsidRPr="00DD00AF">
              <w:t>-0.52</w:t>
            </w:r>
          </w:p>
        </w:tc>
        <w:tc>
          <w:tcPr>
            <w:tcW w:w="1768" w:type="dxa"/>
            <w:tcBorders>
              <w:top w:val="nil"/>
              <w:left w:val="nil"/>
              <w:bottom w:val="nil"/>
              <w:right w:val="nil"/>
            </w:tcBorders>
            <w:vAlign w:val="center"/>
          </w:tcPr>
          <w:p w14:paraId="23963D5C" w14:textId="77777777" w:rsidR="00EB2273" w:rsidRPr="00DD00AF" w:rsidRDefault="00EB2273" w:rsidP="00EB2273">
            <w:pPr>
              <w:widowControl w:val="0"/>
              <w:tabs>
                <w:tab w:val="decimal" w:leader="dot" w:pos="267"/>
              </w:tabs>
              <w:autoSpaceDE w:val="0"/>
              <w:autoSpaceDN w:val="0"/>
              <w:adjustRightInd w:val="0"/>
            </w:pPr>
          </w:p>
        </w:tc>
      </w:tr>
      <w:tr w:rsidR="00EB2273" w:rsidRPr="00DD00AF" w14:paraId="1523BF96" w14:textId="77777777" w:rsidTr="00183687">
        <w:tc>
          <w:tcPr>
            <w:tcW w:w="1366" w:type="dxa"/>
            <w:tcBorders>
              <w:top w:val="nil"/>
              <w:left w:val="nil"/>
              <w:bottom w:val="nil"/>
              <w:right w:val="nil"/>
            </w:tcBorders>
            <w:vAlign w:val="center"/>
          </w:tcPr>
          <w:p w14:paraId="4209F0A8" w14:textId="77777777" w:rsidR="00EB2273" w:rsidRPr="00DD00AF" w:rsidRDefault="00EB2273" w:rsidP="00EB2273">
            <w:pPr>
              <w:widowControl w:val="0"/>
              <w:autoSpaceDE w:val="0"/>
              <w:autoSpaceDN w:val="0"/>
              <w:adjustRightInd w:val="0"/>
              <w:jc w:val="right"/>
            </w:pPr>
            <w:r w:rsidRPr="00DD00AF">
              <w:t>CN (510)</w:t>
            </w:r>
          </w:p>
        </w:tc>
        <w:tc>
          <w:tcPr>
            <w:tcW w:w="1366" w:type="dxa"/>
            <w:tcBorders>
              <w:top w:val="nil"/>
              <w:left w:val="nil"/>
              <w:bottom w:val="nil"/>
              <w:right w:val="nil"/>
            </w:tcBorders>
            <w:vAlign w:val="center"/>
          </w:tcPr>
          <w:p w14:paraId="1262385F" w14:textId="77777777" w:rsidR="00EB2273" w:rsidRPr="00DD00AF" w:rsidRDefault="00EB2273" w:rsidP="00EB2273">
            <w:pPr>
              <w:widowControl w:val="0"/>
              <w:tabs>
                <w:tab w:val="decimal" w:leader="dot" w:pos="547"/>
              </w:tabs>
              <w:autoSpaceDE w:val="0"/>
              <w:autoSpaceDN w:val="0"/>
              <w:adjustRightInd w:val="0"/>
            </w:pPr>
            <w:r w:rsidRPr="00DD00AF">
              <w:t>-0.00</w:t>
            </w:r>
          </w:p>
        </w:tc>
        <w:tc>
          <w:tcPr>
            <w:tcW w:w="1825" w:type="dxa"/>
            <w:tcBorders>
              <w:top w:val="nil"/>
              <w:left w:val="nil"/>
              <w:bottom w:val="nil"/>
              <w:right w:val="nil"/>
            </w:tcBorders>
            <w:vAlign w:val="center"/>
          </w:tcPr>
          <w:p w14:paraId="5D195818" w14:textId="77777777" w:rsidR="00EB2273" w:rsidRPr="00DD00AF" w:rsidRDefault="00EB2273" w:rsidP="00EB2273">
            <w:pPr>
              <w:widowControl w:val="0"/>
              <w:tabs>
                <w:tab w:val="decimal" w:leader="dot" w:pos="277"/>
              </w:tabs>
              <w:autoSpaceDE w:val="0"/>
              <w:autoSpaceDN w:val="0"/>
              <w:adjustRightInd w:val="0"/>
            </w:pPr>
            <w:r w:rsidRPr="00DD00AF">
              <w:t>[-0.00, 0.00]</w:t>
            </w:r>
          </w:p>
        </w:tc>
        <w:tc>
          <w:tcPr>
            <w:tcW w:w="859" w:type="dxa"/>
            <w:tcBorders>
              <w:top w:val="nil"/>
              <w:left w:val="nil"/>
              <w:bottom w:val="nil"/>
              <w:right w:val="nil"/>
            </w:tcBorders>
            <w:vAlign w:val="center"/>
          </w:tcPr>
          <w:p w14:paraId="30558AC7" w14:textId="6DD18816" w:rsidR="00EB2273" w:rsidRPr="00DD00AF" w:rsidRDefault="00EB2273" w:rsidP="00EB2273">
            <w:pPr>
              <w:widowControl w:val="0"/>
              <w:tabs>
                <w:tab w:val="decimal" w:leader="dot" w:pos="130"/>
              </w:tabs>
              <w:autoSpaceDE w:val="0"/>
              <w:autoSpaceDN w:val="0"/>
              <w:adjustRightInd w:val="0"/>
            </w:pPr>
            <w:r w:rsidRPr="00DD00AF">
              <w:rPr>
                <w:rFonts w:eastAsia="맑은 고딕"/>
              </w:rPr>
              <w:t>.00</w:t>
            </w:r>
          </w:p>
        </w:tc>
        <w:tc>
          <w:tcPr>
            <w:tcW w:w="1356" w:type="dxa"/>
            <w:tcBorders>
              <w:top w:val="nil"/>
              <w:left w:val="nil"/>
              <w:bottom w:val="nil"/>
              <w:right w:val="nil"/>
            </w:tcBorders>
            <w:vAlign w:val="center"/>
          </w:tcPr>
          <w:p w14:paraId="5CB9CA02" w14:textId="1A5E9327" w:rsidR="00EB2273" w:rsidRPr="00DD00AF" w:rsidRDefault="00EB2273" w:rsidP="00EB2273">
            <w:pPr>
              <w:widowControl w:val="0"/>
              <w:tabs>
                <w:tab w:val="decimal" w:leader="dot" w:pos="205"/>
              </w:tabs>
              <w:autoSpaceDE w:val="0"/>
              <w:autoSpaceDN w:val="0"/>
              <w:adjustRightInd w:val="0"/>
            </w:pPr>
            <w:r w:rsidRPr="00DD00AF">
              <w:rPr>
                <w:rFonts w:eastAsia="맑은 고딕"/>
              </w:rPr>
              <w:t>-0.74</w:t>
            </w:r>
          </w:p>
        </w:tc>
        <w:tc>
          <w:tcPr>
            <w:tcW w:w="1768" w:type="dxa"/>
            <w:tcBorders>
              <w:top w:val="nil"/>
              <w:left w:val="nil"/>
              <w:bottom w:val="nil"/>
              <w:right w:val="nil"/>
            </w:tcBorders>
            <w:vAlign w:val="center"/>
          </w:tcPr>
          <w:p w14:paraId="5E87A723" w14:textId="77777777" w:rsidR="00EB2273" w:rsidRPr="00DD00AF" w:rsidRDefault="00EB2273" w:rsidP="00EB2273">
            <w:pPr>
              <w:widowControl w:val="0"/>
              <w:tabs>
                <w:tab w:val="decimal" w:leader="dot" w:pos="267"/>
              </w:tabs>
              <w:autoSpaceDE w:val="0"/>
              <w:autoSpaceDN w:val="0"/>
              <w:adjustRightInd w:val="0"/>
            </w:pPr>
          </w:p>
        </w:tc>
      </w:tr>
      <w:tr w:rsidR="008B7CF1" w:rsidRPr="00DD00AF" w14:paraId="19FC1D01" w14:textId="77777777" w:rsidTr="00183687">
        <w:tc>
          <w:tcPr>
            <w:tcW w:w="1366" w:type="dxa"/>
            <w:tcBorders>
              <w:top w:val="nil"/>
              <w:left w:val="nil"/>
              <w:bottom w:val="nil"/>
              <w:right w:val="nil"/>
            </w:tcBorders>
            <w:vAlign w:val="center"/>
          </w:tcPr>
          <w:p w14:paraId="1779971D" w14:textId="77777777" w:rsidR="008B7CF1" w:rsidRPr="00DD00AF" w:rsidRDefault="008B7CF1" w:rsidP="008B7CF1">
            <w:pPr>
              <w:widowControl w:val="0"/>
              <w:autoSpaceDE w:val="0"/>
              <w:autoSpaceDN w:val="0"/>
              <w:adjustRightInd w:val="0"/>
              <w:rPr>
                <w:lang w:eastAsia="ko-KR"/>
              </w:rPr>
            </w:pPr>
            <w:r w:rsidRPr="00DD00AF">
              <w:rPr>
                <w:lang w:eastAsia="ko-KR"/>
              </w:rPr>
              <w:t>beta2</w:t>
            </w:r>
          </w:p>
        </w:tc>
        <w:tc>
          <w:tcPr>
            <w:tcW w:w="1366" w:type="dxa"/>
            <w:tcBorders>
              <w:top w:val="nil"/>
              <w:left w:val="nil"/>
              <w:bottom w:val="nil"/>
              <w:right w:val="nil"/>
            </w:tcBorders>
            <w:vAlign w:val="center"/>
          </w:tcPr>
          <w:p w14:paraId="2EA7012A" w14:textId="77777777" w:rsidR="008B7CF1" w:rsidRPr="00DD00AF" w:rsidRDefault="008B7CF1" w:rsidP="008B7CF1">
            <w:pPr>
              <w:widowControl w:val="0"/>
              <w:tabs>
                <w:tab w:val="decimal" w:leader="dot" w:pos="547"/>
              </w:tabs>
              <w:autoSpaceDE w:val="0"/>
              <w:autoSpaceDN w:val="0"/>
              <w:adjustRightInd w:val="0"/>
            </w:pPr>
          </w:p>
        </w:tc>
        <w:tc>
          <w:tcPr>
            <w:tcW w:w="1825" w:type="dxa"/>
            <w:tcBorders>
              <w:top w:val="nil"/>
              <w:left w:val="nil"/>
              <w:bottom w:val="nil"/>
              <w:right w:val="nil"/>
            </w:tcBorders>
            <w:vAlign w:val="center"/>
          </w:tcPr>
          <w:p w14:paraId="57E462A0" w14:textId="77777777" w:rsidR="008B7CF1" w:rsidRPr="00DD00AF" w:rsidRDefault="008B7CF1" w:rsidP="008B7CF1">
            <w:pPr>
              <w:widowControl w:val="0"/>
              <w:tabs>
                <w:tab w:val="decimal" w:leader="dot" w:pos="277"/>
              </w:tabs>
              <w:autoSpaceDE w:val="0"/>
              <w:autoSpaceDN w:val="0"/>
              <w:adjustRightInd w:val="0"/>
            </w:pPr>
          </w:p>
        </w:tc>
        <w:tc>
          <w:tcPr>
            <w:tcW w:w="859" w:type="dxa"/>
            <w:tcBorders>
              <w:top w:val="nil"/>
              <w:left w:val="nil"/>
              <w:bottom w:val="nil"/>
              <w:right w:val="nil"/>
            </w:tcBorders>
            <w:vAlign w:val="center"/>
          </w:tcPr>
          <w:p w14:paraId="6FA88111" w14:textId="77777777" w:rsidR="008B7CF1" w:rsidRPr="00DD00AF" w:rsidRDefault="008B7CF1" w:rsidP="008B7CF1">
            <w:pPr>
              <w:widowControl w:val="0"/>
              <w:tabs>
                <w:tab w:val="decimal" w:leader="dot" w:pos="130"/>
              </w:tabs>
              <w:autoSpaceDE w:val="0"/>
              <w:autoSpaceDN w:val="0"/>
              <w:adjustRightInd w:val="0"/>
            </w:pPr>
          </w:p>
        </w:tc>
        <w:tc>
          <w:tcPr>
            <w:tcW w:w="1356" w:type="dxa"/>
            <w:tcBorders>
              <w:top w:val="nil"/>
              <w:left w:val="nil"/>
              <w:bottom w:val="nil"/>
              <w:right w:val="nil"/>
            </w:tcBorders>
            <w:vAlign w:val="center"/>
          </w:tcPr>
          <w:p w14:paraId="2E6C6D6D" w14:textId="77777777" w:rsidR="008B7CF1" w:rsidRPr="00DD00AF" w:rsidRDefault="008B7CF1" w:rsidP="008B7CF1">
            <w:pPr>
              <w:widowControl w:val="0"/>
              <w:tabs>
                <w:tab w:val="decimal" w:leader="dot" w:pos="205"/>
              </w:tabs>
              <w:autoSpaceDE w:val="0"/>
              <w:autoSpaceDN w:val="0"/>
              <w:adjustRightInd w:val="0"/>
            </w:pPr>
          </w:p>
        </w:tc>
        <w:tc>
          <w:tcPr>
            <w:tcW w:w="1768" w:type="dxa"/>
            <w:tcBorders>
              <w:top w:val="nil"/>
              <w:left w:val="nil"/>
              <w:bottom w:val="nil"/>
              <w:right w:val="nil"/>
            </w:tcBorders>
            <w:vAlign w:val="center"/>
          </w:tcPr>
          <w:p w14:paraId="10AEB901" w14:textId="77777777" w:rsidR="008B7CF1" w:rsidRPr="00DD00AF" w:rsidRDefault="008B7CF1" w:rsidP="008B7CF1">
            <w:pPr>
              <w:widowControl w:val="0"/>
              <w:tabs>
                <w:tab w:val="decimal" w:leader="dot" w:pos="267"/>
              </w:tabs>
              <w:autoSpaceDE w:val="0"/>
              <w:autoSpaceDN w:val="0"/>
              <w:adjustRightInd w:val="0"/>
            </w:pPr>
          </w:p>
        </w:tc>
      </w:tr>
      <w:tr w:rsidR="00EB2273" w:rsidRPr="00DD00AF" w14:paraId="4E12DB0E" w14:textId="77777777" w:rsidTr="00183687">
        <w:tc>
          <w:tcPr>
            <w:tcW w:w="1366" w:type="dxa"/>
            <w:tcBorders>
              <w:top w:val="nil"/>
              <w:left w:val="nil"/>
              <w:bottom w:val="nil"/>
              <w:right w:val="nil"/>
            </w:tcBorders>
            <w:vAlign w:val="center"/>
          </w:tcPr>
          <w:p w14:paraId="77F16755" w14:textId="77777777" w:rsidR="00EB2273" w:rsidRPr="00DD00AF" w:rsidRDefault="00EB2273" w:rsidP="00EB2273">
            <w:pPr>
              <w:widowControl w:val="0"/>
              <w:autoSpaceDE w:val="0"/>
              <w:autoSpaceDN w:val="0"/>
              <w:adjustRightInd w:val="0"/>
              <w:jc w:val="right"/>
            </w:pPr>
            <w:r w:rsidRPr="00DD00AF">
              <w:t>beta2 (0.1)</w:t>
            </w:r>
          </w:p>
        </w:tc>
        <w:tc>
          <w:tcPr>
            <w:tcW w:w="1366" w:type="dxa"/>
            <w:tcBorders>
              <w:top w:val="nil"/>
              <w:left w:val="nil"/>
              <w:bottom w:val="nil"/>
              <w:right w:val="nil"/>
            </w:tcBorders>
            <w:vAlign w:val="center"/>
          </w:tcPr>
          <w:p w14:paraId="03161C06" w14:textId="77777777" w:rsidR="00EB2273" w:rsidRPr="00DD00AF" w:rsidRDefault="00EB2273" w:rsidP="00EB2273">
            <w:pPr>
              <w:widowControl w:val="0"/>
              <w:tabs>
                <w:tab w:val="decimal" w:leader="dot" w:pos="547"/>
              </w:tabs>
              <w:autoSpaceDE w:val="0"/>
              <w:autoSpaceDN w:val="0"/>
              <w:adjustRightInd w:val="0"/>
            </w:pPr>
            <w:r w:rsidRPr="00DD00AF">
              <w:t>-0.02**</w:t>
            </w:r>
          </w:p>
        </w:tc>
        <w:tc>
          <w:tcPr>
            <w:tcW w:w="1825" w:type="dxa"/>
            <w:tcBorders>
              <w:top w:val="nil"/>
              <w:left w:val="nil"/>
              <w:bottom w:val="nil"/>
              <w:right w:val="nil"/>
            </w:tcBorders>
            <w:vAlign w:val="center"/>
          </w:tcPr>
          <w:p w14:paraId="023DB447" w14:textId="77777777" w:rsidR="00EB2273" w:rsidRPr="00DD00AF" w:rsidRDefault="00EB2273" w:rsidP="00EB2273">
            <w:pPr>
              <w:widowControl w:val="0"/>
              <w:tabs>
                <w:tab w:val="decimal" w:leader="dot" w:pos="277"/>
              </w:tabs>
              <w:autoSpaceDE w:val="0"/>
              <w:autoSpaceDN w:val="0"/>
              <w:adjustRightInd w:val="0"/>
            </w:pPr>
            <w:r w:rsidRPr="00DD00AF">
              <w:t>[-0.02, -0.01]</w:t>
            </w:r>
          </w:p>
        </w:tc>
        <w:tc>
          <w:tcPr>
            <w:tcW w:w="859" w:type="dxa"/>
            <w:tcBorders>
              <w:top w:val="nil"/>
              <w:left w:val="nil"/>
              <w:bottom w:val="nil"/>
              <w:right w:val="nil"/>
            </w:tcBorders>
            <w:vAlign w:val="center"/>
          </w:tcPr>
          <w:p w14:paraId="1439ADB6" w14:textId="49B13B3C" w:rsidR="00EB2273" w:rsidRPr="00DD00AF" w:rsidRDefault="00EB2273" w:rsidP="00EB2273">
            <w:pPr>
              <w:widowControl w:val="0"/>
              <w:tabs>
                <w:tab w:val="decimal" w:leader="dot" w:pos="130"/>
              </w:tabs>
              <w:autoSpaceDE w:val="0"/>
              <w:autoSpaceDN w:val="0"/>
              <w:adjustRightInd w:val="0"/>
            </w:pPr>
            <w:r w:rsidRPr="00DD00AF">
              <w:rPr>
                <w:rFonts w:eastAsia="맑은 고딕"/>
              </w:rPr>
              <w:t>.00</w:t>
            </w:r>
          </w:p>
        </w:tc>
        <w:tc>
          <w:tcPr>
            <w:tcW w:w="1356" w:type="dxa"/>
            <w:tcBorders>
              <w:top w:val="nil"/>
              <w:left w:val="nil"/>
              <w:bottom w:val="nil"/>
              <w:right w:val="nil"/>
            </w:tcBorders>
            <w:vAlign w:val="center"/>
          </w:tcPr>
          <w:p w14:paraId="03C9E626" w14:textId="2F3A53F9" w:rsidR="00EB2273" w:rsidRPr="00DD00AF" w:rsidRDefault="00EB2273" w:rsidP="00EB2273">
            <w:pPr>
              <w:widowControl w:val="0"/>
              <w:tabs>
                <w:tab w:val="decimal" w:leader="dot" w:pos="205"/>
              </w:tabs>
              <w:autoSpaceDE w:val="0"/>
              <w:autoSpaceDN w:val="0"/>
              <w:adjustRightInd w:val="0"/>
            </w:pPr>
            <w:r w:rsidRPr="00DD00AF">
              <w:t>-9.02</w:t>
            </w:r>
          </w:p>
        </w:tc>
        <w:tc>
          <w:tcPr>
            <w:tcW w:w="1768" w:type="dxa"/>
            <w:tcBorders>
              <w:top w:val="nil"/>
              <w:left w:val="nil"/>
              <w:bottom w:val="nil"/>
              <w:right w:val="nil"/>
            </w:tcBorders>
            <w:vAlign w:val="center"/>
          </w:tcPr>
          <w:p w14:paraId="738EF325" w14:textId="77777777" w:rsidR="00EB2273" w:rsidRPr="00DD00AF" w:rsidRDefault="00EB2273" w:rsidP="00EB2273">
            <w:pPr>
              <w:widowControl w:val="0"/>
              <w:tabs>
                <w:tab w:val="decimal" w:leader="dot" w:pos="267"/>
              </w:tabs>
              <w:autoSpaceDE w:val="0"/>
              <w:autoSpaceDN w:val="0"/>
              <w:adjustRightInd w:val="0"/>
            </w:pPr>
          </w:p>
        </w:tc>
      </w:tr>
      <w:tr w:rsidR="00EB2273" w:rsidRPr="00DD00AF" w14:paraId="710042D4" w14:textId="77777777" w:rsidTr="00183687">
        <w:tc>
          <w:tcPr>
            <w:tcW w:w="1366" w:type="dxa"/>
            <w:tcBorders>
              <w:top w:val="nil"/>
              <w:left w:val="nil"/>
              <w:bottom w:val="nil"/>
              <w:right w:val="nil"/>
            </w:tcBorders>
            <w:vAlign w:val="center"/>
          </w:tcPr>
          <w:p w14:paraId="446A7F3A" w14:textId="77777777" w:rsidR="00EB2273" w:rsidRPr="00DD00AF" w:rsidRDefault="00EB2273" w:rsidP="00EB2273">
            <w:pPr>
              <w:widowControl w:val="0"/>
              <w:autoSpaceDE w:val="0"/>
              <w:autoSpaceDN w:val="0"/>
              <w:adjustRightInd w:val="0"/>
              <w:jc w:val="right"/>
            </w:pPr>
            <w:r w:rsidRPr="00DD00AF">
              <w:t>beta2 (0.3)</w:t>
            </w:r>
          </w:p>
        </w:tc>
        <w:tc>
          <w:tcPr>
            <w:tcW w:w="1366" w:type="dxa"/>
            <w:tcBorders>
              <w:top w:val="nil"/>
              <w:left w:val="nil"/>
              <w:bottom w:val="nil"/>
              <w:right w:val="nil"/>
            </w:tcBorders>
            <w:vAlign w:val="center"/>
          </w:tcPr>
          <w:p w14:paraId="449FB76D" w14:textId="77777777" w:rsidR="00EB2273" w:rsidRPr="00DD00AF" w:rsidRDefault="00EB2273" w:rsidP="00EB2273">
            <w:pPr>
              <w:widowControl w:val="0"/>
              <w:tabs>
                <w:tab w:val="decimal" w:leader="dot" w:pos="547"/>
              </w:tabs>
              <w:autoSpaceDE w:val="0"/>
              <w:autoSpaceDN w:val="0"/>
              <w:adjustRightInd w:val="0"/>
            </w:pPr>
            <w:r w:rsidRPr="00DD00AF">
              <w:t>-0.05**</w:t>
            </w:r>
          </w:p>
        </w:tc>
        <w:tc>
          <w:tcPr>
            <w:tcW w:w="1825" w:type="dxa"/>
            <w:tcBorders>
              <w:top w:val="nil"/>
              <w:left w:val="nil"/>
              <w:bottom w:val="nil"/>
              <w:right w:val="nil"/>
            </w:tcBorders>
            <w:vAlign w:val="center"/>
          </w:tcPr>
          <w:p w14:paraId="3E4CA4E4" w14:textId="77777777" w:rsidR="00EB2273" w:rsidRPr="00DD00AF" w:rsidRDefault="00EB2273" w:rsidP="00EB2273">
            <w:pPr>
              <w:widowControl w:val="0"/>
              <w:tabs>
                <w:tab w:val="decimal" w:leader="dot" w:pos="277"/>
              </w:tabs>
              <w:autoSpaceDE w:val="0"/>
              <w:autoSpaceDN w:val="0"/>
              <w:adjustRightInd w:val="0"/>
            </w:pPr>
            <w:r w:rsidRPr="00DD00AF">
              <w:t>[-0.05, -0.04]</w:t>
            </w:r>
          </w:p>
        </w:tc>
        <w:tc>
          <w:tcPr>
            <w:tcW w:w="859" w:type="dxa"/>
            <w:tcBorders>
              <w:top w:val="nil"/>
              <w:left w:val="nil"/>
              <w:bottom w:val="nil"/>
              <w:right w:val="nil"/>
            </w:tcBorders>
            <w:vAlign w:val="center"/>
          </w:tcPr>
          <w:p w14:paraId="1D5EA5EF" w14:textId="004EFA66" w:rsidR="00EB2273" w:rsidRPr="00DD00AF" w:rsidRDefault="00EB2273" w:rsidP="00EB2273">
            <w:pPr>
              <w:widowControl w:val="0"/>
              <w:tabs>
                <w:tab w:val="decimal" w:leader="dot" w:pos="130"/>
              </w:tabs>
              <w:autoSpaceDE w:val="0"/>
              <w:autoSpaceDN w:val="0"/>
              <w:adjustRightInd w:val="0"/>
            </w:pPr>
            <w:r w:rsidRPr="00DD00AF">
              <w:rPr>
                <w:rFonts w:eastAsia="맑은 고딕"/>
              </w:rPr>
              <w:t>.00</w:t>
            </w:r>
          </w:p>
        </w:tc>
        <w:tc>
          <w:tcPr>
            <w:tcW w:w="1356" w:type="dxa"/>
            <w:tcBorders>
              <w:top w:val="nil"/>
              <w:left w:val="nil"/>
              <w:bottom w:val="nil"/>
              <w:right w:val="nil"/>
            </w:tcBorders>
            <w:vAlign w:val="center"/>
          </w:tcPr>
          <w:p w14:paraId="531072E7" w14:textId="70E8B8F3" w:rsidR="00EB2273" w:rsidRPr="00DD00AF" w:rsidRDefault="00EB2273" w:rsidP="00EB2273">
            <w:pPr>
              <w:widowControl w:val="0"/>
              <w:tabs>
                <w:tab w:val="decimal" w:leader="dot" w:pos="205"/>
              </w:tabs>
              <w:autoSpaceDE w:val="0"/>
              <w:autoSpaceDN w:val="0"/>
              <w:adjustRightInd w:val="0"/>
            </w:pPr>
            <w:r w:rsidRPr="00DD00AF">
              <w:rPr>
                <w:rFonts w:eastAsia="맑은 고딕"/>
              </w:rPr>
              <w:t>-24.77</w:t>
            </w:r>
          </w:p>
        </w:tc>
        <w:tc>
          <w:tcPr>
            <w:tcW w:w="1768" w:type="dxa"/>
            <w:tcBorders>
              <w:top w:val="nil"/>
              <w:left w:val="nil"/>
              <w:bottom w:val="nil"/>
              <w:right w:val="nil"/>
            </w:tcBorders>
            <w:vAlign w:val="center"/>
          </w:tcPr>
          <w:p w14:paraId="3914E0C9" w14:textId="77777777" w:rsidR="00EB2273" w:rsidRPr="00DD00AF" w:rsidRDefault="00EB2273" w:rsidP="00EB2273">
            <w:pPr>
              <w:widowControl w:val="0"/>
              <w:tabs>
                <w:tab w:val="decimal" w:leader="dot" w:pos="267"/>
              </w:tabs>
              <w:autoSpaceDE w:val="0"/>
              <w:autoSpaceDN w:val="0"/>
              <w:adjustRightInd w:val="0"/>
            </w:pPr>
          </w:p>
        </w:tc>
      </w:tr>
      <w:tr w:rsidR="00EB2273" w:rsidRPr="00DD00AF" w14:paraId="3062C410" w14:textId="77777777" w:rsidTr="00183687">
        <w:tc>
          <w:tcPr>
            <w:tcW w:w="1366" w:type="dxa"/>
            <w:tcBorders>
              <w:top w:val="nil"/>
              <w:left w:val="nil"/>
              <w:bottom w:val="nil"/>
              <w:right w:val="nil"/>
            </w:tcBorders>
            <w:vAlign w:val="center"/>
          </w:tcPr>
          <w:p w14:paraId="3210A79E" w14:textId="77777777" w:rsidR="00EB2273" w:rsidRPr="00DD00AF" w:rsidRDefault="00EB2273" w:rsidP="00EB2273">
            <w:pPr>
              <w:widowControl w:val="0"/>
              <w:autoSpaceDE w:val="0"/>
              <w:autoSpaceDN w:val="0"/>
              <w:adjustRightInd w:val="0"/>
              <w:jc w:val="right"/>
            </w:pPr>
            <w:r w:rsidRPr="00DD00AF">
              <w:t>beta2 (0.5)</w:t>
            </w:r>
          </w:p>
        </w:tc>
        <w:tc>
          <w:tcPr>
            <w:tcW w:w="1366" w:type="dxa"/>
            <w:tcBorders>
              <w:top w:val="nil"/>
              <w:left w:val="nil"/>
              <w:bottom w:val="nil"/>
              <w:right w:val="nil"/>
            </w:tcBorders>
            <w:vAlign w:val="center"/>
          </w:tcPr>
          <w:p w14:paraId="43FB21C1" w14:textId="77777777" w:rsidR="00EB2273" w:rsidRPr="00DD00AF" w:rsidRDefault="00EB2273" w:rsidP="00EB2273">
            <w:pPr>
              <w:widowControl w:val="0"/>
              <w:tabs>
                <w:tab w:val="decimal" w:leader="dot" w:pos="547"/>
              </w:tabs>
              <w:autoSpaceDE w:val="0"/>
              <w:autoSpaceDN w:val="0"/>
              <w:adjustRightInd w:val="0"/>
            </w:pPr>
            <w:r w:rsidRPr="00DD00AF">
              <w:t>-0.05**</w:t>
            </w:r>
          </w:p>
        </w:tc>
        <w:tc>
          <w:tcPr>
            <w:tcW w:w="1825" w:type="dxa"/>
            <w:tcBorders>
              <w:top w:val="nil"/>
              <w:left w:val="nil"/>
              <w:bottom w:val="nil"/>
              <w:right w:val="nil"/>
            </w:tcBorders>
            <w:vAlign w:val="center"/>
          </w:tcPr>
          <w:p w14:paraId="144ABC49" w14:textId="77777777" w:rsidR="00EB2273" w:rsidRPr="00DD00AF" w:rsidRDefault="00EB2273" w:rsidP="00EB2273">
            <w:pPr>
              <w:widowControl w:val="0"/>
              <w:tabs>
                <w:tab w:val="decimal" w:leader="dot" w:pos="277"/>
              </w:tabs>
              <w:autoSpaceDE w:val="0"/>
              <w:autoSpaceDN w:val="0"/>
              <w:adjustRightInd w:val="0"/>
            </w:pPr>
            <w:r w:rsidRPr="00DD00AF">
              <w:t>[-0.06, -0.05]</w:t>
            </w:r>
          </w:p>
        </w:tc>
        <w:tc>
          <w:tcPr>
            <w:tcW w:w="859" w:type="dxa"/>
            <w:tcBorders>
              <w:top w:val="nil"/>
              <w:left w:val="nil"/>
              <w:bottom w:val="nil"/>
              <w:right w:val="nil"/>
            </w:tcBorders>
            <w:vAlign w:val="center"/>
          </w:tcPr>
          <w:p w14:paraId="122607D3" w14:textId="0D5A0B89" w:rsidR="00EB2273" w:rsidRPr="00DD00AF" w:rsidRDefault="00EB2273" w:rsidP="00EB2273">
            <w:pPr>
              <w:widowControl w:val="0"/>
              <w:tabs>
                <w:tab w:val="decimal" w:leader="dot" w:pos="130"/>
              </w:tabs>
              <w:autoSpaceDE w:val="0"/>
              <w:autoSpaceDN w:val="0"/>
              <w:adjustRightInd w:val="0"/>
            </w:pPr>
            <w:r w:rsidRPr="00DD00AF">
              <w:rPr>
                <w:rFonts w:eastAsia="맑은 고딕"/>
              </w:rPr>
              <w:t>.00</w:t>
            </w:r>
          </w:p>
        </w:tc>
        <w:tc>
          <w:tcPr>
            <w:tcW w:w="1356" w:type="dxa"/>
            <w:tcBorders>
              <w:top w:val="nil"/>
              <w:left w:val="nil"/>
              <w:bottom w:val="nil"/>
              <w:right w:val="nil"/>
            </w:tcBorders>
            <w:vAlign w:val="center"/>
          </w:tcPr>
          <w:p w14:paraId="5806F22F" w14:textId="52793107" w:rsidR="00EB2273" w:rsidRPr="00DD00AF" w:rsidRDefault="00EB2273" w:rsidP="00EB2273">
            <w:pPr>
              <w:widowControl w:val="0"/>
              <w:tabs>
                <w:tab w:val="decimal" w:leader="dot" w:pos="205"/>
              </w:tabs>
              <w:autoSpaceDE w:val="0"/>
              <w:autoSpaceDN w:val="0"/>
              <w:adjustRightInd w:val="0"/>
            </w:pPr>
            <w:r w:rsidRPr="00DD00AF">
              <w:rPr>
                <w:rFonts w:eastAsia="맑은 고딕"/>
              </w:rPr>
              <w:t>-26.52</w:t>
            </w:r>
          </w:p>
        </w:tc>
        <w:tc>
          <w:tcPr>
            <w:tcW w:w="1768" w:type="dxa"/>
            <w:tcBorders>
              <w:top w:val="nil"/>
              <w:left w:val="nil"/>
              <w:bottom w:val="nil"/>
              <w:right w:val="nil"/>
            </w:tcBorders>
            <w:vAlign w:val="center"/>
          </w:tcPr>
          <w:p w14:paraId="1D85C852" w14:textId="77777777" w:rsidR="00EB2273" w:rsidRPr="00DD00AF" w:rsidRDefault="00EB2273" w:rsidP="00EB2273">
            <w:pPr>
              <w:widowControl w:val="0"/>
              <w:tabs>
                <w:tab w:val="decimal" w:leader="dot" w:pos="267"/>
              </w:tabs>
              <w:autoSpaceDE w:val="0"/>
              <w:autoSpaceDN w:val="0"/>
              <w:adjustRightInd w:val="0"/>
            </w:pPr>
          </w:p>
        </w:tc>
      </w:tr>
      <w:tr w:rsidR="008B7CF1" w:rsidRPr="00DD00AF" w14:paraId="4B325761" w14:textId="77777777" w:rsidTr="00183687">
        <w:tc>
          <w:tcPr>
            <w:tcW w:w="1366" w:type="dxa"/>
            <w:tcBorders>
              <w:top w:val="nil"/>
              <w:left w:val="nil"/>
              <w:bottom w:val="nil"/>
              <w:right w:val="nil"/>
            </w:tcBorders>
            <w:vAlign w:val="center"/>
          </w:tcPr>
          <w:p w14:paraId="58085E39" w14:textId="77777777" w:rsidR="008B7CF1" w:rsidRPr="00DD00AF" w:rsidRDefault="008B7CF1" w:rsidP="008B7CF1">
            <w:pPr>
              <w:widowControl w:val="0"/>
              <w:autoSpaceDE w:val="0"/>
              <w:autoSpaceDN w:val="0"/>
              <w:adjustRightInd w:val="0"/>
              <w:rPr>
                <w:lang w:eastAsia="ko-KR"/>
              </w:rPr>
            </w:pPr>
            <w:r w:rsidRPr="00DD00AF">
              <w:rPr>
                <w:lang w:eastAsia="ko-KR"/>
              </w:rPr>
              <w:t>ICC</w:t>
            </w:r>
          </w:p>
        </w:tc>
        <w:tc>
          <w:tcPr>
            <w:tcW w:w="1366" w:type="dxa"/>
            <w:tcBorders>
              <w:top w:val="nil"/>
              <w:left w:val="nil"/>
              <w:bottom w:val="nil"/>
              <w:right w:val="nil"/>
            </w:tcBorders>
            <w:vAlign w:val="center"/>
          </w:tcPr>
          <w:p w14:paraId="54138453" w14:textId="77777777" w:rsidR="008B7CF1" w:rsidRPr="00DD00AF" w:rsidRDefault="008B7CF1" w:rsidP="008B7CF1">
            <w:pPr>
              <w:widowControl w:val="0"/>
              <w:tabs>
                <w:tab w:val="decimal" w:leader="dot" w:pos="547"/>
              </w:tabs>
              <w:autoSpaceDE w:val="0"/>
              <w:autoSpaceDN w:val="0"/>
              <w:adjustRightInd w:val="0"/>
            </w:pPr>
          </w:p>
        </w:tc>
        <w:tc>
          <w:tcPr>
            <w:tcW w:w="1825" w:type="dxa"/>
            <w:tcBorders>
              <w:top w:val="nil"/>
              <w:left w:val="nil"/>
              <w:bottom w:val="nil"/>
              <w:right w:val="nil"/>
            </w:tcBorders>
            <w:vAlign w:val="center"/>
          </w:tcPr>
          <w:p w14:paraId="0BC85945" w14:textId="77777777" w:rsidR="008B7CF1" w:rsidRPr="00DD00AF" w:rsidRDefault="008B7CF1" w:rsidP="008B7CF1">
            <w:pPr>
              <w:widowControl w:val="0"/>
              <w:tabs>
                <w:tab w:val="decimal" w:leader="dot" w:pos="277"/>
              </w:tabs>
              <w:autoSpaceDE w:val="0"/>
              <w:autoSpaceDN w:val="0"/>
              <w:adjustRightInd w:val="0"/>
            </w:pPr>
          </w:p>
        </w:tc>
        <w:tc>
          <w:tcPr>
            <w:tcW w:w="859" w:type="dxa"/>
            <w:tcBorders>
              <w:top w:val="nil"/>
              <w:left w:val="nil"/>
              <w:bottom w:val="nil"/>
              <w:right w:val="nil"/>
            </w:tcBorders>
            <w:vAlign w:val="center"/>
          </w:tcPr>
          <w:p w14:paraId="20155BDF" w14:textId="77777777" w:rsidR="008B7CF1" w:rsidRPr="00DD00AF" w:rsidRDefault="008B7CF1" w:rsidP="008B7CF1">
            <w:pPr>
              <w:widowControl w:val="0"/>
              <w:tabs>
                <w:tab w:val="decimal" w:leader="dot" w:pos="130"/>
              </w:tabs>
              <w:autoSpaceDE w:val="0"/>
              <w:autoSpaceDN w:val="0"/>
              <w:adjustRightInd w:val="0"/>
            </w:pPr>
          </w:p>
        </w:tc>
        <w:tc>
          <w:tcPr>
            <w:tcW w:w="1356" w:type="dxa"/>
            <w:tcBorders>
              <w:top w:val="nil"/>
              <w:left w:val="nil"/>
              <w:bottom w:val="nil"/>
              <w:right w:val="nil"/>
            </w:tcBorders>
            <w:vAlign w:val="center"/>
          </w:tcPr>
          <w:p w14:paraId="6E724F81" w14:textId="77777777" w:rsidR="008B7CF1" w:rsidRPr="00DD00AF" w:rsidRDefault="008B7CF1" w:rsidP="008B7CF1">
            <w:pPr>
              <w:widowControl w:val="0"/>
              <w:tabs>
                <w:tab w:val="decimal" w:leader="dot" w:pos="205"/>
              </w:tabs>
              <w:autoSpaceDE w:val="0"/>
              <w:autoSpaceDN w:val="0"/>
              <w:adjustRightInd w:val="0"/>
            </w:pPr>
          </w:p>
        </w:tc>
        <w:tc>
          <w:tcPr>
            <w:tcW w:w="1768" w:type="dxa"/>
            <w:tcBorders>
              <w:top w:val="nil"/>
              <w:left w:val="nil"/>
              <w:bottom w:val="nil"/>
              <w:right w:val="nil"/>
            </w:tcBorders>
            <w:vAlign w:val="center"/>
          </w:tcPr>
          <w:p w14:paraId="3260EB5F" w14:textId="77777777" w:rsidR="008B7CF1" w:rsidRPr="00DD00AF" w:rsidRDefault="008B7CF1" w:rsidP="008B7CF1">
            <w:pPr>
              <w:widowControl w:val="0"/>
              <w:tabs>
                <w:tab w:val="decimal" w:leader="dot" w:pos="267"/>
              </w:tabs>
              <w:autoSpaceDE w:val="0"/>
              <w:autoSpaceDN w:val="0"/>
              <w:adjustRightInd w:val="0"/>
            </w:pPr>
          </w:p>
        </w:tc>
      </w:tr>
      <w:tr w:rsidR="00EB2273" w:rsidRPr="00DD00AF" w14:paraId="65CC628C" w14:textId="77777777" w:rsidTr="00183687">
        <w:tc>
          <w:tcPr>
            <w:tcW w:w="1366" w:type="dxa"/>
            <w:tcBorders>
              <w:top w:val="nil"/>
              <w:left w:val="nil"/>
              <w:bottom w:val="nil"/>
              <w:right w:val="nil"/>
            </w:tcBorders>
            <w:vAlign w:val="center"/>
          </w:tcPr>
          <w:p w14:paraId="654F0318" w14:textId="77777777" w:rsidR="00EB2273" w:rsidRPr="00DD00AF" w:rsidRDefault="00EB2273" w:rsidP="00EB2273">
            <w:pPr>
              <w:widowControl w:val="0"/>
              <w:autoSpaceDE w:val="0"/>
              <w:autoSpaceDN w:val="0"/>
              <w:adjustRightInd w:val="0"/>
              <w:jc w:val="right"/>
            </w:pPr>
            <w:r w:rsidRPr="00DD00AF">
              <w:t>ICC (0.4)</w:t>
            </w:r>
          </w:p>
        </w:tc>
        <w:tc>
          <w:tcPr>
            <w:tcW w:w="1366" w:type="dxa"/>
            <w:tcBorders>
              <w:top w:val="nil"/>
              <w:left w:val="nil"/>
              <w:bottom w:val="nil"/>
              <w:right w:val="nil"/>
            </w:tcBorders>
            <w:vAlign w:val="center"/>
          </w:tcPr>
          <w:p w14:paraId="2336AE46" w14:textId="77777777" w:rsidR="00EB2273" w:rsidRPr="00DD00AF" w:rsidRDefault="00EB2273" w:rsidP="00EB2273">
            <w:pPr>
              <w:widowControl w:val="0"/>
              <w:tabs>
                <w:tab w:val="decimal" w:leader="dot" w:pos="547"/>
              </w:tabs>
              <w:autoSpaceDE w:val="0"/>
              <w:autoSpaceDN w:val="0"/>
              <w:adjustRightInd w:val="0"/>
            </w:pPr>
            <w:r w:rsidRPr="00DD00AF">
              <w:t>0.00</w:t>
            </w:r>
          </w:p>
        </w:tc>
        <w:tc>
          <w:tcPr>
            <w:tcW w:w="1825" w:type="dxa"/>
            <w:tcBorders>
              <w:top w:val="nil"/>
              <w:left w:val="nil"/>
              <w:bottom w:val="nil"/>
              <w:right w:val="nil"/>
            </w:tcBorders>
            <w:vAlign w:val="center"/>
          </w:tcPr>
          <w:p w14:paraId="03C88541" w14:textId="77777777" w:rsidR="00EB2273" w:rsidRPr="00DD00AF" w:rsidRDefault="00EB2273" w:rsidP="00EB2273">
            <w:pPr>
              <w:widowControl w:val="0"/>
              <w:tabs>
                <w:tab w:val="decimal" w:leader="dot" w:pos="277"/>
              </w:tabs>
              <w:autoSpaceDE w:val="0"/>
              <w:autoSpaceDN w:val="0"/>
              <w:adjustRightInd w:val="0"/>
            </w:pPr>
            <w:r w:rsidRPr="00DD00AF">
              <w:t>[-0.00, 0.00]</w:t>
            </w:r>
          </w:p>
        </w:tc>
        <w:tc>
          <w:tcPr>
            <w:tcW w:w="859" w:type="dxa"/>
            <w:tcBorders>
              <w:top w:val="nil"/>
              <w:left w:val="nil"/>
              <w:bottom w:val="nil"/>
              <w:right w:val="nil"/>
            </w:tcBorders>
            <w:vAlign w:val="center"/>
          </w:tcPr>
          <w:p w14:paraId="3EACCF94" w14:textId="7E4080DD" w:rsidR="00EB2273" w:rsidRPr="00DD00AF" w:rsidRDefault="00EB2273" w:rsidP="00EB2273">
            <w:pPr>
              <w:widowControl w:val="0"/>
              <w:tabs>
                <w:tab w:val="decimal" w:leader="dot" w:pos="130"/>
              </w:tabs>
              <w:autoSpaceDE w:val="0"/>
              <w:autoSpaceDN w:val="0"/>
              <w:adjustRightInd w:val="0"/>
            </w:pPr>
            <w:r w:rsidRPr="00DD00AF">
              <w:rPr>
                <w:rFonts w:eastAsia="맑은 고딕"/>
              </w:rPr>
              <w:t>.00</w:t>
            </w:r>
          </w:p>
        </w:tc>
        <w:tc>
          <w:tcPr>
            <w:tcW w:w="1356" w:type="dxa"/>
            <w:tcBorders>
              <w:top w:val="nil"/>
              <w:left w:val="nil"/>
              <w:bottom w:val="nil"/>
              <w:right w:val="nil"/>
            </w:tcBorders>
            <w:vAlign w:val="center"/>
          </w:tcPr>
          <w:p w14:paraId="06A426C1" w14:textId="0B9C9A5F" w:rsidR="00EB2273" w:rsidRPr="00DD00AF" w:rsidRDefault="00EB2273" w:rsidP="00EB2273">
            <w:pPr>
              <w:widowControl w:val="0"/>
              <w:tabs>
                <w:tab w:val="decimal" w:leader="dot" w:pos="205"/>
              </w:tabs>
              <w:autoSpaceDE w:val="0"/>
              <w:autoSpaceDN w:val="0"/>
              <w:adjustRightInd w:val="0"/>
            </w:pPr>
            <w:r w:rsidRPr="00DD00AF">
              <w:rPr>
                <w:rFonts w:eastAsia="맑은 고딕"/>
              </w:rPr>
              <w:t>0.05</w:t>
            </w:r>
          </w:p>
        </w:tc>
        <w:tc>
          <w:tcPr>
            <w:tcW w:w="1768" w:type="dxa"/>
            <w:tcBorders>
              <w:top w:val="nil"/>
              <w:left w:val="nil"/>
              <w:bottom w:val="nil"/>
              <w:right w:val="nil"/>
            </w:tcBorders>
            <w:vAlign w:val="center"/>
          </w:tcPr>
          <w:p w14:paraId="626F6040" w14:textId="77777777" w:rsidR="00EB2273" w:rsidRPr="00DD00AF" w:rsidRDefault="00EB2273" w:rsidP="00EB2273">
            <w:pPr>
              <w:widowControl w:val="0"/>
              <w:tabs>
                <w:tab w:val="decimal" w:leader="dot" w:pos="267"/>
              </w:tabs>
              <w:autoSpaceDE w:val="0"/>
              <w:autoSpaceDN w:val="0"/>
              <w:adjustRightInd w:val="0"/>
            </w:pPr>
          </w:p>
        </w:tc>
      </w:tr>
      <w:tr w:rsidR="00EB2273" w:rsidRPr="00DD00AF" w14:paraId="5D0B4F51" w14:textId="77777777" w:rsidTr="00183687">
        <w:tc>
          <w:tcPr>
            <w:tcW w:w="1366" w:type="dxa"/>
            <w:tcBorders>
              <w:top w:val="nil"/>
              <w:left w:val="nil"/>
              <w:bottom w:val="nil"/>
              <w:right w:val="nil"/>
            </w:tcBorders>
            <w:vAlign w:val="center"/>
          </w:tcPr>
          <w:p w14:paraId="6CED72E4" w14:textId="77777777" w:rsidR="00EB2273" w:rsidRPr="00DD00AF" w:rsidRDefault="00EB2273" w:rsidP="00EB2273">
            <w:pPr>
              <w:widowControl w:val="0"/>
              <w:autoSpaceDE w:val="0"/>
              <w:autoSpaceDN w:val="0"/>
              <w:adjustRightInd w:val="0"/>
              <w:jc w:val="right"/>
            </w:pPr>
            <w:r w:rsidRPr="00DD00AF">
              <w:t>ICC (0.8)</w:t>
            </w:r>
          </w:p>
        </w:tc>
        <w:tc>
          <w:tcPr>
            <w:tcW w:w="1366" w:type="dxa"/>
            <w:tcBorders>
              <w:top w:val="nil"/>
              <w:left w:val="nil"/>
              <w:bottom w:val="nil"/>
              <w:right w:val="nil"/>
            </w:tcBorders>
            <w:vAlign w:val="center"/>
          </w:tcPr>
          <w:p w14:paraId="6C5D9374" w14:textId="77777777" w:rsidR="00EB2273" w:rsidRPr="00DD00AF" w:rsidRDefault="00EB2273" w:rsidP="00EB2273">
            <w:pPr>
              <w:widowControl w:val="0"/>
              <w:tabs>
                <w:tab w:val="decimal" w:leader="dot" w:pos="547"/>
              </w:tabs>
              <w:autoSpaceDE w:val="0"/>
              <w:autoSpaceDN w:val="0"/>
              <w:adjustRightInd w:val="0"/>
            </w:pPr>
            <w:r w:rsidRPr="00DD00AF">
              <w:t>0.00</w:t>
            </w:r>
          </w:p>
        </w:tc>
        <w:tc>
          <w:tcPr>
            <w:tcW w:w="1825" w:type="dxa"/>
            <w:tcBorders>
              <w:top w:val="nil"/>
              <w:left w:val="nil"/>
              <w:bottom w:val="nil"/>
              <w:right w:val="nil"/>
            </w:tcBorders>
            <w:vAlign w:val="center"/>
          </w:tcPr>
          <w:p w14:paraId="5CEEC871" w14:textId="77777777" w:rsidR="00EB2273" w:rsidRPr="00DD00AF" w:rsidRDefault="00EB2273" w:rsidP="00EB2273">
            <w:pPr>
              <w:widowControl w:val="0"/>
              <w:tabs>
                <w:tab w:val="decimal" w:leader="dot" w:pos="277"/>
              </w:tabs>
              <w:autoSpaceDE w:val="0"/>
              <w:autoSpaceDN w:val="0"/>
              <w:adjustRightInd w:val="0"/>
            </w:pPr>
            <w:r w:rsidRPr="00DD00AF">
              <w:t>[-0.00, 0.00]</w:t>
            </w:r>
          </w:p>
        </w:tc>
        <w:tc>
          <w:tcPr>
            <w:tcW w:w="859" w:type="dxa"/>
            <w:tcBorders>
              <w:top w:val="nil"/>
              <w:left w:val="nil"/>
              <w:bottom w:val="nil"/>
              <w:right w:val="nil"/>
            </w:tcBorders>
            <w:vAlign w:val="center"/>
          </w:tcPr>
          <w:p w14:paraId="4F8C8844" w14:textId="13F18609" w:rsidR="00EB2273" w:rsidRPr="00DD00AF" w:rsidRDefault="00EB2273" w:rsidP="00EB2273">
            <w:pPr>
              <w:widowControl w:val="0"/>
              <w:tabs>
                <w:tab w:val="decimal" w:leader="dot" w:pos="130"/>
              </w:tabs>
              <w:autoSpaceDE w:val="0"/>
              <w:autoSpaceDN w:val="0"/>
              <w:adjustRightInd w:val="0"/>
            </w:pPr>
            <w:r w:rsidRPr="00DD00AF">
              <w:rPr>
                <w:rFonts w:eastAsia="맑은 고딕"/>
              </w:rPr>
              <w:t>.00</w:t>
            </w:r>
          </w:p>
        </w:tc>
        <w:tc>
          <w:tcPr>
            <w:tcW w:w="1356" w:type="dxa"/>
            <w:tcBorders>
              <w:top w:val="nil"/>
              <w:left w:val="nil"/>
              <w:bottom w:val="nil"/>
              <w:right w:val="nil"/>
            </w:tcBorders>
            <w:vAlign w:val="center"/>
          </w:tcPr>
          <w:p w14:paraId="5D548426" w14:textId="33AFC0E4" w:rsidR="00EB2273" w:rsidRPr="00DD00AF" w:rsidRDefault="00EB2273" w:rsidP="00EB2273">
            <w:pPr>
              <w:widowControl w:val="0"/>
              <w:tabs>
                <w:tab w:val="decimal" w:leader="dot" w:pos="205"/>
              </w:tabs>
              <w:autoSpaceDE w:val="0"/>
              <w:autoSpaceDN w:val="0"/>
              <w:adjustRightInd w:val="0"/>
            </w:pPr>
            <w:r w:rsidRPr="00DD00AF">
              <w:rPr>
                <w:rFonts w:eastAsia="맑은 고딕"/>
              </w:rPr>
              <w:t>0.62</w:t>
            </w:r>
          </w:p>
        </w:tc>
        <w:tc>
          <w:tcPr>
            <w:tcW w:w="1768" w:type="dxa"/>
            <w:tcBorders>
              <w:top w:val="nil"/>
              <w:left w:val="nil"/>
              <w:bottom w:val="nil"/>
              <w:right w:val="nil"/>
            </w:tcBorders>
            <w:vAlign w:val="center"/>
          </w:tcPr>
          <w:p w14:paraId="0E5E91C8" w14:textId="77777777" w:rsidR="00EB2273" w:rsidRPr="00DD00AF" w:rsidRDefault="00EB2273" w:rsidP="00EB2273">
            <w:pPr>
              <w:widowControl w:val="0"/>
              <w:tabs>
                <w:tab w:val="decimal" w:leader="dot" w:pos="267"/>
              </w:tabs>
              <w:autoSpaceDE w:val="0"/>
              <w:autoSpaceDN w:val="0"/>
              <w:adjustRightInd w:val="0"/>
            </w:pPr>
          </w:p>
        </w:tc>
      </w:tr>
      <w:tr w:rsidR="008B7CF1" w:rsidRPr="00DD00AF" w14:paraId="7E6FC78A" w14:textId="77777777" w:rsidTr="00183687">
        <w:tc>
          <w:tcPr>
            <w:tcW w:w="1366" w:type="dxa"/>
            <w:tcBorders>
              <w:top w:val="nil"/>
              <w:left w:val="nil"/>
              <w:bottom w:val="nil"/>
              <w:right w:val="nil"/>
            </w:tcBorders>
            <w:vAlign w:val="center"/>
          </w:tcPr>
          <w:p w14:paraId="15EEAFF8" w14:textId="77777777" w:rsidR="008B7CF1" w:rsidRPr="00DD00AF" w:rsidRDefault="008B7CF1" w:rsidP="008B7CF1">
            <w:pPr>
              <w:widowControl w:val="0"/>
              <w:autoSpaceDE w:val="0"/>
              <w:autoSpaceDN w:val="0"/>
              <w:adjustRightInd w:val="0"/>
              <w:jc w:val="right"/>
            </w:pPr>
          </w:p>
        </w:tc>
        <w:tc>
          <w:tcPr>
            <w:tcW w:w="1366" w:type="dxa"/>
            <w:tcBorders>
              <w:top w:val="nil"/>
              <w:left w:val="nil"/>
              <w:bottom w:val="nil"/>
              <w:right w:val="nil"/>
            </w:tcBorders>
            <w:vAlign w:val="center"/>
          </w:tcPr>
          <w:p w14:paraId="00E172E5" w14:textId="77777777" w:rsidR="008B7CF1" w:rsidRPr="00DD00AF" w:rsidRDefault="008B7CF1" w:rsidP="008B7CF1">
            <w:pPr>
              <w:widowControl w:val="0"/>
              <w:tabs>
                <w:tab w:val="decimal" w:leader="dot" w:pos="547"/>
              </w:tabs>
              <w:autoSpaceDE w:val="0"/>
              <w:autoSpaceDN w:val="0"/>
              <w:adjustRightInd w:val="0"/>
            </w:pPr>
          </w:p>
        </w:tc>
        <w:tc>
          <w:tcPr>
            <w:tcW w:w="1825" w:type="dxa"/>
            <w:tcBorders>
              <w:top w:val="nil"/>
              <w:left w:val="nil"/>
              <w:bottom w:val="nil"/>
              <w:right w:val="nil"/>
            </w:tcBorders>
            <w:vAlign w:val="center"/>
          </w:tcPr>
          <w:p w14:paraId="64017EB3" w14:textId="77777777" w:rsidR="008B7CF1" w:rsidRPr="00DD00AF" w:rsidRDefault="008B7CF1" w:rsidP="008B7CF1">
            <w:pPr>
              <w:widowControl w:val="0"/>
              <w:tabs>
                <w:tab w:val="decimal" w:leader="dot" w:pos="277"/>
              </w:tabs>
              <w:autoSpaceDE w:val="0"/>
              <w:autoSpaceDN w:val="0"/>
              <w:adjustRightInd w:val="0"/>
            </w:pPr>
          </w:p>
        </w:tc>
        <w:tc>
          <w:tcPr>
            <w:tcW w:w="859" w:type="dxa"/>
            <w:tcBorders>
              <w:top w:val="nil"/>
              <w:left w:val="nil"/>
              <w:bottom w:val="nil"/>
              <w:right w:val="nil"/>
            </w:tcBorders>
            <w:vAlign w:val="center"/>
          </w:tcPr>
          <w:p w14:paraId="28668C1F" w14:textId="77777777" w:rsidR="008B7CF1" w:rsidRPr="00DD00AF" w:rsidRDefault="008B7CF1" w:rsidP="008B7CF1">
            <w:pPr>
              <w:widowControl w:val="0"/>
              <w:tabs>
                <w:tab w:val="decimal" w:leader="dot" w:pos="130"/>
              </w:tabs>
              <w:autoSpaceDE w:val="0"/>
              <w:autoSpaceDN w:val="0"/>
              <w:adjustRightInd w:val="0"/>
            </w:pPr>
          </w:p>
        </w:tc>
        <w:tc>
          <w:tcPr>
            <w:tcW w:w="1356" w:type="dxa"/>
            <w:tcBorders>
              <w:top w:val="nil"/>
              <w:left w:val="nil"/>
              <w:bottom w:val="nil"/>
              <w:right w:val="nil"/>
            </w:tcBorders>
            <w:vAlign w:val="center"/>
          </w:tcPr>
          <w:p w14:paraId="011A4035" w14:textId="77777777" w:rsidR="008B7CF1" w:rsidRPr="00DD00AF" w:rsidRDefault="008B7CF1" w:rsidP="008B7CF1">
            <w:pPr>
              <w:widowControl w:val="0"/>
              <w:tabs>
                <w:tab w:val="decimal" w:leader="dot" w:pos="205"/>
              </w:tabs>
              <w:autoSpaceDE w:val="0"/>
              <w:autoSpaceDN w:val="0"/>
              <w:adjustRightInd w:val="0"/>
            </w:pPr>
          </w:p>
        </w:tc>
        <w:tc>
          <w:tcPr>
            <w:tcW w:w="1768" w:type="dxa"/>
            <w:tcBorders>
              <w:top w:val="nil"/>
              <w:left w:val="nil"/>
              <w:bottom w:val="nil"/>
              <w:right w:val="nil"/>
            </w:tcBorders>
            <w:vAlign w:val="center"/>
          </w:tcPr>
          <w:p w14:paraId="671DD48B" w14:textId="6A8D1D3B" w:rsidR="008B7CF1" w:rsidRPr="00DD00AF" w:rsidRDefault="008B7CF1" w:rsidP="008B7CF1">
            <w:pPr>
              <w:widowControl w:val="0"/>
              <w:tabs>
                <w:tab w:val="decimal" w:leader="dot" w:pos="267"/>
              </w:tabs>
              <w:autoSpaceDE w:val="0"/>
              <w:autoSpaceDN w:val="0"/>
              <w:adjustRightInd w:val="0"/>
            </w:pPr>
            <w:r w:rsidRPr="00DD00AF">
              <w:rPr>
                <w:i/>
                <w:iCs/>
              </w:rPr>
              <w:t>R</w:t>
            </w:r>
            <w:r w:rsidRPr="00DD00AF">
              <w:rPr>
                <w:i/>
                <w:iCs/>
                <w:vertAlign w:val="superscript"/>
              </w:rPr>
              <w:t xml:space="preserve">2 </w:t>
            </w:r>
            <w:r w:rsidRPr="00DD00AF">
              <w:t xml:space="preserve"> = .939**</w:t>
            </w:r>
          </w:p>
        </w:tc>
      </w:tr>
      <w:tr w:rsidR="008B7CF1" w:rsidRPr="00DD00AF" w14:paraId="3CA9DF25" w14:textId="77777777" w:rsidTr="00183687">
        <w:tc>
          <w:tcPr>
            <w:tcW w:w="1366" w:type="dxa"/>
            <w:tcBorders>
              <w:top w:val="nil"/>
              <w:left w:val="nil"/>
              <w:bottom w:val="nil"/>
              <w:right w:val="nil"/>
            </w:tcBorders>
            <w:vAlign w:val="center"/>
          </w:tcPr>
          <w:p w14:paraId="2146E5C8" w14:textId="77777777" w:rsidR="008B7CF1" w:rsidRPr="00DD00AF" w:rsidRDefault="008B7CF1" w:rsidP="008B7CF1">
            <w:pPr>
              <w:widowControl w:val="0"/>
              <w:autoSpaceDE w:val="0"/>
              <w:autoSpaceDN w:val="0"/>
              <w:adjustRightInd w:val="0"/>
              <w:jc w:val="right"/>
            </w:pPr>
          </w:p>
        </w:tc>
        <w:tc>
          <w:tcPr>
            <w:tcW w:w="1366" w:type="dxa"/>
            <w:tcBorders>
              <w:top w:val="nil"/>
              <w:left w:val="nil"/>
              <w:bottom w:val="nil"/>
              <w:right w:val="nil"/>
            </w:tcBorders>
            <w:vAlign w:val="center"/>
          </w:tcPr>
          <w:p w14:paraId="37E9EBD2" w14:textId="77777777" w:rsidR="008B7CF1" w:rsidRPr="00DD00AF" w:rsidRDefault="008B7CF1" w:rsidP="008B7CF1">
            <w:pPr>
              <w:widowControl w:val="0"/>
              <w:tabs>
                <w:tab w:val="decimal" w:leader="dot" w:pos="547"/>
              </w:tabs>
              <w:autoSpaceDE w:val="0"/>
              <w:autoSpaceDN w:val="0"/>
              <w:adjustRightInd w:val="0"/>
            </w:pPr>
          </w:p>
        </w:tc>
        <w:tc>
          <w:tcPr>
            <w:tcW w:w="1825" w:type="dxa"/>
            <w:tcBorders>
              <w:top w:val="nil"/>
              <w:left w:val="nil"/>
              <w:bottom w:val="nil"/>
              <w:right w:val="nil"/>
            </w:tcBorders>
            <w:vAlign w:val="center"/>
          </w:tcPr>
          <w:p w14:paraId="240899AD" w14:textId="77777777" w:rsidR="008B7CF1" w:rsidRPr="00DD00AF" w:rsidRDefault="008B7CF1" w:rsidP="008B7CF1">
            <w:pPr>
              <w:widowControl w:val="0"/>
              <w:tabs>
                <w:tab w:val="decimal" w:leader="dot" w:pos="277"/>
              </w:tabs>
              <w:autoSpaceDE w:val="0"/>
              <w:autoSpaceDN w:val="0"/>
              <w:adjustRightInd w:val="0"/>
            </w:pPr>
          </w:p>
        </w:tc>
        <w:tc>
          <w:tcPr>
            <w:tcW w:w="859" w:type="dxa"/>
            <w:tcBorders>
              <w:top w:val="nil"/>
              <w:left w:val="nil"/>
              <w:bottom w:val="nil"/>
              <w:right w:val="nil"/>
            </w:tcBorders>
            <w:vAlign w:val="center"/>
          </w:tcPr>
          <w:p w14:paraId="78FC5923" w14:textId="77777777" w:rsidR="008B7CF1" w:rsidRPr="00DD00AF" w:rsidRDefault="008B7CF1" w:rsidP="008B7CF1">
            <w:pPr>
              <w:widowControl w:val="0"/>
              <w:tabs>
                <w:tab w:val="decimal" w:leader="dot" w:pos="130"/>
              </w:tabs>
              <w:autoSpaceDE w:val="0"/>
              <w:autoSpaceDN w:val="0"/>
              <w:adjustRightInd w:val="0"/>
            </w:pPr>
          </w:p>
        </w:tc>
        <w:tc>
          <w:tcPr>
            <w:tcW w:w="1356" w:type="dxa"/>
            <w:tcBorders>
              <w:top w:val="nil"/>
              <w:left w:val="nil"/>
              <w:bottom w:val="nil"/>
              <w:right w:val="nil"/>
            </w:tcBorders>
            <w:vAlign w:val="center"/>
          </w:tcPr>
          <w:p w14:paraId="03F48503" w14:textId="77777777" w:rsidR="008B7CF1" w:rsidRPr="00DD00AF" w:rsidRDefault="008B7CF1" w:rsidP="008B7CF1">
            <w:pPr>
              <w:widowControl w:val="0"/>
              <w:tabs>
                <w:tab w:val="decimal" w:leader="dot" w:pos="205"/>
              </w:tabs>
              <w:autoSpaceDE w:val="0"/>
              <w:autoSpaceDN w:val="0"/>
              <w:adjustRightInd w:val="0"/>
            </w:pPr>
          </w:p>
        </w:tc>
        <w:tc>
          <w:tcPr>
            <w:tcW w:w="1768" w:type="dxa"/>
            <w:tcBorders>
              <w:top w:val="nil"/>
              <w:left w:val="nil"/>
              <w:bottom w:val="nil"/>
              <w:right w:val="nil"/>
            </w:tcBorders>
            <w:vAlign w:val="center"/>
          </w:tcPr>
          <w:p w14:paraId="569F69C7" w14:textId="77777777" w:rsidR="008B7CF1" w:rsidRPr="00DD00AF" w:rsidRDefault="008B7CF1" w:rsidP="008B7CF1">
            <w:pPr>
              <w:widowControl w:val="0"/>
              <w:tabs>
                <w:tab w:val="decimal" w:leader="dot" w:pos="267"/>
              </w:tabs>
              <w:autoSpaceDE w:val="0"/>
              <w:autoSpaceDN w:val="0"/>
              <w:adjustRightInd w:val="0"/>
            </w:pPr>
            <w:r w:rsidRPr="00DD00AF">
              <w:t>95% CI[.90,.95]</w:t>
            </w:r>
          </w:p>
        </w:tc>
      </w:tr>
      <w:tr w:rsidR="008B7CF1" w:rsidRPr="00DD00AF" w14:paraId="12DB23D1" w14:textId="77777777" w:rsidTr="00183687">
        <w:tc>
          <w:tcPr>
            <w:tcW w:w="1366" w:type="dxa"/>
            <w:tcBorders>
              <w:top w:val="nil"/>
              <w:left w:val="nil"/>
              <w:bottom w:val="single" w:sz="6" w:space="0" w:color="auto"/>
              <w:right w:val="nil"/>
            </w:tcBorders>
            <w:vAlign w:val="center"/>
          </w:tcPr>
          <w:p w14:paraId="5BE25ED7" w14:textId="77777777" w:rsidR="008B7CF1" w:rsidRPr="00DD00AF" w:rsidRDefault="008B7CF1" w:rsidP="008B7CF1">
            <w:pPr>
              <w:widowControl w:val="0"/>
              <w:autoSpaceDE w:val="0"/>
              <w:autoSpaceDN w:val="0"/>
              <w:adjustRightInd w:val="0"/>
              <w:jc w:val="right"/>
            </w:pPr>
          </w:p>
        </w:tc>
        <w:tc>
          <w:tcPr>
            <w:tcW w:w="1366" w:type="dxa"/>
            <w:tcBorders>
              <w:top w:val="nil"/>
              <w:left w:val="nil"/>
              <w:bottom w:val="single" w:sz="6" w:space="0" w:color="auto"/>
              <w:right w:val="nil"/>
            </w:tcBorders>
            <w:vAlign w:val="center"/>
          </w:tcPr>
          <w:p w14:paraId="165D3420" w14:textId="77777777" w:rsidR="008B7CF1" w:rsidRPr="00DD00AF" w:rsidRDefault="008B7CF1" w:rsidP="008B7CF1">
            <w:pPr>
              <w:widowControl w:val="0"/>
              <w:tabs>
                <w:tab w:val="decimal" w:leader="dot" w:pos="547"/>
              </w:tabs>
              <w:autoSpaceDE w:val="0"/>
              <w:autoSpaceDN w:val="0"/>
              <w:adjustRightInd w:val="0"/>
            </w:pPr>
          </w:p>
        </w:tc>
        <w:tc>
          <w:tcPr>
            <w:tcW w:w="1825" w:type="dxa"/>
            <w:tcBorders>
              <w:top w:val="nil"/>
              <w:left w:val="nil"/>
              <w:bottom w:val="single" w:sz="6" w:space="0" w:color="auto"/>
              <w:right w:val="nil"/>
            </w:tcBorders>
            <w:vAlign w:val="center"/>
          </w:tcPr>
          <w:p w14:paraId="10A5772F" w14:textId="77777777" w:rsidR="008B7CF1" w:rsidRPr="00DD00AF" w:rsidRDefault="008B7CF1" w:rsidP="008B7CF1">
            <w:pPr>
              <w:widowControl w:val="0"/>
              <w:tabs>
                <w:tab w:val="decimal" w:leader="dot" w:pos="277"/>
              </w:tabs>
              <w:autoSpaceDE w:val="0"/>
              <w:autoSpaceDN w:val="0"/>
              <w:adjustRightInd w:val="0"/>
            </w:pPr>
          </w:p>
        </w:tc>
        <w:tc>
          <w:tcPr>
            <w:tcW w:w="859" w:type="dxa"/>
            <w:tcBorders>
              <w:top w:val="nil"/>
              <w:left w:val="nil"/>
              <w:bottom w:val="single" w:sz="6" w:space="0" w:color="auto"/>
              <w:right w:val="nil"/>
            </w:tcBorders>
            <w:vAlign w:val="center"/>
          </w:tcPr>
          <w:p w14:paraId="36DA0B75" w14:textId="77777777" w:rsidR="008B7CF1" w:rsidRPr="00DD00AF" w:rsidRDefault="008B7CF1" w:rsidP="008B7CF1">
            <w:pPr>
              <w:widowControl w:val="0"/>
              <w:tabs>
                <w:tab w:val="decimal" w:leader="dot" w:pos="130"/>
              </w:tabs>
              <w:autoSpaceDE w:val="0"/>
              <w:autoSpaceDN w:val="0"/>
              <w:adjustRightInd w:val="0"/>
            </w:pPr>
          </w:p>
        </w:tc>
        <w:tc>
          <w:tcPr>
            <w:tcW w:w="1356" w:type="dxa"/>
            <w:tcBorders>
              <w:top w:val="nil"/>
              <w:left w:val="nil"/>
              <w:bottom w:val="single" w:sz="6" w:space="0" w:color="auto"/>
              <w:right w:val="nil"/>
            </w:tcBorders>
            <w:vAlign w:val="center"/>
          </w:tcPr>
          <w:p w14:paraId="65F668FC" w14:textId="77777777" w:rsidR="008B7CF1" w:rsidRPr="00DD00AF" w:rsidRDefault="008B7CF1" w:rsidP="008B7CF1">
            <w:pPr>
              <w:widowControl w:val="0"/>
              <w:tabs>
                <w:tab w:val="decimal" w:leader="dot" w:pos="205"/>
              </w:tabs>
              <w:autoSpaceDE w:val="0"/>
              <w:autoSpaceDN w:val="0"/>
              <w:adjustRightInd w:val="0"/>
            </w:pPr>
          </w:p>
        </w:tc>
        <w:tc>
          <w:tcPr>
            <w:tcW w:w="1768" w:type="dxa"/>
            <w:tcBorders>
              <w:top w:val="nil"/>
              <w:left w:val="nil"/>
              <w:bottom w:val="single" w:sz="6" w:space="0" w:color="auto"/>
              <w:right w:val="nil"/>
            </w:tcBorders>
            <w:vAlign w:val="center"/>
          </w:tcPr>
          <w:p w14:paraId="39267173" w14:textId="77777777" w:rsidR="008B7CF1" w:rsidRPr="00DD00AF" w:rsidRDefault="008B7CF1" w:rsidP="008B7CF1">
            <w:pPr>
              <w:widowControl w:val="0"/>
              <w:tabs>
                <w:tab w:val="decimal" w:leader="dot" w:pos="267"/>
              </w:tabs>
              <w:autoSpaceDE w:val="0"/>
              <w:autoSpaceDN w:val="0"/>
              <w:adjustRightInd w:val="0"/>
            </w:pPr>
          </w:p>
        </w:tc>
      </w:tr>
    </w:tbl>
    <w:p w14:paraId="0857B633" w14:textId="33DC08DA" w:rsidR="00EE2BE8" w:rsidRPr="00DD00AF" w:rsidRDefault="00214B21" w:rsidP="00592D02">
      <w:pPr>
        <w:rPr>
          <w:rFonts w:eastAsia="맑은 고딕"/>
          <w:sz w:val="20"/>
          <w:szCs w:val="20"/>
        </w:rPr>
      </w:pPr>
      <w:bookmarkStart w:id="114" w:name="_Hlk110118378"/>
      <w:r w:rsidRPr="00DD00AF">
        <w:rPr>
          <w:rFonts w:eastAsia="맑은 고딕"/>
          <w:i/>
          <w:iCs/>
          <w:sz w:val="20"/>
          <w:szCs w:val="20"/>
        </w:rPr>
        <w:t>Note.</w:t>
      </w:r>
      <w:r w:rsidRPr="00DD00AF">
        <w:rPr>
          <w:rFonts w:eastAsia="맑은 고딕"/>
          <w:sz w:val="20"/>
          <w:szCs w:val="20"/>
        </w:rPr>
        <w:t xml:space="preserve"> A significant </w:t>
      </w:r>
      <w:r w:rsidRPr="00DD00AF">
        <w:rPr>
          <w:rFonts w:eastAsia="맑은 고딕"/>
          <w:i/>
          <w:iCs/>
          <w:sz w:val="20"/>
          <w:szCs w:val="20"/>
        </w:rPr>
        <w:t>b</w:t>
      </w:r>
      <w:r w:rsidRPr="00DD00AF">
        <w:rPr>
          <w:rFonts w:eastAsia="맑은 고딕"/>
          <w:sz w:val="20"/>
          <w:szCs w:val="20"/>
        </w:rPr>
        <w:t xml:space="preserve">-weight indicates the semi-partial correlation is also significant. </w:t>
      </w:r>
      <w:r w:rsidRPr="00DD00AF">
        <w:rPr>
          <w:rFonts w:eastAsia="맑은 고딕"/>
          <w:i/>
          <w:iCs/>
          <w:sz w:val="20"/>
          <w:szCs w:val="20"/>
        </w:rPr>
        <w:t>b</w:t>
      </w:r>
      <w:r w:rsidRPr="00DD00AF">
        <w:rPr>
          <w:rFonts w:eastAsia="맑은 고딕"/>
          <w:sz w:val="20"/>
          <w:szCs w:val="20"/>
        </w:rPr>
        <w:t xml:space="preserve"> represents unstandardized regression weights. </w:t>
      </w:r>
      <w:r w:rsidRPr="00DD00AF">
        <w:rPr>
          <w:rFonts w:eastAsia="맑은 고딕"/>
          <w:i/>
          <w:iCs/>
          <w:sz w:val="20"/>
          <w:szCs w:val="20"/>
        </w:rPr>
        <w:t>se</w:t>
      </w:r>
      <w:r w:rsidRPr="00DD00AF">
        <w:rPr>
          <w:rFonts w:eastAsia="맑은 고딕"/>
          <w:sz w:val="20"/>
          <w:szCs w:val="20"/>
        </w:rPr>
        <w:t xml:space="preserve"> represents the standard error. </w:t>
      </w:r>
      <w:r w:rsidRPr="00DD00AF">
        <w:rPr>
          <w:rFonts w:eastAsia="맑은 고딕"/>
          <w:i/>
          <w:iCs/>
          <w:sz w:val="20"/>
          <w:szCs w:val="20"/>
        </w:rPr>
        <w:t>LL</w:t>
      </w:r>
      <w:r w:rsidRPr="00DD00AF">
        <w:rPr>
          <w:rFonts w:eastAsia="맑은 고딕"/>
          <w:sz w:val="20"/>
          <w:szCs w:val="20"/>
        </w:rPr>
        <w:t xml:space="preserve"> and </w:t>
      </w:r>
      <w:r w:rsidRPr="00DD00AF">
        <w:rPr>
          <w:rFonts w:eastAsia="맑은 고딕"/>
          <w:i/>
          <w:iCs/>
          <w:sz w:val="20"/>
          <w:szCs w:val="20"/>
        </w:rPr>
        <w:t>UL</w:t>
      </w:r>
      <w:r w:rsidRPr="00DD00AF">
        <w:rPr>
          <w:rFonts w:eastAsia="맑은 고딕"/>
          <w:sz w:val="20"/>
          <w:szCs w:val="20"/>
        </w:rPr>
        <w:t xml:space="preserve"> indicate the lower and upper limits of a confidence interval, respectively. </w:t>
      </w:r>
      <w:r w:rsidRPr="00DD00AF">
        <w:rPr>
          <w:rFonts w:eastAsia="맑은 고딕"/>
          <w:sz w:val="20"/>
          <w:szCs w:val="20"/>
        </w:rPr>
        <w:br/>
        <w:t>* indicates p &lt; .05. ** indicates p &lt; .01</w:t>
      </w:r>
      <w:bookmarkEnd w:id="114"/>
    </w:p>
    <w:p w14:paraId="1B4C5523" w14:textId="77777777" w:rsidR="00214B21" w:rsidRPr="00DD00AF" w:rsidRDefault="00214B21" w:rsidP="00214B21">
      <w:pPr>
        <w:ind w:firstLine="720"/>
      </w:pPr>
    </w:p>
    <w:p w14:paraId="495209A0" w14:textId="77777777" w:rsidR="00AD1511" w:rsidRPr="00DD00AF" w:rsidRDefault="00AD1511" w:rsidP="00633B73">
      <w:pPr>
        <w:pStyle w:val="3"/>
        <w:rPr>
          <w:color w:val="0070C0"/>
        </w:rPr>
      </w:pPr>
      <w:bookmarkStart w:id="115" w:name="_Toc109813183"/>
      <w:bookmarkStart w:id="116" w:name="_Toc108986005"/>
      <w:bookmarkStart w:id="117" w:name="_Toc108986108"/>
      <w:r w:rsidRPr="00DD00AF">
        <w:t>Power</w:t>
      </w:r>
      <w:bookmarkEnd w:id="115"/>
      <w:r w:rsidRPr="00DD00AF">
        <w:t xml:space="preserve"> </w:t>
      </w:r>
      <w:bookmarkEnd w:id="116"/>
      <w:bookmarkEnd w:id="117"/>
    </w:p>
    <w:p w14:paraId="2CD975C2" w14:textId="25DB7423" w:rsidR="00AD1511" w:rsidRPr="00DD00AF" w:rsidRDefault="00AD1511" w:rsidP="00221315">
      <w:pPr>
        <w:spacing w:line="480" w:lineRule="auto"/>
        <w:ind w:firstLine="720"/>
      </w:pPr>
      <w:r w:rsidRPr="00DD00AF">
        <w:t>In this study, the power of parameter</w:t>
      </w:r>
      <w:r w:rsidR="0078526C" w:rsidRPr="00DD00AF">
        <w:t>s</w:t>
      </w:r>
      <w:r w:rsidRPr="00DD00AF">
        <w:t xml:space="preserve"> was evaluated by </w:t>
      </w:r>
      <w:r w:rsidR="00281927" w:rsidRPr="00DD00AF">
        <w:t xml:space="preserve">the </w:t>
      </w:r>
      <w:r w:rsidRPr="00DD00AF">
        <w:t xml:space="preserve">significance rate of parameters when the effects </w:t>
      </w:r>
      <w:r w:rsidR="00C20BCE" w:rsidRPr="00DD00AF">
        <w:t>existed</w:t>
      </w:r>
      <w:r w:rsidRPr="00DD00AF">
        <w:t xml:space="preserve">. </w:t>
      </w:r>
      <w:r w:rsidR="0005496B" w:rsidRPr="00DD00AF">
        <w:t xml:space="preserve">In other words, the power was </w:t>
      </w:r>
      <w:r w:rsidR="00187C6A" w:rsidRPr="00DD00AF">
        <w:t>operationalized</w:t>
      </w:r>
      <w:r w:rsidR="0005496B" w:rsidRPr="00DD00AF">
        <w:t xml:space="preserve"> whether a detected effect was present or not based on beta </w:t>
      </w:r>
      <w:r w:rsidR="00187C6A" w:rsidRPr="00DD00AF">
        <w:t>parameter</w:t>
      </w:r>
      <w:r w:rsidR="0005496B" w:rsidRPr="00DD00AF">
        <w:t xml:space="preserve"> under</w:t>
      </w:r>
      <w:r w:rsidR="00EF0BF8" w:rsidRPr="00DD00AF">
        <w:t xml:space="preserve"> each</w:t>
      </w:r>
      <w:r w:rsidR="0005496B" w:rsidRPr="00DD00AF">
        <w:t xml:space="preserve"> condition. The 0.05 level of significance </w:t>
      </w:r>
      <w:r w:rsidR="00CC7901" w:rsidRPr="00DD00AF">
        <w:t xml:space="preserve">was </w:t>
      </w:r>
      <w:r w:rsidR="0005496B" w:rsidRPr="00DD00AF">
        <w:t xml:space="preserve">used to determine whether each parameter </w:t>
      </w:r>
      <w:r w:rsidR="00973881" w:rsidRPr="00DD00AF">
        <w:t>was</w:t>
      </w:r>
      <w:r w:rsidR="0005496B" w:rsidRPr="00DD00AF">
        <w:t xml:space="preserve"> significant or not</w:t>
      </w:r>
    </w:p>
    <w:p w14:paraId="3E718271" w14:textId="6C366C14" w:rsidR="00AE5BB0" w:rsidRPr="00DD00AF" w:rsidRDefault="00AD1511" w:rsidP="00221315">
      <w:pPr>
        <w:spacing w:line="480" w:lineRule="auto"/>
        <w:ind w:firstLine="720"/>
      </w:pPr>
      <w:r w:rsidRPr="00DD00AF">
        <w:t xml:space="preserve">In general, the small sample size is related </w:t>
      </w:r>
      <w:r w:rsidR="00576050" w:rsidRPr="00DD00AF">
        <w:t>to</w:t>
      </w:r>
      <w:r w:rsidRPr="00DD00AF">
        <w:t xml:space="preserve"> low power. Moreover, in general, multilevel models seems to have better power for many significant parameters</w:t>
      </w:r>
      <w:r w:rsidR="00AE5BB0" w:rsidRPr="00DD00AF">
        <w:t>.</w:t>
      </w:r>
    </w:p>
    <w:p w14:paraId="23A5EDE9" w14:textId="36C8A74B" w:rsidR="00AE5BB0" w:rsidRPr="00DD00AF" w:rsidRDefault="00E941F4" w:rsidP="0060249C">
      <w:pPr>
        <w:spacing w:line="480" w:lineRule="auto"/>
        <w:ind w:firstLine="720"/>
      </w:pPr>
      <w:r w:rsidRPr="00DD00AF">
        <w:rPr>
          <w:b/>
          <w:bCs/>
        </w:rPr>
        <w:t>Education effect</w:t>
      </w:r>
      <w:r w:rsidR="00221315" w:rsidRPr="00DD00AF">
        <w:rPr>
          <w:b/>
          <w:bCs/>
        </w:rPr>
        <w:t xml:space="preserve">. </w:t>
      </w:r>
      <w:r w:rsidRPr="00DD00AF">
        <w:t xml:space="preserve">Education within and education power were estimated. </w:t>
      </w:r>
      <w:r w:rsidR="004E1CD4" w:rsidRPr="00DD00AF">
        <w:t xml:space="preserve">For MLM, education as a level-1 variable </w:t>
      </w:r>
      <w:r w:rsidR="00973881" w:rsidRPr="00DD00AF">
        <w:t xml:space="preserve">was </w:t>
      </w:r>
      <w:r w:rsidR="004E1CD4" w:rsidRPr="00DD00AF">
        <w:t xml:space="preserve">used. For REG models, education difference </w:t>
      </w:r>
      <w:r w:rsidR="004E1CD4" w:rsidRPr="00DD00AF">
        <w:lastRenderedPageBreak/>
        <w:t xml:space="preserve">variables were used to estimate power. Generally, small sample size was related to low power, and MLM showed better performance than REG models. </w:t>
      </w:r>
      <w:r w:rsidR="00221315" w:rsidRPr="00DD00AF">
        <w:t>Table 1</w:t>
      </w:r>
      <w:r w:rsidR="00C33DF8" w:rsidRPr="00DD00AF">
        <w:t>4</w:t>
      </w:r>
      <w:r w:rsidR="00343B0A" w:rsidRPr="00DD00AF">
        <w:t xml:space="preserve"> </w:t>
      </w:r>
      <w:r w:rsidR="00221315" w:rsidRPr="00DD00AF">
        <w:t>summarize the relationship between CN and model on power. Table 1</w:t>
      </w:r>
      <w:r w:rsidR="00C33DF8" w:rsidRPr="00DD00AF">
        <w:t xml:space="preserve">5 </w:t>
      </w:r>
      <w:r w:rsidR="00221315" w:rsidRPr="00DD00AF">
        <w:t xml:space="preserve">presents the power of education effect </w:t>
      </w:r>
      <w:r w:rsidR="00B0290A" w:rsidRPr="00DD00AF">
        <w:t>in each model</w:t>
      </w:r>
      <w:bookmarkStart w:id="118" w:name="_Toc109812979"/>
      <w:r w:rsidR="00AE5BB0" w:rsidRPr="00DD00AF">
        <w:t>.</w:t>
      </w:r>
    </w:p>
    <w:p w14:paraId="720091BA" w14:textId="4B8EB89A" w:rsidR="00055F5E" w:rsidRPr="00DD00AF" w:rsidRDefault="00055F5E" w:rsidP="008C1042">
      <w:pPr>
        <w:pStyle w:val="af1"/>
      </w:pPr>
      <w:r w:rsidRPr="00DD00AF">
        <w:t xml:space="preserve">Table </w:t>
      </w:r>
      <w:fldSimple w:instr=" SEQ Table \* ARABIC ">
        <w:r w:rsidR="000A2B30">
          <w:rPr>
            <w:noProof/>
          </w:rPr>
          <w:t>14</w:t>
        </w:r>
        <w:bookmarkEnd w:id="118"/>
      </w:fldSimple>
    </w:p>
    <w:p w14:paraId="7790483F" w14:textId="77777777" w:rsidR="00055F5E" w:rsidRPr="00DD00AF" w:rsidRDefault="00055F5E" w:rsidP="00055F5E">
      <w:pPr>
        <w:spacing w:line="480" w:lineRule="auto"/>
        <w:rPr>
          <w:i/>
          <w:iCs/>
        </w:rPr>
      </w:pPr>
      <w:r w:rsidRPr="00DD00AF">
        <w:rPr>
          <w:i/>
          <w:iCs/>
        </w:rPr>
        <w:t>Power of education effect and cluster number (CN)</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2953"/>
        <w:gridCol w:w="2953"/>
      </w:tblGrid>
      <w:tr w:rsidR="00E941F4" w:rsidRPr="00DD00AF" w14:paraId="4F56090B" w14:textId="77777777" w:rsidTr="00C33DF8">
        <w:trPr>
          <w:jc w:val="center"/>
        </w:trPr>
        <w:tc>
          <w:tcPr>
            <w:tcW w:w="1666" w:type="pct"/>
            <w:tcBorders>
              <w:top w:val="single" w:sz="4" w:space="0" w:color="auto"/>
              <w:bottom w:val="single" w:sz="4" w:space="0" w:color="auto"/>
            </w:tcBorders>
          </w:tcPr>
          <w:p w14:paraId="2B2FC61E" w14:textId="7F0491CB" w:rsidR="00E941F4" w:rsidRPr="00DD00AF" w:rsidRDefault="00E941F4" w:rsidP="004E1CD4">
            <w:r w:rsidRPr="00DD00AF">
              <w:t>CN</w:t>
            </w:r>
            <w:r w:rsidR="00C33DF8" w:rsidRPr="00DD00AF">
              <w:t xml:space="preserve"> (Cluster Numbers)</w:t>
            </w:r>
          </w:p>
        </w:tc>
        <w:tc>
          <w:tcPr>
            <w:tcW w:w="1667" w:type="pct"/>
            <w:tcBorders>
              <w:top w:val="single" w:sz="4" w:space="0" w:color="auto"/>
              <w:bottom w:val="single" w:sz="4" w:space="0" w:color="auto"/>
            </w:tcBorders>
          </w:tcPr>
          <w:p w14:paraId="62D03880" w14:textId="64D458A1" w:rsidR="00E941F4" w:rsidRPr="00DD00AF" w:rsidRDefault="00E941F4" w:rsidP="004E1CD4">
            <w:r w:rsidRPr="00DD00AF">
              <w:t xml:space="preserve">Model </w:t>
            </w:r>
          </w:p>
        </w:tc>
        <w:tc>
          <w:tcPr>
            <w:tcW w:w="1667" w:type="pct"/>
            <w:tcBorders>
              <w:top w:val="single" w:sz="4" w:space="0" w:color="auto"/>
              <w:bottom w:val="single" w:sz="4" w:space="0" w:color="auto"/>
            </w:tcBorders>
          </w:tcPr>
          <w:p w14:paraId="69146AE7" w14:textId="0F67CECB" w:rsidR="00E941F4" w:rsidRPr="00DD00AF" w:rsidRDefault="00221315" w:rsidP="004E1CD4">
            <w:r w:rsidRPr="00DD00AF">
              <w:t>P</w:t>
            </w:r>
            <w:r w:rsidR="00E941F4" w:rsidRPr="00DD00AF">
              <w:t>ower</w:t>
            </w:r>
            <w:r w:rsidR="00C33DF8" w:rsidRPr="00DD00AF">
              <w:t xml:space="preserve"> (%)</w:t>
            </w:r>
          </w:p>
        </w:tc>
      </w:tr>
      <w:tr w:rsidR="00E941F4" w:rsidRPr="00DD00AF" w14:paraId="0E6DE35C" w14:textId="77777777" w:rsidTr="00C33DF8">
        <w:trPr>
          <w:jc w:val="center"/>
        </w:trPr>
        <w:tc>
          <w:tcPr>
            <w:tcW w:w="1666" w:type="pct"/>
            <w:tcBorders>
              <w:top w:val="single" w:sz="4" w:space="0" w:color="auto"/>
            </w:tcBorders>
          </w:tcPr>
          <w:p w14:paraId="32A5BEC4" w14:textId="480EFBC2" w:rsidR="00E941F4" w:rsidRPr="00DD00AF" w:rsidRDefault="00E941F4" w:rsidP="004E1CD4">
            <w:r w:rsidRPr="00DD00AF">
              <w:t>30</w:t>
            </w:r>
          </w:p>
        </w:tc>
        <w:tc>
          <w:tcPr>
            <w:tcW w:w="1667" w:type="pct"/>
            <w:tcBorders>
              <w:top w:val="single" w:sz="4" w:space="0" w:color="auto"/>
            </w:tcBorders>
          </w:tcPr>
          <w:p w14:paraId="1B9441E4" w14:textId="03B21B88" w:rsidR="00E941F4" w:rsidRPr="00DD00AF" w:rsidRDefault="00E941F4" w:rsidP="004E1CD4">
            <w:r w:rsidRPr="00DD00AF">
              <w:t>REG</w:t>
            </w:r>
          </w:p>
        </w:tc>
        <w:tc>
          <w:tcPr>
            <w:tcW w:w="1667" w:type="pct"/>
            <w:tcBorders>
              <w:top w:val="single" w:sz="4" w:space="0" w:color="auto"/>
            </w:tcBorders>
          </w:tcPr>
          <w:p w14:paraId="21B095C1" w14:textId="09C13C1B" w:rsidR="00E941F4" w:rsidRPr="00DD00AF" w:rsidRDefault="00E941F4" w:rsidP="004E1CD4">
            <w:r w:rsidRPr="00DD00AF">
              <w:t>81.4%</w:t>
            </w:r>
          </w:p>
        </w:tc>
      </w:tr>
      <w:tr w:rsidR="00E941F4" w:rsidRPr="00DD00AF" w14:paraId="1A51A631" w14:textId="77777777" w:rsidTr="00C33DF8">
        <w:trPr>
          <w:jc w:val="center"/>
        </w:trPr>
        <w:tc>
          <w:tcPr>
            <w:tcW w:w="1666" w:type="pct"/>
          </w:tcPr>
          <w:p w14:paraId="28B7F686" w14:textId="20C49CAA" w:rsidR="00E941F4" w:rsidRPr="00DD00AF" w:rsidRDefault="00E941F4" w:rsidP="004E1CD4">
            <w:r w:rsidRPr="00DD00AF">
              <w:t>30</w:t>
            </w:r>
          </w:p>
        </w:tc>
        <w:tc>
          <w:tcPr>
            <w:tcW w:w="1667" w:type="pct"/>
          </w:tcPr>
          <w:p w14:paraId="34792BB3" w14:textId="6A7388D8" w:rsidR="00E941F4" w:rsidRPr="00DD00AF" w:rsidRDefault="00E941F4" w:rsidP="004E1CD4">
            <w:r w:rsidRPr="00DD00AF">
              <w:t>MLM</w:t>
            </w:r>
          </w:p>
        </w:tc>
        <w:tc>
          <w:tcPr>
            <w:tcW w:w="1667" w:type="pct"/>
          </w:tcPr>
          <w:p w14:paraId="278E54A3" w14:textId="5E3D7D0D" w:rsidR="00E941F4" w:rsidRPr="00DD00AF" w:rsidRDefault="00E941F4" w:rsidP="004E1CD4">
            <w:r w:rsidRPr="00DD00AF">
              <w:t>99.</w:t>
            </w:r>
            <w:r w:rsidR="00396F85">
              <w:t>8</w:t>
            </w:r>
            <w:r w:rsidRPr="00DD00AF">
              <w:t>%</w:t>
            </w:r>
          </w:p>
        </w:tc>
      </w:tr>
      <w:tr w:rsidR="00E941F4" w:rsidRPr="00DD00AF" w14:paraId="016FCD96" w14:textId="77777777" w:rsidTr="00C33DF8">
        <w:trPr>
          <w:jc w:val="center"/>
        </w:trPr>
        <w:tc>
          <w:tcPr>
            <w:tcW w:w="1666" w:type="pct"/>
          </w:tcPr>
          <w:p w14:paraId="49616963" w14:textId="388C04D7" w:rsidR="00E941F4" w:rsidRPr="00DD00AF" w:rsidRDefault="00E941F4" w:rsidP="004E1CD4">
            <w:r w:rsidRPr="00DD00AF">
              <w:t>120</w:t>
            </w:r>
          </w:p>
        </w:tc>
        <w:tc>
          <w:tcPr>
            <w:tcW w:w="1667" w:type="pct"/>
          </w:tcPr>
          <w:p w14:paraId="3914CEA9" w14:textId="34253F11" w:rsidR="00E941F4" w:rsidRPr="00DD00AF" w:rsidRDefault="00E941F4" w:rsidP="004E1CD4">
            <w:r w:rsidRPr="00DD00AF">
              <w:t>REG</w:t>
            </w:r>
          </w:p>
        </w:tc>
        <w:tc>
          <w:tcPr>
            <w:tcW w:w="1667" w:type="pct"/>
          </w:tcPr>
          <w:p w14:paraId="6E48FF1C" w14:textId="49BC3714" w:rsidR="00E941F4" w:rsidRPr="00DD00AF" w:rsidRDefault="00E941F4" w:rsidP="004E1CD4">
            <w:r w:rsidRPr="00DD00AF">
              <w:t>99.</w:t>
            </w:r>
            <w:r w:rsidR="00396F85">
              <w:t>4</w:t>
            </w:r>
            <w:r w:rsidRPr="00DD00AF">
              <w:t>%</w:t>
            </w:r>
          </w:p>
        </w:tc>
      </w:tr>
      <w:tr w:rsidR="00E941F4" w:rsidRPr="00DD00AF" w14:paraId="7B27C01C" w14:textId="77777777" w:rsidTr="00C33DF8">
        <w:trPr>
          <w:jc w:val="center"/>
        </w:trPr>
        <w:tc>
          <w:tcPr>
            <w:tcW w:w="1666" w:type="pct"/>
          </w:tcPr>
          <w:p w14:paraId="392EA313" w14:textId="155E6217" w:rsidR="00E941F4" w:rsidRPr="00DD00AF" w:rsidRDefault="00E941F4" w:rsidP="004E1CD4">
            <w:r w:rsidRPr="00DD00AF">
              <w:t>120</w:t>
            </w:r>
          </w:p>
        </w:tc>
        <w:tc>
          <w:tcPr>
            <w:tcW w:w="1667" w:type="pct"/>
          </w:tcPr>
          <w:p w14:paraId="4D32D07E" w14:textId="1F965D2F" w:rsidR="00E941F4" w:rsidRPr="00DD00AF" w:rsidRDefault="00E941F4" w:rsidP="004E1CD4">
            <w:r w:rsidRPr="00DD00AF">
              <w:t>MLM</w:t>
            </w:r>
          </w:p>
        </w:tc>
        <w:tc>
          <w:tcPr>
            <w:tcW w:w="1667" w:type="pct"/>
          </w:tcPr>
          <w:p w14:paraId="317546BE" w14:textId="2AAB5188" w:rsidR="00E941F4" w:rsidRPr="00DD00AF" w:rsidRDefault="00E941F4" w:rsidP="004E1CD4">
            <w:r w:rsidRPr="00DD00AF">
              <w:t>100%</w:t>
            </w:r>
          </w:p>
        </w:tc>
      </w:tr>
      <w:tr w:rsidR="00E941F4" w:rsidRPr="00DD00AF" w14:paraId="2A39446F" w14:textId="77777777" w:rsidTr="00C33DF8">
        <w:trPr>
          <w:jc w:val="center"/>
        </w:trPr>
        <w:tc>
          <w:tcPr>
            <w:tcW w:w="1666" w:type="pct"/>
          </w:tcPr>
          <w:p w14:paraId="3F01F140" w14:textId="6F62CF08" w:rsidR="00E941F4" w:rsidRPr="00DD00AF" w:rsidRDefault="00E941F4" w:rsidP="004E1CD4">
            <w:r w:rsidRPr="00DD00AF">
              <w:t>510</w:t>
            </w:r>
          </w:p>
        </w:tc>
        <w:tc>
          <w:tcPr>
            <w:tcW w:w="1667" w:type="pct"/>
          </w:tcPr>
          <w:p w14:paraId="4891007D" w14:textId="5CED2F68" w:rsidR="00E941F4" w:rsidRPr="00DD00AF" w:rsidRDefault="00E941F4" w:rsidP="004E1CD4">
            <w:r w:rsidRPr="00DD00AF">
              <w:t>REG</w:t>
            </w:r>
          </w:p>
        </w:tc>
        <w:tc>
          <w:tcPr>
            <w:tcW w:w="1667" w:type="pct"/>
          </w:tcPr>
          <w:p w14:paraId="7DCC85E3" w14:textId="69678B69" w:rsidR="00E941F4" w:rsidRPr="00DD00AF" w:rsidRDefault="00E941F4" w:rsidP="004E1CD4">
            <w:r w:rsidRPr="00DD00AF">
              <w:t>100%</w:t>
            </w:r>
          </w:p>
        </w:tc>
      </w:tr>
      <w:tr w:rsidR="00E941F4" w:rsidRPr="00DD00AF" w14:paraId="4C45DDB6" w14:textId="77777777" w:rsidTr="00C33DF8">
        <w:trPr>
          <w:jc w:val="center"/>
        </w:trPr>
        <w:tc>
          <w:tcPr>
            <w:tcW w:w="1666" w:type="pct"/>
            <w:tcBorders>
              <w:bottom w:val="single" w:sz="4" w:space="0" w:color="auto"/>
            </w:tcBorders>
          </w:tcPr>
          <w:p w14:paraId="7203309C" w14:textId="08BE1648" w:rsidR="00E941F4" w:rsidRPr="00DD00AF" w:rsidRDefault="00E941F4" w:rsidP="004E1CD4">
            <w:r w:rsidRPr="00DD00AF">
              <w:t>510</w:t>
            </w:r>
          </w:p>
        </w:tc>
        <w:tc>
          <w:tcPr>
            <w:tcW w:w="1667" w:type="pct"/>
            <w:tcBorders>
              <w:bottom w:val="single" w:sz="4" w:space="0" w:color="auto"/>
            </w:tcBorders>
          </w:tcPr>
          <w:p w14:paraId="7F6CCC26" w14:textId="130994BF" w:rsidR="00E941F4" w:rsidRPr="00DD00AF" w:rsidRDefault="00E941F4" w:rsidP="004E1CD4">
            <w:r w:rsidRPr="00DD00AF">
              <w:t>MLM</w:t>
            </w:r>
          </w:p>
        </w:tc>
        <w:tc>
          <w:tcPr>
            <w:tcW w:w="1667" w:type="pct"/>
            <w:tcBorders>
              <w:bottom w:val="single" w:sz="4" w:space="0" w:color="auto"/>
            </w:tcBorders>
          </w:tcPr>
          <w:p w14:paraId="0BE0DB33" w14:textId="091AB11E" w:rsidR="00E941F4" w:rsidRPr="00DD00AF" w:rsidRDefault="00E941F4" w:rsidP="004E1CD4">
            <w:r w:rsidRPr="00DD00AF">
              <w:t>100%</w:t>
            </w:r>
          </w:p>
        </w:tc>
      </w:tr>
    </w:tbl>
    <w:p w14:paraId="663A0F37" w14:textId="156ED99E" w:rsidR="00F0480C" w:rsidRPr="00DD00AF" w:rsidRDefault="00F0480C" w:rsidP="00F0480C">
      <w:pPr>
        <w:widowControl w:val="0"/>
        <w:wordWrap w:val="0"/>
        <w:autoSpaceDE w:val="0"/>
        <w:autoSpaceDN w:val="0"/>
        <w:spacing w:after="200" w:line="276" w:lineRule="auto"/>
        <w:jc w:val="both"/>
        <w:rPr>
          <w:rFonts w:eastAsia="Times New Roman"/>
          <w:i/>
          <w:sz w:val="20"/>
          <w:szCs w:val="20"/>
        </w:rPr>
      </w:pPr>
      <w:r w:rsidRPr="00DD00AF">
        <w:rPr>
          <w:rFonts w:eastAsia="Times New Roman"/>
          <w:i/>
          <w:sz w:val="20"/>
          <w:szCs w:val="20"/>
        </w:rPr>
        <w:t xml:space="preserve">Note. </w:t>
      </w:r>
      <w:r w:rsidRPr="00DD00AF">
        <w:rPr>
          <w:rFonts w:eastAsia="Times New Roman"/>
          <w:iCs/>
          <w:sz w:val="20"/>
          <w:szCs w:val="20"/>
        </w:rPr>
        <w:t>CN indicates the cluster numbers. Model indicates whether the model is MLM models (MLM) or pooled-regression models (REG).</w:t>
      </w:r>
    </w:p>
    <w:p w14:paraId="20E7241A" w14:textId="77777777" w:rsidR="00E941F4" w:rsidRPr="00DD00AF" w:rsidRDefault="00E941F4" w:rsidP="00E42BB5">
      <w:pPr>
        <w:spacing w:line="360" w:lineRule="auto"/>
        <w:ind w:firstLine="720"/>
      </w:pPr>
    </w:p>
    <w:p w14:paraId="4EB01612" w14:textId="391FB4C9" w:rsidR="00C33DF8" w:rsidRPr="00DD00AF" w:rsidRDefault="00C33DF8" w:rsidP="008C1042">
      <w:pPr>
        <w:pStyle w:val="af1"/>
        <w:rPr>
          <w:i/>
        </w:rPr>
      </w:pPr>
      <w:bookmarkStart w:id="119" w:name="_Toc109812980"/>
      <w:r w:rsidRPr="00DD00AF">
        <w:t xml:space="preserve">Table </w:t>
      </w:r>
      <w:fldSimple w:instr=" SEQ Table \* ARABIC ">
        <w:r w:rsidR="000A2B30">
          <w:rPr>
            <w:noProof/>
          </w:rPr>
          <w:t>15</w:t>
        </w:r>
        <w:bookmarkEnd w:id="119"/>
      </w:fldSimple>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221315" w:rsidRPr="00DD00AF" w14:paraId="68D9A683" w14:textId="77777777" w:rsidTr="00C33DF8">
        <w:tc>
          <w:tcPr>
            <w:tcW w:w="5000" w:type="pct"/>
            <w:gridSpan w:val="2"/>
            <w:tcBorders>
              <w:bottom w:val="single" w:sz="4" w:space="0" w:color="auto"/>
            </w:tcBorders>
          </w:tcPr>
          <w:p w14:paraId="69AB39EA" w14:textId="0961CA25" w:rsidR="00221315" w:rsidRPr="00DD00AF" w:rsidRDefault="00B0290A" w:rsidP="00C33DF8">
            <w:pPr>
              <w:spacing w:line="480" w:lineRule="auto"/>
              <w:rPr>
                <w:i/>
                <w:iCs/>
              </w:rPr>
            </w:pPr>
            <w:r w:rsidRPr="00DD00AF">
              <w:rPr>
                <w:i/>
                <w:iCs/>
              </w:rPr>
              <w:t xml:space="preserve">Power of education effect </w:t>
            </w:r>
            <w:r w:rsidR="00045C5A" w:rsidRPr="00DD00AF">
              <w:rPr>
                <w:i/>
                <w:iCs/>
              </w:rPr>
              <w:t xml:space="preserve">in each model </w:t>
            </w:r>
          </w:p>
        </w:tc>
      </w:tr>
      <w:tr w:rsidR="00E941F4" w:rsidRPr="00DD00AF" w14:paraId="46A16668" w14:textId="77777777" w:rsidTr="00C33DF8">
        <w:tc>
          <w:tcPr>
            <w:tcW w:w="2500" w:type="pct"/>
            <w:tcBorders>
              <w:top w:val="single" w:sz="4" w:space="0" w:color="auto"/>
              <w:bottom w:val="single" w:sz="4" w:space="0" w:color="auto"/>
            </w:tcBorders>
          </w:tcPr>
          <w:p w14:paraId="57D5A5B8" w14:textId="00B21B60" w:rsidR="00E941F4" w:rsidRPr="00DD00AF" w:rsidRDefault="00E941F4" w:rsidP="00061298">
            <w:pPr>
              <w:jc w:val="center"/>
            </w:pPr>
            <w:r w:rsidRPr="00DD00AF">
              <w:t>Model</w:t>
            </w:r>
          </w:p>
        </w:tc>
        <w:tc>
          <w:tcPr>
            <w:tcW w:w="2500" w:type="pct"/>
            <w:tcBorders>
              <w:top w:val="single" w:sz="4" w:space="0" w:color="auto"/>
              <w:bottom w:val="single" w:sz="4" w:space="0" w:color="auto"/>
            </w:tcBorders>
          </w:tcPr>
          <w:p w14:paraId="3A4365B3" w14:textId="4BD0D2EB" w:rsidR="00E941F4" w:rsidRPr="00DD00AF" w:rsidRDefault="00E941F4" w:rsidP="00061298">
            <w:pPr>
              <w:jc w:val="center"/>
            </w:pPr>
            <w:r w:rsidRPr="00DD00AF">
              <w:t>Power (%)</w:t>
            </w:r>
          </w:p>
        </w:tc>
      </w:tr>
      <w:tr w:rsidR="00E941F4" w:rsidRPr="00DD00AF" w14:paraId="069F380E" w14:textId="77777777" w:rsidTr="00C33DF8">
        <w:tc>
          <w:tcPr>
            <w:tcW w:w="2500" w:type="pct"/>
            <w:tcBorders>
              <w:top w:val="single" w:sz="4" w:space="0" w:color="auto"/>
            </w:tcBorders>
          </w:tcPr>
          <w:p w14:paraId="38E29094" w14:textId="6B053A31" w:rsidR="00E941F4" w:rsidRPr="00DD00AF" w:rsidRDefault="00131569" w:rsidP="00061298">
            <w:pPr>
              <w:jc w:val="center"/>
            </w:pPr>
            <w:r w:rsidRPr="00DD00AF">
              <w:t>REGNTW</w:t>
            </w:r>
          </w:p>
        </w:tc>
        <w:tc>
          <w:tcPr>
            <w:tcW w:w="2500" w:type="pct"/>
            <w:tcBorders>
              <w:top w:val="single" w:sz="4" w:space="0" w:color="auto"/>
            </w:tcBorders>
          </w:tcPr>
          <w:p w14:paraId="66D14DB6" w14:textId="46ED97DC" w:rsidR="00E941F4" w:rsidRPr="00DD00AF" w:rsidRDefault="00DE6BBD" w:rsidP="00061298">
            <w:pPr>
              <w:jc w:val="center"/>
            </w:pPr>
            <w:r w:rsidRPr="00DD00AF">
              <w:t>93.9</w:t>
            </w:r>
          </w:p>
        </w:tc>
      </w:tr>
      <w:tr w:rsidR="00E941F4" w:rsidRPr="00DD00AF" w14:paraId="296D2489" w14:textId="77777777" w:rsidTr="00C33DF8">
        <w:tc>
          <w:tcPr>
            <w:tcW w:w="2500" w:type="pct"/>
          </w:tcPr>
          <w:p w14:paraId="25362B02" w14:textId="65EE8337" w:rsidR="00E941F4" w:rsidRPr="00DD00AF" w:rsidRDefault="00131569" w:rsidP="00061298">
            <w:pPr>
              <w:jc w:val="center"/>
            </w:pPr>
            <w:r w:rsidRPr="00DD00AF">
              <w:t>REGNTH</w:t>
            </w:r>
          </w:p>
        </w:tc>
        <w:tc>
          <w:tcPr>
            <w:tcW w:w="2500" w:type="pct"/>
          </w:tcPr>
          <w:p w14:paraId="2A1CAEDD" w14:textId="60177907" w:rsidR="00E941F4" w:rsidRPr="00DD00AF" w:rsidRDefault="00DE6BBD" w:rsidP="00061298">
            <w:pPr>
              <w:jc w:val="center"/>
            </w:pPr>
            <w:r w:rsidRPr="00DD00AF">
              <w:t>91.8</w:t>
            </w:r>
          </w:p>
        </w:tc>
      </w:tr>
      <w:tr w:rsidR="00E941F4" w:rsidRPr="00DD00AF" w14:paraId="4F900845" w14:textId="77777777" w:rsidTr="00C33DF8">
        <w:tc>
          <w:tcPr>
            <w:tcW w:w="2500" w:type="pct"/>
          </w:tcPr>
          <w:p w14:paraId="5B1F63D9" w14:textId="14452284" w:rsidR="00E941F4" w:rsidRPr="00DD00AF" w:rsidRDefault="00131569" w:rsidP="00061298">
            <w:pPr>
              <w:jc w:val="center"/>
            </w:pPr>
            <w:r w:rsidRPr="00DD00AF">
              <w:t>REGYTW</w:t>
            </w:r>
          </w:p>
        </w:tc>
        <w:tc>
          <w:tcPr>
            <w:tcW w:w="2500" w:type="pct"/>
          </w:tcPr>
          <w:p w14:paraId="5E4671FE" w14:textId="1EF83959" w:rsidR="00E941F4" w:rsidRPr="00DD00AF" w:rsidRDefault="00DE6BBD" w:rsidP="00061298">
            <w:pPr>
              <w:jc w:val="center"/>
            </w:pPr>
            <w:r w:rsidRPr="00DD00AF">
              <w:t>93.5</w:t>
            </w:r>
          </w:p>
        </w:tc>
      </w:tr>
      <w:tr w:rsidR="00E941F4" w:rsidRPr="00DD00AF" w14:paraId="59367599" w14:textId="77777777" w:rsidTr="00C33DF8">
        <w:tc>
          <w:tcPr>
            <w:tcW w:w="2500" w:type="pct"/>
          </w:tcPr>
          <w:p w14:paraId="639A2797" w14:textId="1C210CEB" w:rsidR="00E941F4" w:rsidRPr="00DD00AF" w:rsidRDefault="00131569" w:rsidP="00061298">
            <w:pPr>
              <w:jc w:val="center"/>
            </w:pPr>
            <w:r w:rsidRPr="00DD00AF">
              <w:t>REGYTH</w:t>
            </w:r>
          </w:p>
        </w:tc>
        <w:tc>
          <w:tcPr>
            <w:tcW w:w="2500" w:type="pct"/>
          </w:tcPr>
          <w:p w14:paraId="2BEDB49B" w14:textId="3015B435" w:rsidR="00E941F4" w:rsidRPr="00DD00AF" w:rsidRDefault="00DE6BBD" w:rsidP="00061298">
            <w:pPr>
              <w:jc w:val="center"/>
            </w:pPr>
            <w:r w:rsidRPr="00DD00AF">
              <w:t>95.2</w:t>
            </w:r>
          </w:p>
        </w:tc>
      </w:tr>
      <w:tr w:rsidR="00E941F4" w:rsidRPr="00DD00AF" w14:paraId="014A9D74" w14:textId="77777777" w:rsidTr="00C33DF8">
        <w:tc>
          <w:tcPr>
            <w:tcW w:w="2500" w:type="pct"/>
          </w:tcPr>
          <w:p w14:paraId="194A5FE0" w14:textId="06D14801" w:rsidR="00E941F4" w:rsidRPr="00DD00AF" w:rsidRDefault="00131569" w:rsidP="00061298">
            <w:pPr>
              <w:jc w:val="center"/>
            </w:pPr>
            <w:r w:rsidRPr="00DD00AF">
              <w:t>MLMNIN</w:t>
            </w:r>
          </w:p>
        </w:tc>
        <w:tc>
          <w:tcPr>
            <w:tcW w:w="2500" w:type="pct"/>
          </w:tcPr>
          <w:p w14:paraId="554CE06D" w14:textId="26B1B9C4" w:rsidR="00E941F4" w:rsidRPr="00DD00AF" w:rsidRDefault="00DE6BBD" w:rsidP="00061298">
            <w:pPr>
              <w:jc w:val="center"/>
            </w:pPr>
            <w:r w:rsidRPr="00DD00AF">
              <w:t>99.9</w:t>
            </w:r>
          </w:p>
        </w:tc>
      </w:tr>
      <w:tr w:rsidR="00E941F4" w:rsidRPr="00DD00AF" w14:paraId="7EC02A34" w14:textId="77777777" w:rsidTr="00C33DF8">
        <w:tc>
          <w:tcPr>
            <w:tcW w:w="2500" w:type="pct"/>
          </w:tcPr>
          <w:p w14:paraId="2687152D" w14:textId="10552A80" w:rsidR="00E941F4" w:rsidRPr="00DD00AF" w:rsidRDefault="00131569" w:rsidP="00061298">
            <w:pPr>
              <w:jc w:val="center"/>
            </w:pPr>
            <w:r w:rsidRPr="00DD00AF">
              <w:t>MLMYIN</w:t>
            </w:r>
          </w:p>
        </w:tc>
        <w:tc>
          <w:tcPr>
            <w:tcW w:w="2500" w:type="pct"/>
          </w:tcPr>
          <w:p w14:paraId="2744355E" w14:textId="219A7D93" w:rsidR="00E941F4" w:rsidRPr="00DD00AF" w:rsidRDefault="00DE6BBD" w:rsidP="00061298">
            <w:pPr>
              <w:jc w:val="center"/>
            </w:pPr>
            <w:r w:rsidRPr="00DD00AF">
              <w:t>100</w:t>
            </w:r>
          </w:p>
        </w:tc>
      </w:tr>
      <w:tr w:rsidR="00E941F4" w:rsidRPr="00DD00AF" w14:paraId="4841EE20" w14:textId="77777777" w:rsidTr="00C33DF8">
        <w:tc>
          <w:tcPr>
            <w:tcW w:w="2500" w:type="pct"/>
          </w:tcPr>
          <w:p w14:paraId="2D20074A" w14:textId="0DC1D9E5" w:rsidR="00E941F4" w:rsidRPr="00DD00AF" w:rsidRDefault="00131569" w:rsidP="00061298">
            <w:pPr>
              <w:jc w:val="center"/>
            </w:pPr>
            <w:r w:rsidRPr="00DD00AF">
              <w:t>MLMNTW</w:t>
            </w:r>
          </w:p>
        </w:tc>
        <w:tc>
          <w:tcPr>
            <w:tcW w:w="2500" w:type="pct"/>
          </w:tcPr>
          <w:p w14:paraId="40C45D73" w14:textId="1668B2FF" w:rsidR="00E941F4" w:rsidRPr="00DD00AF" w:rsidRDefault="00DE6BBD" w:rsidP="00061298">
            <w:pPr>
              <w:jc w:val="center"/>
            </w:pPr>
            <w:r w:rsidRPr="00DD00AF">
              <w:t>99.9</w:t>
            </w:r>
          </w:p>
        </w:tc>
      </w:tr>
      <w:tr w:rsidR="00E941F4" w:rsidRPr="00DD00AF" w14:paraId="4450DEA9" w14:textId="77777777" w:rsidTr="00C33DF8">
        <w:tc>
          <w:tcPr>
            <w:tcW w:w="2500" w:type="pct"/>
          </w:tcPr>
          <w:p w14:paraId="24592A4D" w14:textId="7B850327" w:rsidR="00E941F4" w:rsidRPr="00DD00AF" w:rsidRDefault="00131569" w:rsidP="00061298">
            <w:pPr>
              <w:jc w:val="center"/>
            </w:pPr>
            <w:r w:rsidRPr="00DD00AF">
              <w:t>MLMYTW</w:t>
            </w:r>
          </w:p>
        </w:tc>
        <w:tc>
          <w:tcPr>
            <w:tcW w:w="2500" w:type="pct"/>
          </w:tcPr>
          <w:p w14:paraId="0BB89C4D" w14:textId="6D5062BD" w:rsidR="00E941F4" w:rsidRPr="00DD00AF" w:rsidRDefault="00DE6BBD" w:rsidP="00061298">
            <w:pPr>
              <w:jc w:val="center"/>
            </w:pPr>
            <w:r w:rsidRPr="00DD00AF">
              <w:t>99.8</w:t>
            </w:r>
          </w:p>
        </w:tc>
      </w:tr>
      <w:tr w:rsidR="00E941F4" w:rsidRPr="00DD00AF" w14:paraId="54FF85B9" w14:textId="77777777" w:rsidTr="00C33DF8">
        <w:tc>
          <w:tcPr>
            <w:tcW w:w="2500" w:type="pct"/>
          </w:tcPr>
          <w:p w14:paraId="6D7AC512" w14:textId="3FC87354" w:rsidR="00E941F4" w:rsidRPr="00DD00AF" w:rsidRDefault="00131569" w:rsidP="00061298">
            <w:pPr>
              <w:jc w:val="center"/>
            </w:pPr>
            <w:r w:rsidRPr="00DD00AF">
              <w:t>MLMNTH</w:t>
            </w:r>
          </w:p>
        </w:tc>
        <w:tc>
          <w:tcPr>
            <w:tcW w:w="2500" w:type="pct"/>
          </w:tcPr>
          <w:p w14:paraId="19E72EEA" w14:textId="05AF6290" w:rsidR="00E941F4" w:rsidRPr="00DD00AF" w:rsidRDefault="00DE6BBD" w:rsidP="00061298">
            <w:pPr>
              <w:jc w:val="center"/>
            </w:pPr>
            <w:r w:rsidRPr="00DD00AF">
              <w:t>1</w:t>
            </w:r>
            <w:r w:rsidR="00061298" w:rsidRPr="00DD00AF">
              <w:t>00</w:t>
            </w:r>
          </w:p>
        </w:tc>
      </w:tr>
      <w:tr w:rsidR="00E941F4" w:rsidRPr="00DD00AF" w14:paraId="6CA19E1C" w14:textId="77777777" w:rsidTr="00C33DF8">
        <w:tc>
          <w:tcPr>
            <w:tcW w:w="2500" w:type="pct"/>
            <w:tcBorders>
              <w:bottom w:val="single" w:sz="4" w:space="0" w:color="auto"/>
            </w:tcBorders>
          </w:tcPr>
          <w:p w14:paraId="4AE7D11F" w14:textId="071F5AE5" w:rsidR="00E941F4" w:rsidRPr="00DD00AF" w:rsidRDefault="00131569" w:rsidP="00061298">
            <w:pPr>
              <w:jc w:val="center"/>
            </w:pPr>
            <w:r w:rsidRPr="00DD00AF">
              <w:t>MLMYTH</w:t>
            </w:r>
          </w:p>
        </w:tc>
        <w:tc>
          <w:tcPr>
            <w:tcW w:w="2500" w:type="pct"/>
            <w:tcBorders>
              <w:bottom w:val="single" w:sz="4" w:space="0" w:color="auto"/>
            </w:tcBorders>
          </w:tcPr>
          <w:p w14:paraId="3A4E65BC" w14:textId="243F32FB" w:rsidR="00E941F4" w:rsidRPr="00DD00AF" w:rsidRDefault="00DE6BBD" w:rsidP="00061298">
            <w:pPr>
              <w:jc w:val="center"/>
            </w:pPr>
            <w:r w:rsidRPr="00DD00AF">
              <w:t>1</w:t>
            </w:r>
            <w:r w:rsidR="00061298" w:rsidRPr="00DD00AF">
              <w:t>00</w:t>
            </w:r>
          </w:p>
        </w:tc>
      </w:tr>
    </w:tbl>
    <w:p w14:paraId="56B45E0A" w14:textId="77777777" w:rsidR="00DD38A9" w:rsidRPr="00DD00AF" w:rsidRDefault="00DD38A9" w:rsidP="00DD38A9">
      <w:pPr>
        <w:widowControl w:val="0"/>
        <w:wordWrap w:val="0"/>
        <w:autoSpaceDE w:val="0"/>
        <w:autoSpaceDN w:val="0"/>
        <w:spacing w:after="200" w:line="276" w:lineRule="auto"/>
        <w:jc w:val="both"/>
        <w:rPr>
          <w:rFonts w:eastAsia="Times New Roman"/>
          <w:iCs/>
          <w:sz w:val="20"/>
          <w:szCs w:val="20"/>
        </w:rPr>
      </w:pPr>
      <w:r w:rsidRPr="00DD00AF">
        <w:rPr>
          <w:rFonts w:eastAsia="Times New Roman"/>
          <w:i/>
          <w:sz w:val="20"/>
          <w:szCs w:val="20"/>
        </w:rPr>
        <w:t xml:space="preserve">Note. </w:t>
      </w:r>
      <w:r w:rsidRPr="00DD00AF">
        <w:rPr>
          <w:rFonts w:eastAsia="Times New Roman"/>
          <w:iCs/>
          <w:sz w:val="20"/>
          <w:szCs w:val="20"/>
        </w:rPr>
        <w:t>Model indicates the names of models.</w:t>
      </w:r>
    </w:p>
    <w:p w14:paraId="3ADD6028" w14:textId="59BEB72C" w:rsidR="004E1CD4" w:rsidRPr="00DD00AF" w:rsidRDefault="004E1CD4" w:rsidP="00DD38A9">
      <w:pPr>
        <w:spacing w:line="360" w:lineRule="auto"/>
      </w:pPr>
    </w:p>
    <w:p w14:paraId="2FA4DAB6" w14:textId="5E1DCB95" w:rsidR="00AE5BB0" w:rsidRPr="00DD00AF" w:rsidRDefault="00973881" w:rsidP="00E36F12">
      <w:pPr>
        <w:spacing w:line="480" w:lineRule="auto"/>
        <w:ind w:firstLine="720"/>
      </w:pPr>
      <w:r w:rsidRPr="00DD00AF">
        <w:rPr>
          <w:b/>
          <w:bCs/>
        </w:rPr>
        <w:t>Gender composition</w:t>
      </w:r>
      <w:r w:rsidR="004E1CD4" w:rsidRPr="00DD00AF">
        <w:rPr>
          <w:b/>
          <w:bCs/>
        </w:rPr>
        <w:t xml:space="preserve"> effect</w:t>
      </w:r>
      <w:r w:rsidR="00E36F12" w:rsidRPr="00DD00AF">
        <w:rPr>
          <w:i/>
          <w:iCs/>
        </w:rPr>
        <w:t xml:space="preserve">. </w:t>
      </w:r>
      <w:r w:rsidR="00443F67" w:rsidRPr="00DD00AF">
        <w:t xml:space="preserve">To compare the power of </w:t>
      </w:r>
      <w:r w:rsidRPr="00DD00AF">
        <w:t>gender composition</w:t>
      </w:r>
      <w:r w:rsidR="00443F67" w:rsidRPr="00DD00AF">
        <w:t xml:space="preserve"> effect, the gender composition variables </w:t>
      </w:r>
      <w:r w:rsidR="00970CCF" w:rsidRPr="00DD00AF">
        <w:t xml:space="preserve">in eight models </w:t>
      </w:r>
      <w:r w:rsidR="00443F67" w:rsidRPr="00DD00AF">
        <w:t xml:space="preserve">were </w:t>
      </w:r>
      <w:r w:rsidR="008A5341" w:rsidRPr="00DD00AF">
        <w:t>shown</w:t>
      </w:r>
      <w:r w:rsidR="00443F67" w:rsidRPr="00DD00AF">
        <w:t xml:space="preserve"> in Table</w:t>
      </w:r>
      <w:r w:rsidR="00DE2D11" w:rsidRPr="00DD00AF">
        <w:t>s</w:t>
      </w:r>
      <w:r w:rsidR="00443F67" w:rsidRPr="00DD00AF">
        <w:t xml:space="preserve"> </w:t>
      </w:r>
      <w:r w:rsidR="008A5341" w:rsidRPr="00DD00AF">
        <w:t>1</w:t>
      </w:r>
      <w:r w:rsidR="00F32884" w:rsidRPr="00DD00AF">
        <w:t>6</w:t>
      </w:r>
      <w:r w:rsidR="008A5341" w:rsidRPr="00DD00AF">
        <w:t xml:space="preserve"> and 1</w:t>
      </w:r>
      <w:r w:rsidR="00F32884" w:rsidRPr="00DD00AF">
        <w:t>7</w:t>
      </w:r>
      <w:r w:rsidR="008A5341" w:rsidRPr="00DD00AF">
        <w:t>. Table 1</w:t>
      </w:r>
      <w:r w:rsidR="00F32884" w:rsidRPr="00DD00AF">
        <w:t>6</w:t>
      </w:r>
      <w:r w:rsidR="008A5341" w:rsidRPr="00DD00AF">
        <w:t xml:space="preserve"> shows</w:t>
      </w:r>
      <w:r w:rsidR="0090341F" w:rsidRPr="00DD00AF">
        <w:t xml:space="preserve"> </w:t>
      </w:r>
      <w:r w:rsidR="008A5341" w:rsidRPr="00DD00AF">
        <w:t xml:space="preserve">that </w:t>
      </w:r>
      <w:r w:rsidR="0090341F" w:rsidRPr="00DD00AF">
        <w:t>the small sample size w</w:t>
      </w:r>
      <w:r w:rsidR="00DE2D11" w:rsidRPr="00DD00AF">
        <w:t>as</w:t>
      </w:r>
      <w:r w:rsidR="0090341F" w:rsidRPr="00DD00AF">
        <w:t xml:space="preserve"> related to the low power, and MLM</w:t>
      </w:r>
      <w:r w:rsidR="008A5341" w:rsidRPr="00DD00AF">
        <w:t xml:space="preserve"> models tend</w:t>
      </w:r>
      <w:r w:rsidR="0090341F" w:rsidRPr="00DD00AF">
        <w:t xml:space="preserve"> </w:t>
      </w:r>
      <w:r w:rsidR="0090341F" w:rsidRPr="00DD00AF">
        <w:lastRenderedPageBreak/>
        <w:t>to perform better than REG model</w:t>
      </w:r>
      <w:r w:rsidR="003A5201" w:rsidRPr="00DD00AF">
        <w:t>s</w:t>
      </w:r>
      <w:r w:rsidR="0090341F" w:rsidRPr="00DD00AF">
        <w:t xml:space="preserve">. </w:t>
      </w:r>
      <w:r w:rsidR="008A5341" w:rsidRPr="00DD00AF">
        <w:t>In table 1</w:t>
      </w:r>
      <w:r w:rsidR="00CD5577" w:rsidRPr="00DD00AF">
        <w:t>6</w:t>
      </w:r>
      <w:r w:rsidR="008A5341" w:rsidRPr="00DD00AF">
        <w:t xml:space="preserve">, the power of gender </w:t>
      </w:r>
      <w:r w:rsidRPr="00DD00AF">
        <w:t xml:space="preserve">composition </w:t>
      </w:r>
      <w:r w:rsidR="008A5341" w:rsidRPr="00DD00AF">
        <w:t xml:space="preserve">effect </w:t>
      </w:r>
      <w:r w:rsidRPr="00DD00AF">
        <w:t>for</w:t>
      </w:r>
      <w:r w:rsidR="008A5341" w:rsidRPr="00DD00AF">
        <w:t xml:space="preserve"> each model </w:t>
      </w:r>
      <w:r w:rsidR="00DE2D11" w:rsidRPr="00DD00AF">
        <w:t>is</w:t>
      </w:r>
      <w:r w:rsidR="008A5341" w:rsidRPr="00DD00AF">
        <w:t xml:space="preserve"> presented</w:t>
      </w:r>
      <w:r w:rsidR="00D82444" w:rsidRPr="00DD00AF">
        <w:t>. Furthermore, the MLM models with gender-composition variable</w:t>
      </w:r>
      <w:r w:rsidR="00DE2D11" w:rsidRPr="00DD00AF">
        <w:t>s</w:t>
      </w:r>
      <w:r w:rsidR="00D82444" w:rsidRPr="00DD00AF">
        <w:t xml:space="preserve"> with two categories (OG and SG; </w:t>
      </w:r>
      <w:r w:rsidR="00131569" w:rsidRPr="00DD00AF">
        <w:t>MLMNTW</w:t>
      </w:r>
      <w:r w:rsidR="00D82444" w:rsidRPr="00DD00AF">
        <w:t xml:space="preserve"> and </w:t>
      </w:r>
      <w:r w:rsidR="00131569" w:rsidRPr="00DD00AF">
        <w:t>MLMYTW</w:t>
      </w:r>
      <w:r w:rsidR="00D82444" w:rsidRPr="00DD00AF">
        <w:t>) showed better power than MLM models with gender-composition variable</w:t>
      </w:r>
      <w:r w:rsidR="00DE2D11" w:rsidRPr="00DD00AF">
        <w:t>s</w:t>
      </w:r>
      <w:r w:rsidR="00D82444" w:rsidRPr="00DD00AF">
        <w:t xml:space="preserve"> with three categories (OG, FF, and MM; </w:t>
      </w:r>
      <w:r w:rsidR="00131569" w:rsidRPr="00DD00AF">
        <w:t>MLMNTH</w:t>
      </w:r>
      <w:r w:rsidR="00D82444" w:rsidRPr="00DD00AF">
        <w:t xml:space="preserve"> and </w:t>
      </w:r>
      <w:r w:rsidR="00131569" w:rsidRPr="00DD00AF">
        <w:t>MLMYTH</w:t>
      </w:r>
      <w:r w:rsidR="00D82444" w:rsidRPr="00DD00AF">
        <w:t>)</w:t>
      </w:r>
      <w:bookmarkStart w:id="120" w:name="_Toc109812981"/>
      <w:r w:rsidR="00AE5BB0" w:rsidRPr="00DD00AF">
        <w:t>.</w:t>
      </w:r>
    </w:p>
    <w:p w14:paraId="2FF2AE89" w14:textId="500E9D47" w:rsidR="00F32884" w:rsidRPr="00DD00AF" w:rsidRDefault="00F32884" w:rsidP="008C1042">
      <w:pPr>
        <w:pStyle w:val="af1"/>
      </w:pPr>
      <w:r w:rsidRPr="00DD00AF">
        <w:t xml:space="preserve">Table </w:t>
      </w:r>
      <w:fldSimple w:instr=" SEQ Table \* ARABIC ">
        <w:r w:rsidR="000A2B30">
          <w:rPr>
            <w:noProof/>
          </w:rPr>
          <w:t>16</w:t>
        </w:r>
        <w:bookmarkEnd w:id="120"/>
      </w:fldSimple>
    </w:p>
    <w:p w14:paraId="366F4928" w14:textId="0EF616A4" w:rsidR="00F32884" w:rsidRPr="00DD00AF" w:rsidRDefault="00F32884" w:rsidP="00F32884">
      <w:pPr>
        <w:spacing w:line="480" w:lineRule="auto"/>
        <w:rPr>
          <w:i/>
          <w:iCs/>
        </w:rPr>
      </w:pPr>
      <w:r w:rsidRPr="00DD00AF">
        <w:rPr>
          <w:i/>
          <w:iCs/>
        </w:rPr>
        <w:t>Power of gender composition effect and cluster number (CN)</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2"/>
        <w:gridCol w:w="2990"/>
        <w:gridCol w:w="3284"/>
      </w:tblGrid>
      <w:tr w:rsidR="008A5341" w:rsidRPr="00DD00AF" w14:paraId="546A569C" w14:textId="77777777" w:rsidTr="00424394">
        <w:trPr>
          <w:jc w:val="center"/>
        </w:trPr>
        <w:tc>
          <w:tcPr>
            <w:tcW w:w="1458" w:type="pct"/>
            <w:tcBorders>
              <w:top w:val="single" w:sz="4" w:space="0" w:color="auto"/>
              <w:bottom w:val="single" w:sz="4" w:space="0" w:color="auto"/>
            </w:tcBorders>
          </w:tcPr>
          <w:p w14:paraId="35C7BD93" w14:textId="68550560" w:rsidR="008A5341" w:rsidRPr="00DD00AF" w:rsidRDefault="008A5341" w:rsidP="00424394">
            <w:pPr>
              <w:jc w:val="center"/>
            </w:pPr>
            <w:r w:rsidRPr="00DD00AF">
              <w:t>CN</w:t>
            </w:r>
            <w:r w:rsidR="00424394" w:rsidRPr="00DD00AF">
              <w:t xml:space="preserve"> (Cluster Numbers)</w:t>
            </w:r>
          </w:p>
        </w:tc>
        <w:tc>
          <w:tcPr>
            <w:tcW w:w="1688" w:type="pct"/>
            <w:tcBorders>
              <w:top w:val="single" w:sz="4" w:space="0" w:color="auto"/>
              <w:bottom w:val="single" w:sz="4" w:space="0" w:color="auto"/>
            </w:tcBorders>
          </w:tcPr>
          <w:p w14:paraId="4AC07E8D" w14:textId="56AE8682" w:rsidR="008A5341" w:rsidRPr="00DD00AF" w:rsidRDefault="008A5341" w:rsidP="00424394">
            <w:pPr>
              <w:jc w:val="center"/>
            </w:pPr>
            <w:r w:rsidRPr="00DD00AF">
              <w:t>Model</w:t>
            </w:r>
          </w:p>
        </w:tc>
        <w:tc>
          <w:tcPr>
            <w:tcW w:w="1854" w:type="pct"/>
            <w:tcBorders>
              <w:top w:val="single" w:sz="4" w:space="0" w:color="auto"/>
              <w:bottom w:val="single" w:sz="4" w:space="0" w:color="auto"/>
            </w:tcBorders>
          </w:tcPr>
          <w:p w14:paraId="55C3D25E" w14:textId="77777777" w:rsidR="008A5341" w:rsidRPr="00DD00AF" w:rsidRDefault="008A5341" w:rsidP="00424394">
            <w:pPr>
              <w:jc w:val="center"/>
            </w:pPr>
            <w:r w:rsidRPr="00DD00AF">
              <w:t>power</w:t>
            </w:r>
          </w:p>
        </w:tc>
      </w:tr>
      <w:tr w:rsidR="008A5341" w:rsidRPr="00DD00AF" w14:paraId="2283D035" w14:textId="77777777" w:rsidTr="00424394">
        <w:trPr>
          <w:jc w:val="center"/>
        </w:trPr>
        <w:tc>
          <w:tcPr>
            <w:tcW w:w="1458" w:type="pct"/>
            <w:tcBorders>
              <w:top w:val="single" w:sz="4" w:space="0" w:color="auto"/>
            </w:tcBorders>
          </w:tcPr>
          <w:p w14:paraId="0E897F2F" w14:textId="77777777" w:rsidR="008A5341" w:rsidRPr="00DD00AF" w:rsidRDefault="008A5341" w:rsidP="00424394">
            <w:pPr>
              <w:jc w:val="center"/>
            </w:pPr>
            <w:r w:rsidRPr="00DD00AF">
              <w:t>30</w:t>
            </w:r>
          </w:p>
        </w:tc>
        <w:tc>
          <w:tcPr>
            <w:tcW w:w="1688" w:type="pct"/>
            <w:tcBorders>
              <w:top w:val="single" w:sz="4" w:space="0" w:color="auto"/>
            </w:tcBorders>
          </w:tcPr>
          <w:p w14:paraId="4BE0DFC0" w14:textId="77777777" w:rsidR="008A5341" w:rsidRPr="00DD00AF" w:rsidRDefault="008A5341" w:rsidP="00424394">
            <w:pPr>
              <w:jc w:val="center"/>
            </w:pPr>
            <w:r w:rsidRPr="00DD00AF">
              <w:t>REG</w:t>
            </w:r>
          </w:p>
        </w:tc>
        <w:tc>
          <w:tcPr>
            <w:tcW w:w="1854" w:type="pct"/>
            <w:tcBorders>
              <w:top w:val="single" w:sz="4" w:space="0" w:color="auto"/>
            </w:tcBorders>
          </w:tcPr>
          <w:p w14:paraId="0CF4B300" w14:textId="6E0C2402" w:rsidR="008A5341" w:rsidRPr="00DD00AF" w:rsidRDefault="008A5341" w:rsidP="00424394">
            <w:pPr>
              <w:jc w:val="center"/>
            </w:pPr>
            <w:r w:rsidRPr="00DD00AF">
              <w:t>36.7%</w:t>
            </w:r>
          </w:p>
        </w:tc>
      </w:tr>
      <w:tr w:rsidR="008A5341" w:rsidRPr="00DD00AF" w14:paraId="4C5A9B4F" w14:textId="77777777" w:rsidTr="00424394">
        <w:trPr>
          <w:jc w:val="center"/>
        </w:trPr>
        <w:tc>
          <w:tcPr>
            <w:tcW w:w="1458" w:type="pct"/>
          </w:tcPr>
          <w:p w14:paraId="35D7467D" w14:textId="77777777" w:rsidR="008A5341" w:rsidRPr="00DD00AF" w:rsidRDefault="008A5341" w:rsidP="00424394">
            <w:pPr>
              <w:jc w:val="center"/>
            </w:pPr>
            <w:r w:rsidRPr="00DD00AF">
              <w:t>30</w:t>
            </w:r>
          </w:p>
        </w:tc>
        <w:tc>
          <w:tcPr>
            <w:tcW w:w="1688" w:type="pct"/>
          </w:tcPr>
          <w:p w14:paraId="1EB7FCF5" w14:textId="77777777" w:rsidR="008A5341" w:rsidRPr="00DD00AF" w:rsidRDefault="008A5341" w:rsidP="00424394">
            <w:pPr>
              <w:jc w:val="center"/>
            </w:pPr>
            <w:r w:rsidRPr="00DD00AF">
              <w:t>MLM</w:t>
            </w:r>
          </w:p>
        </w:tc>
        <w:tc>
          <w:tcPr>
            <w:tcW w:w="1854" w:type="pct"/>
          </w:tcPr>
          <w:p w14:paraId="13700ACA" w14:textId="4070A2EB" w:rsidR="008A5341" w:rsidRPr="00DD00AF" w:rsidRDefault="008A5341" w:rsidP="00424394">
            <w:pPr>
              <w:jc w:val="center"/>
            </w:pPr>
            <w:r w:rsidRPr="00DD00AF">
              <w:t>76.</w:t>
            </w:r>
            <w:r w:rsidR="009068A7">
              <w:t>1</w:t>
            </w:r>
            <w:r w:rsidRPr="00DD00AF">
              <w:t>%</w:t>
            </w:r>
          </w:p>
        </w:tc>
      </w:tr>
      <w:tr w:rsidR="008A5341" w:rsidRPr="00DD00AF" w14:paraId="7BE04C85" w14:textId="77777777" w:rsidTr="00424394">
        <w:trPr>
          <w:jc w:val="center"/>
        </w:trPr>
        <w:tc>
          <w:tcPr>
            <w:tcW w:w="1458" w:type="pct"/>
          </w:tcPr>
          <w:p w14:paraId="4B04FAD1" w14:textId="77777777" w:rsidR="008A5341" w:rsidRPr="00DD00AF" w:rsidRDefault="008A5341" w:rsidP="00424394">
            <w:pPr>
              <w:jc w:val="center"/>
            </w:pPr>
            <w:r w:rsidRPr="00DD00AF">
              <w:t>120</w:t>
            </w:r>
          </w:p>
        </w:tc>
        <w:tc>
          <w:tcPr>
            <w:tcW w:w="1688" w:type="pct"/>
          </w:tcPr>
          <w:p w14:paraId="19170AF4" w14:textId="77777777" w:rsidR="008A5341" w:rsidRPr="00DD00AF" w:rsidRDefault="008A5341" w:rsidP="00424394">
            <w:pPr>
              <w:jc w:val="center"/>
            </w:pPr>
            <w:r w:rsidRPr="00DD00AF">
              <w:t>REG</w:t>
            </w:r>
          </w:p>
        </w:tc>
        <w:tc>
          <w:tcPr>
            <w:tcW w:w="1854" w:type="pct"/>
          </w:tcPr>
          <w:p w14:paraId="240C031E" w14:textId="3BEF2A3B" w:rsidR="008A5341" w:rsidRPr="00DD00AF" w:rsidRDefault="008A5341" w:rsidP="00424394">
            <w:pPr>
              <w:jc w:val="center"/>
            </w:pPr>
            <w:r w:rsidRPr="00DD00AF">
              <w:t>70.</w:t>
            </w:r>
            <w:r w:rsidR="009068A7">
              <w:t>4</w:t>
            </w:r>
            <w:r w:rsidRPr="00DD00AF">
              <w:t>%</w:t>
            </w:r>
          </w:p>
        </w:tc>
      </w:tr>
      <w:tr w:rsidR="008A5341" w:rsidRPr="00DD00AF" w14:paraId="72592B91" w14:textId="77777777" w:rsidTr="00424394">
        <w:trPr>
          <w:jc w:val="center"/>
        </w:trPr>
        <w:tc>
          <w:tcPr>
            <w:tcW w:w="1458" w:type="pct"/>
          </w:tcPr>
          <w:p w14:paraId="66E4741D" w14:textId="77777777" w:rsidR="008A5341" w:rsidRPr="00DD00AF" w:rsidRDefault="008A5341" w:rsidP="00424394">
            <w:pPr>
              <w:jc w:val="center"/>
            </w:pPr>
            <w:r w:rsidRPr="00DD00AF">
              <w:t>120</w:t>
            </w:r>
          </w:p>
        </w:tc>
        <w:tc>
          <w:tcPr>
            <w:tcW w:w="1688" w:type="pct"/>
          </w:tcPr>
          <w:p w14:paraId="654768A8" w14:textId="77777777" w:rsidR="008A5341" w:rsidRPr="00DD00AF" w:rsidRDefault="008A5341" w:rsidP="00424394">
            <w:pPr>
              <w:jc w:val="center"/>
            </w:pPr>
            <w:r w:rsidRPr="00DD00AF">
              <w:t>MLM</w:t>
            </w:r>
          </w:p>
        </w:tc>
        <w:tc>
          <w:tcPr>
            <w:tcW w:w="1854" w:type="pct"/>
          </w:tcPr>
          <w:p w14:paraId="7F86D2FD" w14:textId="1B3C5B13" w:rsidR="008A5341" w:rsidRPr="00DD00AF" w:rsidRDefault="008A5341" w:rsidP="00424394">
            <w:pPr>
              <w:jc w:val="center"/>
            </w:pPr>
            <w:r w:rsidRPr="00DD00AF">
              <w:t>92.5%</w:t>
            </w:r>
          </w:p>
        </w:tc>
      </w:tr>
      <w:tr w:rsidR="008A5341" w:rsidRPr="00DD00AF" w14:paraId="27325767" w14:textId="77777777" w:rsidTr="00424394">
        <w:trPr>
          <w:jc w:val="center"/>
        </w:trPr>
        <w:tc>
          <w:tcPr>
            <w:tcW w:w="1458" w:type="pct"/>
          </w:tcPr>
          <w:p w14:paraId="61E95D06" w14:textId="77777777" w:rsidR="008A5341" w:rsidRPr="00DD00AF" w:rsidRDefault="008A5341" w:rsidP="00424394">
            <w:pPr>
              <w:jc w:val="center"/>
            </w:pPr>
            <w:r w:rsidRPr="00DD00AF">
              <w:t>510</w:t>
            </w:r>
          </w:p>
        </w:tc>
        <w:tc>
          <w:tcPr>
            <w:tcW w:w="1688" w:type="pct"/>
          </w:tcPr>
          <w:p w14:paraId="50A2990D" w14:textId="77777777" w:rsidR="008A5341" w:rsidRPr="00DD00AF" w:rsidRDefault="008A5341" w:rsidP="00424394">
            <w:pPr>
              <w:jc w:val="center"/>
            </w:pPr>
            <w:r w:rsidRPr="00DD00AF">
              <w:t>REG</w:t>
            </w:r>
          </w:p>
        </w:tc>
        <w:tc>
          <w:tcPr>
            <w:tcW w:w="1854" w:type="pct"/>
          </w:tcPr>
          <w:p w14:paraId="08D67AD1" w14:textId="48376B9A" w:rsidR="008A5341" w:rsidRPr="00DD00AF" w:rsidRDefault="008A5341" w:rsidP="00424394">
            <w:pPr>
              <w:jc w:val="center"/>
            </w:pPr>
            <w:r w:rsidRPr="00DD00AF">
              <w:t>89.1%</w:t>
            </w:r>
          </w:p>
        </w:tc>
      </w:tr>
      <w:tr w:rsidR="008A5341" w:rsidRPr="00DD00AF" w14:paraId="29F81ACA" w14:textId="77777777" w:rsidTr="00424394">
        <w:trPr>
          <w:jc w:val="center"/>
        </w:trPr>
        <w:tc>
          <w:tcPr>
            <w:tcW w:w="1458" w:type="pct"/>
            <w:tcBorders>
              <w:bottom w:val="single" w:sz="4" w:space="0" w:color="auto"/>
            </w:tcBorders>
          </w:tcPr>
          <w:p w14:paraId="514FDC17" w14:textId="77777777" w:rsidR="008A5341" w:rsidRPr="00DD00AF" w:rsidRDefault="008A5341" w:rsidP="00424394">
            <w:pPr>
              <w:jc w:val="center"/>
            </w:pPr>
            <w:r w:rsidRPr="00DD00AF">
              <w:t>510</w:t>
            </w:r>
          </w:p>
        </w:tc>
        <w:tc>
          <w:tcPr>
            <w:tcW w:w="1688" w:type="pct"/>
            <w:tcBorders>
              <w:bottom w:val="single" w:sz="4" w:space="0" w:color="auto"/>
            </w:tcBorders>
          </w:tcPr>
          <w:p w14:paraId="7FBB37BE" w14:textId="77777777" w:rsidR="008A5341" w:rsidRPr="00DD00AF" w:rsidRDefault="008A5341" w:rsidP="00424394">
            <w:pPr>
              <w:jc w:val="center"/>
            </w:pPr>
            <w:r w:rsidRPr="00DD00AF">
              <w:t>MLM</w:t>
            </w:r>
          </w:p>
        </w:tc>
        <w:tc>
          <w:tcPr>
            <w:tcW w:w="1854" w:type="pct"/>
            <w:tcBorders>
              <w:bottom w:val="single" w:sz="4" w:space="0" w:color="auto"/>
            </w:tcBorders>
          </w:tcPr>
          <w:p w14:paraId="4C56689D" w14:textId="7FB5078E" w:rsidR="008A5341" w:rsidRPr="00DD00AF" w:rsidRDefault="008A5341" w:rsidP="00424394">
            <w:pPr>
              <w:jc w:val="center"/>
            </w:pPr>
            <w:r w:rsidRPr="00DD00AF">
              <w:t>97.3%</w:t>
            </w:r>
          </w:p>
        </w:tc>
      </w:tr>
    </w:tbl>
    <w:p w14:paraId="7A0F7C9D" w14:textId="77777777" w:rsidR="00F0480C" w:rsidRPr="00DD00AF" w:rsidRDefault="00F0480C" w:rsidP="00F0480C">
      <w:pPr>
        <w:widowControl w:val="0"/>
        <w:wordWrap w:val="0"/>
        <w:autoSpaceDE w:val="0"/>
        <w:autoSpaceDN w:val="0"/>
        <w:spacing w:after="200" w:line="276" w:lineRule="auto"/>
        <w:jc w:val="both"/>
        <w:rPr>
          <w:rFonts w:eastAsia="Times New Roman"/>
          <w:i/>
          <w:sz w:val="20"/>
          <w:szCs w:val="20"/>
        </w:rPr>
      </w:pPr>
      <w:r w:rsidRPr="00DD00AF">
        <w:rPr>
          <w:rFonts w:eastAsia="Times New Roman"/>
          <w:i/>
          <w:sz w:val="20"/>
          <w:szCs w:val="20"/>
        </w:rPr>
        <w:t xml:space="preserve">Note. </w:t>
      </w:r>
      <w:r w:rsidRPr="00DD00AF">
        <w:rPr>
          <w:rFonts w:eastAsia="Times New Roman"/>
          <w:iCs/>
          <w:sz w:val="20"/>
          <w:szCs w:val="20"/>
        </w:rPr>
        <w:t>CN indicates the cluster numbers. Model indicates whether the model is MLM models (MLM) or pooled-regression models (REG).</w:t>
      </w:r>
    </w:p>
    <w:p w14:paraId="3C962F72" w14:textId="50AC1C8F" w:rsidR="0060249C" w:rsidRPr="00DD00AF" w:rsidRDefault="0060249C" w:rsidP="004E1CD4">
      <w:pPr>
        <w:spacing w:line="360" w:lineRule="auto"/>
      </w:pPr>
    </w:p>
    <w:p w14:paraId="70AF449C" w14:textId="7BD3B010" w:rsidR="00977C52" w:rsidRPr="00DD00AF" w:rsidRDefault="00977C52" w:rsidP="008C1042">
      <w:pPr>
        <w:pStyle w:val="af1"/>
      </w:pPr>
      <w:bookmarkStart w:id="121" w:name="_Toc109812982"/>
      <w:r w:rsidRPr="00DD00AF">
        <w:t xml:space="preserve">Table </w:t>
      </w:r>
      <w:fldSimple w:instr=" SEQ Table \* ARABIC ">
        <w:r w:rsidR="000A2B30">
          <w:rPr>
            <w:noProof/>
          </w:rPr>
          <w:t>17</w:t>
        </w:r>
        <w:bookmarkEnd w:id="121"/>
      </w:fldSimple>
    </w:p>
    <w:p w14:paraId="7D51DB9B" w14:textId="00DABD82" w:rsidR="00977C52" w:rsidRPr="00DD00AF" w:rsidRDefault="00977C52" w:rsidP="00977C52">
      <w:pPr>
        <w:spacing w:line="360" w:lineRule="auto"/>
        <w:rPr>
          <w:i/>
          <w:iCs/>
        </w:rPr>
      </w:pPr>
      <w:r w:rsidRPr="00DD00AF">
        <w:rPr>
          <w:i/>
          <w:iCs/>
        </w:rPr>
        <w:t xml:space="preserve">Power of gender composition effect in </w:t>
      </w:r>
      <w:r w:rsidR="0027369C" w:rsidRPr="00DD00AF">
        <w:rPr>
          <w:i/>
          <w:iCs/>
        </w:rPr>
        <w:t>models</w:t>
      </w:r>
    </w:p>
    <w:tbl>
      <w:tblPr>
        <w:tblStyle w:val="a3"/>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977C52" w:rsidRPr="00DD00AF" w14:paraId="0D286346" w14:textId="77777777" w:rsidTr="00200B88">
        <w:trPr>
          <w:jc w:val="center"/>
        </w:trPr>
        <w:tc>
          <w:tcPr>
            <w:tcW w:w="2500" w:type="pct"/>
            <w:tcBorders>
              <w:top w:val="single" w:sz="4" w:space="0" w:color="auto"/>
              <w:bottom w:val="single" w:sz="4" w:space="0" w:color="auto"/>
            </w:tcBorders>
          </w:tcPr>
          <w:p w14:paraId="175BE0AF" w14:textId="77777777" w:rsidR="00977C52" w:rsidRPr="00DD00AF" w:rsidRDefault="00977C52" w:rsidP="00441BE0">
            <w:pPr>
              <w:jc w:val="center"/>
              <w:rPr>
                <w:bCs/>
                <w:iCs/>
              </w:rPr>
            </w:pPr>
            <w:r w:rsidRPr="00DD00AF">
              <w:rPr>
                <w:bCs/>
                <w:iCs/>
              </w:rPr>
              <w:t>Model</w:t>
            </w:r>
          </w:p>
        </w:tc>
        <w:tc>
          <w:tcPr>
            <w:tcW w:w="2500" w:type="pct"/>
            <w:tcBorders>
              <w:top w:val="single" w:sz="4" w:space="0" w:color="auto"/>
              <w:bottom w:val="single" w:sz="4" w:space="0" w:color="auto"/>
            </w:tcBorders>
          </w:tcPr>
          <w:p w14:paraId="3AC75C30" w14:textId="77777777" w:rsidR="00977C52" w:rsidRPr="00DD00AF" w:rsidRDefault="00977C52" w:rsidP="00441BE0">
            <w:pPr>
              <w:jc w:val="center"/>
              <w:rPr>
                <w:bCs/>
                <w:iCs/>
              </w:rPr>
            </w:pPr>
            <w:r w:rsidRPr="00DD00AF">
              <w:rPr>
                <w:bCs/>
                <w:iCs/>
              </w:rPr>
              <w:t>Power (%)</w:t>
            </w:r>
          </w:p>
        </w:tc>
      </w:tr>
      <w:tr w:rsidR="00977C52" w:rsidRPr="00DD00AF" w14:paraId="681461D9" w14:textId="77777777" w:rsidTr="00200B88">
        <w:trPr>
          <w:jc w:val="center"/>
        </w:trPr>
        <w:tc>
          <w:tcPr>
            <w:tcW w:w="2500" w:type="pct"/>
            <w:tcBorders>
              <w:top w:val="single" w:sz="4" w:space="0" w:color="auto"/>
            </w:tcBorders>
          </w:tcPr>
          <w:p w14:paraId="617532FE" w14:textId="77777777" w:rsidR="00977C52" w:rsidRPr="00DD00AF" w:rsidRDefault="00977C52" w:rsidP="00441BE0">
            <w:pPr>
              <w:jc w:val="center"/>
              <w:rPr>
                <w:bCs/>
                <w:iCs/>
              </w:rPr>
            </w:pPr>
            <w:r w:rsidRPr="00DD00AF">
              <w:rPr>
                <w:bCs/>
                <w:iCs/>
              </w:rPr>
              <w:t>REGNTW</w:t>
            </w:r>
          </w:p>
        </w:tc>
        <w:tc>
          <w:tcPr>
            <w:tcW w:w="2500" w:type="pct"/>
            <w:tcBorders>
              <w:top w:val="single" w:sz="4" w:space="0" w:color="auto"/>
            </w:tcBorders>
          </w:tcPr>
          <w:p w14:paraId="68322DD0" w14:textId="77777777" w:rsidR="00977C52" w:rsidRPr="00DD00AF" w:rsidRDefault="00977C52" w:rsidP="00441BE0">
            <w:pPr>
              <w:jc w:val="center"/>
              <w:rPr>
                <w:bCs/>
                <w:iCs/>
              </w:rPr>
            </w:pPr>
            <w:r w:rsidRPr="00DD00AF">
              <w:rPr>
                <w:bCs/>
                <w:iCs/>
              </w:rPr>
              <w:t>75%</w:t>
            </w:r>
          </w:p>
        </w:tc>
      </w:tr>
      <w:tr w:rsidR="00977C52" w:rsidRPr="00DD00AF" w14:paraId="02EEF505" w14:textId="77777777" w:rsidTr="00200B88">
        <w:trPr>
          <w:jc w:val="center"/>
        </w:trPr>
        <w:tc>
          <w:tcPr>
            <w:tcW w:w="2500" w:type="pct"/>
          </w:tcPr>
          <w:p w14:paraId="70FAA123" w14:textId="77777777" w:rsidR="00977C52" w:rsidRPr="00DD00AF" w:rsidRDefault="00977C52" w:rsidP="00441BE0">
            <w:pPr>
              <w:jc w:val="center"/>
              <w:rPr>
                <w:bCs/>
                <w:iCs/>
              </w:rPr>
            </w:pPr>
            <w:r w:rsidRPr="00DD00AF">
              <w:rPr>
                <w:bCs/>
                <w:iCs/>
              </w:rPr>
              <w:t>REGNTH</w:t>
            </w:r>
          </w:p>
        </w:tc>
        <w:tc>
          <w:tcPr>
            <w:tcW w:w="2500" w:type="pct"/>
          </w:tcPr>
          <w:p w14:paraId="5A04BDB7" w14:textId="77777777" w:rsidR="00977C52" w:rsidRPr="00DD00AF" w:rsidRDefault="00977C52" w:rsidP="00441BE0">
            <w:pPr>
              <w:jc w:val="center"/>
              <w:rPr>
                <w:bCs/>
                <w:iCs/>
              </w:rPr>
            </w:pPr>
            <w:r w:rsidRPr="00DD00AF">
              <w:rPr>
                <w:bCs/>
                <w:iCs/>
              </w:rPr>
              <w:t>58.7%</w:t>
            </w:r>
          </w:p>
        </w:tc>
      </w:tr>
      <w:tr w:rsidR="00977C52" w:rsidRPr="00DD00AF" w14:paraId="230DDE9E" w14:textId="77777777" w:rsidTr="00200B88">
        <w:trPr>
          <w:jc w:val="center"/>
        </w:trPr>
        <w:tc>
          <w:tcPr>
            <w:tcW w:w="2500" w:type="pct"/>
          </w:tcPr>
          <w:p w14:paraId="243A64A2" w14:textId="77777777" w:rsidR="00977C52" w:rsidRPr="00DD00AF" w:rsidRDefault="00977C52" w:rsidP="00441BE0">
            <w:pPr>
              <w:jc w:val="center"/>
              <w:rPr>
                <w:bCs/>
                <w:iCs/>
              </w:rPr>
            </w:pPr>
            <w:r w:rsidRPr="00DD00AF">
              <w:rPr>
                <w:bCs/>
                <w:iCs/>
              </w:rPr>
              <w:t>REGYTW</w:t>
            </w:r>
          </w:p>
        </w:tc>
        <w:tc>
          <w:tcPr>
            <w:tcW w:w="2500" w:type="pct"/>
          </w:tcPr>
          <w:p w14:paraId="6F336DF2" w14:textId="77777777" w:rsidR="00977C52" w:rsidRPr="00DD00AF" w:rsidRDefault="00977C52" w:rsidP="00441BE0">
            <w:pPr>
              <w:jc w:val="center"/>
              <w:rPr>
                <w:bCs/>
                <w:iCs/>
              </w:rPr>
            </w:pPr>
            <w:r w:rsidRPr="00DD00AF">
              <w:rPr>
                <w:bCs/>
                <w:iCs/>
              </w:rPr>
              <w:t>78.1%</w:t>
            </w:r>
          </w:p>
        </w:tc>
      </w:tr>
      <w:tr w:rsidR="00977C52" w:rsidRPr="00DD00AF" w14:paraId="3228AB22" w14:textId="77777777" w:rsidTr="00200B88">
        <w:trPr>
          <w:jc w:val="center"/>
        </w:trPr>
        <w:tc>
          <w:tcPr>
            <w:tcW w:w="2500" w:type="pct"/>
          </w:tcPr>
          <w:p w14:paraId="6622170F" w14:textId="77777777" w:rsidR="00977C52" w:rsidRPr="00DD00AF" w:rsidRDefault="00977C52" w:rsidP="00441BE0">
            <w:pPr>
              <w:jc w:val="center"/>
              <w:rPr>
                <w:bCs/>
                <w:iCs/>
              </w:rPr>
            </w:pPr>
            <w:r w:rsidRPr="00DD00AF">
              <w:rPr>
                <w:bCs/>
                <w:iCs/>
              </w:rPr>
              <w:t>REGYTH</w:t>
            </w:r>
          </w:p>
        </w:tc>
        <w:tc>
          <w:tcPr>
            <w:tcW w:w="2500" w:type="pct"/>
          </w:tcPr>
          <w:p w14:paraId="44DB751D" w14:textId="77777777" w:rsidR="00977C52" w:rsidRPr="00DD00AF" w:rsidRDefault="00977C52" w:rsidP="00441BE0">
            <w:pPr>
              <w:jc w:val="center"/>
              <w:rPr>
                <w:bCs/>
                <w:iCs/>
              </w:rPr>
            </w:pPr>
            <w:r w:rsidRPr="00DD00AF">
              <w:rPr>
                <w:bCs/>
                <w:iCs/>
              </w:rPr>
              <w:t>61.0%</w:t>
            </w:r>
          </w:p>
        </w:tc>
      </w:tr>
      <w:tr w:rsidR="00977C52" w:rsidRPr="00DD00AF" w14:paraId="0A71462D" w14:textId="77777777" w:rsidTr="00200B88">
        <w:trPr>
          <w:jc w:val="center"/>
        </w:trPr>
        <w:tc>
          <w:tcPr>
            <w:tcW w:w="2500" w:type="pct"/>
          </w:tcPr>
          <w:p w14:paraId="5D3A09C5" w14:textId="77777777" w:rsidR="00977C52" w:rsidRPr="00DD00AF" w:rsidRDefault="00977C52" w:rsidP="00441BE0">
            <w:pPr>
              <w:jc w:val="center"/>
              <w:rPr>
                <w:bCs/>
                <w:iCs/>
              </w:rPr>
            </w:pPr>
            <w:r w:rsidRPr="00DD00AF">
              <w:rPr>
                <w:bCs/>
                <w:iCs/>
              </w:rPr>
              <w:t>MLMNTW</w:t>
            </w:r>
          </w:p>
        </w:tc>
        <w:tc>
          <w:tcPr>
            <w:tcW w:w="2500" w:type="pct"/>
          </w:tcPr>
          <w:p w14:paraId="1695C347" w14:textId="77777777" w:rsidR="00977C52" w:rsidRPr="00DD00AF" w:rsidRDefault="00977C52" w:rsidP="00441BE0">
            <w:pPr>
              <w:jc w:val="center"/>
              <w:rPr>
                <w:bCs/>
                <w:iCs/>
              </w:rPr>
            </w:pPr>
            <w:r w:rsidRPr="00DD00AF">
              <w:rPr>
                <w:bCs/>
                <w:iCs/>
              </w:rPr>
              <w:t>94.8%</w:t>
            </w:r>
          </w:p>
        </w:tc>
      </w:tr>
      <w:tr w:rsidR="00977C52" w:rsidRPr="00DD00AF" w14:paraId="717FFBA1" w14:textId="77777777" w:rsidTr="00200B88">
        <w:trPr>
          <w:jc w:val="center"/>
        </w:trPr>
        <w:tc>
          <w:tcPr>
            <w:tcW w:w="2500" w:type="pct"/>
          </w:tcPr>
          <w:p w14:paraId="369DD57C" w14:textId="77777777" w:rsidR="00977C52" w:rsidRPr="00DD00AF" w:rsidRDefault="00977C52" w:rsidP="00441BE0">
            <w:pPr>
              <w:jc w:val="center"/>
              <w:rPr>
                <w:bCs/>
                <w:iCs/>
              </w:rPr>
            </w:pPr>
            <w:r w:rsidRPr="00DD00AF">
              <w:rPr>
                <w:bCs/>
                <w:iCs/>
              </w:rPr>
              <w:t>MLMYTW</w:t>
            </w:r>
          </w:p>
        </w:tc>
        <w:tc>
          <w:tcPr>
            <w:tcW w:w="2500" w:type="pct"/>
          </w:tcPr>
          <w:p w14:paraId="6013C52B" w14:textId="77777777" w:rsidR="00977C52" w:rsidRPr="00DD00AF" w:rsidRDefault="00977C52" w:rsidP="00441BE0">
            <w:pPr>
              <w:jc w:val="center"/>
              <w:rPr>
                <w:bCs/>
                <w:iCs/>
              </w:rPr>
            </w:pPr>
            <w:r w:rsidRPr="00DD00AF">
              <w:rPr>
                <w:bCs/>
                <w:iCs/>
              </w:rPr>
              <w:t>94.7%</w:t>
            </w:r>
          </w:p>
        </w:tc>
      </w:tr>
      <w:tr w:rsidR="00977C52" w:rsidRPr="00DD00AF" w14:paraId="0B32CE00" w14:textId="77777777" w:rsidTr="00200B88">
        <w:trPr>
          <w:jc w:val="center"/>
        </w:trPr>
        <w:tc>
          <w:tcPr>
            <w:tcW w:w="2500" w:type="pct"/>
          </w:tcPr>
          <w:p w14:paraId="55E536BD" w14:textId="77777777" w:rsidR="00977C52" w:rsidRPr="00DD00AF" w:rsidRDefault="00977C52" w:rsidP="00441BE0">
            <w:pPr>
              <w:jc w:val="center"/>
              <w:rPr>
                <w:bCs/>
                <w:iCs/>
              </w:rPr>
            </w:pPr>
            <w:r w:rsidRPr="00DD00AF">
              <w:rPr>
                <w:bCs/>
                <w:iCs/>
              </w:rPr>
              <w:t>MLMNTH</w:t>
            </w:r>
          </w:p>
        </w:tc>
        <w:tc>
          <w:tcPr>
            <w:tcW w:w="2500" w:type="pct"/>
          </w:tcPr>
          <w:p w14:paraId="5571D630" w14:textId="77777777" w:rsidR="00977C52" w:rsidRPr="00DD00AF" w:rsidRDefault="00977C52" w:rsidP="00441BE0">
            <w:pPr>
              <w:jc w:val="center"/>
              <w:rPr>
                <w:bCs/>
                <w:iCs/>
              </w:rPr>
            </w:pPr>
            <w:r w:rsidRPr="00DD00AF">
              <w:rPr>
                <w:bCs/>
                <w:iCs/>
              </w:rPr>
              <w:t>85.6%</w:t>
            </w:r>
          </w:p>
        </w:tc>
      </w:tr>
      <w:tr w:rsidR="00977C52" w:rsidRPr="00DD00AF" w14:paraId="44B75EC3" w14:textId="77777777" w:rsidTr="00200B88">
        <w:trPr>
          <w:jc w:val="center"/>
        </w:trPr>
        <w:tc>
          <w:tcPr>
            <w:tcW w:w="2500" w:type="pct"/>
          </w:tcPr>
          <w:p w14:paraId="37159251" w14:textId="77777777" w:rsidR="00977C52" w:rsidRPr="00DD00AF" w:rsidRDefault="00977C52" w:rsidP="00441BE0">
            <w:pPr>
              <w:jc w:val="center"/>
              <w:rPr>
                <w:bCs/>
                <w:iCs/>
              </w:rPr>
            </w:pPr>
            <w:r w:rsidRPr="00DD00AF">
              <w:rPr>
                <w:bCs/>
                <w:iCs/>
              </w:rPr>
              <w:t>MLMYTH</w:t>
            </w:r>
          </w:p>
        </w:tc>
        <w:tc>
          <w:tcPr>
            <w:tcW w:w="2500" w:type="pct"/>
          </w:tcPr>
          <w:p w14:paraId="519B0FBB" w14:textId="77777777" w:rsidR="00977C52" w:rsidRPr="00DD00AF" w:rsidRDefault="00977C52" w:rsidP="00441BE0">
            <w:pPr>
              <w:jc w:val="center"/>
              <w:rPr>
                <w:bCs/>
                <w:iCs/>
              </w:rPr>
            </w:pPr>
            <w:r w:rsidRPr="00DD00AF">
              <w:rPr>
                <w:bCs/>
                <w:iCs/>
              </w:rPr>
              <w:t>85.6%</w:t>
            </w:r>
          </w:p>
        </w:tc>
      </w:tr>
    </w:tbl>
    <w:p w14:paraId="68379061" w14:textId="77777777" w:rsidR="00DD38A9" w:rsidRPr="00DD00AF" w:rsidRDefault="00DD38A9" w:rsidP="00DD38A9">
      <w:pPr>
        <w:widowControl w:val="0"/>
        <w:wordWrap w:val="0"/>
        <w:autoSpaceDE w:val="0"/>
        <w:autoSpaceDN w:val="0"/>
        <w:spacing w:after="200" w:line="276" w:lineRule="auto"/>
        <w:jc w:val="both"/>
        <w:rPr>
          <w:rFonts w:eastAsia="Times New Roman"/>
          <w:i/>
          <w:sz w:val="20"/>
          <w:szCs w:val="20"/>
        </w:rPr>
      </w:pPr>
      <w:r w:rsidRPr="00DD00AF">
        <w:rPr>
          <w:rFonts w:eastAsia="Times New Roman"/>
          <w:i/>
          <w:sz w:val="20"/>
          <w:szCs w:val="20"/>
        </w:rPr>
        <w:t xml:space="preserve">Note. </w:t>
      </w:r>
      <w:r w:rsidRPr="00DD00AF">
        <w:rPr>
          <w:rFonts w:eastAsia="Times New Roman"/>
          <w:iCs/>
          <w:sz w:val="20"/>
          <w:szCs w:val="20"/>
        </w:rPr>
        <w:t>Model indicates the names of models.</w:t>
      </w:r>
    </w:p>
    <w:p w14:paraId="47A6D193" w14:textId="77777777" w:rsidR="00061298" w:rsidRPr="00DD00AF" w:rsidRDefault="00061298" w:rsidP="004E1CD4">
      <w:pPr>
        <w:spacing w:line="360" w:lineRule="auto"/>
      </w:pPr>
    </w:p>
    <w:p w14:paraId="62675481" w14:textId="63710567" w:rsidR="00AE5BB0" w:rsidRPr="00DD00AF" w:rsidRDefault="00F85969" w:rsidP="00305AD3">
      <w:pPr>
        <w:spacing w:line="480" w:lineRule="auto"/>
        <w:ind w:firstLine="720"/>
      </w:pPr>
      <w:r w:rsidRPr="00DD00AF">
        <w:rPr>
          <w:i/>
          <w:iCs/>
        </w:rPr>
        <w:t>Individual gender</w:t>
      </w:r>
      <w:r w:rsidR="00970CCF" w:rsidRPr="00DD00AF">
        <w:rPr>
          <w:i/>
          <w:iCs/>
        </w:rPr>
        <w:t xml:space="preserve"> effect</w:t>
      </w:r>
      <w:r w:rsidRPr="00DD00AF">
        <w:t xml:space="preserve">. </w:t>
      </w:r>
      <w:r w:rsidR="00532F28" w:rsidRPr="00DD00AF">
        <w:t>To compare the power of gender-within effect</w:t>
      </w:r>
      <w:r w:rsidRPr="00DD00AF">
        <w:t xml:space="preserve"> (individual gender effect)</w:t>
      </w:r>
      <w:r w:rsidR="00532F28" w:rsidRPr="00DD00AF">
        <w:t>, the</w:t>
      </w:r>
      <w:r w:rsidRPr="00DD00AF">
        <w:t xml:space="preserve"> power of</w:t>
      </w:r>
      <w:r w:rsidR="00532F28" w:rsidRPr="00DD00AF">
        <w:t xml:space="preserve"> gender within variables in </w:t>
      </w:r>
      <w:r w:rsidR="00131569" w:rsidRPr="00DD00AF">
        <w:t>MLMNIN</w:t>
      </w:r>
      <w:r w:rsidRPr="00DD00AF">
        <w:t xml:space="preserve"> and </w:t>
      </w:r>
      <w:r w:rsidR="00131569" w:rsidRPr="00DD00AF">
        <w:t>MLMYIN</w:t>
      </w:r>
      <w:r w:rsidRPr="00DD00AF">
        <w:t xml:space="preserve"> models</w:t>
      </w:r>
      <w:r w:rsidR="00532F28" w:rsidRPr="00DD00AF">
        <w:t xml:space="preserve"> were </w:t>
      </w:r>
      <w:r w:rsidRPr="00DD00AF">
        <w:t xml:space="preserve">presented in </w:t>
      </w:r>
      <w:r w:rsidR="00547CEF" w:rsidRPr="00DD00AF">
        <w:t>T</w:t>
      </w:r>
      <w:r w:rsidRPr="00DD00AF">
        <w:t>able 1</w:t>
      </w:r>
      <w:r w:rsidR="00547CEF" w:rsidRPr="00DD00AF">
        <w:t>8</w:t>
      </w:r>
      <w:r w:rsidRPr="00DD00AF">
        <w:t>.</w:t>
      </w:r>
      <w:r w:rsidR="00532F28" w:rsidRPr="00DD00AF">
        <w:t xml:space="preserve"> Only </w:t>
      </w:r>
      <w:r w:rsidR="00131569" w:rsidRPr="00DD00AF">
        <w:t>MLMNIN</w:t>
      </w:r>
      <w:r w:rsidR="00532F28" w:rsidRPr="00DD00AF">
        <w:t xml:space="preserve"> and </w:t>
      </w:r>
      <w:r w:rsidR="00131569" w:rsidRPr="00DD00AF">
        <w:t>MLMYIN</w:t>
      </w:r>
      <w:r w:rsidR="00532F28" w:rsidRPr="00DD00AF">
        <w:t xml:space="preserve"> contained </w:t>
      </w:r>
      <w:r w:rsidR="004A3336" w:rsidRPr="00DD00AF">
        <w:lastRenderedPageBreak/>
        <w:t>individual gender</w:t>
      </w:r>
      <w:r w:rsidR="00532F28" w:rsidRPr="00DD00AF">
        <w:t xml:space="preserve"> variable (level-1 variable). As Table </w:t>
      </w:r>
      <w:r w:rsidR="001522AE" w:rsidRPr="00DD00AF">
        <w:t>1</w:t>
      </w:r>
      <w:r w:rsidR="00547CEF" w:rsidRPr="00DD00AF">
        <w:t>8</w:t>
      </w:r>
      <w:r w:rsidR="00532F28" w:rsidRPr="00DD00AF">
        <w:t xml:space="preserve"> show</w:t>
      </w:r>
      <w:r w:rsidR="00547CEF" w:rsidRPr="00DD00AF">
        <w:t>s</w:t>
      </w:r>
      <w:r w:rsidR="00532F28" w:rsidRPr="00DD00AF">
        <w:t xml:space="preserve">, the small sample size was related to low power. </w:t>
      </w:r>
      <w:r w:rsidR="00547CEF" w:rsidRPr="00DD00AF">
        <w:t>Table 19 presents the power of individual gender effect in MLMNIN and MLMYIN</w:t>
      </w:r>
      <w:bookmarkStart w:id="122" w:name="_Toc109812983"/>
      <w:r w:rsidR="00AE5BB0" w:rsidRPr="00DD00AF">
        <w:t>.</w:t>
      </w:r>
    </w:p>
    <w:p w14:paraId="6C732253" w14:textId="06C9333D" w:rsidR="00547CEF" w:rsidRPr="00DD00AF" w:rsidRDefault="00547CEF" w:rsidP="008C1042">
      <w:pPr>
        <w:pStyle w:val="af1"/>
      </w:pPr>
      <w:r w:rsidRPr="00DD00AF">
        <w:t xml:space="preserve">Table </w:t>
      </w:r>
      <w:fldSimple w:instr=" SEQ Table \* ARABIC ">
        <w:r w:rsidR="000A2B30">
          <w:rPr>
            <w:noProof/>
          </w:rPr>
          <w:t>18</w:t>
        </w:r>
        <w:bookmarkEnd w:id="122"/>
      </w:fldSimple>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6"/>
        <w:gridCol w:w="2637"/>
        <w:gridCol w:w="2637"/>
      </w:tblGrid>
      <w:tr w:rsidR="00547CEF" w:rsidRPr="00DD00AF" w14:paraId="3C7919E8" w14:textId="77777777" w:rsidTr="00200B88">
        <w:tc>
          <w:tcPr>
            <w:tcW w:w="7910" w:type="dxa"/>
            <w:gridSpan w:val="3"/>
            <w:tcBorders>
              <w:bottom w:val="single" w:sz="4" w:space="0" w:color="auto"/>
            </w:tcBorders>
          </w:tcPr>
          <w:p w14:paraId="4EC6D228" w14:textId="77777777" w:rsidR="00547CEF" w:rsidRPr="00DD00AF" w:rsidRDefault="00547CEF" w:rsidP="00547CEF">
            <w:pPr>
              <w:spacing w:line="480" w:lineRule="auto"/>
              <w:rPr>
                <w:i/>
                <w:iCs/>
              </w:rPr>
            </w:pPr>
            <w:r w:rsidRPr="00DD00AF">
              <w:rPr>
                <w:i/>
                <w:iCs/>
              </w:rPr>
              <w:t>Power of individual gender effect and cluster number (CN)</w:t>
            </w:r>
          </w:p>
        </w:tc>
      </w:tr>
      <w:tr w:rsidR="00F85969" w:rsidRPr="00DD00AF" w14:paraId="5C3F47BD" w14:textId="77777777" w:rsidTr="00204FB6">
        <w:tc>
          <w:tcPr>
            <w:tcW w:w="2636" w:type="dxa"/>
            <w:tcBorders>
              <w:top w:val="single" w:sz="4" w:space="0" w:color="auto"/>
              <w:bottom w:val="single" w:sz="4" w:space="0" w:color="auto"/>
            </w:tcBorders>
          </w:tcPr>
          <w:p w14:paraId="0D33E77A" w14:textId="798F4212" w:rsidR="00F85969" w:rsidRPr="00DD00AF" w:rsidRDefault="00F85969" w:rsidP="00F85969">
            <w:pPr>
              <w:jc w:val="center"/>
            </w:pPr>
            <w:r w:rsidRPr="00DD00AF">
              <w:t>CN</w:t>
            </w:r>
          </w:p>
        </w:tc>
        <w:tc>
          <w:tcPr>
            <w:tcW w:w="2637" w:type="dxa"/>
            <w:tcBorders>
              <w:top w:val="single" w:sz="4" w:space="0" w:color="auto"/>
              <w:bottom w:val="single" w:sz="4" w:space="0" w:color="auto"/>
            </w:tcBorders>
          </w:tcPr>
          <w:p w14:paraId="1B43F14A" w14:textId="53CB100B" w:rsidR="00F85969" w:rsidRPr="00DD00AF" w:rsidRDefault="00F85969" w:rsidP="00F85969">
            <w:pPr>
              <w:jc w:val="center"/>
            </w:pPr>
            <w:r w:rsidRPr="00DD00AF">
              <w:t>Model</w:t>
            </w:r>
          </w:p>
        </w:tc>
        <w:tc>
          <w:tcPr>
            <w:tcW w:w="2637" w:type="dxa"/>
            <w:tcBorders>
              <w:top w:val="single" w:sz="4" w:space="0" w:color="auto"/>
              <w:bottom w:val="single" w:sz="4" w:space="0" w:color="auto"/>
            </w:tcBorders>
          </w:tcPr>
          <w:p w14:paraId="188C5FAE" w14:textId="33B8E779" w:rsidR="00F85969" w:rsidRPr="00DD00AF" w:rsidRDefault="00FC563C" w:rsidP="00F85969">
            <w:pPr>
              <w:jc w:val="center"/>
            </w:pPr>
            <w:r w:rsidRPr="00DD00AF">
              <w:t>P</w:t>
            </w:r>
            <w:r w:rsidR="00F85969" w:rsidRPr="00DD00AF">
              <w:t>ower</w:t>
            </w:r>
            <w:r w:rsidRPr="00DD00AF">
              <w:t xml:space="preserve"> (%)</w:t>
            </w:r>
          </w:p>
        </w:tc>
      </w:tr>
      <w:tr w:rsidR="00F85969" w:rsidRPr="00DD00AF" w14:paraId="484F7ECB" w14:textId="77777777" w:rsidTr="00204FB6">
        <w:tc>
          <w:tcPr>
            <w:tcW w:w="2636" w:type="dxa"/>
            <w:tcBorders>
              <w:top w:val="single" w:sz="4" w:space="0" w:color="auto"/>
            </w:tcBorders>
          </w:tcPr>
          <w:p w14:paraId="02AFF9FA" w14:textId="35F3F890" w:rsidR="00F85969" w:rsidRPr="00DD00AF" w:rsidRDefault="00F85969" w:rsidP="00F85969">
            <w:pPr>
              <w:jc w:val="center"/>
            </w:pPr>
            <w:r w:rsidRPr="00DD00AF">
              <w:t>30</w:t>
            </w:r>
          </w:p>
        </w:tc>
        <w:tc>
          <w:tcPr>
            <w:tcW w:w="2637" w:type="dxa"/>
            <w:tcBorders>
              <w:top w:val="single" w:sz="4" w:space="0" w:color="auto"/>
            </w:tcBorders>
          </w:tcPr>
          <w:p w14:paraId="341596E8" w14:textId="48881947" w:rsidR="00F85969" w:rsidRPr="00DD00AF" w:rsidRDefault="00F85969" w:rsidP="00F85969">
            <w:pPr>
              <w:jc w:val="center"/>
            </w:pPr>
            <w:r w:rsidRPr="00DD00AF">
              <w:t>MLM</w:t>
            </w:r>
          </w:p>
        </w:tc>
        <w:tc>
          <w:tcPr>
            <w:tcW w:w="2637" w:type="dxa"/>
            <w:tcBorders>
              <w:top w:val="single" w:sz="4" w:space="0" w:color="auto"/>
            </w:tcBorders>
          </w:tcPr>
          <w:p w14:paraId="3B4B06C5" w14:textId="78142A51" w:rsidR="00F85969" w:rsidRPr="00DD00AF" w:rsidRDefault="00F85969" w:rsidP="00F85969">
            <w:pPr>
              <w:jc w:val="center"/>
            </w:pPr>
            <w:r w:rsidRPr="00DD00AF">
              <w:t>91.3%</w:t>
            </w:r>
          </w:p>
        </w:tc>
      </w:tr>
      <w:tr w:rsidR="00F85969" w:rsidRPr="00DD00AF" w14:paraId="3FA78BA6" w14:textId="77777777" w:rsidTr="00204FB6">
        <w:tc>
          <w:tcPr>
            <w:tcW w:w="2636" w:type="dxa"/>
          </w:tcPr>
          <w:p w14:paraId="2CC019AC" w14:textId="246D26BF" w:rsidR="00F85969" w:rsidRPr="00DD00AF" w:rsidRDefault="00F85969" w:rsidP="00F85969">
            <w:pPr>
              <w:jc w:val="center"/>
            </w:pPr>
            <w:r w:rsidRPr="00DD00AF">
              <w:t>120</w:t>
            </w:r>
          </w:p>
        </w:tc>
        <w:tc>
          <w:tcPr>
            <w:tcW w:w="2637" w:type="dxa"/>
          </w:tcPr>
          <w:p w14:paraId="60A5B2D9" w14:textId="7B2F2794" w:rsidR="00F85969" w:rsidRPr="00DD00AF" w:rsidRDefault="00F85969" w:rsidP="00F85969">
            <w:pPr>
              <w:jc w:val="center"/>
            </w:pPr>
            <w:r w:rsidRPr="00DD00AF">
              <w:t>MLM</w:t>
            </w:r>
          </w:p>
        </w:tc>
        <w:tc>
          <w:tcPr>
            <w:tcW w:w="2637" w:type="dxa"/>
          </w:tcPr>
          <w:p w14:paraId="4FCB2717" w14:textId="20AB6B32" w:rsidR="00F85969" w:rsidRPr="00DD00AF" w:rsidRDefault="00F85969" w:rsidP="00F85969">
            <w:pPr>
              <w:jc w:val="center"/>
            </w:pPr>
            <w:r w:rsidRPr="00DD00AF">
              <w:t>98.7%</w:t>
            </w:r>
          </w:p>
        </w:tc>
      </w:tr>
      <w:tr w:rsidR="00F85969" w:rsidRPr="00DD00AF" w14:paraId="3B3093E1" w14:textId="77777777" w:rsidTr="00204FB6">
        <w:tc>
          <w:tcPr>
            <w:tcW w:w="2636" w:type="dxa"/>
          </w:tcPr>
          <w:p w14:paraId="6FED8ED4" w14:textId="4CC3A0CB" w:rsidR="00F85969" w:rsidRPr="00DD00AF" w:rsidRDefault="00F85969" w:rsidP="00F85969">
            <w:pPr>
              <w:jc w:val="center"/>
            </w:pPr>
            <w:r w:rsidRPr="00DD00AF">
              <w:t>510</w:t>
            </w:r>
          </w:p>
        </w:tc>
        <w:tc>
          <w:tcPr>
            <w:tcW w:w="2637" w:type="dxa"/>
          </w:tcPr>
          <w:p w14:paraId="078D59A6" w14:textId="7F24B98C" w:rsidR="00F85969" w:rsidRPr="00DD00AF" w:rsidRDefault="00F85969" w:rsidP="00F85969">
            <w:pPr>
              <w:jc w:val="center"/>
            </w:pPr>
            <w:r w:rsidRPr="00DD00AF">
              <w:t>MLM</w:t>
            </w:r>
          </w:p>
        </w:tc>
        <w:tc>
          <w:tcPr>
            <w:tcW w:w="2637" w:type="dxa"/>
          </w:tcPr>
          <w:p w14:paraId="54B4E7E1" w14:textId="4B01D6E1" w:rsidR="00F85969" w:rsidRPr="00DD00AF" w:rsidRDefault="00F85969" w:rsidP="00F85969">
            <w:pPr>
              <w:jc w:val="center"/>
            </w:pPr>
            <w:r w:rsidRPr="00DD00AF">
              <w:t>100%</w:t>
            </w:r>
          </w:p>
        </w:tc>
      </w:tr>
    </w:tbl>
    <w:p w14:paraId="189BC8C4" w14:textId="77777777" w:rsidR="00F0480C" w:rsidRPr="00DD00AF" w:rsidRDefault="00F0480C" w:rsidP="00F0480C">
      <w:pPr>
        <w:widowControl w:val="0"/>
        <w:wordWrap w:val="0"/>
        <w:autoSpaceDE w:val="0"/>
        <w:autoSpaceDN w:val="0"/>
        <w:spacing w:after="200" w:line="276" w:lineRule="auto"/>
        <w:jc w:val="both"/>
        <w:rPr>
          <w:rFonts w:eastAsia="Times New Roman"/>
          <w:i/>
          <w:sz w:val="20"/>
          <w:szCs w:val="20"/>
        </w:rPr>
      </w:pPr>
      <w:r w:rsidRPr="00DD00AF">
        <w:rPr>
          <w:rFonts w:eastAsia="Times New Roman"/>
          <w:i/>
          <w:sz w:val="20"/>
          <w:szCs w:val="20"/>
        </w:rPr>
        <w:t xml:space="preserve">Note. </w:t>
      </w:r>
      <w:r w:rsidRPr="00DD00AF">
        <w:rPr>
          <w:rFonts w:eastAsia="Times New Roman"/>
          <w:iCs/>
          <w:sz w:val="20"/>
          <w:szCs w:val="20"/>
        </w:rPr>
        <w:t>CN indicates the cluster numbers. Model indicates whether the model is MLM models (MLM) or pooled-regression models (REG).</w:t>
      </w:r>
    </w:p>
    <w:p w14:paraId="034232F3" w14:textId="752CF9B9" w:rsidR="00FC563C" w:rsidRPr="00DD00AF" w:rsidRDefault="00FC563C" w:rsidP="008C1042">
      <w:pPr>
        <w:pStyle w:val="af1"/>
      </w:pPr>
      <w:bookmarkStart w:id="123" w:name="_Toc109812984"/>
      <w:r w:rsidRPr="00DD00AF">
        <w:t xml:space="preserve">Table </w:t>
      </w:r>
      <w:fldSimple w:instr=" SEQ Table \* ARABIC ">
        <w:r w:rsidR="000A2B30">
          <w:rPr>
            <w:noProof/>
          </w:rPr>
          <w:t>19</w:t>
        </w:r>
        <w:bookmarkEnd w:id="123"/>
      </w:fldSimple>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3955"/>
      </w:tblGrid>
      <w:tr w:rsidR="00FC563C" w:rsidRPr="00DD00AF" w14:paraId="79CE1C5C" w14:textId="77777777" w:rsidTr="00200B88">
        <w:tc>
          <w:tcPr>
            <w:tcW w:w="7910" w:type="dxa"/>
            <w:gridSpan w:val="2"/>
            <w:tcBorders>
              <w:bottom w:val="single" w:sz="4" w:space="0" w:color="auto"/>
            </w:tcBorders>
          </w:tcPr>
          <w:p w14:paraId="3E706B38" w14:textId="77777777" w:rsidR="00FC563C" w:rsidRPr="00DD00AF" w:rsidRDefault="00FC563C" w:rsidP="00E93F60">
            <w:pPr>
              <w:spacing w:line="480" w:lineRule="auto"/>
              <w:rPr>
                <w:i/>
                <w:iCs/>
              </w:rPr>
            </w:pPr>
            <w:r w:rsidRPr="00DD00AF">
              <w:rPr>
                <w:i/>
                <w:iCs/>
              </w:rPr>
              <w:t>Power of individual gender effect in MLMNIN and MLMYIN</w:t>
            </w:r>
          </w:p>
        </w:tc>
      </w:tr>
      <w:tr w:rsidR="00F85969" w:rsidRPr="00DD00AF" w14:paraId="794D7AA2" w14:textId="77777777" w:rsidTr="00204FB6">
        <w:tc>
          <w:tcPr>
            <w:tcW w:w="3955" w:type="dxa"/>
            <w:tcBorders>
              <w:top w:val="single" w:sz="4" w:space="0" w:color="auto"/>
              <w:bottom w:val="single" w:sz="4" w:space="0" w:color="auto"/>
            </w:tcBorders>
          </w:tcPr>
          <w:p w14:paraId="12347D3C" w14:textId="452F5ABB" w:rsidR="00F85969" w:rsidRPr="00DD00AF" w:rsidRDefault="00F85969" w:rsidP="000B5595">
            <w:pPr>
              <w:jc w:val="center"/>
            </w:pPr>
            <w:r w:rsidRPr="00DD00AF">
              <w:t>Model</w:t>
            </w:r>
          </w:p>
        </w:tc>
        <w:tc>
          <w:tcPr>
            <w:tcW w:w="3955" w:type="dxa"/>
            <w:tcBorders>
              <w:top w:val="single" w:sz="4" w:space="0" w:color="auto"/>
              <w:bottom w:val="single" w:sz="4" w:space="0" w:color="auto"/>
            </w:tcBorders>
          </w:tcPr>
          <w:p w14:paraId="02B51E06" w14:textId="44B88A48" w:rsidR="00F85969" w:rsidRPr="00DD00AF" w:rsidRDefault="00F85969" w:rsidP="000B5595">
            <w:pPr>
              <w:jc w:val="center"/>
            </w:pPr>
            <w:r w:rsidRPr="00DD00AF">
              <w:t>Power (%)</w:t>
            </w:r>
          </w:p>
        </w:tc>
      </w:tr>
      <w:tr w:rsidR="00F85969" w:rsidRPr="00DD00AF" w14:paraId="7E5D7497" w14:textId="77777777" w:rsidTr="00204FB6">
        <w:tc>
          <w:tcPr>
            <w:tcW w:w="3955" w:type="dxa"/>
            <w:tcBorders>
              <w:top w:val="single" w:sz="4" w:space="0" w:color="auto"/>
            </w:tcBorders>
          </w:tcPr>
          <w:p w14:paraId="2C668A5F" w14:textId="63EA7B7A" w:rsidR="00F85969" w:rsidRPr="00DD00AF" w:rsidRDefault="00131569" w:rsidP="000B5595">
            <w:pPr>
              <w:jc w:val="center"/>
            </w:pPr>
            <w:r w:rsidRPr="00DD00AF">
              <w:t>MLMNIN</w:t>
            </w:r>
          </w:p>
        </w:tc>
        <w:tc>
          <w:tcPr>
            <w:tcW w:w="3955" w:type="dxa"/>
            <w:tcBorders>
              <w:top w:val="single" w:sz="4" w:space="0" w:color="auto"/>
            </w:tcBorders>
          </w:tcPr>
          <w:p w14:paraId="74D7301B" w14:textId="1B96D245" w:rsidR="00F85969" w:rsidRPr="00DD00AF" w:rsidRDefault="00F85969" w:rsidP="000B5595">
            <w:pPr>
              <w:jc w:val="center"/>
            </w:pPr>
            <w:r w:rsidRPr="00DD00AF">
              <w:t>96.1%</w:t>
            </w:r>
          </w:p>
        </w:tc>
      </w:tr>
      <w:tr w:rsidR="00F85969" w:rsidRPr="00DD00AF" w14:paraId="6ADBDB74" w14:textId="77777777" w:rsidTr="00204FB6">
        <w:tc>
          <w:tcPr>
            <w:tcW w:w="3955" w:type="dxa"/>
            <w:tcBorders>
              <w:bottom w:val="single" w:sz="4" w:space="0" w:color="auto"/>
            </w:tcBorders>
          </w:tcPr>
          <w:p w14:paraId="624EBD90" w14:textId="4A2A8476" w:rsidR="00F85969" w:rsidRPr="00DD00AF" w:rsidRDefault="00131569" w:rsidP="000B5595">
            <w:pPr>
              <w:jc w:val="center"/>
            </w:pPr>
            <w:r w:rsidRPr="00DD00AF">
              <w:t>MLMYIN</w:t>
            </w:r>
          </w:p>
        </w:tc>
        <w:tc>
          <w:tcPr>
            <w:tcW w:w="3955" w:type="dxa"/>
            <w:tcBorders>
              <w:bottom w:val="single" w:sz="4" w:space="0" w:color="auto"/>
            </w:tcBorders>
          </w:tcPr>
          <w:p w14:paraId="01CB2F22" w14:textId="1298BA52" w:rsidR="00F85969" w:rsidRPr="00DD00AF" w:rsidRDefault="00F85969" w:rsidP="000B5595">
            <w:pPr>
              <w:jc w:val="center"/>
            </w:pPr>
            <w:r w:rsidRPr="00DD00AF">
              <w:t>97.2%</w:t>
            </w:r>
          </w:p>
        </w:tc>
      </w:tr>
    </w:tbl>
    <w:p w14:paraId="22731335" w14:textId="1BCF1D11" w:rsidR="00F85969" w:rsidRPr="00DD00AF" w:rsidRDefault="00DD38A9" w:rsidP="00DD38A9">
      <w:pPr>
        <w:spacing w:line="360" w:lineRule="auto"/>
        <w:rPr>
          <w:rFonts w:eastAsia="Times New Roman"/>
          <w:i/>
          <w:sz w:val="20"/>
          <w:szCs w:val="20"/>
        </w:rPr>
      </w:pPr>
      <w:r w:rsidRPr="00DD00AF">
        <w:rPr>
          <w:rFonts w:eastAsia="Times New Roman"/>
          <w:i/>
          <w:sz w:val="20"/>
          <w:szCs w:val="20"/>
        </w:rPr>
        <w:t xml:space="preserve">Note. </w:t>
      </w:r>
      <w:r w:rsidRPr="00DD00AF">
        <w:rPr>
          <w:rFonts w:eastAsia="Times New Roman"/>
          <w:iCs/>
          <w:sz w:val="20"/>
          <w:szCs w:val="20"/>
        </w:rPr>
        <w:t>Model indicates the names of models</w:t>
      </w:r>
    </w:p>
    <w:p w14:paraId="1BEED5D2" w14:textId="71359259" w:rsidR="00FC6B3E" w:rsidRPr="00DD00AF" w:rsidRDefault="00EF35DF" w:rsidP="00305AD3">
      <w:pPr>
        <w:spacing w:line="360" w:lineRule="auto"/>
        <w:ind w:firstLine="720"/>
      </w:pPr>
      <w:r w:rsidRPr="00DD00AF">
        <w:rPr>
          <w:b/>
          <w:bCs/>
        </w:rPr>
        <w:t>Interaction effect</w:t>
      </w:r>
      <w:r w:rsidR="00204FB6" w:rsidRPr="00DD00AF">
        <w:rPr>
          <w:b/>
          <w:bCs/>
        </w:rPr>
        <w:t>.</w:t>
      </w:r>
      <w:r w:rsidR="00204FB6" w:rsidRPr="00DD00AF">
        <w:rPr>
          <w:i/>
          <w:iCs/>
        </w:rPr>
        <w:t xml:space="preserve"> </w:t>
      </w:r>
      <w:r w:rsidR="00FC6B3E" w:rsidRPr="00DD00AF">
        <w:t>Power of interaction effect were evaluated.</w:t>
      </w:r>
      <w:r w:rsidR="004B3C29" w:rsidRPr="00DD00AF">
        <w:t xml:space="preserve"> </w:t>
      </w:r>
      <w:r w:rsidR="00305AD3" w:rsidRPr="00DD00AF">
        <w:t xml:space="preserve">Table </w:t>
      </w:r>
      <w:r w:rsidR="00E93F60" w:rsidRPr="00DD00AF">
        <w:t xml:space="preserve">20 </w:t>
      </w:r>
      <w:r w:rsidR="00305AD3" w:rsidRPr="00DD00AF">
        <w:t xml:space="preserve">shows </w:t>
      </w:r>
      <w:r w:rsidR="007416D3" w:rsidRPr="00DD00AF">
        <w:t xml:space="preserve">the power and sample size in REG models and MLM models. Table </w:t>
      </w:r>
      <w:r w:rsidR="00CD5577" w:rsidRPr="00DD00AF">
        <w:t>2</w:t>
      </w:r>
      <w:r w:rsidR="00E93F60" w:rsidRPr="00DD00AF">
        <w:t xml:space="preserve">1 </w:t>
      </w:r>
      <w:r w:rsidR="007416D3" w:rsidRPr="00DD00AF">
        <w:t xml:space="preserve">shows the power of interaction in each model. </w:t>
      </w:r>
      <w:r w:rsidR="004B3C29" w:rsidRPr="00DD00AF">
        <w:t xml:space="preserve">Again, low sample size was related to low power. Generally, for interaction effect, </w:t>
      </w:r>
      <w:r w:rsidR="0087648C" w:rsidRPr="00DD00AF">
        <w:t>it is mixed that whether MLM or REG models performed better</w:t>
      </w:r>
      <w:r w:rsidR="004B3C29" w:rsidRPr="00DD00AF">
        <w:t>.</w:t>
      </w:r>
      <w:r w:rsidR="00AE5BB0" w:rsidRPr="00DD00AF">
        <w:t xml:space="preserve"> </w:t>
      </w:r>
    </w:p>
    <w:p w14:paraId="413C00BF" w14:textId="5DDC28E5" w:rsidR="00E93F60" w:rsidRPr="00DD00AF" w:rsidRDefault="00E93F60" w:rsidP="008C1042">
      <w:pPr>
        <w:pStyle w:val="af1"/>
      </w:pPr>
      <w:bookmarkStart w:id="124" w:name="_Toc109812985"/>
      <w:r w:rsidRPr="00DD00AF">
        <w:t xml:space="preserve">Table </w:t>
      </w:r>
      <w:fldSimple w:instr=" SEQ Table \* ARABIC ">
        <w:r w:rsidR="000A2B30">
          <w:rPr>
            <w:noProof/>
          </w:rPr>
          <w:t>20</w:t>
        </w:r>
        <w:bookmarkEnd w:id="124"/>
      </w:fldSimple>
    </w:p>
    <w:p w14:paraId="75A420DC" w14:textId="349F3191" w:rsidR="00E93F60" w:rsidRPr="00DD00AF" w:rsidRDefault="00E93F60" w:rsidP="00E93F60">
      <w:pPr>
        <w:spacing w:line="480" w:lineRule="auto"/>
      </w:pPr>
      <w:r w:rsidRPr="00DD00AF">
        <w:rPr>
          <w:i/>
          <w:iCs/>
        </w:rPr>
        <w:t>Power of interaction effect and cluster number (CN)</w:t>
      </w:r>
    </w:p>
    <w:tbl>
      <w:tblPr>
        <w:tblStyle w:val="a3"/>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3000"/>
        <w:gridCol w:w="2995"/>
      </w:tblGrid>
      <w:tr w:rsidR="00FC6B3E" w:rsidRPr="00DD00AF" w14:paraId="76BDBF62" w14:textId="77777777" w:rsidTr="00E93F60">
        <w:trPr>
          <w:jc w:val="center"/>
        </w:trPr>
        <w:tc>
          <w:tcPr>
            <w:tcW w:w="1615" w:type="pct"/>
            <w:tcBorders>
              <w:top w:val="single" w:sz="4" w:space="0" w:color="auto"/>
              <w:bottom w:val="single" w:sz="4" w:space="0" w:color="auto"/>
            </w:tcBorders>
          </w:tcPr>
          <w:p w14:paraId="5B2F36A4" w14:textId="6AAA49C6" w:rsidR="00FC6B3E" w:rsidRPr="00DD00AF" w:rsidRDefault="00FC6B3E" w:rsidP="00305AD3">
            <w:pPr>
              <w:jc w:val="center"/>
            </w:pPr>
            <w:r w:rsidRPr="00DD00AF">
              <w:t>CN</w:t>
            </w:r>
          </w:p>
        </w:tc>
        <w:tc>
          <w:tcPr>
            <w:tcW w:w="1694" w:type="pct"/>
            <w:tcBorders>
              <w:top w:val="single" w:sz="4" w:space="0" w:color="auto"/>
              <w:bottom w:val="single" w:sz="4" w:space="0" w:color="auto"/>
            </w:tcBorders>
          </w:tcPr>
          <w:p w14:paraId="3D500DD1" w14:textId="298CF1CA" w:rsidR="00FC6B3E" w:rsidRPr="00DD00AF" w:rsidRDefault="00FC6B3E" w:rsidP="00305AD3">
            <w:pPr>
              <w:jc w:val="center"/>
            </w:pPr>
            <w:r w:rsidRPr="00DD00AF">
              <w:t>Model</w:t>
            </w:r>
          </w:p>
        </w:tc>
        <w:tc>
          <w:tcPr>
            <w:tcW w:w="1691" w:type="pct"/>
            <w:tcBorders>
              <w:top w:val="single" w:sz="4" w:space="0" w:color="auto"/>
              <w:bottom w:val="single" w:sz="4" w:space="0" w:color="auto"/>
            </w:tcBorders>
          </w:tcPr>
          <w:p w14:paraId="432ED568" w14:textId="2E242D32" w:rsidR="00FC6B3E" w:rsidRPr="00DD00AF" w:rsidRDefault="00FC6B3E" w:rsidP="00305AD3">
            <w:pPr>
              <w:jc w:val="center"/>
            </w:pPr>
            <w:r w:rsidRPr="00DD00AF">
              <w:t>Power (%)</w:t>
            </w:r>
          </w:p>
        </w:tc>
      </w:tr>
      <w:tr w:rsidR="00FC6B3E" w:rsidRPr="00DD00AF" w14:paraId="471A1AA3" w14:textId="77777777" w:rsidTr="00E93F60">
        <w:trPr>
          <w:jc w:val="center"/>
        </w:trPr>
        <w:tc>
          <w:tcPr>
            <w:tcW w:w="1615" w:type="pct"/>
            <w:tcBorders>
              <w:top w:val="single" w:sz="4" w:space="0" w:color="auto"/>
            </w:tcBorders>
          </w:tcPr>
          <w:p w14:paraId="6864132D" w14:textId="0C9973B3" w:rsidR="00FC6B3E" w:rsidRPr="00DD00AF" w:rsidRDefault="00FC6B3E" w:rsidP="00305AD3">
            <w:pPr>
              <w:jc w:val="center"/>
            </w:pPr>
            <w:r w:rsidRPr="00DD00AF">
              <w:t>30</w:t>
            </w:r>
          </w:p>
        </w:tc>
        <w:tc>
          <w:tcPr>
            <w:tcW w:w="1694" w:type="pct"/>
            <w:tcBorders>
              <w:top w:val="single" w:sz="4" w:space="0" w:color="auto"/>
            </w:tcBorders>
          </w:tcPr>
          <w:p w14:paraId="624099DC" w14:textId="6DB01C01" w:rsidR="00FC6B3E" w:rsidRPr="00DD00AF" w:rsidRDefault="00FC6B3E" w:rsidP="00305AD3">
            <w:pPr>
              <w:jc w:val="center"/>
            </w:pPr>
            <w:r w:rsidRPr="00DD00AF">
              <w:t>REG</w:t>
            </w:r>
          </w:p>
        </w:tc>
        <w:tc>
          <w:tcPr>
            <w:tcW w:w="1691" w:type="pct"/>
            <w:tcBorders>
              <w:top w:val="single" w:sz="4" w:space="0" w:color="auto"/>
            </w:tcBorders>
          </w:tcPr>
          <w:p w14:paraId="635B7811" w14:textId="32933FED" w:rsidR="00FC6B3E" w:rsidRPr="00DD00AF" w:rsidRDefault="00FC6B3E" w:rsidP="00305AD3">
            <w:pPr>
              <w:jc w:val="center"/>
            </w:pPr>
            <w:r w:rsidRPr="00DD00AF">
              <w:t>45.</w:t>
            </w:r>
            <w:r w:rsidR="00C35C58">
              <w:t>1</w:t>
            </w:r>
            <w:r w:rsidRPr="00DD00AF">
              <w:t>%</w:t>
            </w:r>
          </w:p>
        </w:tc>
      </w:tr>
      <w:tr w:rsidR="00FC6B3E" w:rsidRPr="00DD00AF" w14:paraId="2841AB12" w14:textId="77777777" w:rsidTr="00305AD3">
        <w:trPr>
          <w:jc w:val="center"/>
        </w:trPr>
        <w:tc>
          <w:tcPr>
            <w:tcW w:w="1615" w:type="pct"/>
          </w:tcPr>
          <w:p w14:paraId="4F7CBFB9" w14:textId="50077373" w:rsidR="00FC6B3E" w:rsidRPr="00DD00AF" w:rsidRDefault="00FC6B3E" w:rsidP="00305AD3">
            <w:pPr>
              <w:jc w:val="center"/>
            </w:pPr>
            <w:r w:rsidRPr="00DD00AF">
              <w:t>30</w:t>
            </w:r>
          </w:p>
        </w:tc>
        <w:tc>
          <w:tcPr>
            <w:tcW w:w="1694" w:type="pct"/>
          </w:tcPr>
          <w:p w14:paraId="7FD3F43F" w14:textId="4BF7C841" w:rsidR="00FC6B3E" w:rsidRPr="00DD00AF" w:rsidRDefault="00FC6B3E" w:rsidP="00305AD3">
            <w:pPr>
              <w:jc w:val="center"/>
            </w:pPr>
            <w:r w:rsidRPr="00DD00AF">
              <w:t>MLM</w:t>
            </w:r>
          </w:p>
        </w:tc>
        <w:tc>
          <w:tcPr>
            <w:tcW w:w="1691" w:type="pct"/>
          </w:tcPr>
          <w:p w14:paraId="014DFF24" w14:textId="03C063F7" w:rsidR="00FC6B3E" w:rsidRPr="00DD00AF" w:rsidRDefault="00FC6B3E" w:rsidP="00305AD3">
            <w:pPr>
              <w:jc w:val="center"/>
            </w:pPr>
            <w:r w:rsidRPr="00DD00AF">
              <w:t>48.2%</w:t>
            </w:r>
          </w:p>
        </w:tc>
      </w:tr>
      <w:tr w:rsidR="00FC6B3E" w:rsidRPr="00DD00AF" w14:paraId="66384878" w14:textId="77777777" w:rsidTr="00305AD3">
        <w:trPr>
          <w:jc w:val="center"/>
        </w:trPr>
        <w:tc>
          <w:tcPr>
            <w:tcW w:w="1615" w:type="pct"/>
          </w:tcPr>
          <w:p w14:paraId="7A4CA4B5" w14:textId="52788331" w:rsidR="00FC6B3E" w:rsidRPr="00DD00AF" w:rsidRDefault="00FC6B3E" w:rsidP="00305AD3">
            <w:pPr>
              <w:jc w:val="center"/>
            </w:pPr>
            <w:r w:rsidRPr="00DD00AF">
              <w:t>120</w:t>
            </w:r>
          </w:p>
        </w:tc>
        <w:tc>
          <w:tcPr>
            <w:tcW w:w="1694" w:type="pct"/>
          </w:tcPr>
          <w:p w14:paraId="6957B0EB" w14:textId="67E0FBED" w:rsidR="00FC6B3E" w:rsidRPr="00DD00AF" w:rsidRDefault="00FC6B3E" w:rsidP="00305AD3">
            <w:pPr>
              <w:jc w:val="center"/>
            </w:pPr>
            <w:r w:rsidRPr="00DD00AF">
              <w:t>REG</w:t>
            </w:r>
          </w:p>
        </w:tc>
        <w:tc>
          <w:tcPr>
            <w:tcW w:w="1691" w:type="pct"/>
          </w:tcPr>
          <w:p w14:paraId="642B2506" w14:textId="27D42E55" w:rsidR="00FC6B3E" w:rsidRPr="00DD00AF" w:rsidRDefault="00FC6B3E" w:rsidP="00305AD3">
            <w:pPr>
              <w:jc w:val="center"/>
            </w:pPr>
            <w:r w:rsidRPr="00DD00AF">
              <w:t>74.8%</w:t>
            </w:r>
          </w:p>
        </w:tc>
      </w:tr>
      <w:tr w:rsidR="00FC6B3E" w:rsidRPr="00DD00AF" w14:paraId="65B4A946" w14:textId="77777777" w:rsidTr="00305AD3">
        <w:trPr>
          <w:jc w:val="center"/>
        </w:trPr>
        <w:tc>
          <w:tcPr>
            <w:tcW w:w="1615" w:type="pct"/>
          </w:tcPr>
          <w:p w14:paraId="18411603" w14:textId="4D377C4C" w:rsidR="00FC6B3E" w:rsidRPr="00DD00AF" w:rsidRDefault="00FC6B3E" w:rsidP="00305AD3">
            <w:pPr>
              <w:jc w:val="center"/>
            </w:pPr>
            <w:r w:rsidRPr="00DD00AF">
              <w:t>120</w:t>
            </w:r>
          </w:p>
        </w:tc>
        <w:tc>
          <w:tcPr>
            <w:tcW w:w="1694" w:type="pct"/>
          </w:tcPr>
          <w:p w14:paraId="13F63295" w14:textId="488B5D1E" w:rsidR="00FC6B3E" w:rsidRPr="00DD00AF" w:rsidRDefault="00FC6B3E" w:rsidP="00305AD3">
            <w:pPr>
              <w:jc w:val="center"/>
            </w:pPr>
            <w:r w:rsidRPr="00DD00AF">
              <w:t>MLM</w:t>
            </w:r>
          </w:p>
        </w:tc>
        <w:tc>
          <w:tcPr>
            <w:tcW w:w="1691" w:type="pct"/>
          </w:tcPr>
          <w:p w14:paraId="66FF2829" w14:textId="383CEC42" w:rsidR="00FC6B3E" w:rsidRPr="00DD00AF" w:rsidRDefault="00FC6B3E" w:rsidP="00305AD3">
            <w:pPr>
              <w:jc w:val="center"/>
            </w:pPr>
            <w:r w:rsidRPr="00DD00AF">
              <w:t>68.8%</w:t>
            </w:r>
          </w:p>
        </w:tc>
      </w:tr>
      <w:tr w:rsidR="00FC6B3E" w:rsidRPr="00DD00AF" w14:paraId="100FC74B" w14:textId="77777777" w:rsidTr="00305AD3">
        <w:trPr>
          <w:jc w:val="center"/>
        </w:trPr>
        <w:tc>
          <w:tcPr>
            <w:tcW w:w="1615" w:type="pct"/>
          </w:tcPr>
          <w:p w14:paraId="5ECED059" w14:textId="1E3C70A3" w:rsidR="00FC6B3E" w:rsidRPr="00DD00AF" w:rsidRDefault="00FC6B3E" w:rsidP="00305AD3">
            <w:pPr>
              <w:jc w:val="center"/>
            </w:pPr>
            <w:r w:rsidRPr="00DD00AF">
              <w:t>510</w:t>
            </w:r>
          </w:p>
        </w:tc>
        <w:tc>
          <w:tcPr>
            <w:tcW w:w="1694" w:type="pct"/>
          </w:tcPr>
          <w:p w14:paraId="3F1BD214" w14:textId="183EBD34" w:rsidR="00FC6B3E" w:rsidRPr="00DD00AF" w:rsidRDefault="00FC6B3E" w:rsidP="00305AD3">
            <w:pPr>
              <w:jc w:val="center"/>
            </w:pPr>
            <w:r w:rsidRPr="00DD00AF">
              <w:t>REG</w:t>
            </w:r>
          </w:p>
        </w:tc>
        <w:tc>
          <w:tcPr>
            <w:tcW w:w="1691" w:type="pct"/>
          </w:tcPr>
          <w:p w14:paraId="29572AC0" w14:textId="5F94F489" w:rsidR="00FC6B3E" w:rsidRPr="00DD00AF" w:rsidRDefault="00FC6B3E" w:rsidP="00305AD3">
            <w:pPr>
              <w:jc w:val="center"/>
            </w:pPr>
            <w:r w:rsidRPr="00DD00AF">
              <w:t>89.3%</w:t>
            </w:r>
          </w:p>
        </w:tc>
      </w:tr>
      <w:tr w:rsidR="00FC6B3E" w:rsidRPr="00DD00AF" w14:paraId="30E7F175" w14:textId="77777777" w:rsidTr="00305AD3">
        <w:trPr>
          <w:jc w:val="center"/>
        </w:trPr>
        <w:tc>
          <w:tcPr>
            <w:tcW w:w="1615" w:type="pct"/>
          </w:tcPr>
          <w:p w14:paraId="485D3CEC" w14:textId="1E495726" w:rsidR="00FC6B3E" w:rsidRPr="00DD00AF" w:rsidRDefault="00FC6B3E" w:rsidP="00305AD3">
            <w:pPr>
              <w:jc w:val="center"/>
            </w:pPr>
            <w:r w:rsidRPr="00DD00AF">
              <w:t>510</w:t>
            </w:r>
          </w:p>
        </w:tc>
        <w:tc>
          <w:tcPr>
            <w:tcW w:w="1694" w:type="pct"/>
          </w:tcPr>
          <w:p w14:paraId="3BF6F7CF" w14:textId="37B52052" w:rsidR="00FC6B3E" w:rsidRPr="00DD00AF" w:rsidRDefault="00FC6B3E" w:rsidP="00305AD3">
            <w:pPr>
              <w:jc w:val="center"/>
            </w:pPr>
            <w:r w:rsidRPr="00DD00AF">
              <w:t>MLM</w:t>
            </w:r>
          </w:p>
        </w:tc>
        <w:tc>
          <w:tcPr>
            <w:tcW w:w="1691" w:type="pct"/>
          </w:tcPr>
          <w:p w14:paraId="0C8DA462" w14:textId="198A3351" w:rsidR="00FC6B3E" w:rsidRPr="00DD00AF" w:rsidRDefault="00FC6B3E" w:rsidP="00305AD3">
            <w:pPr>
              <w:jc w:val="center"/>
            </w:pPr>
            <w:r w:rsidRPr="00DD00AF">
              <w:t>76.2%</w:t>
            </w:r>
          </w:p>
        </w:tc>
      </w:tr>
    </w:tbl>
    <w:p w14:paraId="1BF59118" w14:textId="77777777" w:rsidR="00F0480C" w:rsidRPr="00DD00AF" w:rsidRDefault="00F0480C" w:rsidP="00F0480C">
      <w:pPr>
        <w:widowControl w:val="0"/>
        <w:wordWrap w:val="0"/>
        <w:autoSpaceDE w:val="0"/>
        <w:autoSpaceDN w:val="0"/>
        <w:spacing w:after="200" w:line="276" w:lineRule="auto"/>
        <w:jc w:val="both"/>
        <w:rPr>
          <w:rFonts w:eastAsia="Times New Roman"/>
          <w:i/>
          <w:sz w:val="20"/>
          <w:szCs w:val="20"/>
        </w:rPr>
      </w:pPr>
      <w:r w:rsidRPr="00DD00AF">
        <w:rPr>
          <w:rFonts w:eastAsia="Times New Roman"/>
          <w:i/>
          <w:sz w:val="20"/>
          <w:szCs w:val="20"/>
        </w:rPr>
        <w:t>Note.</w:t>
      </w:r>
      <w:r w:rsidRPr="00DD00AF">
        <w:rPr>
          <w:rFonts w:eastAsia="Times New Roman"/>
          <w:iCs/>
          <w:sz w:val="20"/>
          <w:szCs w:val="20"/>
        </w:rPr>
        <w:t xml:space="preserve"> CN indicates the cluster numbers. Model indicates whether the model is MLM models (MLM) or pooled-regression models (REG).</w:t>
      </w:r>
    </w:p>
    <w:p w14:paraId="180D995D" w14:textId="77777777" w:rsidR="00E93F60" w:rsidRPr="00DD00AF" w:rsidRDefault="00E93F60" w:rsidP="00E93F60"/>
    <w:p w14:paraId="6141EA3E" w14:textId="089B1E72" w:rsidR="00E93F60" w:rsidRPr="00DD00AF" w:rsidRDefault="00E93F60" w:rsidP="008C1042">
      <w:pPr>
        <w:pStyle w:val="af1"/>
      </w:pPr>
      <w:bookmarkStart w:id="125" w:name="_Toc109812986"/>
      <w:r w:rsidRPr="00DD00AF">
        <w:lastRenderedPageBreak/>
        <w:t xml:space="preserve">Table </w:t>
      </w:r>
      <w:fldSimple w:instr=" SEQ Table \* ARABIC ">
        <w:r w:rsidR="000A2B30">
          <w:rPr>
            <w:noProof/>
          </w:rPr>
          <w:t>21</w:t>
        </w:r>
        <w:bookmarkEnd w:id="125"/>
      </w:fldSimple>
    </w:p>
    <w:p w14:paraId="6FEE8D9B" w14:textId="0F411273" w:rsidR="00E93F60" w:rsidRPr="00DD00AF" w:rsidRDefault="00E93F60" w:rsidP="00E93F60">
      <w:pPr>
        <w:spacing w:line="480" w:lineRule="auto"/>
        <w:rPr>
          <w:i/>
          <w:iCs/>
        </w:rPr>
      </w:pPr>
      <w:r w:rsidRPr="00DD00AF">
        <w:rPr>
          <w:i/>
          <w:iCs/>
        </w:rPr>
        <w:t>Power of interaction effect in models</w:t>
      </w:r>
    </w:p>
    <w:tbl>
      <w:tblPr>
        <w:tblStyle w:val="a3"/>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0"/>
        <w:gridCol w:w="5126"/>
      </w:tblGrid>
      <w:tr w:rsidR="00CF3081" w:rsidRPr="00DD00AF" w14:paraId="33A6512B" w14:textId="77777777" w:rsidTr="00E93F60">
        <w:tc>
          <w:tcPr>
            <w:tcW w:w="2106" w:type="pct"/>
            <w:tcBorders>
              <w:top w:val="single" w:sz="4" w:space="0" w:color="auto"/>
              <w:bottom w:val="single" w:sz="4" w:space="0" w:color="auto"/>
            </w:tcBorders>
          </w:tcPr>
          <w:p w14:paraId="26556BAD" w14:textId="5AE1763F" w:rsidR="00CF3081" w:rsidRPr="00DD00AF" w:rsidRDefault="00CF3081" w:rsidP="003C3AAB">
            <w:pPr>
              <w:jc w:val="center"/>
            </w:pPr>
            <w:r w:rsidRPr="00DD00AF">
              <w:t>Model</w:t>
            </w:r>
          </w:p>
        </w:tc>
        <w:tc>
          <w:tcPr>
            <w:tcW w:w="2894" w:type="pct"/>
            <w:tcBorders>
              <w:top w:val="single" w:sz="4" w:space="0" w:color="auto"/>
              <w:bottom w:val="single" w:sz="4" w:space="0" w:color="auto"/>
            </w:tcBorders>
          </w:tcPr>
          <w:p w14:paraId="36108AB7" w14:textId="76081A50" w:rsidR="00CF3081" w:rsidRPr="00DD00AF" w:rsidRDefault="00CF3081" w:rsidP="003C3AAB">
            <w:pPr>
              <w:jc w:val="center"/>
            </w:pPr>
            <w:r w:rsidRPr="00DD00AF">
              <w:t>Power (%)</w:t>
            </w:r>
          </w:p>
        </w:tc>
      </w:tr>
      <w:tr w:rsidR="00CF3081" w:rsidRPr="00DD00AF" w14:paraId="36CEFAD3" w14:textId="77777777" w:rsidTr="001E4729">
        <w:tc>
          <w:tcPr>
            <w:tcW w:w="2106" w:type="pct"/>
            <w:tcBorders>
              <w:top w:val="single" w:sz="4" w:space="0" w:color="auto"/>
            </w:tcBorders>
          </w:tcPr>
          <w:p w14:paraId="30130AE4" w14:textId="31A9DD47" w:rsidR="00CF3081" w:rsidRPr="00DD00AF" w:rsidRDefault="00131569" w:rsidP="003C3AAB">
            <w:pPr>
              <w:jc w:val="center"/>
            </w:pPr>
            <w:r w:rsidRPr="00DD00AF">
              <w:t>REGYTW</w:t>
            </w:r>
          </w:p>
        </w:tc>
        <w:tc>
          <w:tcPr>
            <w:tcW w:w="2894" w:type="pct"/>
            <w:tcBorders>
              <w:top w:val="single" w:sz="4" w:space="0" w:color="auto"/>
            </w:tcBorders>
          </w:tcPr>
          <w:p w14:paraId="65959701" w14:textId="6CB20409" w:rsidR="00CF3081" w:rsidRPr="00DD00AF" w:rsidRDefault="00CF3081" w:rsidP="003C3AAB">
            <w:pPr>
              <w:jc w:val="center"/>
            </w:pPr>
            <w:r w:rsidRPr="00DD00AF">
              <w:t>38.5</w:t>
            </w:r>
          </w:p>
        </w:tc>
      </w:tr>
      <w:tr w:rsidR="00CF3081" w:rsidRPr="00DD00AF" w14:paraId="0F205930" w14:textId="77777777" w:rsidTr="001E4729">
        <w:tc>
          <w:tcPr>
            <w:tcW w:w="2106" w:type="pct"/>
          </w:tcPr>
          <w:p w14:paraId="3D7934FD" w14:textId="00C4B945" w:rsidR="00CF3081" w:rsidRPr="00DD00AF" w:rsidRDefault="00131569" w:rsidP="003C3AAB">
            <w:pPr>
              <w:jc w:val="center"/>
            </w:pPr>
            <w:r w:rsidRPr="00DD00AF">
              <w:t>REGYTH</w:t>
            </w:r>
          </w:p>
        </w:tc>
        <w:tc>
          <w:tcPr>
            <w:tcW w:w="2894" w:type="pct"/>
          </w:tcPr>
          <w:p w14:paraId="6DF29A8F" w14:textId="7435397F" w:rsidR="00CF3081" w:rsidRPr="00DD00AF" w:rsidRDefault="00CF3081" w:rsidP="003C3AAB">
            <w:pPr>
              <w:jc w:val="center"/>
            </w:pPr>
            <w:r w:rsidRPr="00DD00AF">
              <w:t>85.3</w:t>
            </w:r>
          </w:p>
        </w:tc>
      </w:tr>
      <w:tr w:rsidR="00CF3081" w:rsidRPr="00DD00AF" w14:paraId="2AE6454A" w14:textId="77777777" w:rsidTr="001E4729">
        <w:tc>
          <w:tcPr>
            <w:tcW w:w="2106" w:type="pct"/>
          </w:tcPr>
          <w:p w14:paraId="670A3604" w14:textId="169B9092" w:rsidR="00CF3081" w:rsidRPr="00DD00AF" w:rsidRDefault="00131569" w:rsidP="003C3AAB">
            <w:pPr>
              <w:jc w:val="center"/>
            </w:pPr>
            <w:r w:rsidRPr="00DD00AF">
              <w:t>MLMYIN</w:t>
            </w:r>
          </w:p>
        </w:tc>
        <w:tc>
          <w:tcPr>
            <w:tcW w:w="2894" w:type="pct"/>
          </w:tcPr>
          <w:p w14:paraId="0DC71E68" w14:textId="7094C7CF" w:rsidR="00CF3081" w:rsidRPr="00DD00AF" w:rsidRDefault="00CF3081" w:rsidP="003C3AAB">
            <w:pPr>
              <w:jc w:val="center"/>
            </w:pPr>
            <w:r w:rsidRPr="00DD00AF">
              <w:t>93.2</w:t>
            </w:r>
          </w:p>
        </w:tc>
      </w:tr>
      <w:tr w:rsidR="00CF3081" w:rsidRPr="00DD00AF" w14:paraId="56A1D380" w14:textId="77777777" w:rsidTr="001E4729">
        <w:tc>
          <w:tcPr>
            <w:tcW w:w="2106" w:type="pct"/>
          </w:tcPr>
          <w:p w14:paraId="5EFCE2A0" w14:textId="37DC3A8E" w:rsidR="00CF3081" w:rsidRPr="00DD00AF" w:rsidRDefault="00131569" w:rsidP="003C3AAB">
            <w:pPr>
              <w:jc w:val="center"/>
            </w:pPr>
            <w:r w:rsidRPr="00DD00AF">
              <w:t>MLMYTW</w:t>
            </w:r>
          </w:p>
        </w:tc>
        <w:tc>
          <w:tcPr>
            <w:tcW w:w="2894" w:type="pct"/>
          </w:tcPr>
          <w:p w14:paraId="268EFD8D" w14:textId="0851F18F" w:rsidR="00CF3081" w:rsidRPr="00DD00AF" w:rsidRDefault="00CF3081" w:rsidP="003C3AAB">
            <w:pPr>
              <w:jc w:val="center"/>
            </w:pPr>
            <w:r w:rsidRPr="00DD00AF">
              <w:t>7.</w:t>
            </w:r>
            <w:r w:rsidR="00922B15">
              <w:t>3</w:t>
            </w:r>
          </w:p>
        </w:tc>
      </w:tr>
      <w:tr w:rsidR="00CF3081" w:rsidRPr="00DD00AF" w14:paraId="61D1F319" w14:textId="77777777" w:rsidTr="001E4729">
        <w:tc>
          <w:tcPr>
            <w:tcW w:w="2106" w:type="pct"/>
          </w:tcPr>
          <w:p w14:paraId="193BC811" w14:textId="4FA04D89" w:rsidR="00CF3081" w:rsidRPr="00DD00AF" w:rsidRDefault="00131569" w:rsidP="003C3AAB">
            <w:pPr>
              <w:jc w:val="center"/>
            </w:pPr>
            <w:r w:rsidRPr="00DD00AF">
              <w:t>MLMYTH</w:t>
            </w:r>
          </w:p>
        </w:tc>
        <w:tc>
          <w:tcPr>
            <w:tcW w:w="2894" w:type="pct"/>
          </w:tcPr>
          <w:p w14:paraId="2577039A" w14:textId="2CB1B4BA" w:rsidR="00CF3081" w:rsidRPr="00DD00AF" w:rsidRDefault="00CF3081" w:rsidP="003C3AAB">
            <w:pPr>
              <w:jc w:val="center"/>
            </w:pPr>
            <w:r w:rsidRPr="00DD00AF">
              <w:t>78.6</w:t>
            </w:r>
          </w:p>
        </w:tc>
      </w:tr>
    </w:tbl>
    <w:p w14:paraId="113A7116" w14:textId="3A278DE9" w:rsidR="00EF35DF" w:rsidRPr="00DD00AF" w:rsidRDefault="00F0480C" w:rsidP="00061298">
      <w:pPr>
        <w:spacing w:line="360" w:lineRule="auto"/>
        <w:rPr>
          <w:rFonts w:eastAsia="Times New Roman"/>
          <w:i/>
          <w:sz w:val="20"/>
          <w:szCs w:val="20"/>
        </w:rPr>
      </w:pPr>
      <w:r w:rsidRPr="00DD00AF">
        <w:rPr>
          <w:rFonts w:eastAsia="Times New Roman"/>
          <w:i/>
          <w:sz w:val="20"/>
          <w:szCs w:val="20"/>
        </w:rPr>
        <w:t xml:space="preserve">Note. </w:t>
      </w:r>
      <w:r w:rsidRPr="00DD00AF">
        <w:rPr>
          <w:rFonts w:eastAsia="Times New Roman"/>
          <w:iCs/>
          <w:sz w:val="20"/>
          <w:szCs w:val="20"/>
        </w:rPr>
        <w:t>Model indicates the names of models</w:t>
      </w:r>
    </w:p>
    <w:p w14:paraId="1A7BF7A4" w14:textId="77777777" w:rsidR="00F0480C" w:rsidRPr="00DD00AF" w:rsidRDefault="00F0480C" w:rsidP="00061298">
      <w:pPr>
        <w:spacing w:line="360" w:lineRule="auto"/>
      </w:pPr>
    </w:p>
    <w:p w14:paraId="3121B148" w14:textId="7B6D43C1" w:rsidR="00AE5BB0" w:rsidRPr="00DD00AF" w:rsidRDefault="003C3AAB" w:rsidP="008213FB">
      <w:pPr>
        <w:spacing w:line="360" w:lineRule="auto"/>
        <w:ind w:firstLine="720"/>
      </w:pPr>
      <w:r w:rsidRPr="00DD00AF">
        <w:t>I</w:t>
      </w:r>
      <w:r w:rsidR="00AD1511" w:rsidRPr="00DD00AF">
        <w:t xml:space="preserve">n </w:t>
      </w:r>
      <w:r w:rsidR="00281927" w:rsidRPr="00DD00AF">
        <w:t xml:space="preserve">the </w:t>
      </w:r>
      <w:r w:rsidR="00131569" w:rsidRPr="00DD00AF">
        <w:t>MLMYTW</w:t>
      </w:r>
      <w:r w:rsidR="00AD1511" w:rsidRPr="00DD00AF">
        <w:t xml:space="preserve"> model, the interaction term </w:t>
      </w:r>
      <m:oMath>
        <m:sSub>
          <m:sSubPr>
            <m:ctrlPr>
              <w:rPr>
                <w:rFonts w:ascii="Cambria Math" w:hAnsi="Cambria Math"/>
                <w:i/>
              </w:rPr>
            </m:ctrlPr>
          </m:sSubPr>
          <m:e>
            <m:r>
              <m:rPr>
                <m:sty m:val="p"/>
              </m:rP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color w:val="0070C0"/>
          </w:rPr>
          <m:t xml:space="preserve"> </m:t>
        </m:r>
      </m:oMath>
      <w:r w:rsidR="00AD1511" w:rsidRPr="00DD00AF">
        <w:t>detects the cross-level interaction between gender compositions (</w:t>
      </w:r>
      <w:r w:rsidR="00EB46B8" w:rsidRPr="00DD00AF">
        <w:t>OG</w:t>
      </w:r>
      <w:r w:rsidR="00AD1511" w:rsidRPr="00DD00AF">
        <w:t xml:space="preserve"> </w:t>
      </w:r>
      <w:r w:rsidR="00EB2273" w:rsidRPr="00DD00AF">
        <w:t>versus</w:t>
      </w:r>
      <w:r w:rsidR="00AD1511" w:rsidRPr="00DD00AF">
        <w:t xml:space="preserve"> </w:t>
      </w:r>
      <w:r w:rsidR="00EB46B8" w:rsidRPr="00DD00AF">
        <w:t>SG</w:t>
      </w:r>
      <w:r w:rsidR="00AD1511" w:rsidRPr="00DD00AF">
        <w:t>; level</w:t>
      </w:r>
      <w:r w:rsidR="00EB46B8" w:rsidRPr="00DD00AF">
        <w:t>-</w:t>
      </w:r>
      <w:r w:rsidR="00AD1511" w:rsidRPr="00DD00AF">
        <w:t>2 variable) and education variable (level</w:t>
      </w:r>
      <w:r w:rsidR="00EB46B8" w:rsidRPr="00DD00AF">
        <w:t>-</w:t>
      </w:r>
      <w:r w:rsidR="00AD1511" w:rsidRPr="00DD00AF">
        <w:t xml:space="preserve">1 variable). </w:t>
      </w:r>
      <w:r w:rsidR="00D11728" w:rsidRPr="00DD00AF">
        <w:t xml:space="preserve">Figure </w:t>
      </w:r>
      <w:r w:rsidR="009B17AF" w:rsidRPr="00DD00AF">
        <w:t>6 presents</w:t>
      </w:r>
      <w:r w:rsidR="009D13CF" w:rsidRPr="00DD00AF">
        <w:t xml:space="preserve"> the relationship between power</w:t>
      </w:r>
      <w:r w:rsidR="00187C6A" w:rsidRPr="00DD00AF">
        <w:t xml:space="preserve"> and</w:t>
      </w:r>
      <w:r w:rsidR="009D13CF" w:rsidRPr="00DD00AF">
        <w:t xml:space="preserve"> CN</w:t>
      </w:r>
      <w:r w:rsidR="00187C6A" w:rsidRPr="00DD00AF">
        <w:t xml:space="preserve">. </w:t>
      </w:r>
      <w:r w:rsidR="00AD1511" w:rsidRPr="00DD00AF">
        <w:t>This variable seems to have unacceptably low power</w:t>
      </w:r>
      <w:r w:rsidR="009D13CF" w:rsidRPr="00DD00AF">
        <w:t xml:space="preserve"> </w:t>
      </w:r>
      <w:r w:rsidR="00EB46B8" w:rsidRPr="00DD00AF">
        <w:t>rang</w:t>
      </w:r>
      <w:r w:rsidR="00281927" w:rsidRPr="00DD00AF">
        <w:t>ing</w:t>
      </w:r>
      <w:r w:rsidR="00EB46B8" w:rsidRPr="00DD00AF">
        <w:t xml:space="preserve"> from 4</w:t>
      </w:r>
      <w:r w:rsidR="008B0BFB">
        <w:t>.2</w:t>
      </w:r>
      <w:r w:rsidR="00EB46B8" w:rsidRPr="00DD00AF">
        <w:t>% to 1</w:t>
      </w:r>
      <w:r w:rsidR="008B0BFB">
        <w:t>1.6</w:t>
      </w:r>
      <w:r w:rsidR="00EB46B8" w:rsidRPr="00DD00AF">
        <w:t>%</w:t>
      </w:r>
      <w:r w:rsidR="00AD1511" w:rsidRPr="00DD00AF">
        <w:t xml:space="preserve"> </w:t>
      </w:r>
      <w:r w:rsidR="00EA0CFB" w:rsidRPr="00DD00AF">
        <w:t xml:space="preserve">Dashed line represents 0.05 and 0.80 respectively. </w:t>
      </w:r>
      <w:r w:rsidR="00EB46B8" w:rsidRPr="00DD00AF">
        <w:t xml:space="preserve">As shown in </w:t>
      </w:r>
      <w:r w:rsidR="007473AB" w:rsidRPr="00DD00AF">
        <w:t>Figure</w:t>
      </w:r>
      <w:r w:rsidR="009C53AA" w:rsidRPr="00DD00AF">
        <w:t xml:space="preserve"> 5</w:t>
      </w:r>
      <w:r w:rsidR="00EB46B8" w:rsidRPr="00DD00AF">
        <w:t>, the power did not exceed 12%</w:t>
      </w:r>
      <w:r w:rsidR="00AE5BB0" w:rsidRPr="00DD00AF">
        <w:t>.</w:t>
      </w:r>
    </w:p>
    <w:p w14:paraId="2F83BB14" w14:textId="77777777" w:rsidR="005F7B84" w:rsidRPr="00DD00AF" w:rsidRDefault="005F7B84" w:rsidP="008213FB">
      <w:pPr>
        <w:spacing w:line="360" w:lineRule="auto"/>
        <w:ind w:firstLine="720"/>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8C4823" w:rsidRPr="00DD00AF" w14:paraId="0DFADC44" w14:textId="77777777" w:rsidTr="005F7B84">
        <w:trPr>
          <w:jc w:val="center"/>
        </w:trPr>
        <w:tc>
          <w:tcPr>
            <w:tcW w:w="8630" w:type="dxa"/>
          </w:tcPr>
          <w:p w14:paraId="271737C3" w14:textId="3B123787" w:rsidR="009C53AA" w:rsidRPr="00DD00AF" w:rsidRDefault="009C53AA" w:rsidP="008C1042">
            <w:pPr>
              <w:pStyle w:val="af1"/>
            </w:pPr>
            <w:bookmarkStart w:id="126" w:name="_Toc109813074"/>
            <w:r w:rsidRPr="00DD00AF">
              <w:lastRenderedPageBreak/>
              <w:t xml:space="preserve">Figure </w:t>
            </w:r>
            <w:fldSimple w:instr=" SEQ Figure \* ARABIC ">
              <w:r w:rsidR="000A2B30">
                <w:rPr>
                  <w:noProof/>
                </w:rPr>
                <w:t>5</w:t>
              </w:r>
            </w:fldSimple>
            <w:bookmarkEnd w:id="126"/>
          </w:p>
          <w:p w14:paraId="363052CE" w14:textId="599299C7" w:rsidR="009C53AA" w:rsidRPr="00DD00AF" w:rsidRDefault="009C53AA" w:rsidP="009C53AA">
            <w:pPr>
              <w:spacing w:line="480" w:lineRule="auto"/>
              <w:rPr>
                <w:i/>
                <w:iCs/>
              </w:rPr>
            </w:pPr>
            <w:r w:rsidRPr="00DD00AF">
              <w:rPr>
                <w:i/>
                <w:iCs/>
              </w:rPr>
              <w:t>Power of interaction effect in MLMYTW</w:t>
            </w:r>
          </w:p>
          <w:p w14:paraId="2FABBFC6" w14:textId="77777777" w:rsidR="008C4823" w:rsidRPr="00DD00AF" w:rsidRDefault="005F7B84" w:rsidP="008213FB">
            <w:pPr>
              <w:spacing w:line="360" w:lineRule="auto"/>
            </w:pPr>
            <w:r w:rsidRPr="00DD00AF">
              <w:rPr>
                <w:noProof/>
              </w:rPr>
              <w:drawing>
                <wp:inline distT="0" distB="0" distL="0" distR="0" wp14:anchorId="55F7466B" wp14:editId="0A5550CA">
                  <wp:extent cx="5029200" cy="3105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105785"/>
                          </a:xfrm>
                          <a:prstGeom prst="rect">
                            <a:avLst/>
                          </a:prstGeom>
                        </pic:spPr>
                      </pic:pic>
                    </a:graphicData>
                  </a:graphic>
                </wp:inline>
              </w:drawing>
            </w:r>
          </w:p>
          <w:p w14:paraId="614D9645" w14:textId="4261F8D6" w:rsidR="00923D6A" w:rsidRPr="00DD00AF" w:rsidRDefault="00923D6A" w:rsidP="00923D6A">
            <w:pPr>
              <w:widowControl w:val="0"/>
              <w:wordWrap w:val="0"/>
              <w:autoSpaceDE w:val="0"/>
              <w:autoSpaceDN w:val="0"/>
              <w:spacing w:after="200" w:line="276" w:lineRule="auto"/>
              <w:jc w:val="both"/>
              <w:rPr>
                <w:rFonts w:eastAsia="Times New Roman"/>
                <w:i/>
                <w:sz w:val="20"/>
                <w:szCs w:val="20"/>
              </w:rPr>
            </w:pPr>
            <w:r w:rsidRPr="00DD00AF">
              <w:rPr>
                <w:rFonts w:eastAsia="Times New Roman"/>
                <w:i/>
                <w:sz w:val="20"/>
                <w:szCs w:val="20"/>
              </w:rPr>
              <w:t xml:space="preserve">Note. </w:t>
            </w:r>
            <w:r w:rsidR="00E27AC8" w:rsidRPr="00DD00AF">
              <w:rPr>
                <w:rFonts w:eastAsia="Times New Roman"/>
                <w:iCs/>
                <w:sz w:val="20"/>
                <w:szCs w:val="20"/>
              </w:rPr>
              <w:t>Beta2</w:t>
            </w:r>
            <w:r w:rsidRPr="00DD00AF">
              <w:rPr>
                <w:rFonts w:eastAsia="Times New Roman"/>
                <w:iCs/>
                <w:sz w:val="20"/>
                <w:szCs w:val="20"/>
              </w:rPr>
              <w:t xml:space="preserve">, and beta3 are from </w:t>
            </w:r>
            <w:r w:rsidR="00D94187" w:rsidRPr="00DD00AF">
              <w:rPr>
                <w:rFonts w:eastAsia="Times New Roman"/>
                <w:iCs/>
                <w:sz w:val="20"/>
                <w:szCs w:val="20"/>
              </w:rPr>
              <w:t xml:space="preserve">the </w:t>
            </w:r>
            <w:r w:rsidRPr="00DD00AF">
              <w:rPr>
                <w:rFonts w:eastAsia="Times New Roman"/>
                <w:iCs/>
                <w:sz w:val="20"/>
                <w:szCs w:val="20"/>
              </w:rPr>
              <w:t>data-generation equation. CN indicates the cluster numbers</w:t>
            </w:r>
            <w:r w:rsidR="007E2F9F" w:rsidRPr="00DD00AF">
              <w:rPr>
                <w:rFonts w:eastAsia="Times New Roman"/>
                <w:iCs/>
                <w:sz w:val="20"/>
                <w:szCs w:val="20"/>
              </w:rPr>
              <w:t>.</w:t>
            </w:r>
          </w:p>
          <w:p w14:paraId="08891518" w14:textId="4F9C0655" w:rsidR="00923D6A" w:rsidRPr="00DD00AF" w:rsidRDefault="00923D6A" w:rsidP="008213FB">
            <w:pPr>
              <w:spacing w:line="360" w:lineRule="auto"/>
            </w:pPr>
          </w:p>
        </w:tc>
      </w:tr>
    </w:tbl>
    <w:p w14:paraId="5644B328" w14:textId="2A86D322" w:rsidR="00573D7D" w:rsidRPr="00DD00AF" w:rsidRDefault="00573D7D" w:rsidP="00E16C6C">
      <w:pPr>
        <w:spacing w:line="360" w:lineRule="auto"/>
        <w:ind w:firstLine="720"/>
      </w:pPr>
      <w:r w:rsidRPr="00DD00AF">
        <w:rPr>
          <w:b/>
        </w:rPr>
        <w:t>G</w:t>
      </w:r>
      <w:r w:rsidR="00DF2598" w:rsidRPr="00DD00AF">
        <w:rPr>
          <w:b/>
          <w:vertAlign w:val="subscript"/>
        </w:rPr>
        <w:t>2</w:t>
      </w:r>
      <w:r w:rsidRPr="00DD00AF">
        <w:rPr>
          <w:b/>
          <w:vertAlign w:val="subscript"/>
        </w:rPr>
        <w:t xml:space="preserve"> </w:t>
      </w:r>
      <w:r w:rsidRPr="00DD00AF">
        <w:rPr>
          <w:b/>
        </w:rPr>
        <w:t>compared to G</w:t>
      </w:r>
      <w:r w:rsidR="00DF2598" w:rsidRPr="00DD00AF">
        <w:rPr>
          <w:b/>
          <w:vertAlign w:val="subscript"/>
        </w:rPr>
        <w:t>1</w:t>
      </w:r>
      <w:r w:rsidRPr="00DD00AF">
        <w:rPr>
          <w:b/>
          <w:vertAlign w:val="subscript"/>
          <w:lang w:eastAsia="ko-KR"/>
        </w:rPr>
        <w:t>.</w:t>
      </w:r>
      <w:r w:rsidRPr="00DD00AF">
        <w:rPr>
          <w:color w:val="000000" w:themeColor="text1"/>
          <w:lang w:eastAsia="ja-JP"/>
        </w:rPr>
        <w:t xml:space="preserve"> </w:t>
      </w:r>
      <w:r w:rsidRPr="00DD00AF">
        <w:t xml:space="preserve">In the </w:t>
      </w:r>
      <w:r w:rsidR="00131569" w:rsidRPr="00DD00AF">
        <w:t>REGNTH</w:t>
      </w:r>
      <w:r w:rsidRPr="00DD00AF">
        <w:t xml:space="preserve"> and </w:t>
      </w:r>
      <w:r w:rsidR="00131569" w:rsidRPr="00DD00AF">
        <w:t>REGYTH</w:t>
      </w:r>
      <w:r w:rsidRPr="00DD00AF">
        <w:t xml:space="preserve"> model,</w:t>
      </w:r>
      <m:oMath>
        <m:sSub>
          <m:sSubPr>
            <m:ctrlPr>
              <w:rPr>
                <w:rFonts w:ascii="Cambria Math" w:hAnsi="Cambria Math"/>
                <w:sz w:val="22"/>
              </w:rPr>
            </m:ctrlPr>
          </m:sSubPr>
          <m:e>
            <m:r>
              <w:rPr>
                <w:rFonts w:ascii="Cambria Math" w:hAnsi="Cambria Math"/>
                <w:sz w:val="22"/>
                <w:szCs w:val="22"/>
              </w:rPr>
              <m:t>G</m:t>
            </m:r>
          </m:e>
          <m:sub>
            <m:r>
              <w:rPr>
                <w:rFonts w:ascii="Cambria Math" w:hAnsi="Cambria Math"/>
                <w:sz w:val="22"/>
                <w:szCs w:val="22"/>
              </w:rPr>
              <m:t>1j</m:t>
            </m:r>
          </m:sub>
        </m:sSub>
      </m:oMath>
      <w:r w:rsidRPr="00DD00AF">
        <w:rPr>
          <w:vertAlign w:val="subscript"/>
        </w:rPr>
        <w:t xml:space="preserve">, </w:t>
      </w:r>
      <w:r w:rsidRPr="00DD00AF">
        <w:t xml:space="preserve">is effect coded variable that compares OG sibling and MM siblings and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oMath>
      <w:r w:rsidRPr="00DD00AF">
        <w:t>is effect</w:t>
      </w:r>
      <w:r w:rsidR="00DC216F" w:rsidRPr="00DD00AF">
        <w:t>-</w:t>
      </w:r>
      <w:r w:rsidRPr="00DD00AF">
        <w:t xml:space="preserve">code variable that compares </w:t>
      </w:r>
      <w:r w:rsidR="00576050" w:rsidRPr="00DD00AF">
        <w:t>OG and</w:t>
      </w:r>
      <w:r w:rsidRPr="00DD00AF">
        <w:t xml:space="preserve"> FF</w:t>
      </w:r>
      <w:r w:rsidR="00391526" w:rsidRPr="00DD00AF">
        <w:rPr>
          <w:vertAlign w:val="subscript"/>
        </w:rPr>
        <w:t xml:space="preserve">. </w:t>
      </w:r>
      <w:r w:rsidR="003D2BEA" w:rsidRPr="00DD00AF">
        <w:t xml:space="preserve">Furthermore, in </w:t>
      </w:r>
      <w:r w:rsidR="00131569" w:rsidRPr="00DD00AF">
        <w:t>MLMNTH</w:t>
      </w:r>
      <w:r w:rsidR="003D2BEA" w:rsidRPr="00DD00AF">
        <w:t xml:space="preserve"> and </w:t>
      </w:r>
      <w:r w:rsidR="00131569" w:rsidRPr="00DD00AF">
        <w:t>MLMYTH</w:t>
      </w:r>
      <w:r w:rsidR="003D2BEA" w:rsidRPr="00DD00AF">
        <w:t xml:space="preserve"> model, </w:t>
      </w:r>
      <m:oMath>
        <m:sSub>
          <m:sSubPr>
            <m:ctrlPr>
              <w:rPr>
                <w:rFonts w:ascii="Cambria Math" w:hAnsi="Cambria Math"/>
                <w:i/>
                <w:sz w:val="22"/>
              </w:rPr>
            </m:ctrlPr>
          </m:sSubPr>
          <m:e>
            <m:r>
              <w:rPr>
                <w:rFonts w:ascii="Cambria Math" w:hAnsi="Cambria Math"/>
                <w:sz w:val="22"/>
                <w:szCs w:val="22"/>
              </w:rPr>
              <m:t>γ</m:t>
            </m:r>
          </m:e>
          <m:sub>
            <m:r>
              <w:rPr>
                <w:rFonts w:ascii="Cambria Math" w:hAnsi="Cambria Math"/>
                <w:sz w:val="22"/>
                <w:szCs w:val="22"/>
              </w:rPr>
              <m:t>01</m:t>
            </m:r>
          </m:sub>
        </m:sSub>
        <m:sSub>
          <m:sSubPr>
            <m:ctrlPr>
              <w:rPr>
                <w:rFonts w:ascii="Cambria Math" w:hAnsi="Cambria Math"/>
                <w:sz w:val="22"/>
              </w:rPr>
            </m:ctrlPr>
          </m:sSubPr>
          <m:e>
            <m:r>
              <w:rPr>
                <w:rFonts w:ascii="Cambria Math" w:hAnsi="Cambria Math"/>
                <w:sz w:val="22"/>
                <w:szCs w:val="22"/>
              </w:rPr>
              <m:t>G</m:t>
            </m:r>
          </m:e>
          <m:sub>
            <m:r>
              <w:rPr>
                <w:rFonts w:ascii="Cambria Math" w:hAnsi="Cambria Math"/>
                <w:sz w:val="22"/>
                <w:szCs w:val="22"/>
              </w:rPr>
              <m:t>1j</m:t>
            </m:r>
          </m:sub>
        </m:sSub>
      </m:oMath>
      <w:r w:rsidR="003D2BEA" w:rsidRPr="00DD00AF">
        <w:rPr>
          <w:sz w:val="22"/>
        </w:rPr>
        <w:t xml:space="preserve"> </w:t>
      </w:r>
      <w:r w:rsidR="00187C6A" w:rsidRPr="00DD00AF">
        <w:t>variable</w:t>
      </w:r>
      <w:r w:rsidR="003D2BEA" w:rsidRPr="00DD00AF">
        <w:t xml:space="preserve"> is effect coded variable that compares OG and MM, and </w:t>
      </w:r>
      <m:oMath>
        <m:sSub>
          <m:sSubPr>
            <m:ctrlPr>
              <w:rPr>
                <w:rFonts w:ascii="Cambria Math" w:hAnsi="Cambria Math"/>
                <w:i/>
                <w:sz w:val="22"/>
              </w:rPr>
            </m:ctrlPr>
          </m:sSubPr>
          <m:e>
            <m:r>
              <w:rPr>
                <w:rFonts w:ascii="Cambria Math" w:hAnsi="Cambria Math"/>
                <w:sz w:val="22"/>
                <w:szCs w:val="22"/>
              </w:rPr>
              <m:t>γ</m:t>
            </m:r>
          </m:e>
          <m:sub>
            <m:r>
              <w:rPr>
                <w:rFonts w:ascii="Cambria Math" w:hAnsi="Cambria Math"/>
                <w:sz w:val="22"/>
                <w:szCs w:val="22"/>
              </w:rPr>
              <m:t>02</m:t>
            </m:r>
          </m:sub>
        </m:sSub>
        <m:sSub>
          <m:sSubPr>
            <m:ctrlPr>
              <w:rPr>
                <w:rFonts w:ascii="Cambria Math" w:hAnsi="Cambria Math"/>
                <w:sz w:val="22"/>
              </w:rPr>
            </m:ctrlPr>
          </m:sSubPr>
          <m:e>
            <m:r>
              <w:rPr>
                <w:rFonts w:ascii="Cambria Math" w:hAnsi="Cambria Math"/>
                <w:sz w:val="22"/>
                <w:szCs w:val="22"/>
              </w:rPr>
              <m:t>G</m:t>
            </m:r>
          </m:e>
          <m:sub>
            <m:r>
              <m:rPr>
                <m:sty m:val="p"/>
              </m:rPr>
              <w:rPr>
                <w:rFonts w:ascii="Cambria Math" w:hAnsi="Cambria Math"/>
                <w:sz w:val="22"/>
                <w:szCs w:val="22"/>
              </w:rPr>
              <m:t>2</m:t>
            </m:r>
            <m:r>
              <w:rPr>
                <w:rFonts w:ascii="Cambria Math" w:hAnsi="Cambria Math"/>
                <w:sz w:val="22"/>
                <w:szCs w:val="22"/>
              </w:rPr>
              <m:t>j</m:t>
            </m:r>
          </m:sub>
        </m:sSub>
      </m:oMath>
      <w:r w:rsidR="003D2BEA" w:rsidRPr="00DD00AF">
        <w:rPr>
          <w:sz w:val="22"/>
        </w:rPr>
        <w:t xml:space="preserve"> </w:t>
      </w:r>
      <w:r w:rsidR="003D2BEA" w:rsidRPr="00DD00AF">
        <w:t>compares OG and FF</w:t>
      </w:r>
      <w:r w:rsidR="0081380D" w:rsidRPr="00DD00AF">
        <w:t xml:space="preserve">. </w:t>
      </w:r>
      <w:r w:rsidR="00537913" w:rsidRPr="00DD00AF">
        <w:t xml:space="preserve">Overall, the </w:t>
      </w:r>
      <m:oMath>
        <m:sSub>
          <m:sSubPr>
            <m:ctrlPr>
              <w:rPr>
                <w:rFonts w:ascii="Cambria Math" w:hAnsi="Cambria Math"/>
                <w:i/>
                <w:sz w:val="22"/>
              </w:rPr>
            </m:ctrlPr>
          </m:sSubPr>
          <m:e>
            <m:r>
              <w:rPr>
                <w:rFonts w:ascii="Cambria Math" w:hAnsi="Cambria Math"/>
                <w:sz w:val="22"/>
                <w:szCs w:val="22"/>
              </w:rPr>
              <m:t>γ</m:t>
            </m:r>
          </m:e>
          <m:sub>
            <m:r>
              <w:rPr>
                <w:rFonts w:ascii="Cambria Math" w:hAnsi="Cambria Math"/>
                <w:sz w:val="22"/>
                <w:szCs w:val="22"/>
              </w:rPr>
              <m:t>01</m:t>
            </m:r>
          </m:sub>
        </m:sSub>
        <m:sSub>
          <m:sSubPr>
            <m:ctrlPr>
              <w:rPr>
                <w:rFonts w:ascii="Cambria Math" w:hAnsi="Cambria Math"/>
                <w:sz w:val="22"/>
              </w:rPr>
            </m:ctrlPr>
          </m:sSubPr>
          <m:e>
            <m:r>
              <w:rPr>
                <w:rFonts w:ascii="Cambria Math" w:hAnsi="Cambria Math"/>
                <w:sz w:val="22"/>
                <w:szCs w:val="22"/>
              </w:rPr>
              <m:t>G</m:t>
            </m:r>
          </m:e>
          <m:sub>
            <m:r>
              <w:rPr>
                <w:rFonts w:ascii="Cambria Math" w:hAnsi="Cambria Math"/>
                <w:sz w:val="22"/>
                <w:szCs w:val="22"/>
              </w:rPr>
              <m:t>1j</m:t>
            </m:r>
          </m:sub>
        </m:sSub>
        <m:r>
          <m:rPr>
            <m:sty m:val="p"/>
          </m:rPr>
          <w:rPr>
            <w:rFonts w:ascii="Cambria Math" w:hAnsi="Cambria Math"/>
            <w:sz w:val="22"/>
          </w:rPr>
          <m:t xml:space="preserve"> </m:t>
        </m:r>
      </m:oMath>
      <w:r w:rsidR="00537913" w:rsidRPr="00DD00AF">
        <w:t xml:space="preserve">tends to have better power than </w:t>
      </w:r>
      <m:oMath>
        <m:sSub>
          <m:sSubPr>
            <m:ctrlPr>
              <w:rPr>
                <w:rFonts w:ascii="Cambria Math" w:hAnsi="Cambria Math"/>
                <w:i/>
                <w:sz w:val="22"/>
              </w:rPr>
            </m:ctrlPr>
          </m:sSubPr>
          <m:e>
            <m:r>
              <w:rPr>
                <w:rFonts w:ascii="Cambria Math" w:hAnsi="Cambria Math"/>
                <w:sz w:val="22"/>
                <w:szCs w:val="22"/>
              </w:rPr>
              <m:t>γ</m:t>
            </m:r>
          </m:e>
          <m:sub>
            <m:r>
              <w:rPr>
                <w:rFonts w:ascii="Cambria Math" w:hAnsi="Cambria Math"/>
                <w:sz w:val="22"/>
                <w:szCs w:val="22"/>
              </w:rPr>
              <m:t>02</m:t>
            </m:r>
          </m:sub>
        </m:sSub>
        <m:sSub>
          <m:sSubPr>
            <m:ctrlPr>
              <w:rPr>
                <w:rFonts w:ascii="Cambria Math" w:hAnsi="Cambria Math"/>
                <w:sz w:val="22"/>
              </w:rPr>
            </m:ctrlPr>
          </m:sSubPr>
          <m:e>
            <m:r>
              <w:rPr>
                <w:rFonts w:ascii="Cambria Math" w:hAnsi="Cambria Math"/>
                <w:sz w:val="22"/>
                <w:szCs w:val="22"/>
              </w:rPr>
              <m:t>G</m:t>
            </m:r>
          </m:e>
          <m:sub>
            <m:r>
              <m:rPr>
                <m:sty m:val="p"/>
              </m:rPr>
              <w:rPr>
                <w:rFonts w:ascii="Cambria Math" w:hAnsi="Cambria Math"/>
                <w:sz w:val="22"/>
                <w:szCs w:val="22"/>
              </w:rPr>
              <m:t>2</m:t>
            </m:r>
            <m:r>
              <w:rPr>
                <w:rFonts w:ascii="Cambria Math" w:hAnsi="Cambria Math"/>
                <w:sz w:val="22"/>
                <w:szCs w:val="22"/>
              </w:rPr>
              <m:t>j</m:t>
            </m:r>
          </m:sub>
        </m:sSub>
      </m:oMath>
      <w:r w:rsidR="00537913" w:rsidRPr="00DD00AF">
        <w:t xml:space="preserve"> </w:t>
      </w:r>
      <w:r w:rsidR="0090085E" w:rsidRPr="00DD00AF">
        <w:t>in</w:t>
      </w:r>
      <w:r w:rsidR="00AE5BB0" w:rsidRPr="00DD00AF">
        <w:t xml:space="preserve"> </w:t>
      </w:r>
      <w:r w:rsidR="00537913" w:rsidRPr="00DD00AF">
        <w:t xml:space="preserve">MLM </w:t>
      </w:r>
      <w:r w:rsidR="0090085E" w:rsidRPr="00DD00AF">
        <w:t>models, but not in REG models</w:t>
      </w:r>
      <w:r w:rsidR="00391526" w:rsidRPr="00DD00AF">
        <w:t xml:space="preserve">. Table </w:t>
      </w:r>
      <w:r w:rsidR="00CD5577" w:rsidRPr="00DD00AF">
        <w:t>2</w:t>
      </w:r>
      <w:r w:rsidR="00EA57E4" w:rsidRPr="00DD00AF">
        <w:t>2</w:t>
      </w:r>
      <w:r w:rsidR="00D20D34" w:rsidRPr="00DD00AF">
        <w:t xml:space="preserve"> </w:t>
      </w:r>
      <w:r w:rsidR="00391526" w:rsidRPr="00DD00AF">
        <w:t>shows this pattern.</w:t>
      </w:r>
    </w:p>
    <w:p w14:paraId="115E8C9B" w14:textId="7344D432" w:rsidR="00343B0A" w:rsidRPr="00DD00AF" w:rsidRDefault="00343B0A" w:rsidP="00E16C6C">
      <w:pPr>
        <w:spacing w:line="360" w:lineRule="auto"/>
        <w:ind w:firstLine="720"/>
      </w:pPr>
    </w:p>
    <w:p w14:paraId="328D83B7" w14:textId="7A02DF90" w:rsidR="00343B0A" w:rsidRPr="00DD00AF" w:rsidRDefault="00343B0A" w:rsidP="00E16C6C">
      <w:pPr>
        <w:spacing w:line="360" w:lineRule="auto"/>
        <w:ind w:firstLine="720"/>
      </w:pPr>
    </w:p>
    <w:p w14:paraId="5B47A094" w14:textId="65E844F9" w:rsidR="00343B0A" w:rsidRPr="00DD00AF" w:rsidRDefault="00343B0A" w:rsidP="00E16C6C">
      <w:pPr>
        <w:spacing w:line="360" w:lineRule="auto"/>
        <w:ind w:firstLine="720"/>
      </w:pPr>
    </w:p>
    <w:p w14:paraId="1AAB044A" w14:textId="2DD039B7" w:rsidR="00343B0A" w:rsidRPr="00DD00AF" w:rsidRDefault="00343B0A" w:rsidP="00E16C6C">
      <w:pPr>
        <w:spacing w:line="360" w:lineRule="auto"/>
        <w:ind w:firstLine="720"/>
      </w:pPr>
    </w:p>
    <w:p w14:paraId="2842E91D" w14:textId="29F5C9E4" w:rsidR="00343B0A" w:rsidRPr="00DD00AF" w:rsidRDefault="00343B0A" w:rsidP="00E16C6C">
      <w:pPr>
        <w:spacing w:line="360" w:lineRule="auto"/>
        <w:ind w:firstLine="720"/>
      </w:pPr>
    </w:p>
    <w:p w14:paraId="554EE6D3" w14:textId="4EFA12EE" w:rsidR="00343B0A" w:rsidRPr="00DD00AF" w:rsidRDefault="00343B0A" w:rsidP="00E16C6C">
      <w:pPr>
        <w:spacing w:line="360" w:lineRule="auto"/>
        <w:ind w:firstLine="720"/>
      </w:pPr>
    </w:p>
    <w:p w14:paraId="6AB50BFA" w14:textId="77777777" w:rsidR="00343B0A" w:rsidRPr="00DD00AF" w:rsidRDefault="00343B0A" w:rsidP="00E16C6C">
      <w:pPr>
        <w:spacing w:line="360" w:lineRule="auto"/>
        <w:ind w:firstLine="720"/>
      </w:pPr>
    </w:p>
    <w:p w14:paraId="4F023186" w14:textId="69B01AE4" w:rsidR="00EA57E4" w:rsidRPr="00DD00AF" w:rsidRDefault="00EA57E4" w:rsidP="008C1042">
      <w:pPr>
        <w:pStyle w:val="af1"/>
        <w:rPr>
          <w:i/>
        </w:rPr>
      </w:pPr>
      <w:bookmarkStart w:id="127" w:name="_Toc109812987"/>
      <w:r w:rsidRPr="00DD00AF">
        <w:lastRenderedPageBreak/>
        <w:t xml:space="preserve">Table </w:t>
      </w:r>
      <w:fldSimple w:instr=" SEQ Table \* ARABIC ">
        <w:r w:rsidR="000A2B30">
          <w:rPr>
            <w:noProof/>
          </w:rPr>
          <w:t>22</w:t>
        </w:r>
        <w:bookmarkEnd w:id="127"/>
      </w:fldSimple>
    </w:p>
    <w:p w14:paraId="46B2F39C" w14:textId="400D911F" w:rsidR="00EA57E4" w:rsidRPr="00DD00AF" w:rsidRDefault="00EA57E4" w:rsidP="00EA57E4">
      <w:pPr>
        <w:spacing w:line="480" w:lineRule="auto"/>
        <w:rPr>
          <w:i/>
          <w:iCs/>
        </w:rPr>
      </w:pPr>
      <w:bookmarkStart w:id="128" w:name="_Hlk110119330"/>
      <w:r w:rsidRPr="00DD00AF">
        <w:rPr>
          <w:i/>
          <w:iCs/>
        </w:rPr>
        <w:t>Two effect-code variables for gender composition variable in models</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2953"/>
        <w:gridCol w:w="2953"/>
      </w:tblGrid>
      <w:tr w:rsidR="00391526" w:rsidRPr="00DD00AF" w14:paraId="24583F9C" w14:textId="77777777" w:rsidTr="00EA57E4">
        <w:trPr>
          <w:jc w:val="center"/>
        </w:trPr>
        <w:tc>
          <w:tcPr>
            <w:tcW w:w="1666" w:type="pct"/>
            <w:tcBorders>
              <w:top w:val="single" w:sz="4" w:space="0" w:color="auto"/>
              <w:bottom w:val="single" w:sz="4" w:space="0" w:color="auto"/>
            </w:tcBorders>
            <w:vAlign w:val="center"/>
          </w:tcPr>
          <w:bookmarkEnd w:id="128"/>
          <w:p w14:paraId="10EF060D" w14:textId="1B4AFB04" w:rsidR="00391526" w:rsidRPr="00DD00AF" w:rsidRDefault="005F7B84" w:rsidP="005F7B84">
            <w:pPr>
              <w:jc w:val="center"/>
            </w:pPr>
            <w:r w:rsidRPr="00DD00AF">
              <w:t>Parameter</w:t>
            </w:r>
          </w:p>
        </w:tc>
        <w:tc>
          <w:tcPr>
            <w:tcW w:w="1667" w:type="pct"/>
            <w:tcBorders>
              <w:top w:val="single" w:sz="4" w:space="0" w:color="auto"/>
              <w:bottom w:val="single" w:sz="4" w:space="0" w:color="auto"/>
            </w:tcBorders>
            <w:vAlign w:val="center"/>
          </w:tcPr>
          <w:p w14:paraId="3CC7D9E5" w14:textId="67B6B69F" w:rsidR="00391526" w:rsidRPr="00DD00AF" w:rsidRDefault="00391526" w:rsidP="005F7B84">
            <w:pPr>
              <w:jc w:val="center"/>
            </w:pPr>
            <w:r w:rsidRPr="00DD00AF">
              <w:t>Model</w:t>
            </w:r>
          </w:p>
        </w:tc>
        <w:tc>
          <w:tcPr>
            <w:tcW w:w="1667" w:type="pct"/>
            <w:tcBorders>
              <w:top w:val="single" w:sz="4" w:space="0" w:color="auto"/>
              <w:bottom w:val="single" w:sz="4" w:space="0" w:color="auto"/>
            </w:tcBorders>
            <w:vAlign w:val="center"/>
          </w:tcPr>
          <w:p w14:paraId="59FEF05F" w14:textId="3A0816C2" w:rsidR="00391526" w:rsidRPr="00DD00AF" w:rsidRDefault="00391526" w:rsidP="005F7B84">
            <w:pPr>
              <w:jc w:val="center"/>
            </w:pPr>
            <w:r w:rsidRPr="00DD00AF">
              <w:t>Power (%)</w:t>
            </w:r>
          </w:p>
        </w:tc>
      </w:tr>
      <w:tr w:rsidR="005F7B84" w:rsidRPr="00DD00AF" w14:paraId="1711C31E" w14:textId="77777777" w:rsidTr="00EA57E4">
        <w:trPr>
          <w:jc w:val="center"/>
        </w:trPr>
        <w:tc>
          <w:tcPr>
            <w:tcW w:w="1666" w:type="pct"/>
            <w:vMerge w:val="restart"/>
            <w:tcBorders>
              <w:top w:val="single" w:sz="4" w:space="0" w:color="auto"/>
            </w:tcBorders>
            <w:vAlign w:val="center"/>
          </w:tcPr>
          <w:p w14:paraId="20460EAD" w14:textId="2FFCEE3A" w:rsidR="005F7B84" w:rsidRPr="00DD00AF" w:rsidRDefault="00000000" w:rsidP="00A515D5">
            <w:pPr>
              <w:jc w:val="center"/>
            </w:pPr>
            <m:oMathPara>
              <m:oMath>
                <m:sSub>
                  <m:sSubPr>
                    <m:ctrlPr>
                      <w:rPr>
                        <w:rFonts w:ascii="Cambria Math" w:hAnsi="Cambria Math"/>
                        <w:i/>
                        <w:sz w:val="22"/>
                      </w:rPr>
                    </m:ctrlPr>
                  </m:sSubPr>
                  <m:e>
                    <m:r>
                      <w:rPr>
                        <w:rFonts w:ascii="Cambria Math" w:hAnsi="Cambria Math"/>
                        <w:sz w:val="22"/>
                        <w:szCs w:val="22"/>
                      </w:rPr>
                      <m:t>β</m:t>
                    </m:r>
                  </m:e>
                  <m:sub>
                    <m:r>
                      <w:rPr>
                        <w:rFonts w:ascii="Cambria Math" w:hAnsi="Cambria Math"/>
                        <w:sz w:val="22"/>
                        <w:szCs w:val="22"/>
                      </w:rPr>
                      <m:t>4</m:t>
                    </m:r>
                  </m:sub>
                </m:sSub>
                <m:sSub>
                  <m:sSubPr>
                    <m:ctrlPr>
                      <w:rPr>
                        <w:rFonts w:ascii="Cambria Math" w:hAnsi="Cambria Math"/>
                        <w:i/>
                        <w:sz w:val="22"/>
                      </w:rPr>
                    </m:ctrlPr>
                  </m:sSubPr>
                  <m:e>
                    <m:r>
                      <w:rPr>
                        <w:rFonts w:ascii="Cambria Math" w:hAnsi="Cambria Math"/>
                        <w:sz w:val="22"/>
                        <w:szCs w:val="22"/>
                      </w:rPr>
                      <m:t>G</m:t>
                    </m:r>
                  </m:e>
                  <m:sub>
                    <m:r>
                      <w:rPr>
                        <w:rFonts w:ascii="Cambria Math" w:hAnsi="Cambria Math"/>
                        <w:sz w:val="22"/>
                        <w:szCs w:val="22"/>
                      </w:rPr>
                      <m:t>1j</m:t>
                    </m:r>
                  </m:sub>
                </m:sSub>
              </m:oMath>
            </m:oMathPara>
          </w:p>
        </w:tc>
        <w:tc>
          <w:tcPr>
            <w:tcW w:w="1667" w:type="pct"/>
            <w:tcBorders>
              <w:top w:val="single" w:sz="4" w:space="0" w:color="auto"/>
              <w:left w:val="nil"/>
            </w:tcBorders>
            <w:vAlign w:val="center"/>
          </w:tcPr>
          <w:p w14:paraId="3AADCC34" w14:textId="34B64592" w:rsidR="005F7B84" w:rsidRPr="00DD00AF" w:rsidRDefault="00131569" w:rsidP="005F7B84">
            <w:pPr>
              <w:jc w:val="center"/>
            </w:pPr>
            <w:r w:rsidRPr="00DD00AF">
              <w:t>REGNTH</w:t>
            </w:r>
          </w:p>
        </w:tc>
        <w:tc>
          <w:tcPr>
            <w:tcW w:w="1667" w:type="pct"/>
            <w:tcBorders>
              <w:top w:val="single" w:sz="4" w:space="0" w:color="auto"/>
            </w:tcBorders>
            <w:vAlign w:val="center"/>
          </w:tcPr>
          <w:p w14:paraId="387FBA10" w14:textId="4A1DD84B" w:rsidR="005F7B84" w:rsidRPr="00DD00AF" w:rsidRDefault="005F7B84" w:rsidP="005F7B84">
            <w:pPr>
              <w:jc w:val="center"/>
            </w:pPr>
            <w:r w:rsidRPr="00DD00AF">
              <w:t>43.</w:t>
            </w:r>
            <w:r w:rsidR="002914DE">
              <w:t>4</w:t>
            </w:r>
          </w:p>
        </w:tc>
      </w:tr>
      <w:tr w:rsidR="005F7B84" w:rsidRPr="00DD00AF" w14:paraId="4BB77374" w14:textId="77777777" w:rsidTr="00EA57E4">
        <w:trPr>
          <w:jc w:val="center"/>
        </w:trPr>
        <w:tc>
          <w:tcPr>
            <w:tcW w:w="1666" w:type="pct"/>
            <w:vMerge/>
            <w:vAlign w:val="center"/>
          </w:tcPr>
          <w:p w14:paraId="1F771E6E" w14:textId="7A441657" w:rsidR="005F7B84" w:rsidRPr="00DD00AF" w:rsidRDefault="005F7B84" w:rsidP="005F7B84">
            <w:pPr>
              <w:jc w:val="center"/>
            </w:pPr>
          </w:p>
        </w:tc>
        <w:tc>
          <w:tcPr>
            <w:tcW w:w="1667" w:type="pct"/>
            <w:tcBorders>
              <w:left w:val="nil"/>
            </w:tcBorders>
            <w:vAlign w:val="center"/>
          </w:tcPr>
          <w:p w14:paraId="37D73535" w14:textId="1EAD4F2A" w:rsidR="005F7B84" w:rsidRPr="00DD00AF" w:rsidRDefault="00131569" w:rsidP="005F7B84">
            <w:pPr>
              <w:jc w:val="center"/>
            </w:pPr>
            <w:r w:rsidRPr="00DD00AF">
              <w:t>REGYTH</w:t>
            </w:r>
          </w:p>
        </w:tc>
        <w:tc>
          <w:tcPr>
            <w:tcW w:w="1667" w:type="pct"/>
            <w:vAlign w:val="center"/>
          </w:tcPr>
          <w:p w14:paraId="56210486" w14:textId="5275B445" w:rsidR="005F7B84" w:rsidRPr="00DD00AF" w:rsidRDefault="005F7B84" w:rsidP="005F7B84">
            <w:pPr>
              <w:jc w:val="center"/>
            </w:pPr>
            <w:r w:rsidRPr="00DD00AF">
              <w:t>64.6</w:t>
            </w:r>
          </w:p>
        </w:tc>
      </w:tr>
      <w:tr w:rsidR="005F7B84" w:rsidRPr="00DD00AF" w14:paraId="1ECD61AD" w14:textId="77777777" w:rsidTr="00EA57E4">
        <w:trPr>
          <w:jc w:val="center"/>
        </w:trPr>
        <w:tc>
          <w:tcPr>
            <w:tcW w:w="1666" w:type="pct"/>
            <w:vMerge w:val="restart"/>
            <w:vAlign w:val="center"/>
          </w:tcPr>
          <w:p w14:paraId="57D4FCC2" w14:textId="154BECFB" w:rsidR="005F7B84" w:rsidRPr="00DD00AF" w:rsidRDefault="00000000" w:rsidP="00A515D5">
            <w:pPr>
              <w:jc w:val="center"/>
            </w:pPr>
            <m:oMathPara>
              <m:oMath>
                <m:sSub>
                  <m:sSubPr>
                    <m:ctrlPr>
                      <w:rPr>
                        <w:rFonts w:ascii="Cambria Math" w:hAnsi="Cambria Math"/>
                        <w:i/>
                        <w:sz w:val="22"/>
                      </w:rPr>
                    </m:ctrlPr>
                  </m:sSubPr>
                  <m:e>
                    <m:r>
                      <w:rPr>
                        <w:rFonts w:ascii="Cambria Math" w:hAnsi="Cambria Math"/>
                        <w:sz w:val="22"/>
                        <w:szCs w:val="22"/>
                      </w:rPr>
                      <m:t xml:space="preserve"> β</m:t>
                    </m:r>
                  </m:e>
                  <m:sub>
                    <m:r>
                      <w:rPr>
                        <w:rFonts w:ascii="Cambria Math" w:hAnsi="Cambria Math"/>
                        <w:sz w:val="22"/>
                        <w:szCs w:val="22"/>
                      </w:rPr>
                      <m:t>5</m:t>
                    </m:r>
                  </m:sub>
                </m:sSub>
                <m:sSub>
                  <m:sSubPr>
                    <m:ctrlPr>
                      <w:rPr>
                        <w:rFonts w:ascii="Cambria Math" w:hAnsi="Cambria Math"/>
                        <w:i/>
                        <w:sz w:val="22"/>
                      </w:rPr>
                    </m:ctrlPr>
                  </m:sSubPr>
                  <m:e>
                    <m:r>
                      <w:rPr>
                        <w:rFonts w:ascii="Cambria Math" w:hAnsi="Cambria Math"/>
                        <w:sz w:val="22"/>
                        <w:szCs w:val="22"/>
                      </w:rPr>
                      <m:t>G</m:t>
                    </m:r>
                  </m:e>
                  <m:sub>
                    <m:r>
                      <w:rPr>
                        <w:rFonts w:ascii="Cambria Math" w:hAnsi="Cambria Math"/>
                        <w:sz w:val="22"/>
                        <w:szCs w:val="22"/>
                      </w:rPr>
                      <m:t>2j</m:t>
                    </m:r>
                  </m:sub>
                </m:sSub>
              </m:oMath>
            </m:oMathPara>
          </w:p>
        </w:tc>
        <w:tc>
          <w:tcPr>
            <w:tcW w:w="1667" w:type="pct"/>
            <w:tcBorders>
              <w:left w:val="nil"/>
            </w:tcBorders>
            <w:vAlign w:val="center"/>
          </w:tcPr>
          <w:p w14:paraId="20F19397" w14:textId="0C9232A1" w:rsidR="005F7B84" w:rsidRPr="00DD00AF" w:rsidRDefault="00131569" w:rsidP="005F7B84">
            <w:pPr>
              <w:jc w:val="center"/>
            </w:pPr>
            <w:r w:rsidRPr="00DD00AF">
              <w:t>REGNTH</w:t>
            </w:r>
          </w:p>
        </w:tc>
        <w:tc>
          <w:tcPr>
            <w:tcW w:w="1667" w:type="pct"/>
            <w:vAlign w:val="center"/>
          </w:tcPr>
          <w:p w14:paraId="6EB7DE05" w14:textId="6FDE4927" w:rsidR="005F7B84" w:rsidRPr="00DD00AF" w:rsidRDefault="005F7B84" w:rsidP="005F7B84">
            <w:pPr>
              <w:jc w:val="center"/>
            </w:pPr>
            <w:r w:rsidRPr="00DD00AF">
              <w:t>7</w:t>
            </w:r>
            <w:r w:rsidR="002914DE">
              <w:t>4</w:t>
            </w:r>
            <w:r w:rsidRPr="00DD00AF">
              <w:t>.</w:t>
            </w:r>
            <w:r w:rsidR="002914DE">
              <w:t>0</w:t>
            </w:r>
          </w:p>
        </w:tc>
      </w:tr>
      <w:tr w:rsidR="005F7B84" w:rsidRPr="00DD00AF" w14:paraId="280C2095" w14:textId="77777777" w:rsidTr="00EA57E4">
        <w:trPr>
          <w:jc w:val="center"/>
        </w:trPr>
        <w:tc>
          <w:tcPr>
            <w:tcW w:w="1666" w:type="pct"/>
            <w:vMerge/>
            <w:vAlign w:val="center"/>
          </w:tcPr>
          <w:p w14:paraId="4828E710" w14:textId="326D617E" w:rsidR="005F7B84" w:rsidRPr="00DD00AF" w:rsidRDefault="005F7B84" w:rsidP="005F7B84">
            <w:pPr>
              <w:jc w:val="center"/>
            </w:pPr>
          </w:p>
        </w:tc>
        <w:tc>
          <w:tcPr>
            <w:tcW w:w="1667" w:type="pct"/>
            <w:tcBorders>
              <w:left w:val="nil"/>
            </w:tcBorders>
            <w:vAlign w:val="center"/>
          </w:tcPr>
          <w:p w14:paraId="64353A03" w14:textId="3D238B3A" w:rsidR="005F7B84" w:rsidRPr="00DD00AF" w:rsidRDefault="00131569" w:rsidP="005F7B84">
            <w:pPr>
              <w:jc w:val="center"/>
            </w:pPr>
            <w:r w:rsidRPr="00DD00AF">
              <w:t>REGYTH</w:t>
            </w:r>
          </w:p>
        </w:tc>
        <w:tc>
          <w:tcPr>
            <w:tcW w:w="1667" w:type="pct"/>
            <w:vAlign w:val="center"/>
          </w:tcPr>
          <w:p w14:paraId="68FF5FD3" w14:textId="2261FA70" w:rsidR="005F7B84" w:rsidRPr="00DD00AF" w:rsidRDefault="005F7B84" w:rsidP="005F7B84">
            <w:pPr>
              <w:jc w:val="center"/>
            </w:pPr>
            <w:r w:rsidRPr="00DD00AF">
              <w:t>57.</w:t>
            </w:r>
            <w:r w:rsidR="002914DE">
              <w:t>4</w:t>
            </w:r>
          </w:p>
        </w:tc>
      </w:tr>
      <w:tr w:rsidR="005F7B84" w:rsidRPr="00DD00AF" w14:paraId="740CC24A" w14:textId="77777777" w:rsidTr="00EA57E4">
        <w:trPr>
          <w:jc w:val="center"/>
        </w:trPr>
        <w:tc>
          <w:tcPr>
            <w:tcW w:w="1666" w:type="pct"/>
            <w:vMerge w:val="restart"/>
            <w:vAlign w:val="center"/>
          </w:tcPr>
          <w:p w14:paraId="744AC26D" w14:textId="71CC4749" w:rsidR="005F7B84" w:rsidRPr="00DD00AF" w:rsidRDefault="00000000" w:rsidP="005F7B84">
            <w:pPr>
              <w:jc w:val="center"/>
            </w:pPr>
            <m:oMathPara>
              <m:oMath>
                <m:sSub>
                  <m:sSubPr>
                    <m:ctrlPr>
                      <w:rPr>
                        <w:rFonts w:ascii="Cambria Math" w:hAnsi="Cambria Math"/>
                        <w:i/>
                        <w:sz w:val="22"/>
                      </w:rPr>
                    </m:ctrlPr>
                  </m:sSubPr>
                  <m:e>
                    <m:r>
                      <w:rPr>
                        <w:rFonts w:ascii="Cambria Math" w:hAnsi="Cambria Math"/>
                        <w:sz w:val="22"/>
                        <w:szCs w:val="22"/>
                      </w:rPr>
                      <m:t>γ</m:t>
                    </m:r>
                  </m:e>
                  <m:sub>
                    <m:r>
                      <w:rPr>
                        <w:rFonts w:ascii="Cambria Math" w:hAnsi="Cambria Math"/>
                        <w:sz w:val="22"/>
                        <w:szCs w:val="22"/>
                      </w:rPr>
                      <m:t>01</m:t>
                    </m:r>
                  </m:sub>
                </m:sSub>
                <m:sSub>
                  <m:sSubPr>
                    <m:ctrlPr>
                      <w:rPr>
                        <w:rFonts w:ascii="Cambria Math" w:hAnsi="Cambria Math"/>
                        <w:sz w:val="22"/>
                      </w:rPr>
                    </m:ctrlPr>
                  </m:sSubPr>
                  <m:e>
                    <m:r>
                      <w:rPr>
                        <w:rFonts w:ascii="Cambria Math" w:hAnsi="Cambria Math"/>
                        <w:sz w:val="22"/>
                        <w:szCs w:val="22"/>
                      </w:rPr>
                      <m:t>G</m:t>
                    </m:r>
                  </m:e>
                  <m:sub>
                    <m:r>
                      <w:rPr>
                        <w:rFonts w:ascii="Cambria Math" w:hAnsi="Cambria Math"/>
                        <w:sz w:val="22"/>
                        <w:szCs w:val="22"/>
                      </w:rPr>
                      <m:t>1j</m:t>
                    </m:r>
                  </m:sub>
                </m:sSub>
              </m:oMath>
            </m:oMathPara>
          </w:p>
        </w:tc>
        <w:tc>
          <w:tcPr>
            <w:tcW w:w="1667" w:type="pct"/>
            <w:tcBorders>
              <w:left w:val="nil"/>
            </w:tcBorders>
            <w:vAlign w:val="center"/>
          </w:tcPr>
          <w:p w14:paraId="7311C8AE" w14:textId="77E8D0F8" w:rsidR="005F7B84" w:rsidRPr="00DD00AF" w:rsidRDefault="00131569" w:rsidP="005F7B84">
            <w:pPr>
              <w:jc w:val="center"/>
            </w:pPr>
            <w:r w:rsidRPr="00DD00AF">
              <w:t>MLMNTH</w:t>
            </w:r>
          </w:p>
        </w:tc>
        <w:tc>
          <w:tcPr>
            <w:tcW w:w="1667" w:type="pct"/>
            <w:vAlign w:val="center"/>
          </w:tcPr>
          <w:p w14:paraId="0C4CA96F" w14:textId="60C092CF" w:rsidR="005F7B84" w:rsidRPr="00DD00AF" w:rsidRDefault="005F7B84" w:rsidP="005F7B84">
            <w:pPr>
              <w:jc w:val="center"/>
            </w:pPr>
            <w:r w:rsidRPr="00DD00AF">
              <w:t>97.2</w:t>
            </w:r>
          </w:p>
        </w:tc>
      </w:tr>
      <w:tr w:rsidR="005F7B84" w:rsidRPr="00DD00AF" w14:paraId="69623FBD" w14:textId="77777777" w:rsidTr="00EA57E4">
        <w:trPr>
          <w:jc w:val="center"/>
        </w:trPr>
        <w:tc>
          <w:tcPr>
            <w:tcW w:w="1666" w:type="pct"/>
            <w:vMerge/>
            <w:vAlign w:val="center"/>
          </w:tcPr>
          <w:p w14:paraId="28868F37" w14:textId="77777777" w:rsidR="005F7B84" w:rsidRPr="00DD00AF" w:rsidRDefault="005F7B84" w:rsidP="005F7B84">
            <w:pPr>
              <w:jc w:val="center"/>
            </w:pPr>
          </w:p>
        </w:tc>
        <w:tc>
          <w:tcPr>
            <w:tcW w:w="1667" w:type="pct"/>
            <w:tcBorders>
              <w:left w:val="nil"/>
            </w:tcBorders>
            <w:vAlign w:val="center"/>
          </w:tcPr>
          <w:p w14:paraId="4D30EE0C" w14:textId="60DDD080" w:rsidR="005F7B84" w:rsidRPr="00DD00AF" w:rsidRDefault="00131569" w:rsidP="005F7B84">
            <w:pPr>
              <w:jc w:val="center"/>
            </w:pPr>
            <w:r w:rsidRPr="00DD00AF">
              <w:t>MLMYTH</w:t>
            </w:r>
          </w:p>
        </w:tc>
        <w:tc>
          <w:tcPr>
            <w:tcW w:w="1667" w:type="pct"/>
            <w:vAlign w:val="center"/>
          </w:tcPr>
          <w:p w14:paraId="69291D9F" w14:textId="2B96E186" w:rsidR="005F7B84" w:rsidRPr="00DD00AF" w:rsidRDefault="005F7B84" w:rsidP="005F7B84">
            <w:pPr>
              <w:jc w:val="center"/>
            </w:pPr>
            <w:r w:rsidRPr="00DD00AF">
              <w:t>97.2</w:t>
            </w:r>
          </w:p>
        </w:tc>
      </w:tr>
      <w:tr w:rsidR="005F7B84" w:rsidRPr="00DD00AF" w14:paraId="66645B4F" w14:textId="77777777" w:rsidTr="00EA57E4">
        <w:trPr>
          <w:jc w:val="center"/>
        </w:trPr>
        <w:tc>
          <w:tcPr>
            <w:tcW w:w="1666" w:type="pct"/>
            <w:vMerge w:val="restart"/>
            <w:tcBorders>
              <w:bottom w:val="single" w:sz="4" w:space="0" w:color="auto"/>
            </w:tcBorders>
            <w:vAlign w:val="center"/>
          </w:tcPr>
          <w:p w14:paraId="793433D6" w14:textId="6158164B" w:rsidR="005F7B84" w:rsidRPr="00DD00AF" w:rsidRDefault="00000000" w:rsidP="005F7B84">
            <w:pPr>
              <w:jc w:val="center"/>
            </w:pPr>
            <m:oMathPara>
              <m:oMath>
                <m:sSub>
                  <m:sSubPr>
                    <m:ctrlPr>
                      <w:rPr>
                        <w:rFonts w:ascii="Cambria Math" w:hAnsi="Cambria Math"/>
                        <w:i/>
                        <w:sz w:val="22"/>
                      </w:rPr>
                    </m:ctrlPr>
                  </m:sSubPr>
                  <m:e>
                    <m:r>
                      <w:rPr>
                        <w:rFonts w:ascii="Cambria Math" w:hAnsi="Cambria Math"/>
                        <w:sz w:val="22"/>
                        <w:szCs w:val="22"/>
                      </w:rPr>
                      <m:t>γ</m:t>
                    </m:r>
                  </m:e>
                  <m:sub>
                    <m:r>
                      <w:rPr>
                        <w:rFonts w:ascii="Cambria Math" w:hAnsi="Cambria Math"/>
                        <w:sz w:val="22"/>
                        <w:szCs w:val="22"/>
                      </w:rPr>
                      <m:t>02</m:t>
                    </m:r>
                  </m:sub>
                </m:sSub>
                <m:sSub>
                  <m:sSubPr>
                    <m:ctrlPr>
                      <w:rPr>
                        <w:rFonts w:ascii="Cambria Math" w:hAnsi="Cambria Math"/>
                        <w:sz w:val="22"/>
                      </w:rPr>
                    </m:ctrlPr>
                  </m:sSubPr>
                  <m:e>
                    <m:r>
                      <w:rPr>
                        <w:rFonts w:ascii="Cambria Math" w:hAnsi="Cambria Math"/>
                        <w:sz w:val="22"/>
                        <w:szCs w:val="22"/>
                      </w:rPr>
                      <m:t>G</m:t>
                    </m:r>
                  </m:e>
                  <m:sub>
                    <m:r>
                      <m:rPr>
                        <m:sty m:val="p"/>
                      </m:rPr>
                      <w:rPr>
                        <w:rFonts w:ascii="Cambria Math" w:hAnsi="Cambria Math"/>
                        <w:sz w:val="22"/>
                        <w:szCs w:val="22"/>
                      </w:rPr>
                      <m:t>2</m:t>
                    </m:r>
                    <m:r>
                      <w:rPr>
                        <w:rFonts w:ascii="Cambria Math" w:hAnsi="Cambria Math"/>
                        <w:sz w:val="22"/>
                        <w:szCs w:val="22"/>
                      </w:rPr>
                      <m:t>j</m:t>
                    </m:r>
                  </m:sub>
                </m:sSub>
              </m:oMath>
            </m:oMathPara>
          </w:p>
        </w:tc>
        <w:tc>
          <w:tcPr>
            <w:tcW w:w="1667" w:type="pct"/>
            <w:tcBorders>
              <w:left w:val="nil"/>
            </w:tcBorders>
            <w:vAlign w:val="center"/>
          </w:tcPr>
          <w:p w14:paraId="62B59472" w14:textId="22FD68FC" w:rsidR="005F7B84" w:rsidRPr="00DD00AF" w:rsidRDefault="00131569" w:rsidP="005F7B84">
            <w:pPr>
              <w:jc w:val="center"/>
            </w:pPr>
            <w:r w:rsidRPr="00DD00AF">
              <w:t>MLMNTH</w:t>
            </w:r>
          </w:p>
        </w:tc>
        <w:tc>
          <w:tcPr>
            <w:tcW w:w="1667" w:type="pct"/>
            <w:vAlign w:val="center"/>
          </w:tcPr>
          <w:p w14:paraId="6B0CD56B" w14:textId="1C5B4C85" w:rsidR="005F7B84" w:rsidRPr="00DD00AF" w:rsidRDefault="005F7B84" w:rsidP="005F7B84">
            <w:pPr>
              <w:jc w:val="center"/>
            </w:pPr>
            <w:r w:rsidRPr="00DD00AF">
              <w:t>74.1</w:t>
            </w:r>
          </w:p>
        </w:tc>
      </w:tr>
      <w:tr w:rsidR="005F7B84" w:rsidRPr="00DD00AF" w14:paraId="1FAF71ED" w14:textId="77777777" w:rsidTr="00EA57E4">
        <w:trPr>
          <w:jc w:val="center"/>
        </w:trPr>
        <w:tc>
          <w:tcPr>
            <w:tcW w:w="1666" w:type="pct"/>
            <w:vMerge/>
            <w:tcBorders>
              <w:bottom w:val="single" w:sz="4" w:space="0" w:color="auto"/>
            </w:tcBorders>
            <w:vAlign w:val="center"/>
          </w:tcPr>
          <w:p w14:paraId="330FE634" w14:textId="77777777" w:rsidR="005F7B84" w:rsidRPr="00DD00AF" w:rsidRDefault="005F7B84" w:rsidP="005F7B84">
            <w:pPr>
              <w:jc w:val="center"/>
            </w:pPr>
          </w:p>
        </w:tc>
        <w:tc>
          <w:tcPr>
            <w:tcW w:w="1667" w:type="pct"/>
            <w:tcBorders>
              <w:left w:val="nil"/>
              <w:bottom w:val="single" w:sz="4" w:space="0" w:color="auto"/>
            </w:tcBorders>
            <w:vAlign w:val="center"/>
          </w:tcPr>
          <w:p w14:paraId="03FF2014" w14:textId="37771559" w:rsidR="005F7B84" w:rsidRPr="00DD00AF" w:rsidRDefault="00131569" w:rsidP="005F7B84">
            <w:pPr>
              <w:jc w:val="center"/>
            </w:pPr>
            <w:r w:rsidRPr="00DD00AF">
              <w:t>MLMYTH</w:t>
            </w:r>
          </w:p>
        </w:tc>
        <w:tc>
          <w:tcPr>
            <w:tcW w:w="1667" w:type="pct"/>
            <w:tcBorders>
              <w:bottom w:val="single" w:sz="4" w:space="0" w:color="auto"/>
            </w:tcBorders>
            <w:vAlign w:val="center"/>
          </w:tcPr>
          <w:p w14:paraId="6D7E41CE" w14:textId="569703BC" w:rsidR="005F7B84" w:rsidRPr="00DD00AF" w:rsidRDefault="005F7B84" w:rsidP="005F7B84">
            <w:pPr>
              <w:jc w:val="center"/>
            </w:pPr>
            <w:r w:rsidRPr="00DD00AF">
              <w:t>73.9</w:t>
            </w:r>
          </w:p>
        </w:tc>
      </w:tr>
    </w:tbl>
    <w:p w14:paraId="447B9A48" w14:textId="77777777" w:rsidR="0061436F" w:rsidRPr="00DD00AF" w:rsidRDefault="0061436F" w:rsidP="0061436F">
      <w:pPr>
        <w:widowControl w:val="0"/>
        <w:wordWrap w:val="0"/>
        <w:autoSpaceDE w:val="0"/>
        <w:autoSpaceDN w:val="0"/>
        <w:spacing w:after="200" w:line="276" w:lineRule="auto"/>
        <w:jc w:val="both"/>
        <w:rPr>
          <w:rFonts w:eastAsia="Times New Roman"/>
          <w:i/>
          <w:sz w:val="20"/>
          <w:szCs w:val="20"/>
        </w:rPr>
      </w:pPr>
      <w:r w:rsidRPr="00DD00AF">
        <w:rPr>
          <w:rFonts w:eastAsia="Times New Roman"/>
          <w:i/>
          <w:sz w:val="20"/>
          <w:szCs w:val="20"/>
        </w:rPr>
        <w:t xml:space="preserve">Note. </w:t>
      </w:r>
      <w:r w:rsidRPr="00DD00AF">
        <w:rPr>
          <w:rFonts w:eastAsia="Times New Roman"/>
          <w:iCs/>
          <w:sz w:val="20"/>
          <w:szCs w:val="20"/>
        </w:rPr>
        <w:t>Model indicates the names of models</w:t>
      </w:r>
      <w:r w:rsidRPr="00DD00AF">
        <w:rPr>
          <w:rFonts w:eastAsia="Times New Roman"/>
          <w:i/>
          <w:sz w:val="20"/>
          <w:szCs w:val="20"/>
        </w:rPr>
        <w:t>.</w:t>
      </w:r>
    </w:p>
    <w:p w14:paraId="749AD784" w14:textId="2E452B0A" w:rsidR="00AE5BB0" w:rsidRPr="00DD00AF" w:rsidRDefault="00573D7D" w:rsidP="00573D7D">
      <w:pPr>
        <w:spacing w:line="480" w:lineRule="auto"/>
        <w:ind w:firstLine="720"/>
      </w:pPr>
      <w:r w:rsidRPr="00DD00AF">
        <w:t>This</w:t>
      </w:r>
      <w:r w:rsidR="008425C9" w:rsidRPr="00DD00AF">
        <w:t xml:space="preserve"> </w:t>
      </w:r>
      <w:r w:rsidRPr="00DD00AF">
        <w:t xml:space="preserve">result </w:t>
      </w:r>
      <w:r w:rsidR="003139C1" w:rsidRPr="00DD00AF">
        <w:t xml:space="preserve">may </w:t>
      </w:r>
      <w:r w:rsidR="007473AB" w:rsidRPr="00DD00AF">
        <w:t>reflect</w:t>
      </w:r>
      <w:r w:rsidRPr="00DD00AF">
        <w:t xml:space="preserve"> my data generation process. For example, in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DD00AF">
        <w:t xml:space="preserve">, the </w:t>
      </w:r>
      <w:r w:rsidR="00C83C21" w:rsidRPr="00DD00AF">
        <w:t>individual gender</w:t>
      </w:r>
      <w:r w:rsidRPr="00DD00AF">
        <w:t xml:space="preserve"> effect and </w:t>
      </w:r>
      <w:r w:rsidR="00C83C21" w:rsidRPr="00DD00AF">
        <w:t>gender composition effect</w:t>
      </w:r>
      <w:r w:rsidRPr="00DD00AF">
        <w:t xml:space="preserve"> are canceled out, resulting in low power. </w:t>
      </w:r>
      <w:r w:rsidR="00ED78BD" w:rsidRPr="00DD00AF">
        <w:t>This is because being male is beneficial to he</w:t>
      </w:r>
      <w:r w:rsidR="00281927" w:rsidRPr="00DD00AF">
        <w:t>alth</w:t>
      </w:r>
      <w:r w:rsidR="00ED78BD" w:rsidRPr="00DD00AF">
        <w:t>, while being female is detrimental to he</w:t>
      </w:r>
      <w:r w:rsidR="00281927" w:rsidRPr="00DD00AF">
        <w:t>alth</w:t>
      </w:r>
      <w:r w:rsidR="00ED78BD" w:rsidRPr="00DD00AF">
        <w:t xml:space="preserve">. This is </w:t>
      </w:r>
      <w:r w:rsidR="009D3324" w:rsidRPr="00DD00AF">
        <w:t>individual gender’s</w:t>
      </w:r>
      <w:r w:rsidR="00ED78BD" w:rsidRPr="00DD00AF">
        <w:t xml:space="preserve"> effect. For </w:t>
      </w:r>
      <w:r w:rsidR="009D3324" w:rsidRPr="00DD00AF">
        <w:t xml:space="preserve">between-dyad </w:t>
      </w:r>
      <w:r w:rsidR="00ED78BD" w:rsidRPr="00DD00AF">
        <w:t>effect</w:t>
      </w:r>
      <w:r w:rsidR="009D3324" w:rsidRPr="00DD00AF">
        <w:t xml:space="preserve"> of gender</w:t>
      </w:r>
      <w:r w:rsidR="008F3766" w:rsidRPr="00DD00AF">
        <w:t xml:space="preserve"> (gender composition effect)</w:t>
      </w:r>
      <w:r w:rsidR="00ED78BD" w:rsidRPr="00DD00AF">
        <w:t>, being OG sibling is detrimental while being SG sibling is beneficial to he</w:t>
      </w:r>
      <w:r w:rsidR="00281927" w:rsidRPr="00DD00AF">
        <w:t>alth</w:t>
      </w:r>
      <w:r w:rsidR="00ED78BD" w:rsidRPr="00DD00AF">
        <w:t xml:space="preserve">. In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ED78BD" w:rsidRPr="00DD00AF">
        <w:t xml:space="preserve">, the </w:t>
      </w:r>
      <w:r w:rsidR="008F3766" w:rsidRPr="00DD00AF">
        <w:t xml:space="preserve">individual gender’s </w:t>
      </w:r>
      <w:r w:rsidR="00ED78BD" w:rsidRPr="00DD00AF">
        <w:t xml:space="preserve">effect and </w:t>
      </w:r>
      <w:r w:rsidR="008F3766" w:rsidRPr="00DD00AF">
        <w:t>gender composition effect</w:t>
      </w:r>
      <w:r w:rsidR="00ED78BD" w:rsidRPr="00DD00AF">
        <w:t xml:space="preserve"> have different direction. </w:t>
      </w:r>
      <w:r w:rsidR="0084763B" w:rsidRPr="00DD00AF">
        <w:t>The weights have positive valence</w:t>
      </w:r>
      <w:r w:rsidR="00AE5BB0" w:rsidRPr="00DD00AF">
        <w:t>.</w:t>
      </w:r>
    </w:p>
    <w:p w14:paraId="734AE447" w14:textId="08A39620" w:rsidR="00AE5BB0" w:rsidRPr="00DD00AF" w:rsidRDefault="00000000" w:rsidP="004E26EF">
      <w:pPr>
        <w:spacing w:line="480" w:lineRule="auto"/>
        <w:ind w:firstLine="720"/>
        <w:rPr>
          <w:lang w:eastAsia="ko-KR"/>
        </w:rPr>
      </w:pPr>
      <m:oMath>
        <m:sSub>
          <m:sSubPr>
            <m:ctrlPr>
              <w:rPr>
                <w:rFonts w:ascii="Cambria Math" w:hAnsi="Cambria Math"/>
                <w:i/>
              </w:rPr>
            </m:ctrlPr>
          </m:sSubPr>
          <m:e>
            <m:r>
              <w:rPr>
                <w:rFonts w:ascii="Cambria Math" w:hAnsi="Cambria Math"/>
              </w:rPr>
              <m:t>G</m:t>
            </m:r>
          </m:e>
          <m:sub>
            <m:r>
              <w:rPr>
                <w:rFonts w:ascii="Cambria Math" w:hAnsi="Cambria Math"/>
              </w:rPr>
              <m:t>1j</m:t>
            </m:r>
          </m:sub>
        </m:sSub>
      </m:oMath>
      <w:r w:rsidR="003D2952" w:rsidRPr="00DD00AF">
        <w:t xml:space="preserve"> compares OG and MM, while </w:t>
      </w:r>
      <m:oMath>
        <m:sSub>
          <m:sSubPr>
            <m:ctrlPr>
              <w:rPr>
                <w:rFonts w:ascii="Cambria Math" w:hAnsi="Cambria Math"/>
                <w:i/>
              </w:rPr>
            </m:ctrlPr>
          </m:sSubPr>
          <m:e>
            <m:r>
              <w:rPr>
                <w:rFonts w:ascii="Cambria Math" w:hAnsi="Cambria Math"/>
              </w:rPr>
              <m:t>G</m:t>
            </m:r>
          </m:e>
          <m:sub>
            <m:r>
              <w:rPr>
                <w:rFonts w:ascii="Cambria Math" w:hAnsi="Cambria Math"/>
              </w:rPr>
              <m:t>2j</m:t>
            </m:r>
          </m:sub>
        </m:sSub>
      </m:oMath>
      <w:r w:rsidR="003D2952" w:rsidRPr="00DD00AF">
        <w:rPr>
          <w:lang w:eastAsia="ko-KR"/>
        </w:rPr>
        <w:t xml:space="preserve"> compares OG and FF. </w:t>
      </w:r>
      <w:r w:rsidR="00204D6C" w:rsidRPr="00DD00AF">
        <w:rPr>
          <w:lang w:eastAsia="ko-KR"/>
        </w:rPr>
        <w:t>In data generation process, b</w:t>
      </w:r>
      <w:r w:rsidR="003D2952" w:rsidRPr="00DD00AF">
        <w:rPr>
          <w:lang w:eastAsia="ko-KR"/>
        </w:rPr>
        <w:t xml:space="preserve">eing female is detrimental to health, while being FF is beneficial to health. </w:t>
      </w:r>
      <w:r w:rsidR="007F2881" w:rsidRPr="00DD00AF">
        <w:rPr>
          <w:lang w:eastAsia="ko-KR"/>
        </w:rPr>
        <w:t>These</w:t>
      </w:r>
      <w:r w:rsidR="003D2952" w:rsidRPr="00DD00AF">
        <w:rPr>
          <w:lang w:eastAsia="ko-KR"/>
        </w:rPr>
        <w:t xml:space="preserve"> effects cancel out each other, resulting in the low power of </w:t>
      </w:r>
      <m:oMath>
        <m:sSub>
          <m:sSubPr>
            <m:ctrlPr>
              <w:rPr>
                <w:rFonts w:ascii="Cambria Math" w:hAnsi="Cambria Math"/>
                <w:i/>
              </w:rPr>
            </m:ctrlPr>
          </m:sSubPr>
          <m:e>
            <m:r>
              <w:rPr>
                <w:rFonts w:ascii="Cambria Math" w:hAnsi="Cambria Math"/>
              </w:rPr>
              <m:t>G</m:t>
            </m:r>
          </m:e>
          <m:sub>
            <m:r>
              <w:rPr>
                <w:rFonts w:ascii="Cambria Math" w:hAnsi="Cambria Math"/>
              </w:rPr>
              <m:t>2j</m:t>
            </m:r>
          </m:sub>
        </m:sSub>
      </m:oMath>
      <w:r w:rsidR="003D2952" w:rsidRPr="00DD00AF">
        <w:rPr>
          <w:lang w:eastAsia="ko-KR"/>
        </w:rPr>
        <w:t>.</w:t>
      </w:r>
      <w:r w:rsidR="00AE5BB0" w:rsidRPr="00DD00AF">
        <w:rPr>
          <w:lang w:eastAsia="ko-KR"/>
        </w:rPr>
        <w:t xml:space="preserve"> </w:t>
      </w:r>
      <w:r w:rsidR="00A85FE2" w:rsidRPr="00DD00AF">
        <w:rPr>
          <w:lang w:eastAsia="ko-KR"/>
        </w:rPr>
        <w:t xml:space="preserve">However, in the regression model, where </w:t>
      </w:r>
      <w:r w:rsidR="000E7718" w:rsidRPr="00DD00AF">
        <w:rPr>
          <w:lang w:eastAsia="ko-KR"/>
        </w:rPr>
        <w:t xml:space="preserve">the </w:t>
      </w:r>
      <w:r w:rsidR="00A85FE2" w:rsidRPr="00DD00AF">
        <w:rPr>
          <w:lang w:eastAsia="ko-KR"/>
        </w:rPr>
        <w:t>DV is not health score, but health difference score, did not show this pattern</w:t>
      </w:r>
      <w:r w:rsidR="00AE5BB0" w:rsidRPr="00DD00AF">
        <w:rPr>
          <w:lang w:eastAsia="ko-KR"/>
        </w:rPr>
        <w:t>.</w:t>
      </w:r>
    </w:p>
    <w:p w14:paraId="1B24656A" w14:textId="3D92DAAC" w:rsidR="00AE5BB0" w:rsidRPr="00DD00AF" w:rsidRDefault="002C0713" w:rsidP="009C61ED">
      <w:pPr>
        <w:spacing w:line="480" w:lineRule="auto"/>
        <w:ind w:firstLine="720"/>
        <w:rPr>
          <w:rFonts w:eastAsia="SimSun"/>
          <w:color w:val="000000"/>
          <w:lang w:eastAsia="ja-JP"/>
        </w:rPr>
      </w:pPr>
      <w:r w:rsidRPr="00DD00AF">
        <w:rPr>
          <w:rFonts w:eastAsia="SimSun"/>
          <w:color w:val="000000"/>
          <w:lang w:eastAsia="ja-JP"/>
        </w:rPr>
        <w:t>Appendix 3</w:t>
      </w:r>
      <w:r w:rsidR="009C61ED" w:rsidRPr="00DD00AF">
        <w:rPr>
          <w:rFonts w:eastAsia="SimSun"/>
          <w:color w:val="000000"/>
          <w:lang w:eastAsia="ja-JP"/>
        </w:rPr>
        <w:t xml:space="preserve"> </w:t>
      </w:r>
      <w:r w:rsidRPr="00DD00AF">
        <w:rPr>
          <w:rFonts w:eastAsia="SimSun"/>
          <w:color w:val="000000"/>
          <w:lang w:eastAsia="ja-JP"/>
        </w:rPr>
        <w:t xml:space="preserve">presents </w:t>
      </w:r>
      <w:r w:rsidR="009C61ED" w:rsidRPr="00DD00AF">
        <w:rPr>
          <w:rFonts w:eastAsia="SimSun"/>
          <w:color w:val="000000"/>
          <w:lang w:eastAsia="ja-JP"/>
        </w:rPr>
        <w:t xml:space="preserve">significance rate of parameters in </w:t>
      </w:r>
      <w:r w:rsidRPr="00DD00AF">
        <w:rPr>
          <w:rFonts w:eastAsia="SimSun"/>
          <w:color w:val="000000"/>
          <w:lang w:eastAsia="ja-JP"/>
        </w:rPr>
        <w:t xml:space="preserve">MLM models. </w:t>
      </w:r>
      <w:r w:rsidR="0061436F" w:rsidRPr="00DD00AF">
        <w:rPr>
          <w:rFonts w:eastAsia="SimSun"/>
          <w:color w:val="000000"/>
          <w:lang w:eastAsia="ja-JP"/>
        </w:rPr>
        <w:t xml:space="preserve"> Appendix</w:t>
      </w:r>
      <w:r w:rsidRPr="00DD00AF">
        <w:rPr>
          <w:rFonts w:eastAsia="SimSun"/>
          <w:color w:val="000000"/>
          <w:lang w:eastAsia="ja-JP"/>
        </w:rPr>
        <w:t xml:space="preserve"> 4 presents significance rate of parameters in pooled-regression models. </w:t>
      </w:r>
      <w:r w:rsidR="00187C6A" w:rsidRPr="00DD00AF">
        <w:rPr>
          <w:rFonts w:eastAsia="SimSun"/>
          <w:color w:val="000000"/>
          <w:lang w:eastAsia="ja-JP"/>
        </w:rPr>
        <w:t>Significance</w:t>
      </w:r>
      <w:r w:rsidR="009C61ED" w:rsidRPr="00DD00AF">
        <w:rPr>
          <w:rFonts w:eastAsia="SimSun"/>
          <w:color w:val="000000"/>
          <w:lang w:eastAsia="ja-JP"/>
        </w:rPr>
        <w:t xml:space="preserve"> rate is the rate of this parameters to be significant under the 0.05 level</w:t>
      </w:r>
      <w:r w:rsidR="00AE5BB0" w:rsidRPr="00DD00AF">
        <w:rPr>
          <w:rFonts w:eastAsia="SimSun"/>
          <w:color w:val="000000"/>
          <w:lang w:eastAsia="ja-JP"/>
        </w:rPr>
        <w:t>.</w:t>
      </w:r>
    </w:p>
    <w:p w14:paraId="665ECD4E" w14:textId="77777777" w:rsidR="00D32017" w:rsidRPr="00DD00AF" w:rsidRDefault="00D32017">
      <w:pPr>
        <w:rPr>
          <w:b/>
          <w:bCs/>
        </w:rPr>
      </w:pPr>
      <w:r w:rsidRPr="00DD00AF">
        <w:rPr>
          <w:b/>
          <w:bCs/>
        </w:rPr>
        <w:br w:type="page"/>
      </w:r>
    </w:p>
    <w:p w14:paraId="796A8EBA" w14:textId="68B502DC" w:rsidR="00D32017" w:rsidRPr="00DD00AF" w:rsidRDefault="00D32017" w:rsidP="00633B73">
      <w:pPr>
        <w:pStyle w:val="2"/>
      </w:pPr>
      <w:bookmarkStart w:id="129" w:name="_Toc108986006"/>
      <w:bookmarkStart w:id="130" w:name="_Toc108986109"/>
      <w:bookmarkStart w:id="131" w:name="_Toc109813184"/>
      <w:r w:rsidRPr="00DD00AF">
        <w:lastRenderedPageBreak/>
        <w:t>DISCUSSION</w:t>
      </w:r>
      <w:bookmarkEnd w:id="129"/>
      <w:bookmarkEnd w:id="130"/>
      <w:bookmarkEnd w:id="131"/>
      <w:r w:rsidR="003E775D" w:rsidRPr="00DD00AF">
        <w:t xml:space="preserve"> </w:t>
      </w:r>
    </w:p>
    <w:p w14:paraId="5E536374" w14:textId="7CB872BA" w:rsidR="00AE5BB0" w:rsidRPr="00DD00AF" w:rsidRDefault="00D32017" w:rsidP="0032156E">
      <w:pPr>
        <w:pStyle w:val="a4"/>
        <w:spacing w:line="480" w:lineRule="auto"/>
        <w:ind w:left="0" w:firstLine="720"/>
      </w:pPr>
      <w:r w:rsidRPr="00DD00AF">
        <w:t>In this paper, I investigated eleven models and studied the influence of sample size, ICC, and effect size of education, gender, and within-level interaction</w:t>
      </w:r>
      <w:r w:rsidR="00F76A0D" w:rsidRPr="00DD00AF">
        <w:t xml:space="preserve">s. I fit these </w:t>
      </w:r>
      <w:r w:rsidRPr="00DD00AF">
        <w:t>simulat</w:t>
      </w:r>
      <w:r w:rsidR="00F76A0D" w:rsidRPr="00DD00AF">
        <w:t>ed</w:t>
      </w:r>
      <w:r w:rsidRPr="00DD00AF">
        <w:t xml:space="preserve"> dyadic data and fit this data </w:t>
      </w:r>
      <w:r w:rsidR="00F76A0D" w:rsidRPr="00DD00AF">
        <w:t xml:space="preserve">to both MLM and </w:t>
      </w:r>
      <w:r w:rsidR="008601AF" w:rsidRPr="00DD00AF">
        <w:t>pooled-regression</w:t>
      </w:r>
      <w:r w:rsidR="00F76A0D" w:rsidRPr="00DD00AF">
        <w:t xml:space="preserve"> model and evaluate</w:t>
      </w:r>
      <w:r w:rsidR="00DE2D11" w:rsidRPr="00DD00AF">
        <w:t>d</w:t>
      </w:r>
      <w:r w:rsidR="00F76A0D" w:rsidRPr="00DD00AF">
        <w:t xml:space="preserve"> the convergence rate, </w:t>
      </w:r>
      <w:r w:rsidR="004A7222" w:rsidRPr="00DD00AF">
        <w:t>Type Ⅰ error</w:t>
      </w:r>
      <w:r w:rsidR="00F76A0D" w:rsidRPr="00DD00AF">
        <w:t xml:space="preserve"> rate, and power.</w:t>
      </w:r>
      <w:r w:rsidR="00AE5BB0" w:rsidRPr="00DD00AF">
        <w:t xml:space="preserve"> </w:t>
      </w:r>
      <w:r w:rsidR="00F76A0D" w:rsidRPr="00DD00AF">
        <w:t xml:space="preserve">This discussion </w:t>
      </w:r>
      <w:r w:rsidR="00187C6A" w:rsidRPr="00DD00AF">
        <w:t>focuses</w:t>
      </w:r>
      <w:r w:rsidR="00F76A0D" w:rsidRPr="00DD00AF">
        <w:t xml:space="preserve"> on </w:t>
      </w:r>
      <w:r w:rsidR="00187C6A" w:rsidRPr="00DD00AF">
        <w:t>parameters</w:t>
      </w:r>
      <w:r w:rsidR="00F76A0D" w:rsidRPr="00DD00AF">
        <w:t xml:space="preserve"> that correspond to education, gender, and interaction effect</w:t>
      </w:r>
      <w:bookmarkStart w:id="132" w:name="_Toc109813185"/>
      <w:bookmarkStart w:id="133" w:name="_Toc108986007"/>
      <w:bookmarkStart w:id="134" w:name="_Toc108986110"/>
      <w:r w:rsidR="00AE5BB0" w:rsidRPr="00DD00AF">
        <w:t>.</w:t>
      </w:r>
    </w:p>
    <w:p w14:paraId="01F106E9" w14:textId="1684EF30" w:rsidR="00D32017" w:rsidRPr="00DD00AF" w:rsidRDefault="00D32017" w:rsidP="00633B73">
      <w:pPr>
        <w:pStyle w:val="3"/>
      </w:pPr>
      <w:r w:rsidRPr="00DD00AF">
        <w:t xml:space="preserve">Type I </w:t>
      </w:r>
      <w:r w:rsidR="0018157A" w:rsidRPr="00DD00AF">
        <w:t>E</w:t>
      </w:r>
      <w:r w:rsidRPr="00DD00AF">
        <w:t xml:space="preserve">rror </w:t>
      </w:r>
      <w:r w:rsidR="0018157A" w:rsidRPr="00DD00AF">
        <w:t>R</w:t>
      </w:r>
      <w:r w:rsidRPr="00DD00AF">
        <w:t>ate</w:t>
      </w:r>
      <w:bookmarkEnd w:id="132"/>
      <w:r w:rsidRPr="00DD00AF">
        <w:t xml:space="preserve"> </w:t>
      </w:r>
      <w:bookmarkEnd w:id="133"/>
      <w:bookmarkEnd w:id="134"/>
    </w:p>
    <w:p w14:paraId="7E3E55C7" w14:textId="3E9955A7" w:rsidR="00D32017" w:rsidRPr="00DD00AF" w:rsidRDefault="00D32017" w:rsidP="0032156E">
      <w:pPr>
        <w:pStyle w:val="a4"/>
        <w:spacing w:line="480" w:lineRule="auto"/>
        <w:ind w:left="0" w:firstLine="720"/>
      </w:pPr>
      <w:r w:rsidRPr="00DD00AF">
        <w:t xml:space="preserve">Type I error rate of gender effects </w:t>
      </w:r>
      <w:r w:rsidR="00281927" w:rsidRPr="00DD00AF">
        <w:t>is</w:t>
      </w:r>
      <w:r w:rsidR="00595CF6" w:rsidRPr="00DD00AF">
        <w:t xml:space="preserve"> </w:t>
      </w:r>
      <w:r w:rsidRPr="00DD00AF">
        <w:t>in the acceptable range</w:t>
      </w:r>
      <w:r w:rsidR="00651711" w:rsidRPr="00DD00AF">
        <w:t xml:space="preserve">, between 2.5% to 7.5%. For Type I error rate of </w:t>
      </w:r>
      <w:r w:rsidR="00DE2D11" w:rsidRPr="00DD00AF">
        <w:t xml:space="preserve">an </w:t>
      </w:r>
      <w:r w:rsidR="00651711" w:rsidRPr="00DD00AF">
        <w:t xml:space="preserve">interaction effect, only </w:t>
      </w:r>
      <w:r w:rsidR="00131569" w:rsidRPr="00DD00AF">
        <w:t>MLMYIN</w:t>
      </w:r>
      <w:r w:rsidR="00651711" w:rsidRPr="00DD00AF">
        <w:t xml:space="preserve"> models show reasonable Type I error rate range, among the models that contain interaction term. </w:t>
      </w:r>
      <w:r w:rsidR="00131569" w:rsidRPr="00DD00AF">
        <w:t>MLMYIN</w:t>
      </w:r>
      <w:r w:rsidR="00CD3B98" w:rsidRPr="00DD00AF">
        <w:t xml:space="preserve"> has </w:t>
      </w:r>
      <w:r w:rsidR="006E5263" w:rsidRPr="00DD00AF">
        <w:t>an</w:t>
      </w:r>
      <w:r w:rsidR="00CD3B98" w:rsidRPr="00DD00AF">
        <w:t xml:space="preserve"> education, </w:t>
      </w:r>
      <w:r w:rsidR="00ED2CFE" w:rsidRPr="00DD00AF">
        <w:t>individual gender</w:t>
      </w:r>
      <w:r w:rsidR="00CD3B98" w:rsidRPr="00DD00AF">
        <w:t xml:space="preserve"> (two </w:t>
      </w:r>
      <w:r w:rsidR="00747ECA" w:rsidRPr="00DD00AF">
        <w:t>catego</w:t>
      </w:r>
      <w:r w:rsidR="00C12511" w:rsidRPr="00DD00AF">
        <w:t>ri</w:t>
      </w:r>
      <w:r w:rsidR="00747ECA" w:rsidRPr="00DD00AF">
        <w:t>es</w:t>
      </w:r>
      <w:r w:rsidR="00CD3B98" w:rsidRPr="00DD00AF">
        <w:t xml:space="preserve">: </w:t>
      </w:r>
      <w:r w:rsidR="00ED2CFE" w:rsidRPr="00DD00AF">
        <w:t>Female</w:t>
      </w:r>
      <w:r w:rsidR="00CD3B98" w:rsidRPr="00DD00AF">
        <w:t xml:space="preserve"> versus </w:t>
      </w:r>
      <w:r w:rsidR="00ED2CFE" w:rsidRPr="00DD00AF">
        <w:t>Male</w:t>
      </w:r>
      <w:r w:rsidR="00CD3B98" w:rsidRPr="00DD00AF">
        <w:t xml:space="preserve">), and interaction between </w:t>
      </w:r>
      <w:r w:rsidR="00ED2CFE" w:rsidRPr="00DD00AF">
        <w:t>education and gender</w:t>
      </w:r>
      <w:r w:rsidR="00CD3B98" w:rsidRPr="00DD00AF">
        <w:t xml:space="preserve">. </w:t>
      </w:r>
      <w:r w:rsidR="00131569" w:rsidRPr="00DD00AF">
        <w:t>REGYTW</w:t>
      </w:r>
      <w:r w:rsidR="008327D2" w:rsidRPr="00DD00AF">
        <w:t xml:space="preserve">, </w:t>
      </w:r>
      <w:r w:rsidR="00131569" w:rsidRPr="00DD00AF">
        <w:t>REGYTH</w:t>
      </w:r>
      <w:r w:rsidR="008327D2" w:rsidRPr="00DD00AF">
        <w:t xml:space="preserve"> models shows not acceptable </w:t>
      </w:r>
      <w:r w:rsidR="004A7222" w:rsidRPr="00DD00AF">
        <w:t>Type Ⅰ error</w:t>
      </w:r>
      <w:r w:rsidR="008327D2" w:rsidRPr="00DD00AF">
        <w:t xml:space="preserve"> rate of interaction effects. </w:t>
      </w:r>
      <w:r w:rsidR="00E4693C" w:rsidRPr="00DD00AF">
        <w:t xml:space="preserve">Although, </w:t>
      </w:r>
      <w:r w:rsidR="00131569" w:rsidRPr="00DD00AF">
        <w:t>MLMYTW</w:t>
      </w:r>
      <w:r w:rsidR="00E4693C" w:rsidRPr="00DD00AF">
        <w:t xml:space="preserve"> and </w:t>
      </w:r>
      <w:r w:rsidR="00131569" w:rsidRPr="00DD00AF">
        <w:t>MLMYTH</w:t>
      </w:r>
      <w:r w:rsidR="00E4693C" w:rsidRPr="00DD00AF">
        <w:t xml:space="preserve"> models showed </w:t>
      </w:r>
      <w:r w:rsidR="00C94EFC" w:rsidRPr="00DD00AF">
        <w:t xml:space="preserve">Type I error rate of interaction effect, it is hard to be considered problematic. The Type I error rate of interaction effect of </w:t>
      </w:r>
      <w:r w:rsidR="00131569" w:rsidRPr="00DD00AF">
        <w:t>MLMYTW</w:t>
      </w:r>
      <w:r w:rsidR="00C94EFC" w:rsidRPr="00DD00AF">
        <w:t xml:space="preserve"> was 7.7% and 7.8%, which is not that different from 7.5%, and the sample size (CN) was 30, the smallest condition.</w:t>
      </w:r>
      <w:r w:rsidR="00AE5BB0" w:rsidRPr="00DD00AF">
        <w:t xml:space="preserve"> </w:t>
      </w:r>
      <w:r w:rsidR="00C94EFC" w:rsidRPr="00DD00AF">
        <w:t xml:space="preserve">Furthermore, Type I error rate of interaction effect of </w:t>
      </w:r>
      <w:r w:rsidR="00131569" w:rsidRPr="00DD00AF">
        <w:t>MLMYTH</w:t>
      </w:r>
      <w:r w:rsidR="00C94EFC" w:rsidRPr="00DD00AF">
        <w:t xml:space="preserve"> was below 2.5%, so it has different implications</w:t>
      </w:r>
      <w:r w:rsidR="00BB48C7" w:rsidRPr="00DD00AF">
        <w:t xml:space="preserve"> compared to the high Type I error rate (over 7.5%)</w:t>
      </w:r>
    </w:p>
    <w:p w14:paraId="5162DE53" w14:textId="7551B63E" w:rsidR="00AE5BB0" w:rsidRPr="00DD00AF" w:rsidRDefault="008327D2" w:rsidP="0032156E">
      <w:pPr>
        <w:spacing w:line="480" w:lineRule="auto"/>
      </w:pPr>
      <w:r w:rsidRPr="00DD00AF">
        <w:tab/>
      </w:r>
      <w:r w:rsidR="00D32017" w:rsidRPr="00DD00AF">
        <w:t xml:space="preserve">In </w:t>
      </w:r>
      <w:r w:rsidR="00131569" w:rsidRPr="00DD00AF">
        <w:t>REGYTW</w:t>
      </w:r>
      <w:r w:rsidR="00D32017" w:rsidRPr="00DD00AF">
        <w:t xml:space="preserve"> and </w:t>
      </w:r>
      <w:r w:rsidR="00131569" w:rsidRPr="00DD00AF">
        <w:t>REGYTH</w:t>
      </w:r>
      <w:r w:rsidR="00D32017" w:rsidRPr="00DD00AF">
        <w:t xml:space="preserve"> models, </w:t>
      </w:r>
      <w:r w:rsidR="00DE2D11" w:rsidRPr="00DD00AF">
        <w:t xml:space="preserve">the </w:t>
      </w:r>
      <w:r w:rsidR="00281927" w:rsidRPr="00DD00AF">
        <w:t>T</w:t>
      </w:r>
      <w:r w:rsidR="00D32017" w:rsidRPr="00DD00AF">
        <w:t>ype I error rate of interaction terms tend</w:t>
      </w:r>
      <w:r w:rsidR="00281927" w:rsidRPr="00DD00AF">
        <w:t>s</w:t>
      </w:r>
      <w:r w:rsidR="00D32017" w:rsidRPr="00DD00AF">
        <w:t xml:space="preserve"> to be high when </w:t>
      </w:r>
      <w:r w:rsidRPr="00DD00AF">
        <w:t>beta2</w:t>
      </w:r>
      <w:r w:rsidR="00D32017" w:rsidRPr="00DD00AF">
        <w:t xml:space="preserve"> is 0</w:t>
      </w:r>
      <w:r w:rsidR="008425C9" w:rsidRPr="00DD00AF">
        <w:t>.</w:t>
      </w:r>
      <w:r w:rsidR="00D32017" w:rsidRPr="00DD00AF">
        <w:t>3</w:t>
      </w:r>
      <w:r w:rsidR="00DE2D11" w:rsidRPr="00DD00AF">
        <w:t>,</w:t>
      </w:r>
      <w:r w:rsidRPr="00DD00AF">
        <w:t xml:space="preserve"> and </w:t>
      </w:r>
      <w:r w:rsidR="00DE2D11" w:rsidRPr="00DD00AF">
        <w:t xml:space="preserve">the </w:t>
      </w:r>
      <w:r w:rsidRPr="00DD00AF">
        <w:t>sample size is large (CN = 510)</w:t>
      </w:r>
      <w:r w:rsidR="008425C9" w:rsidRPr="00DD00AF">
        <w:t>.</w:t>
      </w:r>
      <w:r w:rsidR="00D32017" w:rsidRPr="00DD00AF">
        <w:t xml:space="preserve"> This </w:t>
      </w:r>
      <w:r w:rsidR="00652540" w:rsidRPr="00DD00AF">
        <w:t>suggest</w:t>
      </w:r>
      <w:r w:rsidR="0066378E" w:rsidRPr="00DD00AF">
        <w:t>s</w:t>
      </w:r>
      <w:r w:rsidR="00652540" w:rsidRPr="00DD00AF">
        <w:t xml:space="preserve"> these </w:t>
      </w:r>
      <w:r w:rsidR="00D32017" w:rsidRPr="00DD00AF">
        <w:t xml:space="preserve">interaction terms </w:t>
      </w:r>
      <w:r w:rsidR="00652540" w:rsidRPr="00DD00AF">
        <w:t xml:space="preserve">in these two models </w:t>
      </w:r>
      <w:r w:rsidR="00D32017" w:rsidRPr="00DD00AF">
        <w:t xml:space="preserve">detect variance other than within-level interaction. When data were generated, interaction effects were generated within-level—the interaction between education-within effect and gender-within effect. The interaction </w:t>
      </w:r>
      <w:r w:rsidR="00D32017" w:rsidRPr="00DD00AF">
        <w:lastRenderedPageBreak/>
        <w:t xml:space="preserve">terms in </w:t>
      </w:r>
      <w:r w:rsidR="00DE2D11" w:rsidRPr="00DD00AF">
        <w:t xml:space="preserve">the </w:t>
      </w:r>
      <w:r w:rsidR="00131569" w:rsidRPr="00DD00AF">
        <w:t>REGYTW</w:t>
      </w:r>
      <w:r w:rsidR="00D32017" w:rsidRPr="00DD00AF">
        <w:t xml:space="preserve"> model</w:t>
      </w:r>
      <w:r w:rsidR="00DE2D11" w:rsidRPr="00DD00AF">
        <w:t>,</w:t>
      </w:r>
      <w:r w:rsidR="00D32017" w:rsidRPr="00DD00AF">
        <w:t xml:space="preserve"> and</w:t>
      </w:r>
      <w:r w:rsidR="00652540" w:rsidRPr="00DD00AF">
        <w:t xml:space="preserve"> </w:t>
      </w:r>
      <w:r w:rsidR="00131569" w:rsidRPr="00DD00AF">
        <w:t>REGYTH</w:t>
      </w:r>
      <w:r w:rsidR="00D32017" w:rsidRPr="00DD00AF">
        <w:t xml:space="preserve"> model </w:t>
      </w:r>
      <w:r w:rsidR="00956E5D" w:rsidRPr="00DD00AF">
        <w:t xml:space="preserve">try to </w:t>
      </w:r>
      <w:r w:rsidR="00D32017" w:rsidRPr="00DD00AF">
        <w:t>detect</w:t>
      </w:r>
      <w:r w:rsidR="00956E5D" w:rsidRPr="00DD00AF">
        <w:t xml:space="preserve"> </w:t>
      </w:r>
      <w:r w:rsidR="00D32017" w:rsidRPr="00DD00AF">
        <w:t>the interaction effect between education difference score</w:t>
      </w:r>
      <w:r w:rsidR="00DE2D11" w:rsidRPr="00DD00AF">
        <w:t>s</w:t>
      </w:r>
      <w:r w:rsidR="00D32017" w:rsidRPr="00DD00AF">
        <w:t xml:space="preserve"> and gender composition. As the sample size </w:t>
      </w:r>
      <w:r w:rsidR="00343B0A" w:rsidRPr="00DD00AF">
        <w:t>increases</w:t>
      </w:r>
      <w:r w:rsidR="00D32017" w:rsidRPr="00DD00AF">
        <w:t xml:space="preserve">, </w:t>
      </w:r>
      <w:r w:rsidR="00343B0A" w:rsidRPr="00DD00AF">
        <w:t xml:space="preserve">so does </w:t>
      </w:r>
      <w:r w:rsidR="00D32017" w:rsidRPr="00DD00AF">
        <w:t xml:space="preserve">the </w:t>
      </w:r>
      <w:r w:rsidR="00281927" w:rsidRPr="00DD00AF">
        <w:t>T</w:t>
      </w:r>
      <w:r w:rsidR="00D32017" w:rsidRPr="00DD00AF">
        <w:t>ype I error rate</w:t>
      </w:r>
      <w:r w:rsidR="00343B0A" w:rsidRPr="00DD00AF">
        <w:t>. T</w:t>
      </w:r>
      <w:r w:rsidR="00D32017" w:rsidRPr="00DD00AF">
        <w:t>his may suggest that these terms detect the variances other than the interaction</w:t>
      </w:r>
      <w:r w:rsidR="00ED2CFE" w:rsidRPr="00DD00AF">
        <w:t xml:space="preserve"> made in </w:t>
      </w:r>
      <w:r w:rsidR="00C81640" w:rsidRPr="00DD00AF">
        <w:t xml:space="preserve">the </w:t>
      </w:r>
      <w:r w:rsidR="00ED2CFE" w:rsidRPr="00DD00AF">
        <w:t>data generation process.</w:t>
      </w:r>
      <w:r w:rsidR="00D32017" w:rsidRPr="00DD00AF">
        <w:t xml:space="preserve"> </w:t>
      </w:r>
      <w:r w:rsidR="005227CD" w:rsidRPr="00DD00AF">
        <w:t xml:space="preserve">In other words, technically, it might not </w:t>
      </w:r>
      <w:r w:rsidR="00C81640" w:rsidRPr="00DD00AF">
        <w:t xml:space="preserve">be </w:t>
      </w:r>
      <w:r w:rsidR="005227CD" w:rsidRPr="00DD00AF">
        <w:t xml:space="preserve">the Type I error rate, but detecting </w:t>
      </w:r>
      <w:r w:rsidR="00C81640" w:rsidRPr="00DD00AF">
        <w:t xml:space="preserve">the </w:t>
      </w:r>
      <w:r w:rsidR="00DE2D11" w:rsidRPr="00DD00AF">
        <w:t>different</w:t>
      </w:r>
      <w:r w:rsidR="005227CD" w:rsidRPr="00DD00AF">
        <w:t xml:space="preserve"> effect</w:t>
      </w:r>
      <w:r w:rsidR="00C81640" w:rsidRPr="00DD00AF">
        <w:t>s</w:t>
      </w:r>
      <w:r w:rsidR="00AE5BB0" w:rsidRPr="00DD00AF">
        <w:t>.</w:t>
      </w:r>
    </w:p>
    <w:p w14:paraId="58F809C4" w14:textId="7CA4CC3D" w:rsidR="00AE5BB0" w:rsidRPr="00DD00AF" w:rsidRDefault="00D32017" w:rsidP="0032156E">
      <w:pPr>
        <w:pStyle w:val="a4"/>
        <w:spacing w:line="480" w:lineRule="auto"/>
        <w:ind w:left="0" w:firstLine="720"/>
      </w:pPr>
      <w:r w:rsidRPr="00DD00AF">
        <w:t xml:space="preserve">The hypothetical advantage of these </w:t>
      </w:r>
      <w:r w:rsidR="00EB79A4" w:rsidRPr="00DD00AF">
        <w:t xml:space="preserve">four </w:t>
      </w:r>
      <w:r w:rsidRPr="00DD00AF">
        <w:t>models (</w:t>
      </w:r>
      <w:r w:rsidR="00131569" w:rsidRPr="00DD00AF">
        <w:t>REGNTH</w:t>
      </w:r>
      <w:r w:rsidR="0063141C" w:rsidRPr="00DD00AF">
        <w:t>,</w:t>
      </w:r>
      <w:r w:rsidRPr="00DD00AF">
        <w:t xml:space="preserve"> </w:t>
      </w:r>
      <w:r w:rsidR="00131569" w:rsidRPr="00DD00AF">
        <w:t>REGYTH</w:t>
      </w:r>
      <w:r w:rsidR="00EB79A4" w:rsidRPr="00DD00AF">
        <w:t xml:space="preserve">, </w:t>
      </w:r>
      <w:r w:rsidR="00131569" w:rsidRPr="00DD00AF">
        <w:t>MLMYTW</w:t>
      </w:r>
      <w:r w:rsidR="00EB79A4" w:rsidRPr="00DD00AF">
        <w:t xml:space="preserve">, and </w:t>
      </w:r>
      <w:r w:rsidR="00131569" w:rsidRPr="00DD00AF">
        <w:t>MLMYTH</w:t>
      </w:r>
      <w:r w:rsidR="00EB79A4" w:rsidRPr="00DD00AF">
        <w:t xml:space="preserve">) </w:t>
      </w:r>
      <w:r w:rsidRPr="00DD00AF">
        <w:t xml:space="preserve">was that these models were expected to detect interaction effects. </w:t>
      </w:r>
      <w:r w:rsidR="00CD3B98" w:rsidRPr="00DD00AF">
        <w:rPr>
          <w:rStyle w:val="ae"/>
          <w:sz w:val="24"/>
          <w:szCs w:val="24"/>
        </w:rPr>
        <w:t xml:space="preserve">It is also worth noting here that only </w:t>
      </w:r>
      <w:r w:rsidR="00131569" w:rsidRPr="00DD00AF">
        <w:rPr>
          <w:rStyle w:val="ae"/>
          <w:sz w:val="24"/>
          <w:szCs w:val="24"/>
        </w:rPr>
        <w:t>MLMYIN</w:t>
      </w:r>
      <w:r w:rsidR="00CD3B98" w:rsidRPr="00DD00AF">
        <w:rPr>
          <w:rStyle w:val="ae"/>
          <w:sz w:val="24"/>
          <w:szCs w:val="24"/>
        </w:rPr>
        <w:t xml:space="preserve"> model use</w:t>
      </w:r>
      <w:r w:rsidR="00DC54BF" w:rsidRPr="00DD00AF">
        <w:rPr>
          <w:rStyle w:val="ae"/>
          <w:sz w:val="24"/>
          <w:szCs w:val="24"/>
        </w:rPr>
        <w:t>d</w:t>
      </w:r>
      <w:r w:rsidR="00CD3B98" w:rsidRPr="00DD00AF">
        <w:rPr>
          <w:rStyle w:val="ae"/>
          <w:sz w:val="24"/>
          <w:szCs w:val="24"/>
        </w:rPr>
        <w:t xml:space="preserve"> gender variable as a level-1 variable (two categories: Female versus Male) while other models use gender composition as a gender variable.</w:t>
      </w:r>
      <w:r w:rsidRPr="00DD00AF">
        <w:t xml:space="preserve"> </w:t>
      </w:r>
      <w:r w:rsidR="00EB79A4" w:rsidRPr="00DD00AF">
        <w:t xml:space="preserve">To sum up, only </w:t>
      </w:r>
      <w:r w:rsidR="00131569" w:rsidRPr="00DD00AF">
        <w:t>MLMYIN</w:t>
      </w:r>
      <w:r w:rsidR="00EB79A4" w:rsidRPr="00DD00AF">
        <w:t xml:space="preserve"> model </w:t>
      </w:r>
      <w:r w:rsidR="00ED2CFE" w:rsidRPr="00DD00AF">
        <w:t>showed</w:t>
      </w:r>
      <w:r w:rsidR="00EB79A4" w:rsidRPr="00DD00AF">
        <w:t xml:space="preserve"> </w:t>
      </w:r>
      <w:r w:rsidR="004A7222" w:rsidRPr="00DD00AF">
        <w:t>Type Ⅰ error</w:t>
      </w:r>
      <w:r w:rsidR="00EB79A4" w:rsidRPr="00DD00AF">
        <w:t xml:space="preserve"> rate of interaction</w:t>
      </w:r>
      <w:r w:rsidR="0097185E" w:rsidRPr="00DD00AF">
        <w:t xml:space="preserve"> ranging from 2.5% to 7.5% </w:t>
      </w:r>
      <w:r w:rsidR="00EB79A4" w:rsidRPr="00DD00AF">
        <w:t>among the models with interaction term (</w:t>
      </w:r>
      <w:r w:rsidR="00131569" w:rsidRPr="00DD00AF">
        <w:t>REGNTH</w:t>
      </w:r>
      <w:r w:rsidR="00EB79A4" w:rsidRPr="00DD00AF">
        <w:t xml:space="preserve">, </w:t>
      </w:r>
      <w:r w:rsidR="00131569" w:rsidRPr="00DD00AF">
        <w:t>REGYTH</w:t>
      </w:r>
      <w:r w:rsidR="00EB79A4" w:rsidRPr="00DD00AF">
        <w:t xml:space="preserve">, </w:t>
      </w:r>
      <w:r w:rsidR="00131569" w:rsidRPr="00DD00AF">
        <w:t>MLMYIN</w:t>
      </w:r>
      <w:r w:rsidR="00EB79A4" w:rsidRPr="00DD00AF">
        <w:t xml:space="preserve">, </w:t>
      </w:r>
      <w:r w:rsidR="00131569" w:rsidRPr="00DD00AF">
        <w:t>MLMYTW</w:t>
      </w:r>
      <w:r w:rsidR="00EB79A4" w:rsidRPr="00DD00AF">
        <w:t xml:space="preserve">, and </w:t>
      </w:r>
      <w:r w:rsidR="00131569" w:rsidRPr="00DD00AF">
        <w:t>MLMYTH</w:t>
      </w:r>
      <w:r w:rsidR="00EB79A4" w:rsidRPr="00DD00AF">
        <w:t>)</w:t>
      </w:r>
      <w:r w:rsidR="00AE5BB0" w:rsidRPr="00DD00AF">
        <w:t>.</w:t>
      </w:r>
    </w:p>
    <w:p w14:paraId="3E9B8875" w14:textId="7DF10EAB" w:rsidR="00AE5BB0" w:rsidRPr="00DD00AF" w:rsidRDefault="00B3619B" w:rsidP="00633B73">
      <w:pPr>
        <w:pStyle w:val="a4"/>
        <w:spacing w:line="480" w:lineRule="auto"/>
        <w:ind w:left="0" w:firstLine="720"/>
      </w:pPr>
      <w:r w:rsidRPr="00DD00AF">
        <w:t xml:space="preserve">To sum up, under the conditions that this study investigated, MLM models showed better power over </w:t>
      </w:r>
      <w:r w:rsidR="00ED2CFE" w:rsidRPr="00DD00AF">
        <w:t>pooled-regression</w:t>
      </w:r>
      <w:r w:rsidRPr="00DD00AF">
        <w:t xml:space="preserve"> models overall. However, when using MLM models, it is recommended to use individual gender variable, rather than gender composition variable</w:t>
      </w:r>
      <w:r w:rsidR="00C81640" w:rsidRPr="00DD00AF">
        <w:t>s</w:t>
      </w:r>
      <w:r w:rsidR="00B3702C" w:rsidRPr="00DD00AF">
        <w:t xml:space="preserve"> due to power, </w:t>
      </w:r>
      <w:r w:rsidR="004A7222" w:rsidRPr="00DD00AF">
        <w:t>Type Ⅰ error</w:t>
      </w:r>
      <w:r w:rsidR="00B3702C" w:rsidRPr="00DD00AF">
        <w:t xml:space="preserve"> rate, and singularity issues</w:t>
      </w:r>
      <w:r w:rsidRPr="00DD00AF">
        <w:t xml:space="preserve">. For </w:t>
      </w:r>
      <w:r w:rsidR="00114217" w:rsidRPr="00DD00AF">
        <w:t>pooled-regression</w:t>
      </w:r>
      <w:r w:rsidRPr="00DD00AF">
        <w:t xml:space="preserve"> models that investigated in this study, it is recommended not to involve interaction terms</w:t>
      </w:r>
      <w:r w:rsidR="00B3702C" w:rsidRPr="00DD00AF">
        <w:t xml:space="preserve"> due to </w:t>
      </w:r>
      <w:r w:rsidR="004A7222" w:rsidRPr="00DD00AF">
        <w:t>Type Ⅰ error</w:t>
      </w:r>
      <w:r w:rsidR="00B3702C" w:rsidRPr="00DD00AF">
        <w:t xml:space="preserve"> rate</w:t>
      </w:r>
      <w:bookmarkStart w:id="135" w:name="_Toc108986008"/>
      <w:bookmarkStart w:id="136" w:name="_Toc108986111"/>
      <w:bookmarkStart w:id="137" w:name="_Toc109813186"/>
      <w:r w:rsidR="00AE5BB0" w:rsidRPr="00DD00AF">
        <w:t>.</w:t>
      </w:r>
    </w:p>
    <w:p w14:paraId="2B3A3566" w14:textId="59471D62" w:rsidR="00D32017" w:rsidRPr="00DD00AF" w:rsidRDefault="00D32017" w:rsidP="00633B73">
      <w:pPr>
        <w:pStyle w:val="3"/>
      </w:pPr>
      <w:r w:rsidRPr="00DD00AF">
        <w:t>Power</w:t>
      </w:r>
      <w:bookmarkEnd w:id="135"/>
      <w:bookmarkEnd w:id="136"/>
      <w:bookmarkEnd w:id="137"/>
    </w:p>
    <w:p w14:paraId="05E61DD4" w14:textId="30A5B475" w:rsidR="00AE5BB0" w:rsidRPr="00DD00AF" w:rsidRDefault="00C81640" w:rsidP="00D96E97">
      <w:pPr>
        <w:pStyle w:val="a4"/>
        <w:spacing w:line="480" w:lineRule="auto"/>
        <w:ind w:left="0" w:firstLine="720"/>
      </w:pPr>
      <w:r w:rsidRPr="00DD00AF">
        <w:t>A s</w:t>
      </w:r>
      <w:r w:rsidR="00D96E97" w:rsidRPr="00DD00AF">
        <w:t>maller sample size is related to low</w:t>
      </w:r>
      <w:r w:rsidR="000133DA" w:rsidRPr="00DD00AF">
        <w:t>er</w:t>
      </w:r>
      <w:r w:rsidR="00D96E97" w:rsidRPr="00DD00AF">
        <w:t xml:space="preserve"> power. When the sample size is small, </w:t>
      </w:r>
      <w:r w:rsidRPr="00DD00AF">
        <w:t>the multilevel models generally showed higher power than pooled-regression models, except for</w:t>
      </w:r>
      <w:r w:rsidR="00D96E97" w:rsidRPr="00DD00AF">
        <w:t xml:space="preserve"> </w:t>
      </w:r>
      <w:r w:rsidR="000133DA" w:rsidRPr="00DD00AF">
        <w:t>the interaction effect</w:t>
      </w:r>
      <w:r w:rsidR="00AE5BB0" w:rsidRPr="00DD00AF">
        <w:t>.</w:t>
      </w:r>
    </w:p>
    <w:p w14:paraId="4F5192B9" w14:textId="286D937F" w:rsidR="00B904FE" w:rsidRPr="00DD00AF" w:rsidRDefault="00B54A3D" w:rsidP="00A217C7">
      <w:pPr>
        <w:spacing w:line="480" w:lineRule="auto"/>
        <w:ind w:firstLine="720"/>
      </w:pPr>
      <w:r w:rsidRPr="00DD00AF">
        <w:rPr>
          <w:rFonts w:eastAsia="SimSun"/>
          <w:color w:val="000000"/>
          <w:lang w:eastAsia="ja-JP"/>
        </w:rPr>
        <w:lastRenderedPageBreak/>
        <w:t xml:space="preserve">Overall, MLM models showed higher power over pooled-regression approach. This may be because, in </w:t>
      </w:r>
      <w:r w:rsidR="00BC5673" w:rsidRPr="00DD00AF">
        <w:rPr>
          <w:rFonts w:eastAsia="SimSun"/>
          <w:color w:val="000000"/>
          <w:lang w:eastAsia="ja-JP"/>
        </w:rPr>
        <w:t>pooled-regression</w:t>
      </w:r>
      <w:r w:rsidRPr="00DD00AF">
        <w:rPr>
          <w:rFonts w:eastAsia="SimSun"/>
          <w:color w:val="000000"/>
          <w:lang w:eastAsia="ja-JP"/>
        </w:rPr>
        <w:t xml:space="preserve"> models, the sample size is the number of dyads, not the number of individual people. In the multilevel design, the effective information unit is not exactly the same as the number of individual people</w:t>
      </w:r>
      <w:r w:rsidR="00794D7E" w:rsidRPr="00DD00AF">
        <w:rPr>
          <w:rFonts w:eastAsia="SimSun"/>
          <w:color w:val="000000"/>
          <w:lang w:eastAsia="ja-JP"/>
        </w:rPr>
        <w:t xml:space="preserve"> (</w:t>
      </w:r>
      <w:r w:rsidR="00794D7E" w:rsidRPr="00DD00AF">
        <w:t>Hox, 2010)</w:t>
      </w:r>
      <w:r w:rsidR="00794D7E" w:rsidRPr="00DD00AF">
        <w:rPr>
          <w:rFonts w:eastAsia="SimSun"/>
          <w:color w:val="000000"/>
          <w:lang w:eastAsia="ja-JP"/>
        </w:rPr>
        <w:t xml:space="preserve">, </w:t>
      </w:r>
      <w:r w:rsidRPr="00DD00AF">
        <w:rPr>
          <w:rFonts w:eastAsia="SimSun"/>
          <w:color w:val="000000"/>
          <w:lang w:eastAsia="ja-JP"/>
        </w:rPr>
        <w:t xml:space="preserve">except when the ICC is 0 </w:t>
      </w:r>
      <w:r w:rsidR="00BC5673" w:rsidRPr="00DD00AF">
        <w:rPr>
          <w:rFonts w:eastAsia="SimSun"/>
          <w:color w:val="000000"/>
          <w:lang w:eastAsia="ja-JP"/>
        </w:rPr>
        <w:t>(</w:t>
      </w:r>
      <w:r w:rsidRPr="00DD00AF">
        <w:rPr>
          <w:rFonts w:eastAsia="SimSun"/>
          <w:color w:val="000000"/>
          <w:lang w:eastAsia="ja-JP"/>
        </w:rPr>
        <w:t>but when the ICC is 0, multilevel is no needed)</w:t>
      </w:r>
      <w:r w:rsidR="00C81640" w:rsidRPr="00DD00AF">
        <w:rPr>
          <w:rFonts w:eastAsia="SimSun"/>
          <w:color w:val="000000"/>
          <w:lang w:eastAsia="ja-JP"/>
        </w:rPr>
        <w:t>;</w:t>
      </w:r>
      <w:r w:rsidRPr="00DD00AF">
        <w:rPr>
          <w:rFonts w:eastAsia="SimSun"/>
          <w:color w:val="000000"/>
          <w:lang w:eastAsia="ja-JP"/>
        </w:rPr>
        <w:t xml:space="preserve"> however, it is hardly halved except the case when the ICC</w:t>
      </w:r>
      <w:r w:rsidR="00187C6A" w:rsidRPr="00DD00AF">
        <w:rPr>
          <w:rFonts w:eastAsia="SimSun"/>
          <w:color w:val="000000"/>
          <w:lang w:eastAsia="ja-JP"/>
        </w:rPr>
        <w:t xml:space="preserve"> </w:t>
      </w:r>
      <w:r w:rsidRPr="00DD00AF">
        <w:rPr>
          <w:rFonts w:eastAsia="SimSun"/>
          <w:color w:val="000000"/>
          <w:lang w:eastAsia="ja-JP"/>
        </w:rPr>
        <w:t>is 1 (when the ICC is 1, the multilevel is not useful).</w:t>
      </w:r>
      <w:r w:rsidR="00AE5BB0" w:rsidRPr="00DD00AF">
        <w:rPr>
          <w:rFonts w:eastAsia="SimSun"/>
          <w:color w:val="000000"/>
          <w:lang w:eastAsia="ja-JP"/>
        </w:rPr>
        <w:t xml:space="preserve"> </w:t>
      </w:r>
    </w:p>
    <w:p w14:paraId="6812EE9B" w14:textId="7803BCBF" w:rsidR="00AE5BB0" w:rsidRPr="00DD00AF" w:rsidRDefault="00AE5BB0" w:rsidP="004A650F">
      <w:pPr>
        <w:pStyle w:val="a4"/>
        <w:spacing w:line="480" w:lineRule="auto"/>
        <w:ind w:left="0" w:firstLine="720"/>
      </w:pPr>
      <w:r w:rsidRPr="00DD00AF">
        <w:t xml:space="preserve"> </w:t>
      </w:r>
      <w:r w:rsidR="0087648C" w:rsidRPr="00DD00AF">
        <w:t xml:space="preserve">The overall higher power of multilevel models over </w:t>
      </w:r>
      <w:r w:rsidR="00BC5673" w:rsidRPr="00DD00AF">
        <w:t>pooled-regression</w:t>
      </w:r>
      <w:r w:rsidR="0087648C" w:rsidRPr="00DD00AF">
        <w:t xml:space="preserve"> models </w:t>
      </w:r>
      <w:r w:rsidR="00C81640" w:rsidRPr="00DD00AF">
        <w:t>shown in this study seems</w:t>
      </w:r>
      <w:r w:rsidR="00D96E97" w:rsidRPr="00DD00AF">
        <w:t xml:space="preserve"> contradictory to Tambling et al</w:t>
      </w:r>
      <w:r w:rsidR="00243171" w:rsidRPr="00DD00AF">
        <w:t>.</w:t>
      </w:r>
      <w:r w:rsidR="00D96E97" w:rsidRPr="00DD00AF">
        <w:t xml:space="preserve"> (2011)’s </w:t>
      </w:r>
      <w:r w:rsidR="00723564" w:rsidRPr="00DD00AF">
        <w:t>argument;</w:t>
      </w:r>
      <w:r w:rsidR="00D11D50" w:rsidRPr="00DD00AF">
        <w:t xml:space="preserve"> they argued that p</w:t>
      </w:r>
      <w:r w:rsidR="00D96E97" w:rsidRPr="00DD00AF">
        <w:t>ooled-regression approach for dyadic analysis is recommendable over multilevel analysis when the sample size is small. However, Tambling et al</w:t>
      </w:r>
      <w:r w:rsidR="00243171" w:rsidRPr="00DD00AF">
        <w:t>.</w:t>
      </w:r>
      <w:r w:rsidR="00D96E97" w:rsidRPr="00DD00AF">
        <w:t xml:space="preserve"> (2011)’s pooled-regression equations are not identical to the equations in this study. For example, Tambling et al</w:t>
      </w:r>
      <w:r w:rsidR="00243171" w:rsidRPr="00DD00AF">
        <w:t>.</w:t>
      </w:r>
      <w:r w:rsidR="00D96E97" w:rsidRPr="00DD00AF">
        <w:t xml:space="preserve"> (2011)’</w:t>
      </w:r>
      <w:r w:rsidR="00723564" w:rsidRPr="00DD00AF">
        <w:t>s model</w:t>
      </w:r>
      <w:r w:rsidR="00D96E97" w:rsidRPr="00DD00AF">
        <w:t xml:space="preserve"> involve</w:t>
      </w:r>
      <w:r w:rsidR="00BC5673" w:rsidRPr="00DD00AF">
        <w:t>s</w:t>
      </w:r>
      <w:r w:rsidR="00D96E97" w:rsidRPr="00DD00AF">
        <w:t xml:space="preserve"> the distinguishing variable—the dyads used in their study were hetero-sexual couples, so gender was used as the distinguishing variable</w:t>
      </w:r>
      <w:r w:rsidRPr="00DD00AF">
        <w:t>.</w:t>
      </w:r>
    </w:p>
    <w:p w14:paraId="3958B109" w14:textId="1270F53C" w:rsidR="00AE5BB0" w:rsidRPr="00DD00AF" w:rsidRDefault="00D32017" w:rsidP="0032156E">
      <w:pPr>
        <w:pStyle w:val="a4"/>
        <w:spacing w:line="480" w:lineRule="auto"/>
        <w:ind w:left="0" w:firstLine="720"/>
      </w:pPr>
      <w:r w:rsidRPr="00DD00AF">
        <w:t xml:space="preserve">It is noticeable that the interaction term, </w:t>
      </w:r>
      <m:oMath>
        <m:sSub>
          <m:sSubPr>
            <m:ctrlPr>
              <w:rPr>
                <w:rFonts w:ascii="Cambria Math" w:hAnsi="Cambria Math"/>
                <w:i/>
              </w:rPr>
            </m:ctrlPr>
          </m:sSubPr>
          <m:e>
            <m:r>
              <m:rPr>
                <m:sty m:val="p"/>
              </m:rPr>
              <w:rPr>
                <w:rFonts w:ascii="Cambria Math" w:hAnsi="Cambria Math"/>
              </w:rPr>
              <m:t>γ</m:t>
            </m:r>
          </m:e>
          <m:sub>
            <m:r>
              <w:rPr>
                <w:rFonts w:ascii="Cambria Math" w:hAnsi="Cambria Math"/>
              </w:rPr>
              <m:t>11</m:t>
            </m:r>
          </m:sub>
        </m:sSub>
      </m:oMath>
      <w:r w:rsidRPr="00DD00AF">
        <w:t xml:space="preserve"> in </w:t>
      </w:r>
      <w:r w:rsidR="00131569" w:rsidRPr="00DD00AF">
        <w:t>MLMYTW</w:t>
      </w:r>
      <w:r w:rsidRPr="00DD00AF">
        <w:t xml:space="preserve"> model showed unacceptable low power</w:t>
      </w:r>
      <w:r w:rsidR="00E97C0F" w:rsidRPr="00DD00AF">
        <w:t>, rang</w:t>
      </w:r>
      <w:r w:rsidR="00243171" w:rsidRPr="00DD00AF">
        <w:t>ing</w:t>
      </w:r>
      <w:r w:rsidR="00E97C0F" w:rsidRPr="00DD00AF">
        <w:t xml:space="preserve"> from 4</w:t>
      </w:r>
      <w:r w:rsidR="00C27736">
        <w:t>.2</w:t>
      </w:r>
      <w:r w:rsidR="00E97C0F" w:rsidRPr="00DD00AF">
        <w:t>% to 1</w:t>
      </w:r>
      <w:r w:rsidR="00C27736">
        <w:t>1.6</w:t>
      </w:r>
      <w:r w:rsidR="00E97C0F" w:rsidRPr="00DD00AF">
        <w:t>%, as shown in the results section</w:t>
      </w:r>
      <w:r w:rsidRPr="00DD00AF">
        <w:t xml:space="preserve">. </w:t>
      </w:r>
      <w:r w:rsidR="00CD3B98" w:rsidRPr="00DD00AF">
        <w:t xml:space="preserve">The </w:t>
      </w:r>
      <w:r w:rsidR="00131569" w:rsidRPr="00DD00AF">
        <w:t>MLMYTW</w:t>
      </w:r>
      <w:r w:rsidR="00CD3B98" w:rsidRPr="00DD00AF">
        <w:t xml:space="preserve"> model has </w:t>
      </w:r>
      <w:r w:rsidR="008268ED" w:rsidRPr="00DD00AF">
        <w:t>an</w:t>
      </w:r>
      <w:r w:rsidR="00CD3B98" w:rsidRPr="00DD00AF">
        <w:t xml:space="preserve"> education variable (level</w:t>
      </w:r>
      <w:r w:rsidR="008268ED" w:rsidRPr="00DD00AF">
        <w:t xml:space="preserve"> </w:t>
      </w:r>
      <w:r w:rsidR="00CD3B98" w:rsidRPr="00DD00AF">
        <w:t>1) and gender-composition variable with two categories (OG versus SG)</w:t>
      </w:r>
      <w:r w:rsidR="0010734D" w:rsidRPr="00DD00AF">
        <w:t>.</w:t>
      </w:r>
      <w:r w:rsidR="00CD3B98" w:rsidRPr="00DD00AF">
        <w:t xml:space="preserve"> </w:t>
      </w:r>
      <w:r w:rsidRPr="00DD00AF">
        <w:t xml:space="preserve">One of </w:t>
      </w:r>
      <w:r w:rsidR="00243171" w:rsidRPr="00DD00AF">
        <w:t xml:space="preserve">the </w:t>
      </w:r>
      <w:r w:rsidRPr="00DD00AF">
        <w:t>hypothetical advantage</w:t>
      </w:r>
      <w:r w:rsidR="00C81640" w:rsidRPr="00DD00AF">
        <w:t>s</w:t>
      </w:r>
      <w:r w:rsidRPr="00DD00AF">
        <w:t xml:space="preserve"> of </w:t>
      </w:r>
      <w:r w:rsidR="00F54523" w:rsidRPr="00DD00AF">
        <w:t>this model</w:t>
      </w:r>
      <w:r w:rsidRPr="00DD00AF">
        <w:t xml:space="preserve"> was that </w:t>
      </w:r>
      <m:oMath>
        <m:sSub>
          <m:sSubPr>
            <m:ctrlPr>
              <w:rPr>
                <w:rFonts w:ascii="Cambria Math" w:hAnsi="Cambria Math"/>
                <w:i/>
              </w:rPr>
            </m:ctrlPr>
          </m:sSubPr>
          <m:e>
            <m:r>
              <m:rPr>
                <m:sty m:val="p"/>
              </m:rPr>
              <w:rPr>
                <w:rFonts w:ascii="Cambria Math" w:hAnsi="Cambria Math"/>
              </w:rPr>
              <m:t>γ</m:t>
            </m:r>
          </m:e>
          <m:sub>
            <m:r>
              <w:rPr>
                <w:rFonts w:ascii="Cambria Math" w:hAnsi="Cambria Math"/>
              </w:rPr>
              <m:t>11</m:t>
            </m:r>
          </m:sub>
        </m:sSub>
      </m:oMath>
      <w:r w:rsidRPr="00DD00AF">
        <w:t xml:space="preserve"> in </w:t>
      </w:r>
      <w:r w:rsidR="00131569" w:rsidRPr="00DD00AF">
        <w:t>MLMYTW</w:t>
      </w:r>
      <w:r w:rsidRPr="00DD00AF">
        <w:t xml:space="preserve"> model may detect the interaction between education (</w:t>
      </w:r>
      <w:r w:rsidR="008268ED" w:rsidRPr="00DD00AF">
        <w:t>level 1</w:t>
      </w:r>
      <w:r w:rsidRPr="00DD00AF">
        <w:t>) and gender composition (</w:t>
      </w:r>
      <w:r w:rsidR="00E97C0F" w:rsidRPr="00DD00AF">
        <w:t xml:space="preserve">OG </w:t>
      </w:r>
      <w:r w:rsidR="00C81640" w:rsidRPr="00DD00AF">
        <w:t>versus</w:t>
      </w:r>
      <w:r w:rsidRPr="00DD00AF">
        <w:t xml:space="preserve"> </w:t>
      </w:r>
      <w:r w:rsidR="00E97C0F" w:rsidRPr="00DD00AF">
        <w:t>SG</w:t>
      </w:r>
      <w:r w:rsidRPr="00DD00AF">
        <w:t>). This is not identical to the interaction made in the data generation process—in the d</w:t>
      </w:r>
      <w:r w:rsidR="00281927" w:rsidRPr="00DD00AF">
        <w:t>a</w:t>
      </w:r>
      <w:r w:rsidRPr="00DD00AF">
        <w:t xml:space="preserve">ta generation process, interaction is between </w:t>
      </w:r>
      <w:r w:rsidR="003961BC" w:rsidRPr="00DD00AF">
        <w:t xml:space="preserve">within-dyad effect of education and </w:t>
      </w:r>
      <w:r w:rsidRPr="00DD00AF">
        <w:t>individual gender effect—however</w:t>
      </w:r>
      <w:r w:rsidR="00281927" w:rsidRPr="00DD00AF">
        <w:t>,</w:t>
      </w:r>
      <w:r w:rsidRPr="00DD00AF">
        <w:t xml:space="preserve"> it has </w:t>
      </w:r>
      <w:r w:rsidRPr="00DD00AF">
        <w:lastRenderedPageBreak/>
        <w:t>some overlapped variance. This result shows that the variance</w:t>
      </w:r>
      <w:r w:rsidR="00E97C0F" w:rsidRPr="00DD00AF">
        <w:t>s that</w:t>
      </w:r>
      <w:r w:rsidRPr="00DD00AF">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11</m:t>
            </m:r>
          </m:sub>
        </m:sSub>
      </m:oMath>
      <w:r w:rsidRPr="00DD00AF">
        <w:t xml:space="preserve"> in </w:t>
      </w:r>
      <w:r w:rsidR="00131569" w:rsidRPr="00DD00AF">
        <w:t>MLMYTW</w:t>
      </w:r>
      <w:r w:rsidRPr="00DD00AF">
        <w:t xml:space="preserve"> detects may cancel each other</w:t>
      </w:r>
      <w:bookmarkStart w:id="138" w:name="_Toc109813187"/>
      <w:r w:rsidR="00AE5BB0" w:rsidRPr="00DD00AF">
        <w:t>.</w:t>
      </w:r>
    </w:p>
    <w:p w14:paraId="4F181D8C" w14:textId="232ECE12" w:rsidR="007E2DCA" w:rsidRPr="00DD00AF" w:rsidRDefault="007E2DCA" w:rsidP="007E2DCA">
      <w:pPr>
        <w:pStyle w:val="3"/>
      </w:pPr>
      <w:r w:rsidRPr="00DD00AF">
        <w:t>Implications for practitioners</w:t>
      </w:r>
      <w:bookmarkEnd w:id="138"/>
    </w:p>
    <w:p w14:paraId="7BC4B027" w14:textId="5B9FA749" w:rsidR="00930B6A" w:rsidRPr="00DD00AF" w:rsidRDefault="007E2DCA" w:rsidP="007E2DCA">
      <w:pPr>
        <w:spacing w:line="480" w:lineRule="auto"/>
      </w:pPr>
      <w:r w:rsidRPr="00DD00AF">
        <w:tab/>
        <w:t xml:space="preserve">One of </w:t>
      </w:r>
      <w:r w:rsidR="00B121C9" w:rsidRPr="00DD00AF">
        <w:t xml:space="preserve">the </w:t>
      </w:r>
      <w:r w:rsidRPr="00DD00AF">
        <w:t>aims of this study was to provide practical recommendation</w:t>
      </w:r>
      <w:r w:rsidR="00B121C9" w:rsidRPr="00DD00AF">
        <w:t>s</w:t>
      </w:r>
      <w:r w:rsidRPr="00DD00AF">
        <w:t xml:space="preserve"> on the use of two different approaches and different coding schemes of </w:t>
      </w:r>
      <w:r w:rsidR="00B121C9" w:rsidRPr="00DD00AF">
        <w:t xml:space="preserve">a </w:t>
      </w:r>
      <w:r w:rsidRPr="00DD00AF">
        <w:t>categorical variable. Under the conditions this study investigated, overall, MLM showed better power than pooled regression models.</w:t>
      </w:r>
      <w:r w:rsidR="00AE5BB0" w:rsidRPr="00DD00AF">
        <w:t xml:space="preserve"> </w:t>
      </w:r>
    </w:p>
    <w:p w14:paraId="55A456EA" w14:textId="02C0AD82" w:rsidR="007E2DCA" w:rsidRPr="00DD00AF" w:rsidRDefault="00930B6A" w:rsidP="007E2DCA">
      <w:pPr>
        <w:spacing w:line="480" w:lineRule="auto"/>
      </w:pPr>
      <w:r w:rsidRPr="00DD00AF">
        <w:tab/>
        <w:t xml:space="preserve">When the model includes interaction term, the pooled-regression models showed </w:t>
      </w:r>
      <w:r w:rsidR="00E3197E" w:rsidRPr="00DD00AF">
        <w:t xml:space="preserve">a </w:t>
      </w:r>
      <w:r w:rsidRPr="00DD00AF">
        <w:t>high Type I error rate.</w:t>
      </w:r>
      <w:r w:rsidR="00E55806" w:rsidRPr="00DD00AF">
        <w:t xml:space="preserve"> Thus,</w:t>
      </w:r>
      <w:r w:rsidR="00E3197E" w:rsidRPr="00DD00AF">
        <w:t xml:space="preserve"> the </w:t>
      </w:r>
      <w:r w:rsidR="00E55806" w:rsidRPr="00DD00AF">
        <w:t>pooled-regression approach is not recommended when invest</w:t>
      </w:r>
      <w:r w:rsidR="00E3197E" w:rsidRPr="00DD00AF">
        <w:t>i</w:t>
      </w:r>
      <w:r w:rsidR="00E55806" w:rsidRPr="00DD00AF">
        <w:t xml:space="preserve">gating </w:t>
      </w:r>
      <w:r w:rsidR="00E3197E" w:rsidRPr="00DD00AF">
        <w:t xml:space="preserve">the </w:t>
      </w:r>
      <w:r w:rsidR="00E55806" w:rsidRPr="00DD00AF">
        <w:t>interaction effect.</w:t>
      </w:r>
      <w:r w:rsidRPr="00DD00AF">
        <w:t xml:space="preserve"> When the model includes gender composition variable, the MLM models showed </w:t>
      </w:r>
      <w:r w:rsidR="00CD105B" w:rsidRPr="00DD00AF">
        <w:t>problematic result</w:t>
      </w:r>
      <w:r w:rsidR="003F57F7" w:rsidRPr="00DD00AF">
        <w:t xml:space="preserve">s, such as singularity issue. </w:t>
      </w:r>
      <w:r w:rsidR="00E3197E" w:rsidRPr="00DD00AF">
        <w:t>W</w:t>
      </w:r>
      <w:r w:rsidR="007E2DCA" w:rsidRPr="00DD00AF">
        <w:t xml:space="preserve">hen using MLM models, </w:t>
      </w:r>
      <w:r w:rsidR="00B121C9" w:rsidRPr="00DD00AF">
        <w:t xml:space="preserve">using an </w:t>
      </w:r>
      <w:r w:rsidR="007E2DCA" w:rsidRPr="00DD00AF">
        <w:t xml:space="preserve">individual gender variable seems to be appropriate rather than using </w:t>
      </w:r>
      <w:r w:rsidR="00E3197E" w:rsidRPr="00DD00AF">
        <w:t xml:space="preserve">a </w:t>
      </w:r>
      <w:r w:rsidR="007E2DCA" w:rsidRPr="00DD00AF">
        <w:t xml:space="preserve">gender composition variable. </w:t>
      </w:r>
      <w:r w:rsidR="009A5699" w:rsidRPr="00DD00AF">
        <w:t xml:space="preserve">Overall, MLM performed better than the pooled-regression approach. </w:t>
      </w:r>
      <w:r w:rsidR="00E55806" w:rsidRPr="00DD00AF">
        <w:t>However, all th</w:t>
      </w:r>
      <w:r w:rsidR="00E3197E" w:rsidRPr="00DD00AF">
        <w:t>ese</w:t>
      </w:r>
      <w:r w:rsidR="00E55806" w:rsidRPr="00DD00AF">
        <w:t xml:space="preserve"> findings are limited to the conditions </w:t>
      </w:r>
      <w:r w:rsidR="00BF66AC" w:rsidRPr="00DD00AF">
        <w:t xml:space="preserve">that </w:t>
      </w:r>
      <w:r w:rsidR="00E55806" w:rsidRPr="00DD00AF">
        <w:t xml:space="preserve">this study investigated. For example, this study only investigated the interaction between individual gender and </w:t>
      </w:r>
      <w:r w:rsidR="00E3197E" w:rsidRPr="00DD00AF">
        <w:t xml:space="preserve">the </w:t>
      </w:r>
      <w:r w:rsidR="00E55806" w:rsidRPr="00DD00AF">
        <w:t>within-dyad effect of education.</w:t>
      </w:r>
    </w:p>
    <w:p w14:paraId="0EC5C44B" w14:textId="0F8212BB" w:rsidR="007E2DCA" w:rsidRPr="00DD00AF" w:rsidRDefault="007E2DCA" w:rsidP="007E2DCA">
      <w:pPr>
        <w:pStyle w:val="3"/>
      </w:pPr>
      <w:bookmarkStart w:id="139" w:name="_Toc109813188"/>
      <w:r w:rsidRPr="00DD00AF">
        <w:t>Implications for Methodologists</w:t>
      </w:r>
      <w:bookmarkEnd w:id="139"/>
    </w:p>
    <w:p w14:paraId="1329A366" w14:textId="4F933D7B" w:rsidR="00AE5BB0" w:rsidRPr="00DD00AF" w:rsidRDefault="00B121C9" w:rsidP="00B121C9">
      <w:pPr>
        <w:spacing w:line="480" w:lineRule="auto"/>
      </w:pPr>
      <w:r w:rsidRPr="00DD00AF">
        <w:tab/>
      </w:r>
      <w:r w:rsidR="001665D7" w:rsidRPr="00DD00AF">
        <w:t>This study sugge</w:t>
      </w:r>
      <w:r w:rsidR="00E3197E" w:rsidRPr="00DD00AF">
        <w:t>sts</w:t>
      </w:r>
      <w:r w:rsidR="001665D7" w:rsidRPr="00DD00AF">
        <w:t xml:space="preserve"> that the pooled-regression approach is not recommended when the research question involves </w:t>
      </w:r>
      <w:r w:rsidR="00E3197E" w:rsidRPr="00DD00AF">
        <w:t xml:space="preserve">an </w:t>
      </w:r>
      <w:r w:rsidR="001665D7" w:rsidRPr="00DD00AF">
        <w:t xml:space="preserve">interaction effect. </w:t>
      </w:r>
      <w:r w:rsidRPr="00DD00AF">
        <w:t xml:space="preserve">The interaction effect in pooled-regression models showed a high Type I error rate. Still, technically, this might not be the Type I error rate, but detecting the effects other than interaction effects that were generated through the data generation process (the interaction between individual gender and the within-dyad effect of gender). </w:t>
      </w:r>
      <w:r w:rsidR="002567D6" w:rsidRPr="00DD00AF">
        <w:t>Especially, the Type I error rate</w:t>
      </w:r>
      <w:r w:rsidR="00E3197E" w:rsidRPr="00DD00AF">
        <w:t>s</w:t>
      </w:r>
      <w:r w:rsidR="002567D6" w:rsidRPr="00DD00AF">
        <w:t xml:space="preserve"> of </w:t>
      </w:r>
      <w:r w:rsidR="002567D6" w:rsidRPr="00DD00AF">
        <w:lastRenderedPageBreak/>
        <w:t>interaction effect were high when beta2 was 0.3. This might be related to the condition of this study</w:t>
      </w:r>
      <w:r w:rsidR="00CA316C" w:rsidRPr="00DD00AF">
        <w:t>. In</w:t>
      </w:r>
      <w:r w:rsidR="008653B5" w:rsidRPr="00DD00AF">
        <w:t xml:space="preserve"> </w:t>
      </w:r>
      <w:r w:rsidR="00CA316C" w:rsidRPr="00DD00AF">
        <w:t>this study, b</w:t>
      </w:r>
      <w:r w:rsidR="002567D6" w:rsidRPr="00DD00AF">
        <w:t xml:space="preserve">eta1 </w:t>
      </w:r>
      <w:r w:rsidR="00CA316C" w:rsidRPr="00DD00AF">
        <w:t>was</w:t>
      </w:r>
      <w:r w:rsidR="002567D6" w:rsidRPr="00DD00AF">
        <w:t xml:space="preserve"> fixed to 0.3. </w:t>
      </w:r>
      <w:r w:rsidRPr="00DD00AF">
        <w:t>Future research should be conducted to figure out which effect this</w:t>
      </w:r>
      <w:r w:rsidR="008D71F8" w:rsidRPr="00DD00AF">
        <w:t xml:space="preserve"> model </w:t>
      </w:r>
      <w:r w:rsidRPr="00DD00AF">
        <w:t>detects</w:t>
      </w:r>
      <w:r w:rsidR="00AE5BB0" w:rsidRPr="00DD00AF">
        <w:t>.</w:t>
      </w:r>
    </w:p>
    <w:p w14:paraId="1A2D7A22" w14:textId="77777777" w:rsidR="00B121C9" w:rsidRPr="00DD00AF" w:rsidRDefault="00B121C9" w:rsidP="00B121C9"/>
    <w:p w14:paraId="442B4580" w14:textId="5F8184A3" w:rsidR="00D32017" w:rsidRPr="00DD00AF" w:rsidRDefault="00860796" w:rsidP="009B61C2">
      <w:pPr>
        <w:pStyle w:val="3"/>
      </w:pPr>
      <w:bookmarkStart w:id="140" w:name="_Toc108986009"/>
      <w:bookmarkStart w:id="141" w:name="_Toc108986112"/>
      <w:bookmarkStart w:id="142" w:name="_Toc109813189"/>
      <w:r w:rsidRPr="00DD00AF">
        <w:t>L</w:t>
      </w:r>
      <w:r w:rsidR="00D32017" w:rsidRPr="00DD00AF">
        <w:t>imitation</w:t>
      </w:r>
      <w:bookmarkEnd w:id="140"/>
      <w:bookmarkEnd w:id="141"/>
      <w:bookmarkEnd w:id="142"/>
    </w:p>
    <w:p w14:paraId="1577D89B" w14:textId="1793AF1A" w:rsidR="00B3702C" w:rsidRPr="00DD00AF" w:rsidRDefault="00D32017" w:rsidP="003961BC">
      <w:pPr>
        <w:pStyle w:val="a4"/>
        <w:spacing w:line="480" w:lineRule="auto"/>
        <w:ind w:left="0"/>
      </w:pPr>
      <w:r w:rsidRPr="00DD00AF">
        <w:rPr>
          <w:color w:val="2F5496" w:themeColor="accent1" w:themeShade="BF"/>
        </w:rPr>
        <w:t xml:space="preserve"> </w:t>
      </w:r>
      <w:r w:rsidR="00D17B69" w:rsidRPr="00DD00AF">
        <w:rPr>
          <w:color w:val="2F5496" w:themeColor="accent1" w:themeShade="BF"/>
        </w:rPr>
        <w:tab/>
      </w:r>
      <w:r w:rsidR="00B3702C" w:rsidRPr="00DD00AF">
        <w:t xml:space="preserve">Some of the limitations stem from the scope of </w:t>
      </w:r>
      <w:r w:rsidR="009F5353" w:rsidRPr="00DD00AF">
        <w:t>this</w:t>
      </w:r>
      <w:r w:rsidR="00B3702C" w:rsidRPr="00DD00AF">
        <w:t xml:space="preserve"> study. First, this study only investigated within-dyad level interaction. Including between-level interaction and cross-level interaction can broaden the scope of the study. It is possible that model performance varies depending on the level of interaction. The models investigated here include parameters that detect cross-level interaction (</w:t>
      </w:r>
      <w:r w:rsidR="00131569" w:rsidRPr="00DD00AF">
        <w:t>MLMYTW</w:t>
      </w:r>
      <w:r w:rsidR="00B3702C" w:rsidRPr="00DD00AF">
        <w:t xml:space="preserve"> and </w:t>
      </w:r>
      <w:r w:rsidR="00131569" w:rsidRPr="00DD00AF">
        <w:t>MLMYTH</w:t>
      </w:r>
      <w:r w:rsidR="00B3702C" w:rsidRPr="00DD00AF">
        <w:t>), level-1 interaction (</w:t>
      </w:r>
      <w:r w:rsidR="00131569" w:rsidRPr="00DD00AF">
        <w:t>MLMYIN</w:t>
      </w:r>
      <w:r w:rsidR="00B3702C" w:rsidRPr="00DD00AF">
        <w:t>), and interaction with gender compositions and education difference score</w:t>
      </w:r>
      <w:r w:rsidR="005A131B" w:rsidRPr="00DD00AF">
        <w:t>s</w:t>
      </w:r>
      <w:r w:rsidR="00B3702C" w:rsidRPr="00DD00AF">
        <w:t xml:space="preserve"> (</w:t>
      </w:r>
      <w:r w:rsidR="00131569" w:rsidRPr="00DD00AF">
        <w:t>REGYTW</w:t>
      </w:r>
      <w:r w:rsidR="005B59F5" w:rsidRPr="00DD00AF">
        <w:t xml:space="preserve">, </w:t>
      </w:r>
      <w:r w:rsidR="00131569" w:rsidRPr="00DD00AF">
        <w:t>REGYTH</w:t>
      </w:r>
      <w:r w:rsidR="005B59F5" w:rsidRPr="00DD00AF">
        <w:t xml:space="preserve">). So, investigating different levels of interaction with this current model may bring </w:t>
      </w:r>
      <w:r w:rsidR="005A131B" w:rsidRPr="00DD00AF">
        <w:t xml:space="preserve">a </w:t>
      </w:r>
      <w:r w:rsidR="005B59F5" w:rsidRPr="00DD00AF">
        <w:t>different perspective.</w:t>
      </w:r>
      <w:r w:rsidR="00B3702C" w:rsidRPr="00DD00AF">
        <w:t xml:space="preserve"> Future research can address different levels of interaction and compare model performance under the conditions.</w:t>
      </w:r>
      <w:r w:rsidR="00AE5BB0" w:rsidRPr="00DD00AF">
        <w:t xml:space="preserve"> </w:t>
      </w:r>
      <w:r w:rsidR="00B3702C" w:rsidRPr="00DD00AF">
        <w:t xml:space="preserve"> </w:t>
      </w:r>
    </w:p>
    <w:p w14:paraId="3F6E37CD" w14:textId="15C22C58" w:rsidR="00AE5BB0" w:rsidRPr="00DD00AF" w:rsidRDefault="00B3702C" w:rsidP="004753F3">
      <w:pPr>
        <w:pStyle w:val="a4"/>
        <w:spacing w:line="480" w:lineRule="auto"/>
        <w:ind w:left="0" w:firstLine="720"/>
      </w:pPr>
      <w:r w:rsidRPr="00DD00AF">
        <w:t xml:space="preserve">Second, </w:t>
      </w:r>
      <w:r w:rsidR="0086144D" w:rsidRPr="00DD00AF">
        <w:t>t</w:t>
      </w:r>
      <w:r w:rsidR="00437443" w:rsidRPr="00DD00AF">
        <w:t xml:space="preserve">his study </w:t>
      </w:r>
      <w:r w:rsidRPr="00DD00AF">
        <w:t xml:space="preserve">only investigated limited effect sizes, the direction of effects, and the number of groupings. However, different directions of main effects, different number of groupings, and different weights are possible. For example, in this study, </w:t>
      </w:r>
      <w:r w:rsidR="005A131B" w:rsidRPr="00DD00AF">
        <w:t xml:space="preserve">the </w:t>
      </w:r>
      <w:r w:rsidR="003961BC" w:rsidRPr="00DD00AF">
        <w:t>gender composition</w:t>
      </w:r>
      <w:r w:rsidRPr="00DD00AF">
        <w:t xml:space="preserve"> effect was manipulated as follows: being OG is detrimental to health while being SG is beneficial to health, but there might be </w:t>
      </w:r>
      <w:r w:rsidR="005A131B" w:rsidRPr="00DD00AF">
        <w:t>a</w:t>
      </w:r>
      <w:r w:rsidRPr="00DD00AF">
        <w:t xml:space="preserve"> difference between FF, MM, and OG</w:t>
      </w:r>
      <w:r w:rsidR="003961BC" w:rsidRPr="00DD00AF">
        <w:t>, with different direction of the effects</w:t>
      </w:r>
      <w:r w:rsidRPr="00DD00AF">
        <w:t xml:space="preserve">. </w:t>
      </w:r>
      <w:r w:rsidR="00573469" w:rsidRPr="00DD00AF">
        <w:t xml:space="preserve">Because the models in this study have both gender-composition variable with two categories (OG versus SG) and three categories (OG, FF, and MM), this number of </w:t>
      </w:r>
      <w:r w:rsidR="00CA4167" w:rsidRPr="00DD00AF">
        <w:t>groupings</w:t>
      </w:r>
      <w:r w:rsidR="00573469" w:rsidRPr="00DD00AF">
        <w:t xml:space="preserve"> may impact the results.</w:t>
      </w:r>
      <w:r w:rsidR="00AE5BB0" w:rsidRPr="00DD00AF">
        <w:t xml:space="preserve"> </w:t>
      </w:r>
      <w:r w:rsidRPr="00DD00AF">
        <w:t>Furthermore, in the data generation process, the</w:t>
      </w:r>
      <w:r w:rsidR="00573469" w:rsidRPr="00DD00AF">
        <w:t xml:space="preserve"> effect size of </w:t>
      </w:r>
      <w:r w:rsidRPr="00DD00AF">
        <w:t xml:space="preserve">between-dyad effects and within-dyad effects was the same across the gender and education variables. </w:t>
      </w:r>
      <w:r w:rsidR="00573469" w:rsidRPr="00DD00AF">
        <w:t>However,</w:t>
      </w:r>
      <w:r w:rsidRPr="00DD00AF">
        <w:t xml:space="preserve"> </w:t>
      </w:r>
      <w:r w:rsidRPr="00DD00AF">
        <w:lastRenderedPageBreak/>
        <w:t xml:space="preserve">there might be strong </w:t>
      </w:r>
      <w:r w:rsidR="00BA1608" w:rsidRPr="00DD00AF">
        <w:t xml:space="preserve">between-dyad effects in </w:t>
      </w:r>
      <w:r w:rsidR="007473AB" w:rsidRPr="00DD00AF">
        <w:t>education</w:t>
      </w:r>
      <w:r w:rsidRPr="00DD00AF">
        <w:t xml:space="preserve"> but no</w:t>
      </w:r>
      <w:r w:rsidR="007473AB" w:rsidRPr="00DD00AF">
        <w:t xml:space="preserve"> </w:t>
      </w:r>
      <w:r w:rsidR="00BA1608" w:rsidRPr="00DD00AF">
        <w:t>between-dyad effects in gender.</w:t>
      </w:r>
      <w:r w:rsidR="00AE5BB0" w:rsidRPr="00DD00AF">
        <w:t xml:space="preserve"> </w:t>
      </w:r>
      <w:r w:rsidRPr="00DD00AF">
        <w:t xml:space="preserve">In future investigations, it </w:t>
      </w:r>
      <w:r w:rsidR="00BA1608" w:rsidRPr="00DD00AF">
        <w:t>is</w:t>
      </w:r>
      <w:r w:rsidRPr="00DD00AF">
        <w:t xml:space="preserve"> possible to study various conditions with varying </w:t>
      </w:r>
      <w:r w:rsidR="00BA1608" w:rsidRPr="00DD00AF">
        <w:t>effect size or direction of effects</w:t>
      </w:r>
      <w:r w:rsidR="00AE5BB0" w:rsidRPr="00DD00AF">
        <w:t>.</w:t>
      </w:r>
    </w:p>
    <w:p w14:paraId="025F92B6" w14:textId="667D0DD2" w:rsidR="00AE5BB0" w:rsidRPr="00DD00AF" w:rsidRDefault="00915D99" w:rsidP="004753F3">
      <w:pPr>
        <w:pStyle w:val="a4"/>
        <w:spacing w:line="480" w:lineRule="auto"/>
        <w:ind w:left="0" w:firstLine="720"/>
        <w:rPr>
          <w:lang w:eastAsia="ko-KR"/>
        </w:rPr>
      </w:pPr>
      <w:r w:rsidRPr="00DD00AF">
        <w:rPr>
          <w:lang w:eastAsia="ko-KR"/>
        </w:rPr>
        <w:t xml:space="preserve">Another limitation is that the data generation process in this study </w:t>
      </w:r>
      <w:r w:rsidR="0092227D" w:rsidRPr="00DD00AF">
        <w:rPr>
          <w:lang w:eastAsia="ko-KR"/>
        </w:rPr>
        <w:t xml:space="preserve">may </w:t>
      </w:r>
      <w:r w:rsidRPr="00DD00AF">
        <w:rPr>
          <w:lang w:eastAsia="ko-KR"/>
        </w:rPr>
        <w:t xml:space="preserve">favor multilevel approach. Thus, MLM models and pooled-regression models </w:t>
      </w:r>
      <w:r w:rsidR="0092227D" w:rsidRPr="00DD00AF">
        <w:rPr>
          <w:lang w:eastAsia="ko-KR"/>
        </w:rPr>
        <w:t xml:space="preserve">may </w:t>
      </w:r>
      <w:r w:rsidRPr="00DD00AF">
        <w:rPr>
          <w:lang w:eastAsia="ko-KR"/>
        </w:rPr>
        <w:t xml:space="preserve">need to be interpret differently, in that data generation process favors certain approach. </w:t>
      </w:r>
      <w:r w:rsidR="00F55465" w:rsidRPr="00DD00AF">
        <w:rPr>
          <w:lang w:eastAsia="ko-KR"/>
        </w:rPr>
        <w:t xml:space="preserve">This is an important issue for </w:t>
      </w:r>
      <w:r w:rsidR="00D63721" w:rsidRPr="00DD00AF">
        <w:rPr>
          <w:lang w:eastAsia="ko-KR"/>
        </w:rPr>
        <w:t xml:space="preserve">the </w:t>
      </w:r>
      <w:r w:rsidR="00F55465" w:rsidRPr="00DD00AF">
        <w:rPr>
          <w:lang w:eastAsia="ko-KR"/>
        </w:rPr>
        <w:t xml:space="preserve">future study. A further study with different data generation process </w:t>
      </w:r>
      <w:r w:rsidR="0084461A" w:rsidRPr="00DD00AF">
        <w:rPr>
          <w:lang w:eastAsia="ko-KR"/>
        </w:rPr>
        <w:t>is</w:t>
      </w:r>
      <w:r w:rsidR="00F55465" w:rsidRPr="00DD00AF">
        <w:rPr>
          <w:lang w:eastAsia="ko-KR"/>
        </w:rPr>
        <w:t xml:space="preserve"> therefore recommended to support these findings</w:t>
      </w:r>
      <w:bookmarkStart w:id="143" w:name="_Toc108986010"/>
      <w:bookmarkStart w:id="144" w:name="_Toc108986113"/>
      <w:bookmarkStart w:id="145" w:name="_Toc109813190"/>
      <w:r w:rsidR="00AE5BB0" w:rsidRPr="00DD00AF">
        <w:rPr>
          <w:lang w:eastAsia="ko-KR"/>
        </w:rPr>
        <w:t>.</w:t>
      </w:r>
    </w:p>
    <w:p w14:paraId="5C65F2F3" w14:textId="77777777" w:rsidR="00011595" w:rsidRPr="00DD00AF" w:rsidRDefault="00011595" w:rsidP="009B61C2">
      <w:pPr>
        <w:pStyle w:val="3"/>
      </w:pPr>
      <w:r w:rsidRPr="00DD00AF">
        <w:t>Conclusion</w:t>
      </w:r>
      <w:bookmarkEnd w:id="143"/>
      <w:bookmarkEnd w:id="144"/>
      <w:bookmarkEnd w:id="145"/>
    </w:p>
    <w:p w14:paraId="6344714C" w14:textId="6CE26D0C" w:rsidR="00CE065D" w:rsidRPr="00DD00AF" w:rsidRDefault="00011595" w:rsidP="00011595">
      <w:pPr>
        <w:spacing w:line="480" w:lineRule="auto"/>
      </w:pPr>
      <w:r w:rsidRPr="00DD00AF">
        <w:rPr>
          <w:b/>
        </w:rPr>
        <w:tab/>
      </w:r>
      <w:r w:rsidRPr="00DD00AF">
        <w:t xml:space="preserve">The present study </w:t>
      </w:r>
      <w:r w:rsidR="00CE065D" w:rsidRPr="00DD00AF">
        <w:t xml:space="preserve">compared </w:t>
      </w:r>
      <w:r w:rsidR="00CA4167" w:rsidRPr="00DD00AF">
        <w:t>pooled-regression</w:t>
      </w:r>
      <w:r w:rsidR="005E2628" w:rsidRPr="00DD00AF">
        <w:t xml:space="preserve"> </w:t>
      </w:r>
      <w:r w:rsidR="00CE065D" w:rsidRPr="00DD00AF">
        <w:t>approach and multilevel approach in the context of dyadic analysis</w:t>
      </w:r>
      <w:r w:rsidR="00D17B69" w:rsidRPr="00DD00AF">
        <w:t>,</w:t>
      </w:r>
      <w:r w:rsidR="00CE065D" w:rsidRPr="00DD00AF">
        <w:t xml:space="preserve"> especially when the predictor is </w:t>
      </w:r>
      <w:r w:rsidR="00220C5F" w:rsidRPr="00DD00AF">
        <w:t xml:space="preserve">a </w:t>
      </w:r>
      <w:r w:rsidR="00CE065D" w:rsidRPr="00DD00AF">
        <w:t xml:space="preserve">categorical variable. The results indicated that (1) MLM showed higher power than </w:t>
      </w:r>
      <w:r w:rsidR="005E2628" w:rsidRPr="00DD00AF">
        <w:t xml:space="preserve">the </w:t>
      </w:r>
      <w:r w:rsidR="00C30B64" w:rsidRPr="00DD00AF">
        <w:t>pooled-regression</w:t>
      </w:r>
      <w:r w:rsidR="00CE065D" w:rsidRPr="00DD00AF">
        <w:t xml:space="preserve"> approach</w:t>
      </w:r>
      <w:r w:rsidR="005E2628" w:rsidRPr="00DD00AF">
        <w:t xml:space="preserve"> overall</w:t>
      </w:r>
      <w:r w:rsidR="00CE065D" w:rsidRPr="00DD00AF">
        <w:t xml:space="preserve">; (2) </w:t>
      </w:r>
      <w:r w:rsidR="00B115E3" w:rsidRPr="00DD00AF">
        <w:t xml:space="preserve">pooled-regression </w:t>
      </w:r>
      <w:r w:rsidR="00D57155" w:rsidRPr="00DD00AF">
        <w:t>model</w:t>
      </w:r>
      <w:r w:rsidR="00CE065D" w:rsidRPr="00DD00AF">
        <w:t xml:space="preserve"> is not recommended when investigating interaction; (3) individual gender variable is recommended for multilevel </w:t>
      </w:r>
      <w:r w:rsidR="004A0D68" w:rsidRPr="00DD00AF">
        <w:t>models and</w:t>
      </w:r>
      <w:r w:rsidR="00CE065D" w:rsidRPr="00DD00AF">
        <w:t xml:space="preserve"> forc</w:t>
      </w:r>
      <w:r w:rsidR="005E2628" w:rsidRPr="00DD00AF">
        <w:t>ing</w:t>
      </w:r>
      <w:r w:rsidR="00CE065D" w:rsidRPr="00DD00AF">
        <w:t xml:space="preserve"> individual gender variable to level-2 variable (using gender-composition variable) is </w:t>
      </w:r>
      <w:r w:rsidR="00D17B69" w:rsidRPr="00DD00AF">
        <w:t>not recommended</w:t>
      </w:r>
      <w:r w:rsidR="00CE065D" w:rsidRPr="00DD00AF">
        <w:t xml:space="preserve"> for multilevel models. </w:t>
      </w:r>
      <w:r w:rsidR="00E447D3" w:rsidRPr="00DD00AF">
        <w:t xml:space="preserve">Thus, overall, it seems like MLM performs better than pooled-regression models. </w:t>
      </w:r>
      <w:r w:rsidR="00CE065D" w:rsidRPr="00DD00AF">
        <w:t xml:space="preserve">However, it should be noted that, in this study, </w:t>
      </w:r>
      <w:r w:rsidR="005A131B" w:rsidRPr="00DD00AF">
        <w:t xml:space="preserve">the </w:t>
      </w:r>
      <w:r w:rsidR="00CE065D" w:rsidRPr="00DD00AF">
        <w:t xml:space="preserve">interaction that existed in </w:t>
      </w:r>
      <w:r w:rsidR="005A131B" w:rsidRPr="00DD00AF">
        <w:t xml:space="preserve">the </w:t>
      </w:r>
      <w:r w:rsidR="00CE065D" w:rsidRPr="00DD00AF">
        <w:t xml:space="preserve">dataset were </w:t>
      </w:r>
      <w:r w:rsidR="009A52C1" w:rsidRPr="00DD00AF">
        <w:t>interaction</w:t>
      </w:r>
      <w:r w:rsidR="005A131B" w:rsidRPr="00DD00AF">
        <w:t>s</w:t>
      </w:r>
      <w:r w:rsidR="009A52C1" w:rsidRPr="00DD00AF">
        <w:t xml:space="preserve"> between </w:t>
      </w:r>
      <w:r w:rsidR="005A131B" w:rsidRPr="00DD00AF">
        <w:t xml:space="preserve">the </w:t>
      </w:r>
      <w:r w:rsidR="009A52C1" w:rsidRPr="00DD00AF">
        <w:t>within-dyad effect of education and individual gender variable (two categories: Female versus Male)</w:t>
      </w:r>
    </w:p>
    <w:p w14:paraId="23DC0398" w14:textId="1FC4BCC9" w:rsidR="00C41588" w:rsidRPr="00DD00AF" w:rsidRDefault="00FA3256" w:rsidP="00011595">
      <w:pPr>
        <w:spacing w:line="480" w:lineRule="auto"/>
      </w:pPr>
      <w:r w:rsidRPr="00DD00AF">
        <w:t xml:space="preserve"> </w:t>
      </w:r>
    </w:p>
    <w:p w14:paraId="30DFF3D3" w14:textId="05DDF4CB" w:rsidR="00BA15DD" w:rsidRPr="00DD00AF" w:rsidRDefault="009F7FB4" w:rsidP="009B61C2">
      <w:pPr>
        <w:pStyle w:val="2"/>
        <w:rPr>
          <w:shd w:val="clear" w:color="auto" w:fill="FFFFFF"/>
        </w:rPr>
      </w:pPr>
      <w:r w:rsidRPr="00DD00AF">
        <w:br w:type="page"/>
      </w:r>
      <w:bookmarkStart w:id="146" w:name="_Toc108986011"/>
      <w:bookmarkStart w:id="147" w:name="_Toc108986114"/>
      <w:bookmarkStart w:id="148" w:name="_Toc109813191"/>
      <w:r w:rsidR="009A15ED" w:rsidRPr="00DD00AF">
        <w:rPr>
          <w:shd w:val="clear" w:color="auto" w:fill="FFFFFF"/>
        </w:rPr>
        <w:lastRenderedPageBreak/>
        <w:t>REFERENCES</w:t>
      </w:r>
      <w:bookmarkEnd w:id="146"/>
      <w:bookmarkEnd w:id="147"/>
      <w:bookmarkEnd w:id="148"/>
    </w:p>
    <w:p w14:paraId="380AEB37" w14:textId="77777777" w:rsidR="00775FDF" w:rsidRPr="00DD00AF" w:rsidRDefault="00472A5A" w:rsidP="00067813">
      <w:pPr>
        <w:pStyle w:val="af5"/>
        <w:jc w:val="both"/>
      </w:pPr>
      <w:r w:rsidRPr="00DD00AF">
        <w:rPr>
          <w:shd w:val="clear" w:color="auto" w:fill="FFFFFF"/>
        </w:rPr>
        <w:fldChar w:fldCharType="begin"/>
      </w:r>
      <w:r w:rsidRPr="00DD00AF">
        <w:rPr>
          <w:shd w:val="clear" w:color="auto" w:fill="FFFFFF"/>
        </w:rPr>
        <w:instrText xml:space="preserve"> ADDIN ZOTERO_BIBL {"uncited":[],"omitted":[],"custom":[]} CSL_BIBLIOGRAPHY </w:instrText>
      </w:r>
      <w:r w:rsidRPr="00DD00AF">
        <w:rPr>
          <w:shd w:val="clear" w:color="auto" w:fill="FFFFFF"/>
        </w:rPr>
        <w:fldChar w:fldCharType="separate"/>
      </w:r>
      <w:r w:rsidR="00775FDF" w:rsidRPr="00DD00AF">
        <w:t xml:space="preserve">Aarts, E., Verhage, M., Veenvliet, J. V., Dolan, C. V., &amp; van der Sluis, S. (2014). A solution to dependency: Using multilevel analysis to accommodate nested data. </w:t>
      </w:r>
      <w:r w:rsidR="00775FDF" w:rsidRPr="00DD00AF">
        <w:rPr>
          <w:i/>
          <w:iCs/>
        </w:rPr>
        <w:t>Nature Neuroscience</w:t>
      </w:r>
      <w:r w:rsidR="00775FDF" w:rsidRPr="00DD00AF">
        <w:t xml:space="preserve">, </w:t>
      </w:r>
      <w:r w:rsidR="00775FDF" w:rsidRPr="00DD00AF">
        <w:rPr>
          <w:i/>
          <w:iCs/>
        </w:rPr>
        <w:t>17</w:t>
      </w:r>
      <w:r w:rsidR="00775FDF" w:rsidRPr="00DD00AF">
        <w:t>(4), 491–496. https://doi.org/10.1038/nn.3648</w:t>
      </w:r>
    </w:p>
    <w:p w14:paraId="15EE765F" w14:textId="77777777" w:rsidR="00775FDF" w:rsidRPr="00DD00AF" w:rsidRDefault="00775FDF" w:rsidP="00067813">
      <w:pPr>
        <w:pStyle w:val="af5"/>
        <w:jc w:val="both"/>
      </w:pPr>
      <w:r w:rsidRPr="00DD00AF">
        <w:t xml:space="preserve">Ananth, C. V., Platt, R. W., &amp; Savitz, D. A. (2005). Regression Models for Clustered Binary Responses: Implications of Ignoring the Intracluster Correlation in an Analysis of Perinatal Mortality in Twin Gestations. </w:t>
      </w:r>
      <w:r w:rsidRPr="00DD00AF">
        <w:rPr>
          <w:i/>
          <w:iCs/>
        </w:rPr>
        <w:t>Annals of Epidemiology</w:t>
      </w:r>
      <w:r w:rsidRPr="00DD00AF">
        <w:t xml:space="preserve">, </w:t>
      </w:r>
      <w:r w:rsidRPr="00DD00AF">
        <w:rPr>
          <w:i/>
          <w:iCs/>
        </w:rPr>
        <w:t>15</w:t>
      </w:r>
      <w:r w:rsidRPr="00DD00AF">
        <w:t>(4), 293–301. https://doi.org/10.1016/j.annepidem.2004.08.007</w:t>
      </w:r>
    </w:p>
    <w:p w14:paraId="783FE8BC" w14:textId="1C205E84" w:rsidR="00775FDF" w:rsidRPr="00DD00AF" w:rsidRDefault="00775FDF" w:rsidP="00067813">
      <w:pPr>
        <w:pStyle w:val="af5"/>
        <w:jc w:val="both"/>
      </w:pPr>
      <w:r w:rsidRPr="00DD00AF">
        <w:t xml:space="preserve">Bates, D., Mächler, M., Bolker, B., &amp; Walker, S. (2015). Fitting Linear Mixed-Effects Models Using lme4. </w:t>
      </w:r>
      <w:r w:rsidRPr="00DD00AF">
        <w:rPr>
          <w:i/>
          <w:iCs/>
        </w:rPr>
        <w:t>Journal of Statistical Software</w:t>
      </w:r>
      <w:r w:rsidRPr="00DD00AF">
        <w:t xml:space="preserve">, </w:t>
      </w:r>
      <w:r w:rsidRPr="00DD00AF">
        <w:rPr>
          <w:i/>
          <w:iCs/>
        </w:rPr>
        <w:t>67</w:t>
      </w:r>
      <w:r w:rsidRPr="00DD00AF">
        <w:t>, 1–48. https://doi.org/10.18637/jss.v067.i01</w:t>
      </w:r>
    </w:p>
    <w:p w14:paraId="676E6E70" w14:textId="15C32198" w:rsidR="003D27B3" w:rsidRPr="00DD00AF" w:rsidRDefault="003D27B3" w:rsidP="00067813">
      <w:pPr>
        <w:pStyle w:val="af5"/>
        <w:jc w:val="both"/>
      </w:pPr>
      <w:r w:rsidRPr="00DD00AF">
        <w:t>Bates, D., M</w:t>
      </w:r>
      <w:r w:rsidR="002D2A2E" w:rsidRPr="00DD00AF">
        <w:t>ä</w:t>
      </w:r>
      <w:r w:rsidRPr="00DD00AF">
        <w:t xml:space="preserve">chler, M., Bolker, B., &amp; Walker, S. (2022). convergence: Assessing convergence for fitted models. Retrieved </w:t>
      </w:r>
      <w:r w:rsidR="006F1982" w:rsidRPr="00DD00AF">
        <w:t>July</w:t>
      </w:r>
      <w:r w:rsidRPr="00DD00AF">
        <w:t>, 2022, from https://rdrr.io/cran/lme4/man/convergence.html</w:t>
      </w:r>
    </w:p>
    <w:p w14:paraId="46D0666A" w14:textId="77777777" w:rsidR="00775FDF" w:rsidRPr="00DD00AF" w:rsidRDefault="00775FDF" w:rsidP="00067813">
      <w:pPr>
        <w:pStyle w:val="af5"/>
        <w:jc w:val="both"/>
      </w:pPr>
      <w:r w:rsidRPr="00DD00AF">
        <w:t xml:space="preserve">Bradley, J. V. (1978). Robustness? </w:t>
      </w:r>
      <w:r w:rsidRPr="00DD00AF">
        <w:rPr>
          <w:i/>
          <w:iCs/>
        </w:rPr>
        <w:t>British Journal of Mathematical and Statistical Psychology</w:t>
      </w:r>
      <w:r w:rsidRPr="00DD00AF">
        <w:t xml:space="preserve">, </w:t>
      </w:r>
      <w:r w:rsidRPr="00DD00AF">
        <w:rPr>
          <w:i/>
          <w:iCs/>
        </w:rPr>
        <w:t>31</w:t>
      </w:r>
      <w:r w:rsidRPr="00DD00AF">
        <w:t>(2), 144–152. https://doi.org/10.1111/j.2044-8317.1978.tb00581.x</w:t>
      </w:r>
    </w:p>
    <w:p w14:paraId="43F5BC8F" w14:textId="77777777" w:rsidR="00775FDF" w:rsidRPr="00DD00AF" w:rsidRDefault="00775FDF" w:rsidP="00067813">
      <w:pPr>
        <w:pStyle w:val="af5"/>
        <w:jc w:val="both"/>
      </w:pPr>
      <w:r w:rsidRPr="00DD00AF">
        <w:t xml:space="preserve">Cohen, J. (1992). A power primer. </w:t>
      </w:r>
      <w:r w:rsidRPr="00DD00AF">
        <w:rPr>
          <w:i/>
          <w:iCs/>
        </w:rPr>
        <w:t>Psychological Bulletin</w:t>
      </w:r>
      <w:r w:rsidRPr="00DD00AF">
        <w:t xml:space="preserve">, </w:t>
      </w:r>
      <w:r w:rsidRPr="00DD00AF">
        <w:rPr>
          <w:i/>
          <w:iCs/>
        </w:rPr>
        <w:t>112</w:t>
      </w:r>
      <w:r w:rsidRPr="00DD00AF">
        <w:t>(1), 155–159. https://doi.org/10.1037/0033-2909.112.1.155</w:t>
      </w:r>
    </w:p>
    <w:p w14:paraId="454FA1CD" w14:textId="77777777" w:rsidR="00775FDF" w:rsidRPr="00DD00AF" w:rsidRDefault="00775FDF" w:rsidP="00067813">
      <w:pPr>
        <w:pStyle w:val="af5"/>
        <w:jc w:val="both"/>
      </w:pPr>
      <w:r w:rsidRPr="00DD00AF">
        <w:t xml:space="preserve">Cook, W. L., &amp; Kenny, D. A. (2005). The Actor–Partner Interdependence Model: A model of bidirectional effects in developmental studies. </w:t>
      </w:r>
      <w:r w:rsidRPr="00DD00AF">
        <w:rPr>
          <w:i/>
          <w:iCs/>
        </w:rPr>
        <w:t>International Journal of Behavioral Development</w:t>
      </w:r>
      <w:r w:rsidRPr="00DD00AF">
        <w:t xml:space="preserve">, </w:t>
      </w:r>
      <w:r w:rsidRPr="00DD00AF">
        <w:rPr>
          <w:i/>
          <w:iCs/>
        </w:rPr>
        <w:t>29</w:t>
      </w:r>
      <w:r w:rsidRPr="00DD00AF">
        <w:t>(2), 101–109. https://doi.org/10.1080/01650250444000405</w:t>
      </w:r>
    </w:p>
    <w:p w14:paraId="425C1801" w14:textId="0E622B35" w:rsidR="00067813" w:rsidRPr="00DD00AF" w:rsidRDefault="00067813" w:rsidP="00067813">
      <w:pPr>
        <w:pStyle w:val="af5"/>
        <w:jc w:val="both"/>
      </w:pPr>
      <w:r w:rsidRPr="00DD00AF">
        <w:lastRenderedPageBreak/>
        <w:t>David Stanley (2021). apaTables: Create American Psychological Association (APA) Style</w:t>
      </w:r>
      <w:r w:rsidR="00AE5BB0" w:rsidRPr="00DD00AF">
        <w:t xml:space="preserve"> </w:t>
      </w:r>
      <w:r w:rsidRPr="00DD00AF">
        <w:t>Tables. R package version 2.0.8. https://CRAN.R-project.org/package=apaTables</w:t>
      </w:r>
    </w:p>
    <w:p w14:paraId="1AFF05E0" w14:textId="58F4CCA7" w:rsidR="00775FDF" w:rsidRPr="00DD00AF" w:rsidRDefault="00775FDF" w:rsidP="00067813">
      <w:pPr>
        <w:pStyle w:val="af5"/>
        <w:jc w:val="both"/>
      </w:pPr>
      <w:r w:rsidRPr="00DD00AF">
        <w:t xml:space="preserve">Declercq, L., Jamshidi, L., Fernández Castilla, B., Moeyaert, M., Beretvas, S. N., Ferron, J. M., &amp; Van den Noortgate, W. (2022). Multilevel Meta-Analysis of Individual Participant Data of Single-Case Experimental Designs: One-Stage versus Two-Stage Methods. </w:t>
      </w:r>
      <w:r w:rsidRPr="00DD00AF">
        <w:rPr>
          <w:i/>
          <w:iCs/>
        </w:rPr>
        <w:t>Multivariate Behavioral Research</w:t>
      </w:r>
      <w:r w:rsidRPr="00DD00AF">
        <w:t xml:space="preserve">, </w:t>
      </w:r>
      <w:r w:rsidRPr="00DD00AF">
        <w:rPr>
          <w:i/>
          <w:iCs/>
        </w:rPr>
        <w:t>57</w:t>
      </w:r>
      <w:r w:rsidRPr="00DD00AF">
        <w:t>(2–3), 298–317. https://doi.org/10.1080/00273171.2020.1822148</w:t>
      </w:r>
    </w:p>
    <w:p w14:paraId="44911208" w14:textId="110D44AA" w:rsidR="00775FDF" w:rsidRPr="00DD00AF" w:rsidRDefault="00775FDF" w:rsidP="00067813">
      <w:pPr>
        <w:pStyle w:val="af5"/>
        <w:jc w:val="both"/>
      </w:pPr>
      <w:r w:rsidRPr="00DD00AF">
        <w:t xml:space="preserve">Du, H., &amp; Wang, L. (2016). The Impact of the Number of Dyads on Estimation of Dyadic Data Analysis Using Multilevel Modeling. </w:t>
      </w:r>
      <w:r w:rsidRPr="00DD00AF">
        <w:rPr>
          <w:i/>
          <w:iCs/>
        </w:rPr>
        <w:t>Methodology</w:t>
      </w:r>
      <w:r w:rsidRPr="00DD00AF">
        <w:t xml:space="preserve">, </w:t>
      </w:r>
      <w:r w:rsidRPr="00DD00AF">
        <w:rPr>
          <w:i/>
          <w:iCs/>
        </w:rPr>
        <w:t>12</w:t>
      </w:r>
      <w:r w:rsidRPr="00DD00AF">
        <w:t>(1), 21–31. https://doi.org/10.1027/1614-2241/a000105</w:t>
      </w:r>
    </w:p>
    <w:p w14:paraId="0C6D8477" w14:textId="231CB2FD" w:rsidR="00775FDF" w:rsidRPr="00DD00AF" w:rsidRDefault="00775FDF" w:rsidP="00067813">
      <w:pPr>
        <w:pStyle w:val="af5"/>
        <w:jc w:val="both"/>
      </w:pPr>
      <w:r w:rsidRPr="00DD00AF">
        <w:t xml:space="preserve">Frisell, T., Öberg, S., Kuja-Halkola, R., &amp; Sjölander, A. (2012). Sibling Comparison Designs: Bias From Non-Shared Confounders and Measurement Error. </w:t>
      </w:r>
      <w:r w:rsidRPr="00DD00AF">
        <w:rPr>
          <w:i/>
          <w:iCs/>
        </w:rPr>
        <w:t>Epidemiology</w:t>
      </w:r>
      <w:r w:rsidRPr="00DD00AF">
        <w:t xml:space="preserve">, </w:t>
      </w:r>
      <w:r w:rsidRPr="00DD00AF">
        <w:rPr>
          <w:i/>
          <w:iCs/>
        </w:rPr>
        <w:t>23</w:t>
      </w:r>
      <w:r w:rsidRPr="00DD00AF">
        <w:t>(5), 713–720. https://doi.org/10.1097/EDE.0b013e31825fa230</w:t>
      </w:r>
      <w:r w:rsidR="00C65E40" w:rsidRPr="00DD00AF">
        <w:t>4</w:t>
      </w:r>
    </w:p>
    <w:p w14:paraId="1F0B4FDB" w14:textId="176098EB" w:rsidR="00C65E40" w:rsidRPr="00DD00AF" w:rsidRDefault="00C65E40" w:rsidP="00067813">
      <w:pPr>
        <w:pStyle w:val="af5"/>
        <w:jc w:val="both"/>
      </w:pPr>
      <w:r w:rsidRPr="00DD00AF">
        <w:t>Garrison, S. M., Robertson, H., Trattner, J., &amp; Rodgers, J. L.(20</w:t>
      </w:r>
      <w:r w:rsidR="00C4528F" w:rsidRPr="00DD00AF">
        <w:t>22)</w:t>
      </w:r>
      <w:r w:rsidRPr="00DD00AF">
        <w:t xml:space="preserve">. </w:t>
      </w:r>
      <w:r w:rsidRPr="00DD00AF">
        <w:rPr>
          <w:i/>
          <w:iCs/>
        </w:rPr>
        <w:t>Sibling Models can Test Causal Claims without Experiments: Applications for Psychology.</w:t>
      </w:r>
      <w:r w:rsidRPr="00DD00AF">
        <w:t xml:space="preserve"> Manuscript submitted for publication.</w:t>
      </w:r>
    </w:p>
    <w:p w14:paraId="607F8E9D" w14:textId="3F03DC48" w:rsidR="00775FDF" w:rsidRPr="00DD00AF" w:rsidRDefault="00775FDF" w:rsidP="00067813">
      <w:pPr>
        <w:pStyle w:val="af5"/>
        <w:jc w:val="both"/>
      </w:pPr>
      <w:r w:rsidRPr="00DD00AF">
        <w:t xml:space="preserve">Garrison, S. M., &amp; Rodgers, J. L. (2016). Casting doubt on the causal link between intelligence and age at first intercourse: A cross-generational sibling comparison design using the NLSY. </w:t>
      </w:r>
      <w:r w:rsidRPr="00DD00AF">
        <w:rPr>
          <w:i/>
          <w:iCs/>
        </w:rPr>
        <w:t>Intelligence</w:t>
      </w:r>
      <w:r w:rsidRPr="00DD00AF">
        <w:t xml:space="preserve">, </w:t>
      </w:r>
      <w:r w:rsidRPr="00DD00AF">
        <w:rPr>
          <w:i/>
          <w:iCs/>
        </w:rPr>
        <w:t>59</w:t>
      </w:r>
      <w:r w:rsidRPr="00DD00AF">
        <w:t>, 139–156. https://doi.org/10.1016/j.intell.2016.08.008</w:t>
      </w:r>
    </w:p>
    <w:p w14:paraId="696C9DF7" w14:textId="5A0B5475" w:rsidR="008B53F0" w:rsidRPr="00DD00AF" w:rsidRDefault="008B53F0" w:rsidP="00067813">
      <w:pPr>
        <w:pStyle w:val="af5"/>
        <w:jc w:val="both"/>
      </w:pPr>
      <w:r w:rsidRPr="00DD00AF">
        <w:t>Garrison, S. M., &amp; Trattner (2021).. discord: Functions for</w:t>
      </w:r>
      <w:r w:rsidR="00AE5BB0" w:rsidRPr="00DD00AF">
        <w:t xml:space="preserve"> </w:t>
      </w:r>
      <w:r w:rsidRPr="00DD00AF">
        <w:t>Discordant Kinship Modeling. R package version 1.1.0.9000.</w:t>
      </w:r>
      <w:r w:rsidR="00AE5BB0" w:rsidRPr="00DD00AF">
        <w:t xml:space="preserve"> </w:t>
      </w:r>
      <w:r w:rsidRPr="00DD00AF">
        <w:t>https://github.com/R-Computing-Lab/discord</w:t>
      </w:r>
    </w:p>
    <w:p w14:paraId="188EFE85" w14:textId="77777777" w:rsidR="00775FDF" w:rsidRPr="00DD00AF" w:rsidRDefault="00775FDF" w:rsidP="00067813">
      <w:pPr>
        <w:pStyle w:val="af5"/>
        <w:jc w:val="both"/>
      </w:pPr>
      <w:r w:rsidRPr="00DD00AF">
        <w:lastRenderedPageBreak/>
        <w:t xml:space="preserve">Hadd, A., &amp; Rodgers, J. (2017). Intelligence, Income, and Education as Potential Influences on a Child’s Home Environment: A (Maternal) Sibling-Comparison Design. </w:t>
      </w:r>
      <w:r w:rsidRPr="00DD00AF">
        <w:rPr>
          <w:i/>
          <w:iCs/>
        </w:rPr>
        <w:t>Developmental Psychology</w:t>
      </w:r>
      <w:r w:rsidRPr="00DD00AF">
        <w:t xml:space="preserve">, </w:t>
      </w:r>
      <w:r w:rsidRPr="00DD00AF">
        <w:rPr>
          <w:i/>
          <w:iCs/>
        </w:rPr>
        <w:t>53</w:t>
      </w:r>
      <w:r w:rsidRPr="00DD00AF">
        <w:t>. https://doi.org/10.1037/dev0000320</w:t>
      </w:r>
    </w:p>
    <w:p w14:paraId="40C6F3DB" w14:textId="77777777" w:rsidR="00775FDF" w:rsidRPr="00DD00AF" w:rsidRDefault="00775FDF" w:rsidP="00067813">
      <w:pPr>
        <w:pStyle w:val="af5"/>
        <w:jc w:val="both"/>
      </w:pPr>
      <w:r w:rsidRPr="00DD00AF">
        <w:t xml:space="preserve">Haeffel, G. J., &amp; Hames, J. L. (2014). Cognitive Vulnerability to Depression Can Be Contagious. </w:t>
      </w:r>
      <w:r w:rsidRPr="00DD00AF">
        <w:rPr>
          <w:i/>
          <w:iCs/>
        </w:rPr>
        <w:t>Clinical Psychological Science</w:t>
      </w:r>
      <w:r w:rsidRPr="00DD00AF">
        <w:t xml:space="preserve">, </w:t>
      </w:r>
      <w:r w:rsidRPr="00DD00AF">
        <w:rPr>
          <w:i/>
          <w:iCs/>
        </w:rPr>
        <w:t>2</w:t>
      </w:r>
      <w:r w:rsidRPr="00DD00AF">
        <w:t>(1), 75–85. https://doi.org/10.1177/2167702613485075</w:t>
      </w:r>
    </w:p>
    <w:p w14:paraId="2B85F399" w14:textId="3BA6D95B" w:rsidR="00775FDF" w:rsidRPr="00DD00AF" w:rsidRDefault="00775FDF" w:rsidP="00067813">
      <w:pPr>
        <w:pStyle w:val="af5"/>
        <w:jc w:val="both"/>
      </w:pPr>
      <w:r w:rsidRPr="00DD00AF">
        <w:t xml:space="preserve">Hox, J. J. (2010). </w:t>
      </w:r>
      <w:r w:rsidRPr="00DD00AF">
        <w:rPr>
          <w:i/>
          <w:iCs/>
        </w:rPr>
        <w:t>Multilevel analysis: Techniques and applications, 2nd ed.</w:t>
      </w:r>
      <w:r w:rsidRPr="00DD00AF">
        <w:t xml:space="preserve"> (pp. x, 382). Routledge/Taylor &amp; Francis Group.</w:t>
      </w:r>
    </w:p>
    <w:p w14:paraId="0AED3D85" w14:textId="5D66D777" w:rsidR="00067813" w:rsidRPr="00DD00AF" w:rsidRDefault="00067813" w:rsidP="00067813">
      <w:pPr>
        <w:pStyle w:val="af5"/>
        <w:jc w:val="both"/>
      </w:pPr>
      <w:r w:rsidRPr="00DD00AF">
        <w:t>Kashy, D. A., &amp; Kenny, D. A. (2000). The analysis of data from dyads and groups. In H. T. Reis &amp; C. M. Judd (Eds.), Handbook of research methods in social and personality psychology (pp. 451-477). Cambridge, UK: Cambridge University Press</w:t>
      </w:r>
    </w:p>
    <w:p w14:paraId="4CDF02A8" w14:textId="77777777" w:rsidR="00775FDF" w:rsidRPr="00DD00AF" w:rsidRDefault="00775FDF" w:rsidP="00067813">
      <w:pPr>
        <w:pStyle w:val="af5"/>
        <w:jc w:val="both"/>
      </w:pPr>
      <w:r w:rsidRPr="00DD00AF">
        <w:t xml:space="preserve">Kendler, K. S., Myers, J., Damaj, M. I., &amp; Chen, X. (2013). Early Smoking Onset and Risk for Subsequent Nicotine Dependence: A Monozygotic Co-Twin Control Study. </w:t>
      </w:r>
      <w:r w:rsidRPr="00DD00AF">
        <w:rPr>
          <w:i/>
          <w:iCs/>
        </w:rPr>
        <w:t>American Journal of Psychiatry</w:t>
      </w:r>
      <w:r w:rsidRPr="00DD00AF">
        <w:t xml:space="preserve">, </w:t>
      </w:r>
      <w:r w:rsidRPr="00DD00AF">
        <w:rPr>
          <w:i/>
          <w:iCs/>
        </w:rPr>
        <w:t>170</w:t>
      </w:r>
      <w:r w:rsidRPr="00DD00AF">
        <w:t>(4), 408–413. https://doi.org/10.1176/appi.ajp.2012.12030321</w:t>
      </w:r>
    </w:p>
    <w:p w14:paraId="2275CB36" w14:textId="519621E3" w:rsidR="00775FDF" w:rsidRPr="00DD00AF" w:rsidRDefault="00775FDF" w:rsidP="00067813">
      <w:pPr>
        <w:pStyle w:val="af5"/>
        <w:jc w:val="both"/>
      </w:pPr>
      <w:r w:rsidRPr="00DD00AF">
        <w:t xml:space="preserve">Kenny, D. A. (1996). Models of Non-Independence in Dyadic Research. </w:t>
      </w:r>
      <w:r w:rsidRPr="00DD00AF">
        <w:rPr>
          <w:i/>
          <w:iCs/>
        </w:rPr>
        <w:t>Journal of Social and Personal Relationships</w:t>
      </w:r>
      <w:r w:rsidRPr="00DD00AF">
        <w:t xml:space="preserve">, </w:t>
      </w:r>
      <w:r w:rsidRPr="00DD00AF">
        <w:rPr>
          <w:i/>
          <w:iCs/>
        </w:rPr>
        <w:t>13</w:t>
      </w:r>
      <w:r w:rsidRPr="00DD00AF">
        <w:t>(2), 279–294. https://doi.org/10.1177/0265407596132007</w:t>
      </w:r>
    </w:p>
    <w:p w14:paraId="75B6A616" w14:textId="3A30859B" w:rsidR="00067813" w:rsidRPr="00DD00AF" w:rsidRDefault="00067813" w:rsidP="00067813">
      <w:pPr>
        <w:pStyle w:val="af5"/>
        <w:jc w:val="both"/>
      </w:pPr>
      <w:r w:rsidRPr="00DD00AF">
        <w:t>Kenny, D. A., Kashy, D. A., &amp; Cook, W. L. (2006). Dyadic data analysis. New York, NY: Guilford</w:t>
      </w:r>
    </w:p>
    <w:p w14:paraId="1C01AAD7" w14:textId="77777777" w:rsidR="00775FDF" w:rsidRPr="00DD00AF" w:rsidRDefault="00775FDF" w:rsidP="00067813">
      <w:pPr>
        <w:pStyle w:val="af5"/>
        <w:jc w:val="both"/>
      </w:pPr>
      <w:r w:rsidRPr="00DD00AF">
        <w:t xml:space="preserve">Kochanska, G., Aksan, N., Prisco, T. R., &amp; Adams, E. E. (2008). Mother–Child and Father–Child Mutually Responsive Orientation in the First 2 Years and Children’s </w:t>
      </w:r>
      <w:r w:rsidRPr="00DD00AF">
        <w:lastRenderedPageBreak/>
        <w:t xml:space="preserve">Outcomes at Preschool Age: Mechanisms of Influence. </w:t>
      </w:r>
      <w:r w:rsidRPr="00DD00AF">
        <w:rPr>
          <w:i/>
          <w:iCs/>
        </w:rPr>
        <w:t>Child Development</w:t>
      </w:r>
      <w:r w:rsidRPr="00DD00AF">
        <w:t xml:space="preserve">, </w:t>
      </w:r>
      <w:r w:rsidRPr="00DD00AF">
        <w:rPr>
          <w:i/>
          <w:iCs/>
        </w:rPr>
        <w:t>79</w:t>
      </w:r>
      <w:r w:rsidRPr="00DD00AF">
        <w:t>(1), 30–44. https://doi.org/10.1111/j.1467-8624.2007.01109.x</w:t>
      </w:r>
    </w:p>
    <w:p w14:paraId="0703B3E1" w14:textId="0A65CF1E" w:rsidR="00775FDF" w:rsidRPr="00DD00AF" w:rsidRDefault="00775FDF" w:rsidP="00067813">
      <w:pPr>
        <w:pStyle w:val="af5"/>
        <w:jc w:val="both"/>
      </w:pPr>
      <w:r w:rsidRPr="00DD00AF">
        <w:t xml:space="preserve">Kuznetsova, A., Brockhoff, P. B., &amp; Christensen, R. H. B. (2017). </w:t>
      </w:r>
      <w:r w:rsidR="00252382" w:rsidRPr="00DD00AF">
        <w:t>lmerTest</w:t>
      </w:r>
      <w:r w:rsidR="00252382" w:rsidRPr="00DD00AF">
        <w:rPr>
          <w:b/>
          <w:bCs/>
        </w:rPr>
        <w:t xml:space="preserve"> </w:t>
      </w:r>
      <w:r w:rsidRPr="00DD00AF">
        <w:t xml:space="preserve">Package: Tests in Linear Mixed Effects Models. </w:t>
      </w:r>
      <w:r w:rsidRPr="00DD00AF">
        <w:rPr>
          <w:i/>
          <w:iCs/>
        </w:rPr>
        <w:t>Journal of Statistical Software</w:t>
      </w:r>
      <w:r w:rsidRPr="00DD00AF">
        <w:t xml:space="preserve">, </w:t>
      </w:r>
      <w:r w:rsidRPr="00DD00AF">
        <w:rPr>
          <w:i/>
          <w:iCs/>
        </w:rPr>
        <w:t>82</w:t>
      </w:r>
      <w:r w:rsidRPr="00DD00AF">
        <w:t>(13). https://doi.org/10.18637/jss.v082.i13</w:t>
      </w:r>
    </w:p>
    <w:p w14:paraId="412FF511" w14:textId="084A1AE9" w:rsidR="00F85A95" w:rsidRPr="00DD00AF" w:rsidRDefault="00F85A95" w:rsidP="00067813">
      <w:pPr>
        <w:pStyle w:val="af5"/>
        <w:jc w:val="both"/>
      </w:pPr>
      <w:r w:rsidRPr="00DD00AF">
        <w:t xml:space="preserve">Kuznetsova, A., Brockhoff, P. B., Christensen, R. H. B., &amp; Jensen, S. P. (2020). Package “lmerTest.” R Package Version 3.1-2, R Core Team https://cran.r-project.org/web/packages/lmerTest/lmerTest.pdf </w:t>
      </w:r>
    </w:p>
    <w:p w14:paraId="292496AE" w14:textId="77777777" w:rsidR="00775FDF" w:rsidRPr="00DD00AF" w:rsidRDefault="00775FDF" w:rsidP="00067813">
      <w:pPr>
        <w:pStyle w:val="af5"/>
        <w:jc w:val="both"/>
      </w:pPr>
      <w:r w:rsidRPr="00DD00AF">
        <w:t xml:space="preserve">Ledermann, T., &amp; Kenny, D. A. (2017). Analyzing dyadic data with multilevel modeling versus structural equation modeling: A tale of two methods. </w:t>
      </w:r>
      <w:r w:rsidRPr="00DD00AF">
        <w:rPr>
          <w:i/>
          <w:iCs/>
        </w:rPr>
        <w:t>Journal of Family Psychology</w:t>
      </w:r>
      <w:r w:rsidRPr="00DD00AF">
        <w:t xml:space="preserve">, </w:t>
      </w:r>
      <w:r w:rsidRPr="00DD00AF">
        <w:rPr>
          <w:i/>
          <w:iCs/>
        </w:rPr>
        <w:t>31</w:t>
      </w:r>
      <w:r w:rsidRPr="00DD00AF">
        <w:t>(4), 442–452. https://doi.org/10.1037/fam0000290</w:t>
      </w:r>
    </w:p>
    <w:p w14:paraId="7BB5588A" w14:textId="77777777" w:rsidR="00775FDF" w:rsidRPr="00DD00AF" w:rsidRDefault="00775FDF" w:rsidP="00067813">
      <w:pPr>
        <w:pStyle w:val="af5"/>
        <w:jc w:val="both"/>
      </w:pPr>
      <w:r w:rsidRPr="00DD00AF">
        <w:t xml:space="preserve">Maas, C. J. M., &amp; Hox, J. J. (2004). The influence of violations of assumptions on multilevel parameter estimates and their standard errors. </w:t>
      </w:r>
      <w:r w:rsidRPr="00DD00AF">
        <w:rPr>
          <w:i/>
          <w:iCs/>
        </w:rPr>
        <w:t>Computational Statistics &amp; Data Analysis</w:t>
      </w:r>
      <w:r w:rsidRPr="00DD00AF">
        <w:t xml:space="preserve">, </w:t>
      </w:r>
      <w:r w:rsidRPr="00DD00AF">
        <w:rPr>
          <w:i/>
          <w:iCs/>
        </w:rPr>
        <w:t>46</w:t>
      </w:r>
      <w:r w:rsidRPr="00DD00AF">
        <w:t>(3), 427–440. https://doi.org/10.1016/j.csda.2003.08.006</w:t>
      </w:r>
    </w:p>
    <w:p w14:paraId="7712A356" w14:textId="77777777" w:rsidR="00775FDF" w:rsidRPr="00DD00AF" w:rsidRDefault="00775FDF" w:rsidP="00067813">
      <w:pPr>
        <w:pStyle w:val="af5"/>
        <w:jc w:val="both"/>
      </w:pPr>
      <w:r w:rsidRPr="00DD00AF">
        <w:t xml:space="preserve">McCoach, D. B., Rifenbark, G. G., Newton, S. D., Li, X., Kooken, J., Yomtov, D., Gambino, A. J., &amp; Bellara, A. (2018). Does the Package Matter? A Comparison of Five Common Multilevel Modeling Software Packages. </w:t>
      </w:r>
      <w:r w:rsidRPr="00DD00AF">
        <w:rPr>
          <w:i/>
          <w:iCs/>
        </w:rPr>
        <w:t>Journal of Educational and Behavioral Statistics</w:t>
      </w:r>
      <w:r w:rsidRPr="00DD00AF">
        <w:t xml:space="preserve">, </w:t>
      </w:r>
      <w:r w:rsidRPr="00DD00AF">
        <w:rPr>
          <w:i/>
          <w:iCs/>
        </w:rPr>
        <w:t>43</w:t>
      </w:r>
      <w:r w:rsidRPr="00DD00AF">
        <w:t>(5), 594–627. https://doi.org/10.3102/1076998618776348</w:t>
      </w:r>
    </w:p>
    <w:p w14:paraId="2111082A" w14:textId="77777777" w:rsidR="00775FDF" w:rsidRPr="00DD00AF" w:rsidRDefault="00775FDF" w:rsidP="00067813">
      <w:pPr>
        <w:pStyle w:val="af5"/>
        <w:jc w:val="both"/>
      </w:pPr>
      <w:r w:rsidRPr="00DD00AF">
        <w:t xml:space="preserve">McIsaac, C., Connolly, J., McKenney, K. S., Pepler, D., &amp; Craig, W. (2008). Conflict negotiation and autonomy processes in adolescent romantic relationships: An observational study of interdependency in boyfriend and girlfriend effects. </w:t>
      </w:r>
      <w:r w:rsidRPr="00DD00AF">
        <w:rPr>
          <w:i/>
          <w:iCs/>
        </w:rPr>
        <w:lastRenderedPageBreak/>
        <w:t>Journal of Adolescence</w:t>
      </w:r>
      <w:r w:rsidRPr="00DD00AF">
        <w:t xml:space="preserve">, </w:t>
      </w:r>
      <w:r w:rsidRPr="00DD00AF">
        <w:rPr>
          <w:i/>
          <w:iCs/>
        </w:rPr>
        <w:t>31</w:t>
      </w:r>
      <w:r w:rsidRPr="00DD00AF">
        <w:t>(6), 691–707. https://doi.org/10.1016/j.adolescence.2008.08.005</w:t>
      </w:r>
    </w:p>
    <w:p w14:paraId="2572F8B8" w14:textId="77777777" w:rsidR="00775FDF" w:rsidRPr="00DD00AF" w:rsidRDefault="00775FDF" w:rsidP="00067813">
      <w:pPr>
        <w:pStyle w:val="af5"/>
        <w:jc w:val="both"/>
      </w:pPr>
      <w:r w:rsidRPr="00DD00AF">
        <w:t xml:space="preserve">Oka, M., Whiting, J. B., &amp; Reifman, A. (2015). Observational Research of Negative Communication and Self-Reported Relationship Satisfaction. </w:t>
      </w:r>
      <w:r w:rsidRPr="00DD00AF">
        <w:rPr>
          <w:i/>
          <w:iCs/>
        </w:rPr>
        <w:t>The American Journal of Family Therapy</w:t>
      </w:r>
      <w:r w:rsidRPr="00DD00AF">
        <w:t xml:space="preserve">, </w:t>
      </w:r>
      <w:r w:rsidRPr="00DD00AF">
        <w:rPr>
          <w:i/>
          <w:iCs/>
        </w:rPr>
        <w:t>43</w:t>
      </w:r>
      <w:r w:rsidRPr="00DD00AF">
        <w:t>(4), 378–391. https://doi.org/10.1080/01926187.2015.1052311</w:t>
      </w:r>
    </w:p>
    <w:p w14:paraId="46BC6CEE" w14:textId="77777777" w:rsidR="00775FDF" w:rsidRPr="00DD00AF" w:rsidRDefault="00775FDF" w:rsidP="00067813">
      <w:pPr>
        <w:pStyle w:val="af5"/>
        <w:jc w:val="both"/>
      </w:pPr>
      <w:r w:rsidRPr="00DD00AF">
        <w:t xml:space="preserve">Raskind, I. G., Patil, S. S., Haardörfer, R., &amp; Cunningham, S. A. (2018). Unhealthy Weight in Indian Families: The Role of the Family Environment in the Context of the Nutrition Transition. </w:t>
      </w:r>
      <w:r w:rsidRPr="00DD00AF">
        <w:rPr>
          <w:i/>
          <w:iCs/>
        </w:rPr>
        <w:t>Population Research and Policy Review</w:t>
      </w:r>
      <w:r w:rsidRPr="00DD00AF">
        <w:t xml:space="preserve">, </w:t>
      </w:r>
      <w:r w:rsidRPr="00DD00AF">
        <w:rPr>
          <w:i/>
          <w:iCs/>
        </w:rPr>
        <w:t>37</w:t>
      </w:r>
      <w:r w:rsidRPr="00DD00AF">
        <w:t>(2), 157–180. https://doi.org/10.1007/s11113-017-9455-z</w:t>
      </w:r>
    </w:p>
    <w:p w14:paraId="45ABC83E" w14:textId="77777777" w:rsidR="00775FDF" w:rsidRPr="00DD00AF" w:rsidRDefault="00775FDF" w:rsidP="00067813">
      <w:pPr>
        <w:pStyle w:val="af5"/>
        <w:jc w:val="both"/>
      </w:pPr>
      <w:r w:rsidRPr="00DD00AF">
        <w:t xml:space="preserve">Shamali, M., &amp; Østergaard, B. (2019). Implementing the actor-partner interdependence model for dyadic data analysis: An overview for the nurse researcher. </w:t>
      </w:r>
      <w:r w:rsidRPr="00DD00AF">
        <w:rPr>
          <w:i/>
          <w:iCs/>
        </w:rPr>
        <w:t>Nurse Researcher</w:t>
      </w:r>
      <w:r w:rsidRPr="00DD00AF">
        <w:t xml:space="preserve">, </w:t>
      </w:r>
      <w:r w:rsidRPr="00DD00AF">
        <w:rPr>
          <w:i/>
          <w:iCs/>
        </w:rPr>
        <w:t>27</w:t>
      </w:r>
      <w:r w:rsidRPr="00DD00AF">
        <w:t>(4), 24–28. https://doi.org/10.7748/nr.2019.e1651</w:t>
      </w:r>
    </w:p>
    <w:p w14:paraId="6A2DCDEF" w14:textId="77777777" w:rsidR="00775FDF" w:rsidRPr="00DD00AF" w:rsidRDefault="00775FDF" w:rsidP="00067813">
      <w:pPr>
        <w:pStyle w:val="af5"/>
        <w:jc w:val="both"/>
      </w:pPr>
      <w:r w:rsidRPr="00DD00AF">
        <w:t xml:space="preserve">Tambling, R. B., Johnson, S. K., &amp; Johnson, L. N. (2011). Analyzing Dyadic Data From Small Samples: A Pooled Regression Actor–Partner Interdependence Model Approach. </w:t>
      </w:r>
      <w:r w:rsidRPr="00DD00AF">
        <w:rPr>
          <w:i/>
          <w:iCs/>
        </w:rPr>
        <w:t>Counseling Outcome Research and Evaluation</w:t>
      </w:r>
      <w:r w:rsidRPr="00DD00AF">
        <w:t xml:space="preserve">, </w:t>
      </w:r>
      <w:r w:rsidRPr="00DD00AF">
        <w:rPr>
          <w:i/>
          <w:iCs/>
        </w:rPr>
        <w:t>2</w:t>
      </w:r>
      <w:r w:rsidRPr="00DD00AF">
        <w:t>(2), 101–114. https://doi.org/10.1177/2150137811422901</w:t>
      </w:r>
    </w:p>
    <w:p w14:paraId="7A423ABD" w14:textId="77777777" w:rsidR="00775FDF" w:rsidRPr="00DD00AF" w:rsidRDefault="00775FDF" w:rsidP="00067813">
      <w:pPr>
        <w:pStyle w:val="af5"/>
        <w:jc w:val="both"/>
      </w:pPr>
      <w:r w:rsidRPr="00DD00AF">
        <w:t xml:space="preserve">Umberson, D., Donnelly, R., &amp; Pollitt, A. M. (2018). Marriage, Social Control, and Health Behavior: A Dyadic Analysis of Same-sex and Different-sex Couples. </w:t>
      </w:r>
      <w:r w:rsidRPr="00DD00AF">
        <w:rPr>
          <w:i/>
          <w:iCs/>
        </w:rPr>
        <w:t>Journal of Health and Social Behavior</w:t>
      </w:r>
      <w:r w:rsidRPr="00DD00AF">
        <w:t xml:space="preserve">, </w:t>
      </w:r>
      <w:r w:rsidRPr="00DD00AF">
        <w:rPr>
          <w:i/>
          <w:iCs/>
        </w:rPr>
        <w:t>59</w:t>
      </w:r>
      <w:r w:rsidRPr="00DD00AF">
        <w:t>(3), 429–446. https://doi.org/10.1177/0022146518790560</w:t>
      </w:r>
    </w:p>
    <w:p w14:paraId="59D45A99" w14:textId="77777777" w:rsidR="00775FDF" w:rsidRPr="00DD00AF" w:rsidRDefault="00775FDF" w:rsidP="00067813">
      <w:pPr>
        <w:pStyle w:val="af5"/>
        <w:jc w:val="both"/>
      </w:pPr>
      <w:r w:rsidRPr="00DD00AF">
        <w:t xml:space="preserve">Wickham, H., Averick, M., Bryan, J., Chang, W., McGowan, L. D., François, R., Grolemund, G., Hayes, A., Henry, L., Hester, J., Kuhn, M., Pedersen, T. L., </w:t>
      </w:r>
      <w:r w:rsidRPr="00DD00AF">
        <w:lastRenderedPageBreak/>
        <w:t xml:space="preserve">Miller, E., Bache, S. M., Müller, K., Ooms, J., Robinson, D., Seidel, D. P., Spinu, V., … Yutani, H. (2019). Welcome to the Tidyverse. </w:t>
      </w:r>
      <w:r w:rsidRPr="00DD00AF">
        <w:rPr>
          <w:i/>
          <w:iCs/>
        </w:rPr>
        <w:t>Journal of Open Source Software</w:t>
      </w:r>
      <w:r w:rsidRPr="00DD00AF">
        <w:t xml:space="preserve">, </w:t>
      </w:r>
      <w:r w:rsidRPr="00DD00AF">
        <w:rPr>
          <w:i/>
          <w:iCs/>
        </w:rPr>
        <w:t>4</w:t>
      </w:r>
      <w:r w:rsidRPr="00DD00AF">
        <w:t>(43), 1686. https://doi.org/10.21105/joss.01686</w:t>
      </w:r>
    </w:p>
    <w:p w14:paraId="42A475D3" w14:textId="77777777" w:rsidR="00775FDF" w:rsidRPr="00DD00AF" w:rsidRDefault="00775FDF" w:rsidP="00067813">
      <w:pPr>
        <w:pStyle w:val="af5"/>
        <w:jc w:val="both"/>
      </w:pPr>
      <w:r w:rsidRPr="00DD00AF">
        <w:t xml:space="preserve">Woodman, A. C. (2014). Trajectories of Stress among Parents of Children with Disabilities: A Dyadic Analysis: Trajectories of Stress. </w:t>
      </w:r>
      <w:r w:rsidRPr="00DD00AF">
        <w:rPr>
          <w:i/>
          <w:iCs/>
        </w:rPr>
        <w:t>Family Relations</w:t>
      </w:r>
      <w:r w:rsidRPr="00DD00AF">
        <w:t xml:space="preserve">, </w:t>
      </w:r>
      <w:r w:rsidRPr="00DD00AF">
        <w:rPr>
          <w:i/>
          <w:iCs/>
        </w:rPr>
        <w:t>63</w:t>
      </w:r>
      <w:r w:rsidRPr="00DD00AF">
        <w:t>(1), 39–54. https://doi.org/10.1111/fare.12049</w:t>
      </w:r>
    </w:p>
    <w:p w14:paraId="3A48FC1D" w14:textId="50E5EFAB" w:rsidR="00775FDF" w:rsidRPr="00DD00AF" w:rsidRDefault="00240E39" w:rsidP="00067813">
      <w:pPr>
        <w:pStyle w:val="af5"/>
        <w:jc w:val="both"/>
      </w:pPr>
      <w:r w:rsidRPr="00DD00AF">
        <w:t>Yaremych, H. E., Preacher, K. J., &amp; Hedeker, D. (2021). Centering categorical predictors in multilevel models: Best practices and interpretation. </w:t>
      </w:r>
      <w:r w:rsidRPr="00DD00AF">
        <w:rPr>
          <w:i/>
          <w:iCs/>
        </w:rPr>
        <w:t>Psychological Methods.</w:t>
      </w:r>
      <w:r w:rsidRPr="00DD00AF">
        <w:t> Advance online publication. </w:t>
      </w:r>
      <w:hyperlink r:id="rId15" w:tgtFrame="_blank" w:history="1">
        <w:r w:rsidRPr="00DD00AF">
          <w:rPr>
            <w:rStyle w:val="a9"/>
          </w:rPr>
          <w:t>https://doi.org/10.1037/met0000434</w:t>
        </w:r>
      </w:hyperlink>
    </w:p>
    <w:p w14:paraId="1CFCC3EC" w14:textId="77777777" w:rsidR="00775FDF" w:rsidRPr="00DD00AF" w:rsidRDefault="00775FDF" w:rsidP="00067813">
      <w:pPr>
        <w:pStyle w:val="af5"/>
        <w:jc w:val="both"/>
      </w:pPr>
      <w:r w:rsidRPr="00DD00AF">
        <w:t xml:space="preserve">Zeger, S. L., &amp; Liang, K.-Y. (1992). An overview of methods for the analysis of longitudinal data. </w:t>
      </w:r>
      <w:r w:rsidRPr="00DD00AF">
        <w:rPr>
          <w:i/>
          <w:iCs/>
        </w:rPr>
        <w:t>Statistics in Medicine</w:t>
      </w:r>
      <w:r w:rsidRPr="00DD00AF">
        <w:t xml:space="preserve">, </w:t>
      </w:r>
      <w:r w:rsidRPr="00DD00AF">
        <w:rPr>
          <w:i/>
          <w:iCs/>
        </w:rPr>
        <w:t>11</w:t>
      </w:r>
      <w:r w:rsidRPr="00DD00AF">
        <w:t>(14–15), 1825–1839. https://doi.org/10.1002/sim.4780111406</w:t>
      </w:r>
    </w:p>
    <w:p w14:paraId="24BE53CE" w14:textId="3907227B" w:rsidR="00B44069" w:rsidRPr="00DD00AF" w:rsidRDefault="00472A5A" w:rsidP="00067813">
      <w:pPr>
        <w:jc w:val="both"/>
        <w:rPr>
          <w:shd w:val="clear" w:color="auto" w:fill="FFFFFF"/>
        </w:rPr>
      </w:pPr>
      <w:r w:rsidRPr="00DD00AF">
        <w:rPr>
          <w:shd w:val="clear" w:color="auto" w:fill="FFFFFF"/>
        </w:rPr>
        <w:fldChar w:fldCharType="end"/>
      </w:r>
      <w:r w:rsidR="00B44069" w:rsidRPr="00DD00AF">
        <w:rPr>
          <w:shd w:val="clear" w:color="auto" w:fill="FFFFFF"/>
        </w:rPr>
        <w:br w:type="page"/>
      </w:r>
    </w:p>
    <w:p w14:paraId="60CE44FE" w14:textId="40CCF7F6" w:rsidR="009B31A7" w:rsidRPr="00DD00AF" w:rsidRDefault="00053214" w:rsidP="009B61C2">
      <w:pPr>
        <w:pStyle w:val="2"/>
        <w:rPr>
          <w:lang w:eastAsia="ko-KR"/>
        </w:rPr>
      </w:pPr>
      <w:bookmarkStart w:id="149" w:name="_Toc108986012"/>
      <w:bookmarkStart w:id="150" w:name="_Toc108986115"/>
      <w:bookmarkStart w:id="151" w:name="_Toc109813192"/>
      <w:r w:rsidRPr="00DD00AF">
        <w:rPr>
          <w:lang w:eastAsia="ko-KR"/>
        </w:rPr>
        <w:lastRenderedPageBreak/>
        <w:t>A</w:t>
      </w:r>
      <w:r w:rsidR="00E041B9" w:rsidRPr="00DD00AF">
        <w:rPr>
          <w:lang w:eastAsia="ko-KR"/>
        </w:rPr>
        <w:t>PPENDIX</w:t>
      </w:r>
      <w:r w:rsidRPr="00DD00AF">
        <w:rPr>
          <w:lang w:eastAsia="ko-KR"/>
        </w:rPr>
        <w:t xml:space="preserve"> </w:t>
      </w:r>
      <w:r w:rsidR="00DA4CF1" w:rsidRPr="00DD00AF">
        <w:rPr>
          <w:lang w:eastAsia="ko-KR"/>
        </w:rPr>
        <w:t>1</w:t>
      </w:r>
      <w:bookmarkEnd w:id="149"/>
      <w:bookmarkEnd w:id="150"/>
      <w:bookmarkEnd w:id="151"/>
    </w:p>
    <w:p w14:paraId="12517E59" w14:textId="3B6519B1" w:rsidR="006074F9" w:rsidRPr="00DD00AF" w:rsidRDefault="006074F9" w:rsidP="006074F9">
      <w:pPr>
        <w:rPr>
          <w:lang w:eastAsia="ko-KR"/>
        </w:rPr>
      </w:pPr>
      <w:r w:rsidRPr="00DD00AF">
        <w:rPr>
          <w:lang w:eastAsia="ko-KR"/>
        </w:rPr>
        <w:t>Type 1 error rate of gender effects</w:t>
      </w:r>
      <w:r w:rsidR="00FB0DBF" w:rsidRPr="00DD00AF">
        <w:rPr>
          <w:lang w:eastAsia="ko-KR"/>
        </w:rPr>
        <w:t>, ICC, CN (cluster numbers)</w:t>
      </w:r>
      <w:r w:rsidRPr="00DD00AF">
        <w:rPr>
          <w:lang w:eastAsia="ko-KR"/>
        </w:rPr>
        <w:t xml:space="preserve"> are presented.</w:t>
      </w:r>
    </w:p>
    <w:p w14:paraId="02EB60F6" w14:textId="77777777" w:rsidR="00F80C75" w:rsidRPr="00DD00AF" w:rsidRDefault="00F80C75" w:rsidP="006074F9">
      <w:pPr>
        <w:rPr>
          <w:lang w:eastAsia="ko-KR"/>
        </w:rPr>
      </w:pPr>
    </w:p>
    <w:p w14:paraId="37F137CA" w14:textId="7D662699" w:rsidR="00FB4D03" w:rsidRPr="00DD00AF" w:rsidRDefault="00FB4D03" w:rsidP="008C1042">
      <w:pPr>
        <w:pStyle w:val="af1"/>
      </w:pPr>
      <w:r w:rsidRPr="00DD00AF">
        <w:t xml:space="preserve">Table </w:t>
      </w:r>
      <w:fldSimple w:instr=" SEQ Table \* ARABIC ">
        <w:r w:rsidR="000A2B30">
          <w:rPr>
            <w:noProof/>
          </w:rPr>
          <w:t>23</w:t>
        </w:r>
      </w:fldSimple>
    </w:p>
    <w:p w14:paraId="5B2903DA" w14:textId="370DBD2B" w:rsidR="00EE5A9E" w:rsidRPr="00DD00AF" w:rsidRDefault="00EE5A9E" w:rsidP="00EE5A9E">
      <w:pPr>
        <w:spacing w:line="480" w:lineRule="auto"/>
        <w:rPr>
          <w:i/>
          <w:iCs/>
        </w:rPr>
      </w:pPr>
      <w:r w:rsidRPr="00DD00AF">
        <w:rPr>
          <w:i/>
          <w:iCs/>
          <w:lang w:eastAsia="ko-KR"/>
        </w:rPr>
        <w:t xml:space="preserve">Type </w:t>
      </w:r>
      <w:r w:rsidRPr="00DD00AF">
        <w:rPr>
          <w:i/>
          <w:iCs/>
        </w:rPr>
        <w:t>Ⅰ error rate of the gender effects</w:t>
      </w:r>
      <w:r w:rsidR="00592D02" w:rsidRPr="00DD00AF">
        <w:rPr>
          <w:i/>
          <w:iCs/>
        </w:rPr>
        <w:t xml:space="preserve"> in each model</w:t>
      </w:r>
    </w:p>
    <w:p w14:paraId="61D33EDF" w14:textId="77777777" w:rsidR="00FB4D03" w:rsidRPr="00DD00AF" w:rsidRDefault="00FB4D03" w:rsidP="00FB4D03"/>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
        <w:gridCol w:w="554"/>
        <w:gridCol w:w="554"/>
        <w:gridCol w:w="631"/>
        <w:gridCol w:w="554"/>
        <w:gridCol w:w="554"/>
        <w:gridCol w:w="565"/>
        <w:gridCol w:w="565"/>
        <w:gridCol w:w="606"/>
        <w:gridCol w:w="606"/>
        <w:gridCol w:w="586"/>
        <w:gridCol w:w="586"/>
        <w:gridCol w:w="586"/>
        <w:gridCol w:w="586"/>
        <w:gridCol w:w="374"/>
        <w:gridCol w:w="374"/>
      </w:tblGrid>
      <w:tr w:rsidR="003D4807" w:rsidRPr="00DD00AF" w14:paraId="4F1DEBDE" w14:textId="77777777" w:rsidTr="00FB4D03">
        <w:trPr>
          <w:cantSplit/>
          <w:trHeight w:val="1134"/>
          <w:jc w:val="center"/>
        </w:trPr>
        <w:tc>
          <w:tcPr>
            <w:tcW w:w="324" w:type="pct"/>
            <w:tcBorders>
              <w:left w:val="single" w:sz="4" w:space="0" w:color="auto"/>
            </w:tcBorders>
            <w:noWrap/>
            <w:textDirection w:val="tbRlV"/>
            <w:vAlign w:val="center"/>
          </w:tcPr>
          <w:p w14:paraId="0E96E2FE" w14:textId="0F3B49F2" w:rsidR="00FC3128" w:rsidRPr="00DD00AF" w:rsidRDefault="00131569" w:rsidP="00F80C75">
            <w:pPr>
              <w:ind w:left="113" w:right="113"/>
              <w:jc w:val="center"/>
              <w:rPr>
                <w:sz w:val="12"/>
                <w:szCs w:val="12"/>
                <w:lang w:eastAsia="ko-KR"/>
              </w:rPr>
            </w:pPr>
            <w:r w:rsidRPr="00DD00AF">
              <w:rPr>
                <w:sz w:val="12"/>
                <w:szCs w:val="12"/>
                <w:lang w:eastAsia="ko-KR"/>
              </w:rPr>
              <w:t>REGNTW</w:t>
            </w:r>
          </w:p>
        </w:tc>
        <w:tc>
          <w:tcPr>
            <w:tcW w:w="313" w:type="pct"/>
            <w:noWrap/>
            <w:textDirection w:val="tbRlV"/>
            <w:vAlign w:val="center"/>
          </w:tcPr>
          <w:p w14:paraId="4D8EE5B1" w14:textId="08F7F8F1" w:rsidR="00FC3128" w:rsidRPr="00DD00AF" w:rsidRDefault="00131569" w:rsidP="00F80C75">
            <w:pPr>
              <w:ind w:left="113" w:right="113"/>
              <w:jc w:val="center"/>
              <w:rPr>
                <w:sz w:val="12"/>
                <w:szCs w:val="12"/>
                <w:lang w:eastAsia="ko-KR"/>
              </w:rPr>
            </w:pPr>
            <w:r w:rsidRPr="00DD00AF">
              <w:rPr>
                <w:sz w:val="12"/>
                <w:szCs w:val="12"/>
                <w:lang w:eastAsia="ko-KR"/>
              </w:rPr>
              <w:t>REGNTH</w:t>
            </w:r>
          </w:p>
        </w:tc>
        <w:tc>
          <w:tcPr>
            <w:tcW w:w="313" w:type="pct"/>
            <w:noWrap/>
            <w:textDirection w:val="tbRlV"/>
            <w:vAlign w:val="center"/>
          </w:tcPr>
          <w:p w14:paraId="7E0E92B6" w14:textId="5FE15FFB" w:rsidR="00FC3128" w:rsidRPr="00DD00AF" w:rsidRDefault="00131569" w:rsidP="00F80C75">
            <w:pPr>
              <w:ind w:left="113" w:right="113"/>
              <w:jc w:val="center"/>
              <w:rPr>
                <w:sz w:val="12"/>
                <w:szCs w:val="12"/>
                <w:lang w:eastAsia="ko-KR"/>
              </w:rPr>
            </w:pPr>
            <w:r w:rsidRPr="00DD00AF">
              <w:rPr>
                <w:sz w:val="12"/>
                <w:szCs w:val="12"/>
                <w:lang w:eastAsia="ko-KR"/>
              </w:rPr>
              <w:t>REGNTH</w:t>
            </w:r>
          </w:p>
        </w:tc>
        <w:tc>
          <w:tcPr>
            <w:tcW w:w="356" w:type="pct"/>
            <w:noWrap/>
            <w:textDirection w:val="tbRlV"/>
            <w:vAlign w:val="center"/>
          </w:tcPr>
          <w:p w14:paraId="101F410A" w14:textId="62A2D4F5" w:rsidR="00FC3128" w:rsidRPr="00DD00AF" w:rsidRDefault="00131569" w:rsidP="00F80C75">
            <w:pPr>
              <w:ind w:left="113" w:right="113"/>
              <w:jc w:val="center"/>
              <w:rPr>
                <w:sz w:val="12"/>
                <w:szCs w:val="12"/>
                <w:lang w:eastAsia="ko-KR"/>
              </w:rPr>
            </w:pPr>
            <w:r w:rsidRPr="00DD00AF">
              <w:rPr>
                <w:sz w:val="12"/>
                <w:szCs w:val="12"/>
                <w:lang w:eastAsia="ko-KR"/>
              </w:rPr>
              <w:t>REGYTW</w:t>
            </w:r>
          </w:p>
        </w:tc>
        <w:tc>
          <w:tcPr>
            <w:tcW w:w="313" w:type="pct"/>
            <w:noWrap/>
            <w:textDirection w:val="tbRlV"/>
            <w:vAlign w:val="center"/>
          </w:tcPr>
          <w:p w14:paraId="1A0EC5EC" w14:textId="538FF370" w:rsidR="00FC3128" w:rsidRPr="00DD00AF" w:rsidRDefault="00131569" w:rsidP="00F80C75">
            <w:pPr>
              <w:ind w:left="113" w:right="113"/>
              <w:jc w:val="center"/>
              <w:rPr>
                <w:sz w:val="12"/>
                <w:szCs w:val="12"/>
                <w:lang w:eastAsia="ko-KR"/>
              </w:rPr>
            </w:pPr>
            <w:r w:rsidRPr="00DD00AF">
              <w:rPr>
                <w:sz w:val="12"/>
                <w:szCs w:val="12"/>
                <w:lang w:eastAsia="ko-KR"/>
              </w:rPr>
              <w:t>REGYTH</w:t>
            </w:r>
          </w:p>
        </w:tc>
        <w:tc>
          <w:tcPr>
            <w:tcW w:w="313" w:type="pct"/>
            <w:noWrap/>
            <w:textDirection w:val="tbRlV"/>
            <w:vAlign w:val="center"/>
          </w:tcPr>
          <w:p w14:paraId="43CBA56F" w14:textId="0E238644" w:rsidR="00FC3128" w:rsidRPr="00DD00AF" w:rsidRDefault="00131569" w:rsidP="00F80C75">
            <w:pPr>
              <w:ind w:left="113" w:right="113"/>
              <w:jc w:val="center"/>
              <w:rPr>
                <w:sz w:val="12"/>
                <w:szCs w:val="12"/>
                <w:lang w:eastAsia="ko-KR"/>
              </w:rPr>
            </w:pPr>
            <w:r w:rsidRPr="00DD00AF">
              <w:rPr>
                <w:sz w:val="12"/>
                <w:szCs w:val="12"/>
                <w:lang w:eastAsia="ko-KR"/>
              </w:rPr>
              <w:t>REGYTH</w:t>
            </w:r>
          </w:p>
        </w:tc>
        <w:tc>
          <w:tcPr>
            <w:tcW w:w="319" w:type="pct"/>
            <w:noWrap/>
            <w:textDirection w:val="tbRlV"/>
            <w:vAlign w:val="center"/>
          </w:tcPr>
          <w:p w14:paraId="76965DBA" w14:textId="6EB5E5BF" w:rsidR="00FC3128" w:rsidRPr="00DD00AF" w:rsidRDefault="00131569" w:rsidP="00F80C75">
            <w:pPr>
              <w:ind w:left="113" w:right="113"/>
              <w:jc w:val="center"/>
              <w:rPr>
                <w:sz w:val="12"/>
                <w:szCs w:val="12"/>
                <w:lang w:eastAsia="ko-KR"/>
              </w:rPr>
            </w:pPr>
            <w:r w:rsidRPr="00DD00AF">
              <w:rPr>
                <w:sz w:val="12"/>
                <w:szCs w:val="12"/>
                <w:lang w:eastAsia="ko-KR"/>
              </w:rPr>
              <w:t>MLMNIN</w:t>
            </w:r>
          </w:p>
        </w:tc>
        <w:tc>
          <w:tcPr>
            <w:tcW w:w="319" w:type="pct"/>
            <w:noWrap/>
            <w:textDirection w:val="tbRlV"/>
            <w:vAlign w:val="center"/>
          </w:tcPr>
          <w:p w14:paraId="01969093" w14:textId="6F6B04F9" w:rsidR="00FC3128" w:rsidRPr="00DD00AF" w:rsidRDefault="00131569" w:rsidP="00F80C75">
            <w:pPr>
              <w:ind w:left="113" w:right="113"/>
              <w:jc w:val="center"/>
              <w:rPr>
                <w:sz w:val="12"/>
                <w:szCs w:val="12"/>
                <w:lang w:eastAsia="ko-KR"/>
              </w:rPr>
            </w:pPr>
            <w:r w:rsidRPr="00DD00AF">
              <w:rPr>
                <w:sz w:val="12"/>
                <w:szCs w:val="12"/>
                <w:lang w:eastAsia="ko-KR"/>
              </w:rPr>
              <w:t>MLMYIN</w:t>
            </w:r>
          </w:p>
        </w:tc>
        <w:tc>
          <w:tcPr>
            <w:tcW w:w="342" w:type="pct"/>
            <w:noWrap/>
            <w:textDirection w:val="tbRlV"/>
            <w:vAlign w:val="center"/>
          </w:tcPr>
          <w:p w14:paraId="08350F61" w14:textId="786A971F" w:rsidR="00FC3128" w:rsidRPr="00DD00AF" w:rsidRDefault="00131569" w:rsidP="00F80C75">
            <w:pPr>
              <w:ind w:left="113" w:right="113"/>
              <w:jc w:val="center"/>
              <w:rPr>
                <w:sz w:val="12"/>
                <w:szCs w:val="12"/>
                <w:lang w:eastAsia="ko-KR"/>
              </w:rPr>
            </w:pPr>
            <w:r w:rsidRPr="00DD00AF">
              <w:rPr>
                <w:sz w:val="12"/>
                <w:szCs w:val="12"/>
                <w:lang w:eastAsia="ko-KR"/>
              </w:rPr>
              <w:t>MLMNTW</w:t>
            </w:r>
          </w:p>
        </w:tc>
        <w:tc>
          <w:tcPr>
            <w:tcW w:w="342" w:type="pct"/>
            <w:noWrap/>
            <w:textDirection w:val="tbRlV"/>
            <w:vAlign w:val="center"/>
          </w:tcPr>
          <w:p w14:paraId="769BA3A6" w14:textId="4B1CA0E7" w:rsidR="00FC3128" w:rsidRPr="00DD00AF" w:rsidRDefault="00131569" w:rsidP="00F80C75">
            <w:pPr>
              <w:ind w:left="113" w:right="113"/>
              <w:jc w:val="center"/>
              <w:rPr>
                <w:sz w:val="12"/>
                <w:szCs w:val="12"/>
                <w:lang w:eastAsia="ko-KR"/>
              </w:rPr>
            </w:pPr>
            <w:r w:rsidRPr="00DD00AF">
              <w:rPr>
                <w:sz w:val="12"/>
                <w:szCs w:val="12"/>
                <w:lang w:eastAsia="ko-KR"/>
              </w:rPr>
              <w:t>MLMYTW</w:t>
            </w:r>
          </w:p>
        </w:tc>
        <w:tc>
          <w:tcPr>
            <w:tcW w:w="331" w:type="pct"/>
            <w:noWrap/>
            <w:textDirection w:val="tbRlV"/>
            <w:vAlign w:val="center"/>
          </w:tcPr>
          <w:p w14:paraId="4BE2117A" w14:textId="215E3442" w:rsidR="00FC3128" w:rsidRPr="00DD00AF" w:rsidRDefault="00131569" w:rsidP="00F80C75">
            <w:pPr>
              <w:ind w:left="113" w:right="113"/>
              <w:jc w:val="center"/>
              <w:rPr>
                <w:sz w:val="12"/>
                <w:szCs w:val="12"/>
                <w:lang w:eastAsia="ko-KR"/>
              </w:rPr>
            </w:pPr>
            <w:r w:rsidRPr="00DD00AF">
              <w:rPr>
                <w:sz w:val="12"/>
                <w:szCs w:val="12"/>
                <w:lang w:eastAsia="ko-KR"/>
              </w:rPr>
              <w:t>MLMNTH</w:t>
            </w:r>
          </w:p>
        </w:tc>
        <w:tc>
          <w:tcPr>
            <w:tcW w:w="331" w:type="pct"/>
            <w:noWrap/>
            <w:textDirection w:val="tbRlV"/>
            <w:vAlign w:val="center"/>
          </w:tcPr>
          <w:p w14:paraId="3AC5426C" w14:textId="5B0900EE" w:rsidR="00FC3128" w:rsidRPr="00DD00AF" w:rsidRDefault="00131569" w:rsidP="00F80C75">
            <w:pPr>
              <w:ind w:left="113" w:right="113"/>
              <w:jc w:val="center"/>
              <w:rPr>
                <w:sz w:val="12"/>
                <w:szCs w:val="12"/>
                <w:lang w:eastAsia="ko-KR"/>
              </w:rPr>
            </w:pPr>
            <w:r w:rsidRPr="00DD00AF">
              <w:rPr>
                <w:sz w:val="12"/>
                <w:szCs w:val="12"/>
                <w:lang w:eastAsia="ko-KR"/>
              </w:rPr>
              <w:t>MLMNTH</w:t>
            </w:r>
          </w:p>
        </w:tc>
        <w:tc>
          <w:tcPr>
            <w:tcW w:w="331" w:type="pct"/>
            <w:noWrap/>
            <w:textDirection w:val="tbRlV"/>
            <w:vAlign w:val="center"/>
          </w:tcPr>
          <w:p w14:paraId="3C91FF8D" w14:textId="04F9D33B" w:rsidR="00FC3128" w:rsidRPr="00DD00AF" w:rsidRDefault="00131569" w:rsidP="00F80C75">
            <w:pPr>
              <w:ind w:left="113" w:right="113"/>
              <w:jc w:val="center"/>
              <w:rPr>
                <w:sz w:val="12"/>
                <w:szCs w:val="12"/>
                <w:lang w:eastAsia="ko-KR"/>
              </w:rPr>
            </w:pPr>
            <w:r w:rsidRPr="00DD00AF">
              <w:rPr>
                <w:sz w:val="12"/>
                <w:szCs w:val="12"/>
                <w:lang w:eastAsia="ko-KR"/>
              </w:rPr>
              <w:t>MLMYTH</w:t>
            </w:r>
          </w:p>
        </w:tc>
        <w:tc>
          <w:tcPr>
            <w:tcW w:w="331" w:type="pct"/>
            <w:tcBorders>
              <w:right w:val="single" w:sz="4" w:space="0" w:color="auto"/>
            </w:tcBorders>
            <w:noWrap/>
            <w:textDirection w:val="tbRlV"/>
            <w:vAlign w:val="center"/>
          </w:tcPr>
          <w:p w14:paraId="4805A7A7" w14:textId="6A63E9B4" w:rsidR="00FC3128" w:rsidRPr="00DD00AF" w:rsidRDefault="00131569" w:rsidP="00F80C75">
            <w:pPr>
              <w:ind w:left="113" w:right="113"/>
              <w:jc w:val="center"/>
              <w:rPr>
                <w:sz w:val="12"/>
                <w:szCs w:val="12"/>
                <w:lang w:eastAsia="ko-KR"/>
              </w:rPr>
            </w:pPr>
            <w:r w:rsidRPr="00DD00AF">
              <w:rPr>
                <w:sz w:val="12"/>
                <w:szCs w:val="12"/>
                <w:lang w:eastAsia="ko-KR"/>
              </w:rPr>
              <w:t>MLMYTH</w:t>
            </w:r>
          </w:p>
        </w:tc>
        <w:tc>
          <w:tcPr>
            <w:tcW w:w="211" w:type="pct"/>
            <w:tcBorders>
              <w:left w:val="single" w:sz="4" w:space="0" w:color="auto"/>
              <w:right w:val="single" w:sz="4" w:space="0" w:color="auto"/>
            </w:tcBorders>
            <w:noWrap/>
            <w:textDirection w:val="tbRlV"/>
            <w:vAlign w:val="center"/>
          </w:tcPr>
          <w:p w14:paraId="1BFD8CEF" w14:textId="5023EC15" w:rsidR="00FC3128" w:rsidRPr="00DD00AF" w:rsidRDefault="00B02F39" w:rsidP="00F80C75">
            <w:pPr>
              <w:ind w:left="113" w:right="113"/>
              <w:jc w:val="center"/>
              <w:rPr>
                <w:sz w:val="12"/>
                <w:szCs w:val="12"/>
                <w:lang w:eastAsia="ko-KR"/>
              </w:rPr>
            </w:pPr>
            <w:r w:rsidRPr="00DD00AF">
              <w:rPr>
                <w:rFonts w:hint="eastAsia"/>
                <w:sz w:val="12"/>
                <w:szCs w:val="12"/>
                <w:lang w:eastAsia="ko-KR"/>
              </w:rPr>
              <w:t>M</w:t>
            </w:r>
            <w:r w:rsidRPr="00DD00AF">
              <w:rPr>
                <w:sz w:val="12"/>
                <w:szCs w:val="12"/>
                <w:lang w:eastAsia="ko-KR"/>
              </w:rPr>
              <w:t>odel</w:t>
            </w:r>
          </w:p>
        </w:tc>
        <w:tc>
          <w:tcPr>
            <w:tcW w:w="211" w:type="pct"/>
            <w:tcBorders>
              <w:left w:val="single" w:sz="4" w:space="0" w:color="auto"/>
              <w:right w:val="single" w:sz="4" w:space="0" w:color="auto"/>
            </w:tcBorders>
            <w:noWrap/>
            <w:textDirection w:val="tbRlV"/>
            <w:vAlign w:val="center"/>
          </w:tcPr>
          <w:p w14:paraId="69146970" w14:textId="77777777" w:rsidR="00FC3128" w:rsidRPr="00DD00AF" w:rsidRDefault="00FC3128" w:rsidP="00F80C75">
            <w:pPr>
              <w:ind w:left="113" w:right="113"/>
              <w:jc w:val="center"/>
              <w:rPr>
                <w:sz w:val="12"/>
                <w:szCs w:val="12"/>
                <w:lang w:eastAsia="ko-KR"/>
              </w:rPr>
            </w:pPr>
          </w:p>
        </w:tc>
      </w:tr>
      <w:tr w:rsidR="003D4807" w:rsidRPr="00DD00AF" w14:paraId="0C9ABB4F" w14:textId="77777777" w:rsidTr="00FB4D03">
        <w:trPr>
          <w:cantSplit/>
          <w:trHeight w:val="710"/>
          <w:jc w:val="center"/>
        </w:trPr>
        <w:tc>
          <w:tcPr>
            <w:tcW w:w="324" w:type="pct"/>
            <w:tcBorders>
              <w:left w:val="single" w:sz="4" w:space="0" w:color="auto"/>
            </w:tcBorders>
            <w:noWrap/>
            <w:textDirection w:val="tbRlV"/>
            <w:vAlign w:val="center"/>
            <w:hideMark/>
          </w:tcPr>
          <w:p w14:paraId="0BDD228C" w14:textId="48F88DB2" w:rsidR="00ED6D26" w:rsidRPr="00DD00AF" w:rsidRDefault="006C5D84" w:rsidP="00F80C75">
            <w:pPr>
              <w:ind w:left="113" w:right="113"/>
              <w:rPr>
                <w:sz w:val="12"/>
                <w:szCs w:val="12"/>
                <w:lang w:eastAsia="ko-KR"/>
              </w:rPr>
            </w:pPr>
            <m:oMathPara>
              <m:oMath>
                <m:r>
                  <w:rPr>
                    <w:rFonts w:ascii="Cambria Math" w:hAnsi="Cambria Math"/>
                    <w:sz w:val="12"/>
                    <w:szCs w:val="12"/>
                  </w:rPr>
                  <m:t> </m:t>
                </m:r>
                <m:sSub>
                  <m:sSubPr>
                    <m:ctrlPr>
                      <w:rPr>
                        <w:rFonts w:ascii="Cambria Math" w:hAnsi="Cambria Math"/>
                        <w:i/>
                        <w:sz w:val="12"/>
                        <w:szCs w:val="12"/>
                      </w:rPr>
                    </m:ctrlPr>
                  </m:sSubPr>
                  <m:e>
                    <m:r>
                      <w:rPr>
                        <w:rFonts w:ascii="Cambria Math" w:hAnsi="Cambria Math"/>
                        <w:sz w:val="12"/>
                        <w:szCs w:val="12"/>
                      </w:rPr>
                      <m:t>β</m:t>
                    </m:r>
                  </m:e>
                  <m:sub>
                    <m:r>
                      <w:rPr>
                        <w:rFonts w:ascii="Cambria Math" w:hAnsi="Cambria Math"/>
                        <w:sz w:val="12"/>
                        <w:szCs w:val="12"/>
                      </w:rPr>
                      <m:t>4</m:t>
                    </m:r>
                  </m:sub>
                </m:sSub>
                <m:sSub>
                  <m:sSubPr>
                    <m:ctrlPr>
                      <w:rPr>
                        <w:rFonts w:ascii="Cambria Math" w:hAnsi="Cambria Math"/>
                        <w:i/>
                        <w:sz w:val="12"/>
                        <w:szCs w:val="12"/>
                      </w:rPr>
                    </m:ctrlPr>
                  </m:sSubPr>
                  <m:e>
                    <m:r>
                      <w:rPr>
                        <w:rFonts w:ascii="Cambria Math" w:hAnsi="Cambria Math"/>
                        <w:sz w:val="12"/>
                        <w:szCs w:val="12"/>
                      </w:rPr>
                      <m:t>G</m:t>
                    </m:r>
                  </m:e>
                  <m:sub>
                    <m:r>
                      <w:rPr>
                        <w:rFonts w:ascii="Cambria Math" w:hAnsi="Cambria Math"/>
                        <w:sz w:val="12"/>
                        <w:szCs w:val="12"/>
                      </w:rPr>
                      <m:t>j</m:t>
                    </m:r>
                  </m:sub>
                </m:sSub>
              </m:oMath>
            </m:oMathPara>
          </w:p>
        </w:tc>
        <w:tc>
          <w:tcPr>
            <w:tcW w:w="313" w:type="pct"/>
            <w:noWrap/>
            <w:textDirection w:val="tbRlV"/>
            <w:vAlign w:val="center"/>
            <w:hideMark/>
          </w:tcPr>
          <w:p w14:paraId="3D831021" w14:textId="47547225" w:rsidR="00ED6D26" w:rsidRPr="00DD00AF" w:rsidRDefault="00000000" w:rsidP="00F80C75">
            <w:pPr>
              <w:ind w:left="113" w:right="113"/>
              <w:rPr>
                <w:sz w:val="12"/>
                <w:szCs w:val="12"/>
                <w:lang w:eastAsia="ko-KR"/>
              </w:rPr>
            </w:pPr>
            <m:oMathPara>
              <m:oMath>
                <m:sSub>
                  <m:sSubPr>
                    <m:ctrlPr>
                      <w:rPr>
                        <w:rFonts w:ascii="Cambria Math" w:hAnsi="Cambria Math"/>
                        <w:i/>
                        <w:sz w:val="12"/>
                        <w:szCs w:val="12"/>
                      </w:rPr>
                    </m:ctrlPr>
                  </m:sSubPr>
                  <m:e>
                    <m:r>
                      <w:rPr>
                        <w:rFonts w:ascii="Cambria Math" w:hAnsi="Cambria Math"/>
                        <w:sz w:val="12"/>
                        <w:szCs w:val="12"/>
                      </w:rPr>
                      <m:t>β</m:t>
                    </m:r>
                  </m:e>
                  <m:sub>
                    <m:r>
                      <w:rPr>
                        <w:rFonts w:ascii="Cambria Math" w:hAnsi="Cambria Math"/>
                        <w:sz w:val="12"/>
                        <w:szCs w:val="12"/>
                      </w:rPr>
                      <m:t>4</m:t>
                    </m:r>
                  </m:sub>
                </m:sSub>
                <m:sSub>
                  <m:sSubPr>
                    <m:ctrlPr>
                      <w:rPr>
                        <w:rFonts w:ascii="Cambria Math" w:hAnsi="Cambria Math"/>
                        <w:i/>
                        <w:sz w:val="12"/>
                        <w:szCs w:val="12"/>
                      </w:rPr>
                    </m:ctrlPr>
                  </m:sSubPr>
                  <m:e>
                    <m:r>
                      <w:rPr>
                        <w:rFonts w:ascii="Cambria Math" w:hAnsi="Cambria Math"/>
                        <w:sz w:val="12"/>
                        <w:szCs w:val="12"/>
                      </w:rPr>
                      <m:t>G</m:t>
                    </m:r>
                  </m:e>
                  <m:sub>
                    <m:r>
                      <w:rPr>
                        <w:rFonts w:ascii="Cambria Math" w:hAnsi="Cambria Math"/>
                        <w:sz w:val="12"/>
                        <w:szCs w:val="12"/>
                      </w:rPr>
                      <m:t>1j</m:t>
                    </m:r>
                  </m:sub>
                </m:sSub>
              </m:oMath>
            </m:oMathPara>
          </w:p>
        </w:tc>
        <w:tc>
          <w:tcPr>
            <w:tcW w:w="313" w:type="pct"/>
            <w:noWrap/>
            <w:textDirection w:val="tbRlV"/>
            <w:vAlign w:val="center"/>
            <w:hideMark/>
          </w:tcPr>
          <w:p w14:paraId="680E8F76" w14:textId="10811C82" w:rsidR="00ED6D26" w:rsidRPr="00DD00AF" w:rsidRDefault="00000000" w:rsidP="00F80C75">
            <w:pPr>
              <w:ind w:left="113" w:right="113"/>
              <w:rPr>
                <w:sz w:val="12"/>
                <w:szCs w:val="12"/>
                <w:lang w:eastAsia="ko-KR"/>
              </w:rPr>
            </w:pPr>
            <m:oMathPara>
              <m:oMath>
                <m:sSub>
                  <m:sSubPr>
                    <m:ctrlPr>
                      <w:rPr>
                        <w:rFonts w:ascii="Cambria Math" w:hAnsi="Cambria Math"/>
                        <w:i/>
                        <w:sz w:val="12"/>
                        <w:szCs w:val="12"/>
                      </w:rPr>
                    </m:ctrlPr>
                  </m:sSubPr>
                  <m:e>
                    <m:r>
                      <w:rPr>
                        <w:rFonts w:ascii="Cambria Math" w:hAnsi="Cambria Math"/>
                        <w:sz w:val="12"/>
                        <w:szCs w:val="12"/>
                      </w:rPr>
                      <m:t xml:space="preserve"> β</m:t>
                    </m:r>
                  </m:e>
                  <m:sub>
                    <m:r>
                      <w:rPr>
                        <w:rFonts w:ascii="Cambria Math" w:hAnsi="Cambria Math"/>
                        <w:sz w:val="12"/>
                        <w:szCs w:val="12"/>
                      </w:rPr>
                      <m:t>5</m:t>
                    </m:r>
                  </m:sub>
                </m:sSub>
                <m:sSub>
                  <m:sSubPr>
                    <m:ctrlPr>
                      <w:rPr>
                        <w:rFonts w:ascii="Cambria Math" w:hAnsi="Cambria Math"/>
                        <w:i/>
                        <w:sz w:val="12"/>
                        <w:szCs w:val="12"/>
                      </w:rPr>
                    </m:ctrlPr>
                  </m:sSubPr>
                  <m:e>
                    <m:r>
                      <w:rPr>
                        <w:rFonts w:ascii="Cambria Math" w:hAnsi="Cambria Math"/>
                        <w:sz w:val="12"/>
                        <w:szCs w:val="12"/>
                      </w:rPr>
                      <m:t>G</m:t>
                    </m:r>
                  </m:e>
                  <m:sub>
                    <m:r>
                      <w:rPr>
                        <w:rFonts w:ascii="Cambria Math" w:hAnsi="Cambria Math"/>
                        <w:sz w:val="12"/>
                        <w:szCs w:val="12"/>
                      </w:rPr>
                      <m:t>2j</m:t>
                    </m:r>
                  </m:sub>
                </m:sSub>
              </m:oMath>
            </m:oMathPara>
          </w:p>
        </w:tc>
        <w:tc>
          <w:tcPr>
            <w:tcW w:w="356" w:type="pct"/>
            <w:noWrap/>
            <w:textDirection w:val="tbRlV"/>
            <w:vAlign w:val="center"/>
            <w:hideMark/>
          </w:tcPr>
          <w:p w14:paraId="11A29B08" w14:textId="798E4F70" w:rsidR="00ED6D26" w:rsidRPr="00DD00AF" w:rsidRDefault="00000000" w:rsidP="00F80C75">
            <w:pPr>
              <w:ind w:left="113" w:right="113"/>
              <w:rPr>
                <w:sz w:val="12"/>
                <w:szCs w:val="12"/>
                <w:lang w:eastAsia="ko-KR"/>
              </w:rPr>
            </w:pPr>
            <m:oMathPara>
              <m:oMath>
                <m:sSub>
                  <m:sSubPr>
                    <m:ctrlPr>
                      <w:rPr>
                        <w:rFonts w:ascii="Cambria Math" w:hAnsi="Cambria Math"/>
                        <w:i/>
                        <w:sz w:val="12"/>
                        <w:szCs w:val="12"/>
                      </w:rPr>
                    </m:ctrlPr>
                  </m:sSubPr>
                  <m:e>
                    <m:r>
                      <w:rPr>
                        <w:rFonts w:ascii="Cambria Math" w:hAnsi="Cambria Math"/>
                        <w:sz w:val="12"/>
                        <w:szCs w:val="12"/>
                      </w:rPr>
                      <m:t>β</m:t>
                    </m:r>
                  </m:e>
                  <m:sub>
                    <m:r>
                      <w:rPr>
                        <w:rFonts w:ascii="Cambria Math" w:hAnsi="Cambria Math"/>
                        <w:sz w:val="12"/>
                        <w:szCs w:val="12"/>
                      </w:rPr>
                      <m:t>4</m:t>
                    </m:r>
                  </m:sub>
                </m:sSub>
                <m:sSub>
                  <m:sSubPr>
                    <m:ctrlPr>
                      <w:rPr>
                        <w:rFonts w:ascii="Cambria Math" w:hAnsi="Cambria Math"/>
                        <w:i/>
                        <w:sz w:val="12"/>
                        <w:szCs w:val="12"/>
                      </w:rPr>
                    </m:ctrlPr>
                  </m:sSubPr>
                  <m:e>
                    <m:r>
                      <w:rPr>
                        <w:rFonts w:ascii="Cambria Math" w:hAnsi="Cambria Math"/>
                        <w:sz w:val="12"/>
                        <w:szCs w:val="12"/>
                      </w:rPr>
                      <m:t>G</m:t>
                    </m:r>
                  </m:e>
                  <m:sub>
                    <m:r>
                      <w:rPr>
                        <w:rFonts w:ascii="Cambria Math" w:hAnsi="Cambria Math"/>
                        <w:sz w:val="12"/>
                        <w:szCs w:val="12"/>
                      </w:rPr>
                      <m:t>j</m:t>
                    </m:r>
                  </m:sub>
                </m:sSub>
              </m:oMath>
            </m:oMathPara>
          </w:p>
        </w:tc>
        <w:tc>
          <w:tcPr>
            <w:tcW w:w="313" w:type="pct"/>
            <w:noWrap/>
            <w:textDirection w:val="tbRlV"/>
            <w:vAlign w:val="center"/>
            <w:hideMark/>
          </w:tcPr>
          <w:p w14:paraId="26222A5F" w14:textId="516DB588" w:rsidR="00ED6D26" w:rsidRPr="00DD00AF" w:rsidRDefault="00000000" w:rsidP="00F80C75">
            <w:pPr>
              <w:ind w:left="113" w:right="113"/>
              <w:rPr>
                <w:sz w:val="12"/>
                <w:szCs w:val="12"/>
                <w:lang w:eastAsia="ko-KR"/>
              </w:rPr>
            </w:pPr>
            <m:oMathPara>
              <m:oMath>
                <m:sSub>
                  <m:sSubPr>
                    <m:ctrlPr>
                      <w:rPr>
                        <w:rFonts w:ascii="Cambria Math" w:hAnsi="Cambria Math"/>
                        <w:i/>
                        <w:sz w:val="12"/>
                        <w:szCs w:val="12"/>
                      </w:rPr>
                    </m:ctrlPr>
                  </m:sSubPr>
                  <m:e>
                    <m:r>
                      <w:rPr>
                        <w:rFonts w:ascii="Cambria Math" w:hAnsi="Cambria Math"/>
                        <w:sz w:val="12"/>
                        <w:szCs w:val="12"/>
                      </w:rPr>
                      <m:t>β</m:t>
                    </m:r>
                  </m:e>
                  <m:sub>
                    <m:r>
                      <w:rPr>
                        <w:rFonts w:ascii="Cambria Math" w:hAnsi="Cambria Math"/>
                        <w:sz w:val="12"/>
                        <w:szCs w:val="12"/>
                      </w:rPr>
                      <m:t>4</m:t>
                    </m:r>
                  </m:sub>
                </m:sSub>
                <m:sSub>
                  <m:sSubPr>
                    <m:ctrlPr>
                      <w:rPr>
                        <w:rFonts w:ascii="Cambria Math" w:hAnsi="Cambria Math"/>
                        <w:i/>
                        <w:sz w:val="12"/>
                        <w:szCs w:val="12"/>
                      </w:rPr>
                    </m:ctrlPr>
                  </m:sSubPr>
                  <m:e>
                    <m:r>
                      <w:rPr>
                        <w:rFonts w:ascii="Cambria Math" w:hAnsi="Cambria Math"/>
                        <w:sz w:val="12"/>
                        <w:szCs w:val="12"/>
                      </w:rPr>
                      <m:t>G</m:t>
                    </m:r>
                  </m:e>
                  <m:sub>
                    <m:r>
                      <w:rPr>
                        <w:rFonts w:ascii="Cambria Math" w:hAnsi="Cambria Math"/>
                        <w:sz w:val="12"/>
                        <w:szCs w:val="12"/>
                      </w:rPr>
                      <m:t>1j</m:t>
                    </m:r>
                  </m:sub>
                </m:sSub>
              </m:oMath>
            </m:oMathPara>
          </w:p>
        </w:tc>
        <w:tc>
          <w:tcPr>
            <w:tcW w:w="313" w:type="pct"/>
            <w:noWrap/>
            <w:textDirection w:val="tbRlV"/>
            <w:vAlign w:val="center"/>
            <w:hideMark/>
          </w:tcPr>
          <w:p w14:paraId="07C0354A" w14:textId="0F1F8833" w:rsidR="00ED6D26" w:rsidRPr="00DD00AF" w:rsidRDefault="00000000" w:rsidP="00F80C75">
            <w:pPr>
              <w:ind w:left="113" w:right="113"/>
              <w:rPr>
                <w:sz w:val="12"/>
                <w:szCs w:val="12"/>
                <w:lang w:eastAsia="ko-KR"/>
              </w:rPr>
            </w:pPr>
            <m:oMathPara>
              <m:oMath>
                <m:sSub>
                  <m:sSubPr>
                    <m:ctrlPr>
                      <w:rPr>
                        <w:rFonts w:ascii="Cambria Math" w:hAnsi="Cambria Math"/>
                        <w:i/>
                        <w:sz w:val="12"/>
                        <w:szCs w:val="12"/>
                      </w:rPr>
                    </m:ctrlPr>
                  </m:sSubPr>
                  <m:e>
                    <m:r>
                      <w:rPr>
                        <w:rFonts w:ascii="Cambria Math" w:hAnsi="Cambria Math"/>
                        <w:sz w:val="12"/>
                        <w:szCs w:val="12"/>
                      </w:rPr>
                      <m:t>β</m:t>
                    </m:r>
                  </m:e>
                  <m:sub>
                    <m:r>
                      <w:rPr>
                        <w:rFonts w:ascii="Cambria Math" w:hAnsi="Cambria Math"/>
                        <w:sz w:val="12"/>
                        <w:szCs w:val="12"/>
                      </w:rPr>
                      <m:t>5</m:t>
                    </m:r>
                  </m:sub>
                </m:sSub>
                <m:sSub>
                  <m:sSubPr>
                    <m:ctrlPr>
                      <w:rPr>
                        <w:rFonts w:ascii="Cambria Math" w:hAnsi="Cambria Math"/>
                        <w:i/>
                        <w:sz w:val="12"/>
                        <w:szCs w:val="12"/>
                      </w:rPr>
                    </m:ctrlPr>
                  </m:sSubPr>
                  <m:e>
                    <m:r>
                      <w:rPr>
                        <w:rFonts w:ascii="Cambria Math" w:hAnsi="Cambria Math"/>
                        <w:sz w:val="12"/>
                        <w:szCs w:val="12"/>
                      </w:rPr>
                      <m:t>G</m:t>
                    </m:r>
                  </m:e>
                  <m:sub>
                    <m:r>
                      <w:rPr>
                        <w:rFonts w:ascii="Cambria Math" w:hAnsi="Cambria Math"/>
                        <w:sz w:val="12"/>
                        <w:szCs w:val="12"/>
                      </w:rPr>
                      <m:t>2j</m:t>
                    </m:r>
                  </m:sub>
                </m:sSub>
              </m:oMath>
            </m:oMathPara>
          </w:p>
        </w:tc>
        <w:tc>
          <w:tcPr>
            <w:tcW w:w="319" w:type="pct"/>
            <w:noWrap/>
            <w:textDirection w:val="tbRlV"/>
            <w:vAlign w:val="center"/>
            <w:hideMark/>
          </w:tcPr>
          <w:p w14:paraId="73C902E4" w14:textId="7BBCB3E9" w:rsidR="00ED6D26" w:rsidRPr="00DD00AF" w:rsidRDefault="00000000" w:rsidP="00F80C75">
            <w:pPr>
              <w:ind w:left="113" w:right="113"/>
              <w:rPr>
                <w:sz w:val="12"/>
                <w:szCs w:val="12"/>
                <w:lang w:eastAsia="ko-KR"/>
              </w:rPr>
            </w:pPr>
            <m:oMathPara>
              <m:oMath>
                <m:sSub>
                  <m:sSubPr>
                    <m:ctrlPr>
                      <w:rPr>
                        <w:rFonts w:ascii="Cambria Math" w:eastAsia="맑은 고딕" w:hAnsi="Cambria Math"/>
                        <w:i/>
                        <w:sz w:val="12"/>
                        <w:szCs w:val="12"/>
                      </w:rPr>
                    </m:ctrlPr>
                  </m:sSubPr>
                  <m:e>
                    <m:r>
                      <m:rPr>
                        <m:sty m:val="p"/>
                      </m:rPr>
                      <w:rPr>
                        <w:rFonts w:ascii="Cambria Math" w:eastAsia="맑은 고딕" w:hAnsi="Cambria Math"/>
                        <w:sz w:val="12"/>
                        <w:szCs w:val="12"/>
                      </w:rPr>
                      <m:t>γ</m:t>
                    </m:r>
                  </m:e>
                  <m:sub>
                    <m:r>
                      <w:rPr>
                        <w:rFonts w:ascii="Cambria Math" w:eastAsia="맑은 고딕" w:hAnsi="Cambria Math"/>
                        <w:sz w:val="12"/>
                        <w:szCs w:val="12"/>
                      </w:rPr>
                      <m:t>20</m:t>
                    </m:r>
                  </m:sub>
                </m:sSub>
                <m:sSub>
                  <m:sSubPr>
                    <m:ctrlPr>
                      <w:rPr>
                        <w:rFonts w:ascii="Cambria Math" w:eastAsia="맑은 고딕" w:hAnsi="Cambria Math"/>
                        <w:i/>
                        <w:sz w:val="12"/>
                        <w:szCs w:val="12"/>
                      </w:rPr>
                    </m:ctrlPr>
                  </m:sSubPr>
                  <m:e>
                    <m:r>
                      <w:rPr>
                        <w:rFonts w:ascii="Cambria Math" w:eastAsia="맑은 고딕" w:hAnsi="Cambria Math"/>
                        <w:sz w:val="12"/>
                        <w:szCs w:val="12"/>
                      </w:rPr>
                      <m:t>G</m:t>
                    </m:r>
                  </m:e>
                  <m:sub>
                    <m:r>
                      <w:rPr>
                        <w:rFonts w:ascii="Cambria Math" w:eastAsia="맑은 고딕" w:hAnsi="Cambria Math"/>
                        <w:sz w:val="12"/>
                        <w:szCs w:val="12"/>
                      </w:rPr>
                      <m:t>ij</m:t>
                    </m:r>
                  </m:sub>
                </m:sSub>
              </m:oMath>
            </m:oMathPara>
          </w:p>
        </w:tc>
        <w:tc>
          <w:tcPr>
            <w:tcW w:w="319" w:type="pct"/>
            <w:noWrap/>
            <w:textDirection w:val="tbRlV"/>
            <w:vAlign w:val="center"/>
            <w:hideMark/>
          </w:tcPr>
          <w:p w14:paraId="0180C8B6" w14:textId="5FFE9C92" w:rsidR="00ED6D26" w:rsidRPr="00DD00AF" w:rsidRDefault="00000000" w:rsidP="00F80C75">
            <w:pPr>
              <w:ind w:left="113" w:right="113"/>
              <w:rPr>
                <w:sz w:val="12"/>
                <w:szCs w:val="12"/>
                <w:lang w:eastAsia="ko-KR"/>
              </w:rPr>
            </w:pPr>
            <m:oMathPara>
              <m:oMath>
                <m:sSub>
                  <m:sSubPr>
                    <m:ctrlPr>
                      <w:rPr>
                        <w:rFonts w:ascii="Cambria Math" w:eastAsia="맑은 고딕" w:hAnsi="Cambria Math"/>
                        <w:i/>
                        <w:sz w:val="12"/>
                        <w:szCs w:val="12"/>
                      </w:rPr>
                    </m:ctrlPr>
                  </m:sSubPr>
                  <m:e>
                    <m:r>
                      <m:rPr>
                        <m:sty m:val="p"/>
                      </m:rPr>
                      <w:rPr>
                        <w:rFonts w:ascii="Cambria Math" w:eastAsia="맑은 고딕" w:hAnsi="Cambria Math"/>
                        <w:sz w:val="12"/>
                        <w:szCs w:val="12"/>
                      </w:rPr>
                      <m:t>γ</m:t>
                    </m:r>
                  </m:e>
                  <m:sub>
                    <m:r>
                      <w:rPr>
                        <w:rFonts w:ascii="Cambria Math" w:eastAsia="맑은 고딕" w:hAnsi="Cambria Math"/>
                        <w:sz w:val="12"/>
                        <w:szCs w:val="12"/>
                      </w:rPr>
                      <m:t>20</m:t>
                    </m:r>
                  </m:sub>
                </m:sSub>
                <m:sSub>
                  <m:sSubPr>
                    <m:ctrlPr>
                      <w:rPr>
                        <w:rFonts w:ascii="Cambria Math" w:eastAsia="맑은 고딕" w:hAnsi="Cambria Math"/>
                        <w:i/>
                        <w:sz w:val="12"/>
                        <w:szCs w:val="12"/>
                      </w:rPr>
                    </m:ctrlPr>
                  </m:sSubPr>
                  <m:e>
                    <m:r>
                      <w:rPr>
                        <w:rFonts w:ascii="Cambria Math" w:eastAsia="맑은 고딕" w:hAnsi="Cambria Math"/>
                        <w:sz w:val="12"/>
                        <w:szCs w:val="12"/>
                      </w:rPr>
                      <m:t>G</m:t>
                    </m:r>
                  </m:e>
                  <m:sub>
                    <m:r>
                      <w:rPr>
                        <w:rFonts w:ascii="Cambria Math" w:eastAsia="맑은 고딕" w:hAnsi="Cambria Math"/>
                        <w:sz w:val="12"/>
                        <w:szCs w:val="12"/>
                      </w:rPr>
                      <m:t>ij</m:t>
                    </m:r>
                  </m:sub>
                </m:sSub>
              </m:oMath>
            </m:oMathPara>
          </w:p>
        </w:tc>
        <w:tc>
          <w:tcPr>
            <w:tcW w:w="342" w:type="pct"/>
            <w:noWrap/>
            <w:textDirection w:val="tbRlV"/>
            <w:vAlign w:val="center"/>
            <w:hideMark/>
          </w:tcPr>
          <w:p w14:paraId="44A0A68A" w14:textId="402C9266" w:rsidR="00ED6D26" w:rsidRPr="00DD00AF" w:rsidRDefault="00000000" w:rsidP="00F80C75">
            <w:pPr>
              <w:ind w:left="113" w:right="113"/>
              <w:rPr>
                <w:sz w:val="12"/>
                <w:szCs w:val="12"/>
                <w:lang w:eastAsia="ko-KR"/>
              </w:rPr>
            </w:pPr>
            <m:oMathPara>
              <m:oMath>
                <m:sSub>
                  <m:sSubPr>
                    <m:ctrlPr>
                      <w:rPr>
                        <w:rFonts w:ascii="Cambria Math" w:eastAsia="맑은 고딕" w:hAnsi="Cambria Math"/>
                        <w:i/>
                        <w:sz w:val="12"/>
                        <w:szCs w:val="12"/>
                      </w:rPr>
                    </m:ctrlPr>
                  </m:sSubPr>
                  <m:e>
                    <m:r>
                      <m:rPr>
                        <m:sty m:val="p"/>
                      </m:rPr>
                      <w:rPr>
                        <w:rFonts w:ascii="Cambria Math" w:eastAsia="맑은 고딕" w:hAnsi="Cambria Math"/>
                        <w:sz w:val="12"/>
                        <w:szCs w:val="12"/>
                      </w:rPr>
                      <m:t>γ</m:t>
                    </m:r>
                  </m:e>
                  <m:sub>
                    <m:r>
                      <w:rPr>
                        <w:rFonts w:ascii="Cambria Math" w:eastAsia="맑은 고딕" w:hAnsi="Cambria Math"/>
                        <w:sz w:val="12"/>
                        <w:szCs w:val="12"/>
                      </w:rPr>
                      <m:t>01</m:t>
                    </m:r>
                  </m:sub>
                </m:sSub>
                <m:sSub>
                  <m:sSubPr>
                    <m:ctrlPr>
                      <w:rPr>
                        <w:rFonts w:ascii="Cambria Math" w:eastAsia="맑은 고딕" w:hAnsi="Cambria Math"/>
                        <w:i/>
                        <w:sz w:val="12"/>
                        <w:szCs w:val="12"/>
                      </w:rPr>
                    </m:ctrlPr>
                  </m:sSubPr>
                  <m:e>
                    <m:r>
                      <w:rPr>
                        <w:rFonts w:ascii="Cambria Math" w:eastAsia="맑은 고딕" w:hAnsi="Cambria Math"/>
                        <w:sz w:val="12"/>
                        <w:szCs w:val="12"/>
                      </w:rPr>
                      <m:t>G</m:t>
                    </m:r>
                  </m:e>
                  <m:sub>
                    <m:r>
                      <w:rPr>
                        <w:rFonts w:ascii="Cambria Math" w:eastAsia="맑은 고딕" w:hAnsi="Cambria Math"/>
                        <w:sz w:val="12"/>
                        <w:szCs w:val="12"/>
                      </w:rPr>
                      <m:t>j</m:t>
                    </m:r>
                  </m:sub>
                </m:sSub>
              </m:oMath>
            </m:oMathPara>
          </w:p>
        </w:tc>
        <w:tc>
          <w:tcPr>
            <w:tcW w:w="342" w:type="pct"/>
            <w:noWrap/>
            <w:textDirection w:val="tbRlV"/>
            <w:vAlign w:val="center"/>
            <w:hideMark/>
          </w:tcPr>
          <w:p w14:paraId="6221CD5B" w14:textId="3232E03C" w:rsidR="00ED6D26" w:rsidRPr="00DD00AF" w:rsidRDefault="00000000" w:rsidP="00F80C75">
            <w:pPr>
              <w:ind w:left="113" w:right="113"/>
              <w:rPr>
                <w:sz w:val="12"/>
                <w:szCs w:val="12"/>
                <w:lang w:eastAsia="ko-KR"/>
              </w:rPr>
            </w:pPr>
            <m:oMathPara>
              <m:oMath>
                <m:sSub>
                  <m:sSubPr>
                    <m:ctrlPr>
                      <w:rPr>
                        <w:rFonts w:ascii="Cambria Math" w:eastAsia="맑은 고딕" w:hAnsi="Cambria Math"/>
                        <w:i/>
                        <w:sz w:val="12"/>
                        <w:szCs w:val="12"/>
                      </w:rPr>
                    </m:ctrlPr>
                  </m:sSubPr>
                  <m:e>
                    <m:r>
                      <m:rPr>
                        <m:sty m:val="p"/>
                      </m:rPr>
                      <w:rPr>
                        <w:rFonts w:ascii="Cambria Math" w:eastAsia="맑은 고딕" w:hAnsi="Cambria Math"/>
                        <w:sz w:val="12"/>
                        <w:szCs w:val="12"/>
                      </w:rPr>
                      <m:t>γ</m:t>
                    </m:r>
                  </m:e>
                  <m:sub>
                    <m:r>
                      <w:rPr>
                        <w:rFonts w:ascii="Cambria Math" w:eastAsia="맑은 고딕" w:hAnsi="Cambria Math"/>
                        <w:sz w:val="12"/>
                        <w:szCs w:val="12"/>
                      </w:rPr>
                      <m:t>01</m:t>
                    </m:r>
                  </m:sub>
                </m:sSub>
                <m:sSub>
                  <m:sSubPr>
                    <m:ctrlPr>
                      <w:rPr>
                        <w:rFonts w:ascii="Cambria Math" w:eastAsia="맑은 고딕" w:hAnsi="Cambria Math"/>
                        <w:i/>
                        <w:sz w:val="12"/>
                        <w:szCs w:val="12"/>
                      </w:rPr>
                    </m:ctrlPr>
                  </m:sSubPr>
                  <m:e>
                    <m:r>
                      <w:rPr>
                        <w:rFonts w:ascii="Cambria Math" w:eastAsia="맑은 고딕" w:hAnsi="Cambria Math"/>
                        <w:sz w:val="12"/>
                        <w:szCs w:val="12"/>
                      </w:rPr>
                      <m:t>G</m:t>
                    </m:r>
                  </m:e>
                  <m:sub>
                    <m:r>
                      <w:rPr>
                        <w:rFonts w:ascii="Cambria Math" w:eastAsia="맑은 고딕" w:hAnsi="Cambria Math"/>
                        <w:sz w:val="12"/>
                        <w:szCs w:val="12"/>
                      </w:rPr>
                      <m:t>j</m:t>
                    </m:r>
                  </m:sub>
                </m:sSub>
              </m:oMath>
            </m:oMathPara>
          </w:p>
        </w:tc>
        <w:tc>
          <w:tcPr>
            <w:tcW w:w="331" w:type="pct"/>
            <w:noWrap/>
            <w:textDirection w:val="tbRlV"/>
            <w:vAlign w:val="center"/>
            <w:hideMark/>
          </w:tcPr>
          <w:p w14:paraId="45CFFD77" w14:textId="03260E9B" w:rsidR="00ED6D26" w:rsidRPr="00DD00AF" w:rsidRDefault="00000000" w:rsidP="00F80C75">
            <w:pPr>
              <w:ind w:left="113" w:right="113"/>
              <w:rPr>
                <w:sz w:val="12"/>
                <w:szCs w:val="12"/>
                <w:lang w:eastAsia="ko-KR"/>
              </w:rPr>
            </w:pPr>
            <m:oMathPara>
              <m:oMath>
                <m:sSub>
                  <m:sSubPr>
                    <m:ctrlPr>
                      <w:rPr>
                        <w:rFonts w:ascii="Cambria Math" w:hAnsi="Cambria Math"/>
                        <w:i/>
                        <w:sz w:val="12"/>
                        <w:szCs w:val="12"/>
                      </w:rPr>
                    </m:ctrlPr>
                  </m:sSubPr>
                  <m:e>
                    <m:r>
                      <w:rPr>
                        <w:rFonts w:ascii="Cambria Math" w:hAnsi="Cambria Math"/>
                        <w:sz w:val="12"/>
                        <w:szCs w:val="12"/>
                      </w:rPr>
                      <m:t>γ</m:t>
                    </m:r>
                  </m:e>
                  <m:sub>
                    <m:r>
                      <w:rPr>
                        <w:rFonts w:ascii="Cambria Math" w:hAnsi="Cambria Math"/>
                        <w:sz w:val="12"/>
                        <w:szCs w:val="12"/>
                      </w:rPr>
                      <m:t>01</m:t>
                    </m:r>
                  </m:sub>
                </m:sSub>
                <m:sSub>
                  <m:sSubPr>
                    <m:ctrlPr>
                      <w:rPr>
                        <w:rFonts w:ascii="Cambria Math" w:hAnsi="Cambria Math"/>
                        <w:sz w:val="12"/>
                        <w:szCs w:val="12"/>
                      </w:rPr>
                    </m:ctrlPr>
                  </m:sSubPr>
                  <m:e>
                    <m:r>
                      <w:rPr>
                        <w:rFonts w:ascii="Cambria Math" w:hAnsi="Cambria Math"/>
                        <w:sz w:val="12"/>
                        <w:szCs w:val="12"/>
                      </w:rPr>
                      <m:t>G</m:t>
                    </m:r>
                  </m:e>
                  <m:sub>
                    <m:r>
                      <w:rPr>
                        <w:rFonts w:ascii="Cambria Math" w:hAnsi="Cambria Math"/>
                        <w:sz w:val="12"/>
                        <w:szCs w:val="12"/>
                      </w:rPr>
                      <m:t>1j</m:t>
                    </m:r>
                  </m:sub>
                </m:sSub>
              </m:oMath>
            </m:oMathPara>
          </w:p>
        </w:tc>
        <w:tc>
          <w:tcPr>
            <w:tcW w:w="331" w:type="pct"/>
            <w:noWrap/>
            <w:textDirection w:val="tbRlV"/>
            <w:vAlign w:val="center"/>
            <w:hideMark/>
          </w:tcPr>
          <w:p w14:paraId="573B9D2A" w14:textId="591EED51" w:rsidR="00ED6D26" w:rsidRPr="00DD00AF" w:rsidRDefault="00000000" w:rsidP="00F80C75">
            <w:pPr>
              <w:ind w:left="113" w:right="113"/>
              <w:rPr>
                <w:sz w:val="12"/>
                <w:szCs w:val="12"/>
                <w:lang w:eastAsia="ko-KR"/>
              </w:rPr>
            </w:pPr>
            <m:oMathPara>
              <m:oMath>
                <m:sSub>
                  <m:sSubPr>
                    <m:ctrlPr>
                      <w:rPr>
                        <w:rFonts w:ascii="Cambria Math" w:hAnsi="Cambria Math"/>
                        <w:i/>
                        <w:sz w:val="12"/>
                        <w:szCs w:val="12"/>
                      </w:rPr>
                    </m:ctrlPr>
                  </m:sSubPr>
                  <m:e>
                    <m:r>
                      <w:rPr>
                        <w:rFonts w:ascii="Cambria Math" w:hAnsi="Cambria Math"/>
                        <w:sz w:val="12"/>
                        <w:szCs w:val="12"/>
                      </w:rPr>
                      <m:t>γ</m:t>
                    </m:r>
                  </m:e>
                  <m:sub>
                    <m:r>
                      <w:rPr>
                        <w:rFonts w:ascii="Cambria Math" w:hAnsi="Cambria Math"/>
                        <w:sz w:val="12"/>
                        <w:szCs w:val="12"/>
                      </w:rPr>
                      <m:t>02</m:t>
                    </m:r>
                  </m:sub>
                </m:sSub>
                <m:sSub>
                  <m:sSubPr>
                    <m:ctrlPr>
                      <w:rPr>
                        <w:rFonts w:ascii="Cambria Math" w:hAnsi="Cambria Math"/>
                        <w:sz w:val="12"/>
                        <w:szCs w:val="12"/>
                      </w:rPr>
                    </m:ctrlPr>
                  </m:sSubPr>
                  <m:e>
                    <m:r>
                      <w:rPr>
                        <w:rFonts w:ascii="Cambria Math" w:hAnsi="Cambria Math"/>
                        <w:sz w:val="12"/>
                        <w:szCs w:val="12"/>
                      </w:rPr>
                      <m:t>G</m:t>
                    </m:r>
                  </m:e>
                  <m:sub>
                    <m:r>
                      <m:rPr>
                        <m:sty m:val="p"/>
                      </m:rPr>
                      <w:rPr>
                        <w:rFonts w:ascii="Cambria Math" w:hAnsi="Cambria Math"/>
                        <w:sz w:val="12"/>
                        <w:szCs w:val="12"/>
                      </w:rPr>
                      <m:t>2</m:t>
                    </m:r>
                    <m:r>
                      <w:rPr>
                        <w:rFonts w:ascii="Cambria Math" w:hAnsi="Cambria Math"/>
                        <w:sz w:val="12"/>
                        <w:szCs w:val="12"/>
                      </w:rPr>
                      <m:t>j</m:t>
                    </m:r>
                  </m:sub>
                </m:sSub>
              </m:oMath>
            </m:oMathPara>
          </w:p>
        </w:tc>
        <w:tc>
          <w:tcPr>
            <w:tcW w:w="331" w:type="pct"/>
            <w:noWrap/>
            <w:textDirection w:val="tbRlV"/>
            <w:vAlign w:val="center"/>
            <w:hideMark/>
          </w:tcPr>
          <w:p w14:paraId="2509336B" w14:textId="2181512E" w:rsidR="00ED6D26" w:rsidRPr="00DD00AF" w:rsidRDefault="00000000" w:rsidP="00F80C75">
            <w:pPr>
              <w:ind w:left="113" w:right="113"/>
              <w:rPr>
                <w:sz w:val="12"/>
                <w:szCs w:val="12"/>
                <w:lang w:eastAsia="ko-KR"/>
              </w:rPr>
            </w:pPr>
            <m:oMathPara>
              <m:oMath>
                <m:sSub>
                  <m:sSubPr>
                    <m:ctrlPr>
                      <w:rPr>
                        <w:rFonts w:ascii="Cambria Math" w:hAnsi="Cambria Math"/>
                        <w:i/>
                        <w:sz w:val="12"/>
                        <w:szCs w:val="12"/>
                      </w:rPr>
                    </m:ctrlPr>
                  </m:sSubPr>
                  <m:e>
                    <m:r>
                      <w:rPr>
                        <w:rFonts w:ascii="Cambria Math" w:hAnsi="Cambria Math"/>
                        <w:sz w:val="12"/>
                        <w:szCs w:val="12"/>
                      </w:rPr>
                      <m:t>γ</m:t>
                    </m:r>
                  </m:e>
                  <m:sub>
                    <m:r>
                      <w:rPr>
                        <w:rFonts w:ascii="Cambria Math" w:hAnsi="Cambria Math"/>
                        <w:sz w:val="12"/>
                        <w:szCs w:val="12"/>
                      </w:rPr>
                      <m:t>01</m:t>
                    </m:r>
                  </m:sub>
                </m:sSub>
                <m:sSub>
                  <m:sSubPr>
                    <m:ctrlPr>
                      <w:rPr>
                        <w:rFonts w:ascii="Cambria Math" w:hAnsi="Cambria Math"/>
                        <w:sz w:val="12"/>
                        <w:szCs w:val="12"/>
                      </w:rPr>
                    </m:ctrlPr>
                  </m:sSubPr>
                  <m:e>
                    <m:r>
                      <w:rPr>
                        <w:rFonts w:ascii="Cambria Math" w:hAnsi="Cambria Math"/>
                        <w:sz w:val="12"/>
                        <w:szCs w:val="12"/>
                      </w:rPr>
                      <m:t>G</m:t>
                    </m:r>
                  </m:e>
                  <m:sub>
                    <m:r>
                      <w:rPr>
                        <w:rFonts w:ascii="Cambria Math" w:hAnsi="Cambria Math"/>
                        <w:sz w:val="12"/>
                        <w:szCs w:val="12"/>
                      </w:rPr>
                      <m:t>1j</m:t>
                    </m:r>
                  </m:sub>
                </m:sSub>
              </m:oMath>
            </m:oMathPara>
          </w:p>
        </w:tc>
        <w:tc>
          <w:tcPr>
            <w:tcW w:w="331" w:type="pct"/>
            <w:tcBorders>
              <w:right w:val="single" w:sz="4" w:space="0" w:color="auto"/>
            </w:tcBorders>
            <w:noWrap/>
            <w:textDirection w:val="tbRlV"/>
            <w:vAlign w:val="center"/>
            <w:hideMark/>
          </w:tcPr>
          <w:p w14:paraId="6D065D92" w14:textId="6915933D" w:rsidR="00ED6D26" w:rsidRPr="00DD00AF" w:rsidRDefault="00000000" w:rsidP="00F80C75">
            <w:pPr>
              <w:ind w:left="113" w:right="113"/>
              <w:rPr>
                <w:sz w:val="12"/>
                <w:szCs w:val="12"/>
                <w:lang w:eastAsia="ko-KR"/>
              </w:rPr>
            </w:pPr>
            <m:oMathPara>
              <m:oMath>
                <m:sSub>
                  <m:sSubPr>
                    <m:ctrlPr>
                      <w:rPr>
                        <w:rFonts w:ascii="Cambria Math" w:hAnsi="Cambria Math"/>
                        <w:i/>
                        <w:sz w:val="12"/>
                        <w:szCs w:val="12"/>
                      </w:rPr>
                    </m:ctrlPr>
                  </m:sSubPr>
                  <m:e>
                    <m:r>
                      <w:rPr>
                        <w:rFonts w:ascii="Cambria Math" w:hAnsi="Cambria Math"/>
                        <w:sz w:val="12"/>
                        <w:szCs w:val="12"/>
                      </w:rPr>
                      <m:t>γ</m:t>
                    </m:r>
                  </m:e>
                  <m:sub>
                    <m:r>
                      <w:rPr>
                        <w:rFonts w:ascii="Cambria Math" w:hAnsi="Cambria Math"/>
                        <w:sz w:val="12"/>
                        <w:szCs w:val="12"/>
                      </w:rPr>
                      <m:t>02</m:t>
                    </m:r>
                  </m:sub>
                </m:sSub>
                <m:sSub>
                  <m:sSubPr>
                    <m:ctrlPr>
                      <w:rPr>
                        <w:rFonts w:ascii="Cambria Math" w:hAnsi="Cambria Math"/>
                        <w:sz w:val="12"/>
                        <w:szCs w:val="12"/>
                      </w:rPr>
                    </m:ctrlPr>
                  </m:sSubPr>
                  <m:e>
                    <m:r>
                      <w:rPr>
                        <w:rFonts w:ascii="Cambria Math" w:hAnsi="Cambria Math"/>
                        <w:sz w:val="12"/>
                        <w:szCs w:val="12"/>
                      </w:rPr>
                      <m:t>G</m:t>
                    </m:r>
                  </m:e>
                  <m:sub>
                    <m:r>
                      <m:rPr>
                        <m:sty m:val="p"/>
                      </m:rPr>
                      <w:rPr>
                        <w:rFonts w:ascii="Cambria Math" w:hAnsi="Cambria Math"/>
                        <w:sz w:val="12"/>
                        <w:szCs w:val="12"/>
                      </w:rPr>
                      <m:t>2</m:t>
                    </m:r>
                    <m:r>
                      <w:rPr>
                        <w:rFonts w:ascii="Cambria Math" w:hAnsi="Cambria Math"/>
                        <w:sz w:val="12"/>
                        <w:szCs w:val="12"/>
                      </w:rPr>
                      <m:t>j</m:t>
                    </m:r>
                  </m:sub>
                </m:sSub>
              </m:oMath>
            </m:oMathPara>
          </w:p>
        </w:tc>
        <w:tc>
          <w:tcPr>
            <w:tcW w:w="211" w:type="pct"/>
            <w:tcBorders>
              <w:left w:val="single" w:sz="4" w:space="0" w:color="auto"/>
              <w:right w:val="single" w:sz="4" w:space="0" w:color="auto"/>
            </w:tcBorders>
            <w:noWrap/>
            <w:textDirection w:val="tbRlV"/>
            <w:vAlign w:val="center"/>
            <w:hideMark/>
          </w:tcPr>
          <w:p w14:paraId="284091BE" w14:textId="77777777" w:rsidR="00ED6D26" w:rsidRPr="00DD00AF" w:rsidRDefault="00ED6D26" w:rsidP="00F80C75">
            <w:pPr>
              <w:ind w:left="113" w:right="113"/>
              <w:jc w:val="center"/>
              <w:rPr>
                <w:sz w:val="12"/>
                <w:szCs w:val="12"/>
                <w:lang w:eastAsia="ko-KR"/>
              </w:rPr>
            </w:pPr>
            <w:r w:rsidRPr="00DD00AF">
              <w:rPr>
                <w:sz w:val="12"/>
                <w:szCs w:val="12"/>
                <w:lang w:eastAsia="ko-KR"/>
              </w:rPr>
              <w:t>CN</w:t>
            </w:r>
          </w:p>
        </w:tc>
        <w:tc>
          <w:tcPr>
            <w:tcW w:w="211" w:type="pct"/>
            <w:tcBorders>
              <w:left w:val="single" w:sz="4" w:space="0" w:color="auto"/>
              <w:right w:val="single" w:sz="4" w:space="0" w:color="auto"/>
            </w:tcBorders>
            <w:noWrap/>
            <w:textDirection w:val="tbRlV"/>
            <w:vAlign w:val="center"/>
            <w:hideMark/>
          </w:tcPr>
          <w:p w14:paraId="5023E87C" w14:textId="77777777" w:rsidR="00ED6D26" w:rsidRPr="00DD00AF" w:rsidRDefault="00ED6D26" w:rsidP="00F80C75">
            <w:pPr>
              <w:ind w:left="113" w:right="113"/>
              <w:jc w:val="center"/>
              <w:rPr>
                <w:sz w:val="12"/>
                <w:szCs w:val="12"/>
                <w:lang w:eastAsia="ko-KR"/>
              </w:rPr>
            </w:pPr>
            <w:r w:rsidRPr="00DD00AF">
              <w:rPr>
                <w:sz w:val="12"/>
                <w:szCs w:val="12"/>
                <w:lang w:eastAsia="ko-KR"/>
              </w:rPr>
              <w:t>ICC</w:t>
            </w:r>
          </w:p>
        </w:tc>
      </w:tr>
      <w:tr w:rsidR="003D4807" w:rsidRPr="00DD00AF" w14:paraId="25A421D9" w14:textId="77777777" w:rsidTr="00FB4D03">
        <w:trPr>
          <w:cantSplit/>
          <w:trHeight w:val="710"/>
          <w:jc w:val="center"/>
        </w:trPr>
        <w:tc>
          <w:tcPr>
            <w:tcW w:w="324" w:type="pct"/>
            <w:tcBorders>
              <w:left w:val="single" w:sz="4" w:space="0" w:color="auto"/>
            </w:tcBorders>
            <w:noWrap/>
            <w:textDirection w:val="tbRlV"/>
            <w:vAlign w:val="center"/>
            <w:hideMark/>
          </w:tcPr>
          <w:p w14:paraId="27108C82" w14:textId="77777777" w:rsidR="00ED6D26" w:rsidRPr="00DD00AF" w:rsidRDefault="00ED6D26" w:rsidP="00F80C75">
            <w:pPr>
              <w:ind w:left="113" w:right="113"/>
              <w:jc w:val="center"/>
              <w:rPr>
                <w:sz w:val="12"/>
                <w:szCs w:val="12"/>
                <w:lang w:eastAsia="ko-KR"/>
              </w:rPr>
            </w:pPr>
            <w:r w:rsidRPr="00DD00AF">
              <w:rPr>
                <w:sz w:val="12"/>
                <w:szCs w:val="12"/>
                <w:lang w:eastAsia="ko-KR"/>
              </w:rPr>
              <w:t>0.041</w:t>
            </w:r>
          </w:p>
        </w:tc>
        <w:tc>
          <w:tcPr>
            <w:tcW w:w="313" w:type="pct"/>
            <w:noWrap/>
            <w:textDirection w:val="tbRlV"/>
            <w:vAlign w:val="center"/>
            <w:hideMark/>
          </w:tcPr>
          <w:p w14:paraId="40EB23A7" w14:textId="77777777" w:rsidR="00ED6D26" w:rsidRPr="00DD00AF" w:rsidRDefault="00ED6D26" w:rsidP="00F80C75">
            <w:pPr>
              <w:ind w:left="113" w:right="113"/>
              <w:jc w:val="center"/>
              <w:rPr>
                <w:sz w:val="12"/>
                <w:szCs w:val="12"/>
                <w:lang w:eastAsia="ko-KR"/>
              </w:rPr>
            </w:pPr>
            <w:r w:rsidRPr="00DD00AF">
              <w:rPr>
                <w:sz w:val="12"/>
                <w:szCs w:val="12"/>
                <w:lang w:eastAsia="ko-KR"/>
              </w:rPr>
              <w:t>0.048</w:t>
            </w:r>
          </w:p>
        </w:tc>
        <w:tc>
          <w:tcPr>
            <w:tcW w:w="313" w:type="pct"/>
            <w:noWrap/>
            <w:textDirection w:val="tbRlV"/>
            <w:vAlign w:val="center"/>
            <w:hideMark/>
          </w:tcPr>
          <w:p w14:paraId="17C3A200" w14:textId="77777777" w:rsidR="00ED6D26" w:rsidRPr="00DD00AF" w:rsidRDefault="00ED6D26" w:rsidP="00F80C75">
            <w:pPr>
              <w:ind w:left="113" w:right="113"/>
              <w:jc w:val="center"/>
              <w:rPr>
                <w:sz w:val="12"/>
                <w:szCs w:val="12"/>
                <w:lang w:eastAsia="ko-KR"/>
              </w:rPr>
            </w:pPr>
            <w:r w:rsidRPr="00DD00AF">
              <w:rPr>
                <w:sz w:val="12"/>
                <w:szCs w:val="12"/>
                <w:lang w:eastAsia="ko-KR"/>
              </w:rPr>
              <w:t>0.063</w:t>
            </w:r>
          </w:p>
        </w:tc>
        <w:tc>
          <w:tcPr>
            <w:tcW w:w="356" w:type="pct"/>
            <w:noWrap/>
            <w:textDirection w:val="tbRlV"/>
            <w:vAlign w:val="center"/>
            <w:hideMark/>
          </w:tcPr>
          <w:p w14:paraId="472A95CB" w14:textId="77777777" w:rsidR="00ED6D26" w:rsidRPr="00DD00AF" w:rsidRDefault="00ED6D26" w:rsidP="00F80C75">
            <w:pPr>
              <w:ind w:left="113" w:right="113"/>
              <w:jc w:val="center"/>
              <w:rPr>
                <w:sz w:val="12"/>
                <w:szCs w:val="12"/>
                <w:lang w:eastAsia="ko-KR"/>
              </w:rPr>
            </w:pPr>
            <w:r w:rsidRPr="00DD00AF">
              <w:rPr>
                <w:sz w:val="12"/>
                <w:szCs w:val="12"/>
                <w:lang w:eastAsia="ko-KR"/>
              </w:rPr>
              <w:t>0.031</w:t>
            </w:r>
          </w:p>
        </w:tc>
        <w:tc>
          <w:tcPr>
            <w:tcW w:w="313" w:type="pct"/>
            <w:noWrap/>
            <w:textDirection w:val="tbRlV"/>
            <w:vAlign w:val="center"/>
            <w:hideMark/>
          </w:tcPr>
          <w:p w14:paraId="47C164A3" w14:textId="77777777" w:rsidR="00ED6D26" w:rsidRPr="00DD00AF" w:rsidRDefault="00ED6D26" w:rsidP="00F80C75">
            <w:pPr>
              <w:ind w:left="113" w:right="113"/>
              <w:jc w:val="center"/>
              <w:rPr>
                <w:sz w:val="12"/>
                <w:szCs w:val="12"/>
                <w:lang w:eastAsia="ko-KR"/>
              </w:rPr>
            </w:pPr>
            <w:r w:rsidRPr="00DD00AF">
              <w:rPr>
                <w:sz w:val="12"/>
                <w:szCs w:val="12"/>
                <w:lang w:eastAsia="ko-KR"/>
              </w:rPr>
              <w:t>0.052</w:t>
            </w:r>
          </w:p>
        </w:tc>
        <w:tc>
          <w:tcPr>
            <w:tcW w:w="313" w:type="pct"/>
            <w:noWrap/>
            <w:textDirection w:val="tbRlV"/>
            <w:vAlign w:val="center"/>
            <w:hideMark/>
          </w:tcPr>
          <w:p w14:paraId="613E9D86" w14:textId="77777777" w:rsidR="00ED6D26" w:rsidRPr="00DD00AF" w:rsidRDefault="00ED6D26" w:rsidP="00F80C75">
            <w:pPr>
              <w:ind w:left="113" w:right="113"/>
              <w:jc w:val="center"/>
              <w:rPr>
                <w:sz w:val="12"/>
                <w:szCs w:val="12"/>
                <w:lang w:eastAsia="ko-KR"/>
              </w:rPr>
            </w:pPr>
            <w:r w:rsidRPr="00DD00AF">
              <w:rPr>
                <w:sz w:val="12"/>
                <w:szCs w:val="12"/>
                <w:lang w:eastAsia="ko-KR"/>
              </w:rPr>
              <w:t>0.041</w:t>
            </w:r>
          </w:p>
        </w:tc>
        <w:tc>
          <w:tcPr>
            <w:tcW w:w="319" w:type="pct"/>
            <w:noWrap/>
            <w:textDirection w:val="tbRlV"/>
            <w:vAlign w:val="center"/>
            <w:hideMark/>
          </w:tcPr>
          <w:p w14:paraId="3A2E157E" w14:textId="77777777" w:rsidR="00ED6D26" w:rsidRPr="00DD00AF" w:rsidRDefault="00ED6D26" w:rsidP="00F80C75">
            <w:pPr>
              <w:ind w:left="113" w:right="113"/>
              <w:jc w:val="center"/>
              <w:rPr>
                <w:sz w:val="12"/>
                <w:szCs w:val="12"/>
                <w:lang w:eastAsia="ko-KR"/>
              </w:rPr>
            </w:pPr>
            <w:r w:rsidRPr="00DD00AF">
              <w:rPr>
                <w:sz w:val="12"/>
                <w:szCs w:val="12"/>
                <w:lang w:eastAsia="ko-KR"/>
              </w:rPr>
              <w:t>0.046</w:t>
            </w:r>
          </w:p>
        </w:tc>
        <w:tc>
          <w:tcPr>
            <w:tcW w:w="319" w:type="pct"/>
            <w:noWrap/>
            <w:textDirection w:val="tbRlV"/>
            <w:vAlign w:val="center"/>
            <w:hideMark/>
          </w:tcPr>
          <w:p w14:paraId="14FB4743" w14:textId="77777777" w:rsidR="00ED6D26" w:rsidRPr="00DD00AF" w:rsidRDefault="00ED6D26" w:rsidP="00F80C75">
            <w:pPr>
              <w:ind w:left="113" w:right="113"/>
              <w:jc w:val="center"/>
              <w:rPr>
                <w:sz w:val="12"/>
                <w:szCs w:val="12"/>
                <w:lang w:eastAsia="ko-KR"/>
              </w:rPr>
            </w:pPr>
            <w:r w:rsidRPr="00DD00AF">
              <w:rPr>
                <w:sz w:val="12"/>
                <w:szCs w:val="12"/>
                <w:lang w:eastAsia="ko-KR"/>
              </w:rPr>
              <w:t>0.046</w:t>
            </w:r>
          </w:p>
        </w:tc>
        <w:tc>
          <w:tcPr>
            <w:tcW w:w="342" w:type="pct"/>
            <w:noWrap/>
            <w:textDirection w:val="tbRlV"/>
            <w:vAlign w:val="center"/>
            <w:hideMark/>
          </w:tcPr>
          <w:p w14:paraId="06E98992" w14:textId="77777777" w:rsidR="00ED6D26" w:rsidRPr="00DD00AF" w:rsidRDefault="00ED6D26" w:rsidP="00F80C75">
            <w:pPr>
              <w:ind w:left="113" w:right="113"/>
              <w:jc w:val="center"/>
              <w:rPr>
                <w:sz w:val="12"/>
                <w:szCs w:val="12"/>
                <w:lang w:eastAsia="ko-KR"/>
              </w:rPr>
            </w:pPr>
            <w:r w:rsidRPr="00DD00AF">
              <w:rPr>
                <w:sz w:val="12"/>
                <w:szCs w:val="12"/>
                <w:lang w:eastAsia="ko-KR"/>
              </w:rPr>
              <w:t>0.041</w:t>
            </w:r>
          </w:p>
        </w:tc>
        <w:tc>
          <w:tcPr>
            <w:tcW w:w="342" w:type="pct"/>
            <w:noWrap/>
            <w:textDirection w:val="tbRlV"/>
            <w:vAlign w:val="center"/>
            <w:hideMark/>
          </w:tcPr>
          <w:p w14:paraId="484F4A4E" w14:textId="77777777" w:rsidR="00ED6D26" w:rsidRPr="00DD00AF" w:rsidRDefault="00ED6D26" w:rsidP="00F80C75">
            <w:pPr>
              <w:ind w:left="113" w:right="113"/>
              <w:jc w:val="center"/>
              <w:rPr>
                <w:sz w:val="12"/>
                <w:szCs w:val="12"/>
                <w:lang w:eastAsia="ko-KR"/>
              </w:rPr>
            </w:pPr>
            <w:r w:rsidRPr="00DD00AF">
              <w:rPr>
                <w:sz w:val="12"/>
                <w:szCs w:val="12"/>
                <w:lang w:eastAsia="ko-KR"/>
              </w:rPr>
              <w:t>0.043043</w:t>
            </w:r>
          </w:p>
        </w:tc>
        <w:tc>
          <w:tcPr>
            <w:tcW w:w="331" w:type="pct"/>
            <w:noWrap/>
            <w:textDirection w:val="tbRlV"/>
            <w:vAlign w:val="center"/>
            <w:hideMark/>
          </w:tcPr>
          <w:p w14:paraId="24E268E1" w14:textId="77777777" w:rsidR="00ED6D26" w:rsidRPr="00DD00AF" w:rsidRDefault="00ED6D26" w:rsidP="00F80C75">
            <w:pPr>
              <w:ind w:left="113" w:right="113"/>
              <w:jc w:val="center"/>
              <w:rPr>
                <w:sz w:val="12"/>
                <w:szCs w:val="12"/>
                <w:lang w:eastAsia="ko-KR"/>
              </w:rPr>
            </w:pPr>
            <w:r w:rsidRPr="00DD00AF">
              <w:rPr>
                <w:sz w:val="12"/>
                <w:szCs w:val="12"/>
                <w:lang w:eastAsia="ko-KR"/>
              </w:rPr>
              <w:t>0.058</w:t>
            </w:r>
          </w:p>
        </w:tc>
        <w:tc>
          <w:tcPr>
            <w:tcW w:w="331" w:type="pct"/>
            <w:noWrap/>
            <w:textDirection w:val="tbRlV"/>
            <w:vAlign w:val="center"/>
            <w:hideMark/>
          </w:tcPr>
          <w:p w14:paraId="1CDE51B6" w14:textId="77777777" w:rsidR="00ED6D26" w:rsidRPr="00DD00AF" w:rsidRDefault="00ED6D26" w:rsidP="00F80C75">
            <w:pPr>
              <w:ind w:left="113" w:right="113"/>
              <w:jc w:val="center"/>
              <w:rPr>
                <w:sz w:val="12"/>
                <w:szCs w:val="12"/>
                <w:lang w:eastAsia="ko-KR"/>
              </w:rPr>
            </w:pPr>
            <w:r w:rsidRPr="00DD00AF">
              <w:rPr>
                <w:sz w:val="12"/>
                <w:szCs w:val="12"/>
                <w:lang w:eastAsia="ko-KR"/>
              </w:rPr>
              <w:t>0.05</w:t>
            </w:r>
          </w:p>
        </w:tc>
        <w:tc>
          <w:tcPr>
            <w:tcW w:w="331" w:type="pct"/>
            <w:noWrap/>
            <w:textDirection w:val="tbRlV"/>
            <w:vAlign w:val="center"/>
            <w:hideMark/>
          </w:tcPr>
          <w:p w14:paraId="17F18205" w14:textId="77777777" w:rsidR="00ED6D26" w:rsidRPr="00DD00AF" w:rsidRDefault="00ED6D26" w:rsidP="00F80C75">
            <w:pPr>
              <w:ind w:left="113" w:right="113"/>
              <w:jc w:val="center"/>
              <w:rPr>
                <w:sz w:val="12"/>
                <w:szCs w:val="12"/>
                <w:lang w:eastAsia="ko-KR"/>
              </w:rPr>
            </w:pPr>
            <w:r w:rsidRPr="00DD00AF">
              <w:rPr>
                <w:sz w:val="12"/>
                <w:szCs w:val="12"/>
                <w:lang w:eastAsia="ko-KR"/>
              </w:rPr>
              <w:t>0.058</w:t>
            </w:r>
          </w:p>
        </w:tc>
        <w:tc>
          <w:tcPr>
            <w:tcW w:w="331" w:type="pct"/>
            <w:tcBorders>
              <w:right w:val="single" w:sz="4" w:space="0" w:color="auto"/>
            </w:tcBorders>
            <w:noWrap/>
            <w:textDirection w:val="tbRlV"/>
            <w:vAlign w:val="center"/>
            <w:hideMark/>
          </w:tcPr>
          <w:p w14:paraId="2715B78F" w14:textId="77777777" w:rsidR="00ED6D26" w:rsidRPr="00DD00AF" w:rsidRDefault="00ED6D26" w:rsidP="00F80C75">
            <w:pPr>
              <w:ind w:left="113" w:right="113"/>
              <w:jc w:val="center"/>
              <w:rPr>
                <w:sz w:val="12"/>
                <w:szCs w:val="12"/>
                <w:lang w:eastAsia="ko-KR"/>
              </w:rPr>
            </w:pPr>
            <w:r w:rsidRPr="00DD00AF">
              <w:rPr>
                <w:sz w:val="12"/>
                <w:szCs w:val="12"/>
                <w:lang w:eastAsia="ko-KR"/>
              </w:rPr>
              <w:t>0.052</w:t>
            </w:r>
          </w:p>
        </w:tc>
        <w:tc>
          <w:tcPr>
            <w:tcW w:w="211" w:type="pct"/>
            <w:tcBorders>
              <w:left w:val="single" w:sz="4" w:space="0" w:color="auto"/>
              <w:right w:val="single" w:sz="4" w:space="0" w:color="auto"/>
            </w:tcBorders>
            <w:noWrap/>
            <w:textDirection w:val="tbRlV"/>
            <w:vAlign w:val="center"/>
            <w:hideMark/>
          </w:tcPr>
          <w:p w14:paraId="072FB634" w14:textId="77777777" w:rsidR="00ED6D26" w:rsidRPr="00DD00AF" w:rsidRDefault="00ED6D26" w:rsidP="00F80C75">
            <w:pPr>
              <w:ind w:left="113" w:right="113"/>
              <w:jc w:val="center"/>
              <w:rPr>
                <w:sz w:val="12"/>
                <w:szCs w:val="12"/>
                <w:lang w:eastAsia="ko-KR"/>
              </w:rPr>
            </w:pPr>
            <w:r w:rsidRPr="00DD00AF">
              <w:rPr>
                <w:sz w:val="12"/>
                <w:szCs w:val="12"/>
                <w:lang w:eastAsia="ko-KR"/>
              </w:rPr>
              <w:t>30</w:t>
            </w:r>
          </w:p>
        </w:tc>
        <w:tc>
          <w:tcPr>
            <w:tcW w:w="211" w:type="pct"/>
            <w:tcBorders>
              <w:left w:val="single" w:sz="4" w:space="0" w:color="auto"/>
              <w:right w:val="single" w:sz="4" w:space="0" w:color="auto"/>
            </w:tcBorders>
            <w:noWrap/>
            <w:textDirection w:val="tbRlV"/>
            <w:vAlign w:val="center"/>
            <w:hideMark/>
          </w:tcPr>
          <w:p w14:paraId="4C6DA6C8" w14:textId="77777777" w:rsidR="00ED6D26" w:rsidRPr="00DD00AF" w:rsidRDefault="00ED6D26" w:rsidP="00F80C75">
            <w:pPr>
              <w:ind w:left="113" w:right="113"/>
              <w:jc w:val="center"/>
              <w:rPr>
                <w:sz w:val="12"/>
                <w:szCs w:val="12"/>
                <w:lang w:eastAsia="ko-KR"/>
              </w:rPr>
            </w:pPr>
            <w:r w:rsidRPr="00DD00AF">
              <w:rPr>
                <w:sz w:val="12"/>
                <w:szCs w:val="12"/>
                <w:lang w:eastAsia="ko-KR"/>
              </w:rPr>
              <w:t>0.2</w:t>
            </w:r>
          </w:p>
        </w:tc>
      </w:tr>
      <w:tr w:rsidR="003D4807" w:rsidRPr="00DD00AF" w14:paraId="15465B56" w14:textId="77777777" w:rsidTr="00FB4D03">
        <w:trPr>
          <w:cantSplit/>
          <w:trHeight w:val="620"/>
          <w:jc w:val="center"/>
        </w:trPr>
        <w:tc>
          <w:tcPr>
            <w:tcW w:w="324" w:type="pct"/>
            <w:tcBorders>
              <w:left w:val="single" w:sz="4" w:space="0" w:color="auto"/>
            </w:tcBorders>
            <w:noWrap/>
            <w:textDirection w:val="tbRlV"/>
            <w:vAlign w:val="center"/>
            <w:hideMark/>
          </w:tcPr>
          <w:p w14:paraId="24B3377C" w14:textId="77777777" w:rsidR="00ED6D26" w:rsidRPr="00DD00AF" w:rsidRDefault="00ED6D26" w:rsidP="00F80C75">
            <w:pPr>
              <w:ind w:left="113" w:right="113"/>
              <w:jc w:val="center"/>
              <w:rPr>
                <w:sz w:val="12"/>
                <w:szCs w:val="12"/>
                <w:lang w:eastAsia="ko-KR"/>
              </w:rPr>
            </w:pPr>
            <w:r w:rsidRPr="00DD00AF">
              <w:rPr>
                <w:sz w:val="12"/>
                <w:szCs w:val="12"/>
                <w:lang w:eastAsia="ko-KR"/>
              </w:rPr>
              <w:t>0.051</w:t>
            </w:r>
          </w:p>
        </w:tc>
        <w:tc>
          <w:tcPr>
            <w:tcW w:w="313" w:type="pct"/>
            <w:noWrap/>
            <w:textDirection w:val="tbRlV"/>
            <w:vAlign w:val="center"/>
            <w:hideMark/>
          </w:tcPr>
          <w:p w14:paraId="0A6445A0" w14:textId="77777777" w:rsidR="00ED6D26" w:rsidRPr="00DD00AF" w:rsidRDefault="00ED6D26" w:rsidP="00F80C75">
            <w:pPr>
              <w:ind w:left="113" w:right="113"/>
              <w:jc w:val="center"/>
              <w:rPr>
                <w:sz w:val="12"/>
                <w:szCs w:val="12"/>
                <w:lang w:eastAsia="ko-KR"/>
              </w:rPr>
            </w:pPr>
            <w:r w:rsidRPr="00DD00AF">
              <w:rPr>
                <w:sz w:val="12"/>
                <w:szCs w:val="12"/>
                <w:lang w:eastAsia="ko-KR"/>
              </w:rPr>
              <w:t>0.057</w:t>
            </w:r>
          </w:p>
        </w:tc>
        <w:tc>
          <w:tcPr>
            <w:tcW w:w="313" w:type="pct"/>
            <w:noWrap/>
            <w:textDirection w:val="tbRlV"/>
            <w:vAlign w:val="center"/>
            <w:hideMark/>
          </w:tcPr>
          <w:p w14:paraId="43CFB9BB" w14:textId="77777777" w:rsidR="00ED6D26" w:rsidRPr="00DD00AF" w:rsidRDefault="00ED6D26" w:rsidP="00F80C75">
            <w:pPr>
              <w:ind w:left="113" w:right="113"/>
              <w:jc w:val="center"/>
              <w:rPr>
                <w:sz w:val="12"/>
                <w:szCs w:val="12"/>
                <w:lang w:eastAsia="ko-KR"/>
              </w:rPr>
            </w:pPr>
            <w:r w:rsidRPr="00DD00AF">
              <w:rPr>
                <w:sz w:val="12"/>
                <w:szCs w:val="12"/>
                <w:lang w:eastAsia="ko-KR"/>
              </w:rPr>
              <w:t>0.031</w:t>
            </w:r>
          </w:p>
        </w:tc>
        <w:tc>
          <w:tcPr>
            <w:tcW w:w="356" w:type="pct"/>
            <w:noWrap/>
            <w:textDirection w:val="tbRlV"/>
            <w:vAlign w:val="center"/>
            <w:hideMark/>
          </w:tcPr>
          <w:p w14:paraId="13151407" w14:textId="77777777" w:rsidR="00ED6D26" w:rsidRPr="00DD00AF" w:rsidRDefault="00ED6D26" w:rsidP="00F80C75">
            <w:pPr>
              <w:ind w:left="113" w:right="113"/>
              <w:jc w:val="center"/>
              <w:rPr>
                <w:sz w:val="12"/>
                <w:szCs w:val="12"/>
                <w:lang w:eastAsia="ko-KR"/>
              </w:rPr>
            </w:pPr>
            <w:r w:rsidRPr="00DD00AF">
              <w:rPr>
                <w:sz w:val="12"/>
                <w:szCs w:val="12"/>
                <w:lang w:eastAsia="ko-KR"/>
              </w:rPr>
              <w:t>0.044</w:t>
            </w:r>
          </w:p>
        </w:tc>
        <w:tc>
          <w:tcPr>
            <w:tcW w:w="313" w:type="pct"/>
            <w:noWrap/>
            <w:textDirection w:val="tbRlV"/>
            <w:vAlign w:val="center"/>
            <w:hideMark/>
          </w:tcPr>
          <w:p w14:paraId="2AAE02E5" w14:textId="77777777" w:rsidR="00ED6D26" w:rsidRPr="00DD00AF" w:rsidRDefault="00ED6D26" w:rsidP="00F80C75">
            <w:pPr>
              <w:ind w:left="113" w:right="113"/>
              <w:jc w:val="center"/>
              <w:rPr>
                <w:sz w:val="12"/>
                <w:szCs w:val="12"/>
                <w:lang w:eastAsia="ko-KR"/>
              </w:rPr>
            </w:pPr>
            <w:r w:rsidRPr="00DD00AF">
              <w:rPr>
                <w:sz w:val="12"/>
                <w:szCs w:val="12"/>
                <w:lang w:eastAsia="ko-KR"/>
              </w:rPr>
              <w:t>0.031</w:t>
            </w:r>
          </w:p>
        </w:tc>
        <w:tc>
          <w:tcPr>
            <w:tcW w:w="313" w:type="pct"/>
            <w:noWrap/>
            <w:textDirection w:val="tbRlV"/>
            <w:vAlign w:val="center"/>
            <w:hideMark/>
          </w:tcPr>
          <w:p w14:paraId="70B1E76D" w14:textId="77777777" w:rsidR="00ED6D26" w:rsidRPr="00DD00AF" w:rsidRDefault="00ED6D26" w:rsidP="00F80C75">
            <w:pPr>
              <w:ind w:left="113" w:right="113"/>
              <w:jc w:val="center"/>
              <w:rPr>
                <w:sz w:val="12"/>
                <w:szCs w:val="12"/>
                <w:lang w:eastAsia="ko-KR"/>
              </w:rPr>
            </w:pPr>
            <w:r w:rsidRPr="00DD00AF">
              <w:rPr>
                <w:sz w:val="12"/>
                <w:szCs w:val="12"/>
                <w:lang w:eastAsia="ko-KR"/>
              </w:rPr>
              <w:t>0.031</w:t>
            </w:r>
          </w:p>
        </w:tc>
        <w:tc>
          <w:tcPr>
            <w:tcW w:w="319" w:type="pct"/>
            <w:noWrap/>
            <w:textDirection w:val="tbRlV"/>
            <w:vAlign w:val="center"/>
            <w:hideMark/>
          </w:tcPr>
          <w:p w14:paraId="74083170" w14:textId="77777777" w:rsidR="00ED6D26" w:rsidRPr="00DD00AF" w:rsidRDefault="00ED6D26" w:rsidP="00F80C75">
            <w:pPr>
              <w:ind w:left="113" w:right="113"/>
              <w:jc w:val="center"/>
              <w:rPr>
                <w:sz w:val="12"/>
                <w:szCs w:val="12"/>
                <w:lang w:eastAsia="ko-KR"/>
              </w:rPr>
            </w:pPr>
            <w:r w:rsidRPr="00DD00AF">
              <w:rPr>
                <w:sz w:val="12"/>
                <w:szCs w:val="12"/>
                <w:lang w:eastAsia="ko-KR"/>
              </w:rPr>
              <w:t>0.054</w:t>
            </w:r>
          </w:p>
        </w:tc>
        <w:tc>
          <w:tcPr>
            <w:tcW w:w="319" w:type="pct"/>
            <w:noWrap/>
            <w:textDirection w:val="tbRlV"/>
            <w:vAlign w:val="center"/>
            <w:hideMark/>
          </w:tcPr>
          <w:p w14:paraId="795D84CE" w14:textId="77777777" w:rsidR="00ED6D26" w:rsidRPr="00DD00AF" w:rsidRDefault="00ED6D26" w:rsidP="00F80C75">
            <w:pPr>
              <w:ind w:left="113" w:right="113"/>
              <w:jc w:val="center"/>
              <w:rPr>
                <w:sz w:val="12"/>
                <w:szCs w:val="12"/>
                <w:lang w:eastAsia="ko-KR"/>
              </w:rPr>
            </w:pPr>
            <w:r w:rsidRPr="00DD00AF">
              <w:rPr>
                <w:sz w:val="12"/>
                <w:szCs w:val="12"/>
                <w:lang w:eastAsia="ko-KR"/>
              </w:rPr>
              <w:t>0.054</w:t>
            </w:r>
          </w:p>
        </w:tc>
        <w:tc>
          <w:tcPr>
            <w:tcW w:w="342" w:type="pct"/>
            <w:noWrap/>
            <w:textDirection w:val="tbRlV"/>
            <w:vAlign w:val="center"/>
            <w:hideMark/>
          </w:tcPr>
          <w:p w14:paraId="13BCBB10" w14:textId="77777777" w:rsidR="00ED6D26" w:rsidRPr="00DD00AF" w:rsidRDefault="00ED6D26" w:rsidP="00F80C75">
            <w:pPr>
              <w:ind w:left="113" w:right="113"/>
              <w:jc w:val="center"/>
              <w:rPr>
                <w:sz w:val="12"/>
                <w:szCs w:val="12"/>
                <w:lang w:eastAsia="ko-KR"/>
              </w:rPr>
            </w:pPr>
            <w:r w:rsidRPr="00DD00AF">
              <w:rPr>
                <w:sz w:val="12"/>
                <w:szCs w:val="12"/>
                <w:lang w:eastAsia="ko-KR"/>
              </w:rPr>
              <w:t>0.045</w:t>
            </w:r>
          </w:p>
        </w:tc>
        <w:tc>
          <w:tcPr>
            <w:tcW w:w="342" w:type="pct"/>
            <w:noWrap/>
            <w:textDirection w:val="tbRlV"/>
            <w:vAlign w:val="center"/>
            <w:hideMark/>
          </w:tcPr>
          <w:p w14:paraId="4A6121C3" w14:textId="77777777" w:rsidR="00ED6D26" w:rsidRPr="00DD00AF" w:rsidRDefault="00ED6D26" w:rsidP="00F80C75">
            <w:pPr>
              <w:ind w:left="113" w:right="113"/>
              <w:jc w:val="center"/>
              <w:rPr>
                <w:sz w:val="12"/>
                <w:szCs w:val="12"/>
                <w:lang w:eastAsia="ko-KR"/>
              </w:rPr>
            </w:pPr>
            <w:r w:rsidRPr="00DD00AF">
              <w:rPr>
                <w:sz w:val="12"/>
                <w:szCs w:val="12"/>
                <w:lang w:eastAsia="ko-KR"/>
              </w:rPr>
              <w:t>0.046</w:t>
            </w:r>
          </w:p>
        </w:tc>
        <w:tc>
          <w:tcPr>
            <w:tcW w:w="331" w:type="pct"/>
            <w:noWrap/>
            <w:textDirection w:val="tbRlV"/>
            <w:vAlign w:val="center"/>
            <w:hideMark/>
          </w:tcPr>
          <w:p w14:paraId="0B592496" w14:textId="77777777" w:rsidR="00ED6D26" w:rsidRPr="00DD00AF" w:rsidRDefault="00ED6D26" w:rsidP="00F80C75">
            <w:pPr>
              <w:ind w:left="113" w:right="113"/>
              <w:jc w:val="center"/>
              <w:rPr>
                <w:sz w:val="12"/>
                <w:szCs w:val="12"/>
                <w:lang w:eastAsia="ko-KR"/>
              </w:rPr>
            </w:pPr>
            <w:r w:rsidRPr="00DD00AF">
              <w:rPr>
                <w:sz w:val="12"/>
                <w:szCs w:val="12"/>
                <w:lang w:eastAsia="ko-KR"/>
              </w:rPr>
              <w:t>0.053</w:t>
            </w:r>
          </w:p>
        </w:tc>
        <w:tc>
          <w:tcPr>
            <w:tcW w:w="331" w:type="pct"/>
            <w:noWrap/>
            <w:textDirection w:val="tbRlV"/>
            <w:vAlign w:val="center"/>
            <w:hideMark/>
          </w:tcPr>
          <w:p w14:paraId="75DD53CC" w14:textId="77777777" w:rsidR="00ED6D26" w:rsidRPr="00DD00AF" w:rsidRDefault="00ED6D26" w:rsidP="00F80C75">
            <w:pPr>
              <w:ind w:left="113" w:right="113"/>
              <w:jc w:val="center"/>
              <w:rPr>
                <w:sz w:val="12"/>
                <w:szCs w:val="12"/>
                <w:lang w:eastAsia="ko-KR"/>
              </w:rPr>
            </w:pPr>
            <w:r w:rsidRPr="00DD00AF">
              <w:rPr>
                <w:sz w:val="12"/>
                <w:szCs w:val="12"/>
                <w:lang w:eastAsia="ko-KR"/>
              </w:rPr>
              <w:t>0.056</w:t>
            </w:r>
          </w:p>
        </w:tc>
        <w:tc>
          <w:tcPr>
            <w:tcW w:w="331" w:type="pct"/>
            <w:noWrap/>
            <w:textDirection w:val="tbRlV"/>
            <w:vAlign w:val="center"/>
            <w:hideMark/>
          </w:tcPr>
          <w:p w14:paraId="46E4B9FC" w14:textId="77777777" w:rsidR="00ED6D26" w:rsidRPr="00DD00AF" w:rsidRDefault="00ED6D26" w:rsidP="00F80C75">
            <w:pPr>
              <w:ind w:left="113" w:right="113"/>
              <w:jc w:val="center"/>
              <w:rPr>
                <w:sz w:val="12"/>
                <w:szCs w:val="12"/>
                <w:lang w:eastAsia="ko-KR"/>
              </w:rPr>
            </w:pPr>
            <w:r w:rsidRPr="00DD00AF">
              <w:rPr>
                <w:sz w:val="12"/>
                <w:szCs w:val="12"/>
                <w:lang w:eastAsia="ko-KR"/>
              </w:rPr>
              <w:t>0.053</w:t>
            </w:r>
          </w:p>
        </w:tc>
        <w:tc>
          <w:tcPr>
            <w:tcW w:w="331" w:type="pct"/>
            <w:tcBorders>
              <w:right w:val="single" w:sz="4" w:space="0" w:color="auto"/>
            </w:tcBorders>
            <w:noWrap/>
            <w:textDirection w:val="tbRlV"/>
            <w:vAlign w:val="center"/>
            <w:hideMark/>
          </w:tcPr>
          <w:p w14:paraId="4FBFE292" w14:textId="77777777" w:rsidR="00ED6D26" w:rsidRPr="00DD00AF" w:rsidRDefault="00ED6D26" w:rsidP="00F80C75">
            <w:pPr>
              <w:ind w:left="113" w:right="113"/>
              <w:jc w:val="center"/>
              <w:rPr>
                <w:sz w:val="12"/>
                <w:szCs w:val="12"/>
                <w:lang w:eastAsia="ko-KR"/>
              </w:rPr>
            </w:pPr>
            <w:r w:rsidRPr="00DD00AF">
              <w:rPr>
                <w:sz w:val="12"/>
                <w:szCs w:val="12"/>
                <w:lang w:eastAsia="ko-KR"/>
              </w:rPr>
              <w:t>0.055</w:t>
            </w:r>
          </w:p>
        </w:tc>
        <w:tc>
          <w:tcPr>
            <w:tcW w:w="211" w:type="pct"/>
            <w:tcBorders>
              <w:left w:val="single" w:sz="4" w:space="0" w:color="auto"/>
              <w:right w:val="single" w:sz="4" w:space="0" w:color="auto"/>
            </w:tcBorders>
            <w:noWrap/>
            <w:textDirection w:val="tbRlV"/>
            <w:vAlign w:val="center"/>
            <w:hideMark/>
          </w:tcPr>
          <w:p w14:paraId="0F63D5B5" w14:textId="77777777" w:rsidR="00ED6D26" w:rsidRPr="00DD00AF" w:rsidRDefault="00ED6D26" w:rsidP="00F80C75">
            <w:pPr>
              <w:ind w:left="113" w:right="113"/>
              <w:jc w:val="center"/>
              <w:rPr>
                <w:sz w:val="12"/>
                <w:szCs w:val="12"/>
                <w:lang w:eastAsia="ko-KR"/>
              </w:rPr>
            </w:pPr>
            <w:r w:rsidRPr="00DD00AF">
              <w:rPr>
                <w:sz w:val="12"/>
                <w:szCs w:val="12"/>
                <w:lang w:eastAsia="ko-KR"/>
              </w:rPr>
              <w:t>120</w:t>
            </w:r>
          </w:p>
        </w:tc>
        <w:tc>
          <w:tcPr>
            <w:tcW w:w="211" w:type="pct"/>
            <w:tcBorders>
              <w:left w:val="single" w:sz="4" w:space="0" w:color="auto"/>
              <w:right w:val="single" w:sz="4" w:space="0" w:color="auto"/>
            </w:tcBorders>
            <w:noWrap/>
            <w:textDirection w:val="tbRlV"/>
            <w:vAlign w:val="center"/>
            <w:hideMark/>
          </w:tcPr>
          <w:p w14:paraId="040A2BFE" w14:textId="77777777" w:rsidR="00ED6D26" w:rsidRPr="00DD00AF" w:rsidRDefault="00ED6D26" w:rsidP="00F80C75">
            <w:pPr>
              <w:ind w:left="113" w:right="113"/>
              <w:jc w:val="center"/>
              <w:rPr>
                <w:sz w:val="12"/>
                <w:szCs w:val="12"/>
                <w:lang w:eastAsia="ko-KR"/>
              </w:rPr>
            </w:pPr>
            <w:r w:rsidRPr="00DD00AF">
              <w:rPr>
                <w:sz w:val="12"/>
                <w:szCs w:val="12"/>
                <w:lang w:eastAsia="ko-KR"/>
              </w:rPr>
              <w:t>0.2</w:t>
            </w:r>
          </w:p>
        </w:tc>
      </w:tr>
      <w:tr w:rsidR="003D4807" w:rsidRPr="00DD00AF" w14:paraId="4D5053AB" w14:textId="77777777" w:rsidTr="00FB4D03">
        <w:trPr>
          <w:cantSplit/>
          <w:trHeight w:val="791"/>
          <w:jc w:val="center"/>
        </w:trPr>
        <w:tc>
          <w:tcPr>
            <w:tcW w:w="324" w:type="pct"/>
            <w:tcBorders>
              <w:left w:val="single" w:sz="4" w:space="0" w:color="auto"/>
            </w:tcBorders>
            <w:noWrap/>
            <w:textDirection w:val="tbRlV"/>
            <w:vAlign w:val="center"/>
            <w:hideMark/>
          </w:tcPr>
          <w:p w14:paraId="472A9E3A" w14:textId="77777777" w:rsidR="00ED6D26" w:rsidRPr="00DD00AF" w:rsidRDefault="00ED6D26" w:rsidP="00F80C75">
            <w:pPr>
              <w:ind w:left="113" w:right="113"/>
              <w:jc w:val="center"/>
              <w:rPr>
                <w:sz w:val="12"/>
                <w:szCs w:val="12"/>
                <w:lang w:eastAsia="ko-KR"/>
              </w:rPr>
            </w:pPr>
            <w:r w:rsidRPr="00DD00AF">
              <w:rPr>
                <w:sz w:val="12"/>
                <w:szCs w:val="12"/>
                <w:lang w:eastAsia="ko-KR"/>
              </w:rPr>
              <w:t>0.052</w:t>
            </w:r>
          </w:p>
        </w:tc>
        <w:tc>
          <w:tcPr>
            <w:tcW w:w="313" w:type="pct"/>
            <w:noWrap/>
            <w:textDirection w:val="tbRlV"/>
            <w:vAlign w:val="center"/>
            <w:hideMark/>
          </w:tcPr>
          <w:p w14:paraId="4904E273" w14:textId="77777777" w:rsidR="00ED6D26" w:rsidRPr="00DD00AF" w:rsidRDefault="00ED6D26" w:rsidP="00F80C75">
            <w:pPr>
              <w:ind w:left="113" w:right="113"/>
              <w:jc w:val="center"/>
              <w:rPr>
                <w:sz w:val="12"/>
                <w:szCs w:val="12"/>
                <w:lang w:eastAsia="ko-KR"/>
              </w:rPr>
            </w:pPr>
            <w:r w:rsidRPr="00DD00AF">
              <w:rPr>
                <w:sz w:val="12"/>
                <w:szCs w:val="12"/>
                <w:lang w:eastAsia="ko-KR"/>
              </w:rPr>
              <w:t>0.062</w:t>
            </w:r>
          </w:p>
        </w:tc>
        <w:tc>
          <w:tcPr>
            <w:tcW w:w="313" w:type="pct"/>
            <w:noWrap/>
            <w:textDirection w:val="tbRlV"/>
            <w:vAlign w:val="center"/>
            <w:hideMark/>
          </w:tcPr>
          <w:p w14:paraId="5B702546" w14:textId="77777777" w:rsidR="00ED6D26" w:rsidRPr="00DD00AF" w:rsidRDefault="00ED6D26" w:rsidP="00F80C75">
            <w:pPr>
              <w:ind w:left="113" w:right="113"/>
              <w:jc w:val="center"/>
              <w:rPr>
                <w:sz w:val="12"/>
                <w:szCs w:val="12"/>
                <w:lang w:eastAsia="ko-KR"/>
              </w:rPr>
            </w:pPr>
            <w:r w:rsidRPr="00DD00AF">
              <w:rPr>
                <w:sz w:val="12"/>
                <w:szCs w:val="12"/>
                <w:lang w:eastAsia="ko-KR"/>
              </w:rPr>
              <w:t>0.058</w:t>
            </w:r>
          </w:p>
        </w:tc>
        <w:tc>
          <w:tcPr>
            <w:tcW w:w="356" w:type="pct"/>
            <w:noWrap/>
            <w:textDirection w:val="tbRlV"/>
            <w:vAlign w:val="center"/>
            <w:hideMark/>
          </w:tcPr>
          <w:p w14:paraId="7852E3EA" w14:textId="77777777" w:rsidR="00ED6D26" w:rsidRPr="00DD00AF" w:rsidRDefault="00ED6D26" w:rsidP="00F80C75">
            <w:pPr>
              <w:ind w:left="113" w:right="113"/>
              <w:jc w:val="center"/>
              <w:rPr>
                <w:sz w:val="12"/>
                <w:szCs w:val="12"/>
                <w:lang w:eastAsia="ko-KR"/>
              </w:rPr>
            </w:pPr>
            <w:r w:rsidRPr="00DD00AF">
              <w:rPr>
                <w:sz w:val="12"/>
                <w:szCs w:val="12"/>
                <w:lang w:eastAsia="ko-KR"/>
              </w:rPr>
              <w:t>0.049</w:t>
            </w:r>
          </w:p>
        </w:tc>
        <w:tc>
          <w:tcPr>
            <w:tcW w:w="313" w:type="pct"/>
            <w:noWrap/>
            <w:textDirection w:val="tbRlV"/>
            <w:vAlign w:val="center"/>
            <w:hideMark/>
          </w:tcPr>
          <w:p w14:paraId="1EFE8105" w14:textId="77777777" w:rsidR="00ED6D26" w:rsidRPr="00DD00AF" w:rsidRDefault="00ED6D26" w:rsidP="00F80C75">
            <w:pPr>
              <w:ind w:left="113" w:right="113"/>
              <w:jc w:val="center"/>
              <w:rPr>
                <w:sz w:val="12"/>
                <w:szCs w:val="12"/>
                <w:lang w:eastAsia="ko-KR"/>
              </w:rPr>
            </w:pPr>
            <w:r w:rsidRPr="00DD00AF">
              <w:rPr>
                <w:sz w:val="12"/>
                <w:szCs w:val="12"/>
                <w:lang w:eastAsia="ko-KR"/>
              </w:rPr>
              <w:t>0.035</w:t>
            </w:r>
          </w:p>
        </w:tc>
        <w:tc>
          <w:tcPr>
            <w:tcW w:w="313" w:type="pct"/>
            <w:noWrap/>
            <w:textDirection w:val="tbRlV"/>
            <w:vAlign w:val="center"/>
            <w:hideMark/>
          </w:tcPr>
          <w:p w14:paraId="24A85DC8" w14:textId="77777777" w:rsidR="00ED6D26" w:rsidRPr="00DD00AF" w:rsidRDefault="00ED6D26" w:rsidP="00F80C75">
            <w:pPr>
              <w:ind w:left="113" w:right="113"/>
              <w:jc w:val="center"/>
              <w:rPr>
                <w:sz w:val="12"/>
                <w:szCs w:val="12"/>
                <w:lang w:eastAsia="ko-KR"/>
              </w:rPr>
            </w:pPr>
            <w:r w:rsidRPr="00DD00AF">
              <w:rPr>
                <w:sz w:val="12"/>
                <w:szCs w:val="12"/>
                <w:lang w:eastAsia="ko-KR"/>
              </w:rPr>
              <w:t>0.043</w:t>
            </w:r>
          </w:p>
        </w:tc>
        <w:tc>
          <w:tcPr>
            <w:tcW w:w="319" w:type="pct"/>
            <w:noWrap/>
            <w:textDirection w:val="tbRlV"/>
            <w:vAlign w:val="center"/>
            <w:hideMark/>
          </w:tcPr>
          <w:p w14:paraId="6A2287A3" w14:textId="77777777" w:rsidR="00ED6D26" w:rsidRPr="00DD00AF" w:rsidRDefault="00ED6D26" w:rsidP="00F80C75">
            <w:pPr>
              <w:ind w:left="113" w:right="113"/>
              <w:jc w:val="center"/>
              <w:rPr>
                <w:sz w:val="12"/>
                <w:szCs w:val="12"/>
                <w:lang w:eastAsia="ko-KR"/>
              </w:rPr>
            </w:pPr>
            <w:r w:rsidRPr="00DD00AF">
              <w:rPr>
                <w:sz w:val="12"/>
                <w:szCs w:val="12"/>
                <w:lang w:eastAsia="ko-KR"/>
              </w:rPr>
              <w:t>0.05</w:t>
            </w:r>
          </w:p>
        </w:tc>
        <w:tc>
          <w:tcPr>
            <w:tcW w:w="319" w:type="pct"/>
            <w:noWrap/>
            <w:textDirection w:val="tbRlV"/>
            <w:vAlign w:val="center"/>
            <w:hideMark/>
          </w:tcPr>
          <w:p w14:paraId="49BA6B14" w14:textId="77777777" w:rsidR="00ED6D26" w:rsidRPr="00DD00AF" w:rsidRDefault="00ED6D26" w:rsidP="00F80C75">
            <w:pPr>
              <w:ind w:left="113" w:right="113"/>
              <w:jc w:val="center"/>
              <w:rPr>
                <w:sz w:val="12"/>
                <w:szCs w:val="12"/>
                <w:lang w:eastAsia="ko-KR"/>
              </w:rPr>
            </w:pPr>
            <w:r w:rsidRPr="00DD00AF">
              <w:rPr>
                <w:sz w:val="12"/>
                <w:szCs w:val="12"/>
                <w:lang w:eastAsia="ko-KR"/>
              </w:rPr>
              <w:t>0.049</w:t>
            </w:r>
          </w:p>
        </w:tc>
        <w:tc>
          <w:tcPr>
            <w:tcW w:w="342" w:type="pct"/>
            <w:noWrap/>
            <w:textDirection w:val="tbRlV"/>
            <w:vAlign w:val="center"/>
            <w:hideMark/>
          </w:tcPr>
          <w:p w14:paraId="0FAAC991" w14:textId="77777777" w:rsidR="00ED6D26" w:rsidRPr="00DD00AF" w:rsidRDefault="00ED6D26" w:rsidP="00F80C75">
            <w:pPr>
              <w:ind w:left="113" w:right="113"/>
              <w:jc w:val="center"/>
              <w:rPr>
                <w:sz w:val="12"/>
                <w:szCs w:val="12"/>
                <w:lang w:eastAsia="ko-KR"/>
              </w:rPr>
            </w:pPr>
            <w:r w:rsidRPr="00DD00AF">
              <w:rPr>
                <w:sz w:val="12"/>
                <w:szCs w:val="12"/>
                <w:lang w:eastAsia="ko-KR"/>
              </w:rPr>
              <w:t>0.047</w:t>
            </w:r>
          </w:p>
        </w:tc>
        <w:tc>
          <w:tcPr>
            <w:tcW w:w="342" w:type="pct"/>
            <w:noWrap/>
            <w:textDirection w:val="tbRlV"/>
            <w:vAlign w:val="center"/>
            <w:hideMark/>
          </w:tcPr>
          <w:p w14:paraId="26037759" w14:textId="77777777" w:rsidR="00ED6D26" w:rsidRPr="00DD00AF" w:rsidRDefault="00ED6D26" w:rsidP="00F80C75">
            <w:pPr>
              <w:ind w:left="113" w:right="113"/>
              <w:jc w:val="center"/>
              <w:rPr>
                <w:sz w:val="12"/>
                <w:szCs w:val="12"/>
                <w:lang w:eastAsia="ko-KR"/>
              </w:rPr>
            </w:pPr>
            <w:r w:rsidRPr="00DD00AF">
              <w:rPr>
                <w:sz w:val="12"/>
                <w:szCs w:val="12"/>
                <w:lang w:eastAsia="ko-KR"/>
              </w:rPr>
              <w:t>0.049</w:t>
            </w:r>
          </w:p>
        </w:tc>
        <w:tc>
          <w:tcPr>
            <w:tcW w:w="331" w:type="pct"/>
            <w:noWrap/>
            <w:textDirection w:val="tbRlV"/>
            <w:vAlign w:val="center"/>
            <w:hideMark/>
          </w:tcPr>
          <w:p w14:paraId="6E066998" w14:textId="77777777" w:rsidR="00ED6D26" w:rsidRPr="00DD00AF" w:rsidRDefault="00ED6D26" w:rsidP="00F80C75">
            <w:pPr>
              <w:ind w:left="113" w:right="113"/>
              <w:jc w:val="center"/>
              <w:rPr>
                <w:sz w:val="12"/>
                <w:szCs w:val="12"/>
                <w:lang w:eastAsia="ko-KR"/>
              </w:rPr>
            </w:pPr>
            <w:r w:rsidRPr="00DD00AF">
              <w:rPr>
                <w:sz w:val="12"/>
                <w:szCs w:val="12"/>
                <w:lang w:eastAsia="ko-KR"/>
              </w:rPr>
              <w:t>0.044</w:t>
            </w:r>
          </w:p>
        </w:tc>
        <w:tc>
          <w:tcPr>
            <w:tcW w:w="331" w:type="pct"/>
            <w:noWrap/>
            <w:textDirection w:val="tbRlV"/>
            <w:vAlign w:val="center"/>
            <w:hideMark/>
          </w:tcPr>
          <w:p w14:paraId="070DEB60" w14:textId="77777777" w:rsidR="00ED6D26" w:rsidRPr="00DD00AF" w:rsidRDefault="00ED6D26" w:rsidP="00F80C75">
            <w:pPr>
              <w:ind w:left="113" w:right="113"/>
              <w:jc w:val="center"/>
              <w:rPr>
                <w:sz w:val="12"/>
                <w:szCs w:val="12"/>
                <w:lang w:eastAsia="ko-KR"/>
              </w:rPr>
            </w:pPr>
            <w:r w:rsidRPr="00DD00AF">
              <w:rPr>
                <w:sz w:val="12"/>
                <w:szCs w:val="12"/>
                <w:lang w:eastAsia="ko-KR"/>
              </w:rPr>
              <w:t>0.05</w:t>
            </w:r>
          </w:p>
        </w:tc>
        <w:tc>
          <w:tcPr>
            <w:tcW w:w="331" w:type="pct"/>
            <w:noWrap/>
            <w:textDirection w:val="tbRlV"/>
            <w:vAlign w:val="center"/>
            <w:hideMark/>
          </w:tcPr>
          <w:p w14:paraId="3C0B7ECB" w14:textId="77777777" w:rsidR="00ED6D26" w:rsidRPr="00DD00AF" w:rsidRDefault="00ED6D26" w:rsidP="00F80C75">
            <w:pPr>
              <w:ind w:left="113" w:right="113"/>
              <w:jc w:val="center"/>
              <w:rPr>
                <w:sz w:val="12"/>
                <w:szCs w:val="12"/>
                <w:lang w:eastAsia="ko-KR"/>
              </w:rPr>
            </w:pPr>
            <w:r w:rsidRPr="00DD00AF">
              <w:rPr>
                <w:sz w:val="12"/>
                <w:szCs w:val="12"/>
                <w:lang w:eastAsia="ko-KR"/>
              </w:rPr>
              <w:t>0.044</w:t>
            </w:r>
          </w:p>
        </w:tc>
        <w:tc>
          <w:tcPr>
            <w:tcW w:w="331" w:type="pct"/>
            <w:tcBorders>
              <w:right w:val="single" w:sz="4" w:space="0" w:color="auto"/>
            </w:tcBorders>
            <w:noWrap/>
            <w:textDirection w:val="tbRlV"/>
            <w:vAlign w:val="center"/>
            <w:hideMark/>
          </w:tcPr>
          <w:p w14:paraId="200BFF13" w14:textId="77777777" w:rsidR="00ED6D26" w:rsidRPr="00DD00AF" w:rsidRDefault="00ED6D26" w:rsidP="00F80C75">
            <w:pPr>
              <w:ind w:left="113" w:right="113"/>
              <w:jc w:val="center"/>
              <w:rPr>
                <w:sz w:val="12"/>
                <w:szCs w:val="12"/>
                <w:lang w:eastAsia="ko-KR"/>
              </w:rPr>
            </w:pPr>
            <w:r w:rsidRPr="00DD00AF">
              <w:rPr>
                <w:sz w:val="12"/>
                <w:szCs w:val="12"/>
                <w:lang w:eastAsia="ko-KR"/>
              </w:rPr>
              <w:t>0.052</w:t>
            </w:r>
          </w:p>
        </w:tc>
        <w:tc>
          <w:tcPr>
            <w:tcW w:w="211" w:type="pct"/>
            <w:tcBorders>
              <w:left w:val="single" w:sz="4" w:space="0" w:color="auto"/>
              <w:right w:val="single" w:sz="4" w:space="0" w:color="auto"/>
            </w:tcBorders>
            <w:noWrap/>
            <w:textDirection w:val="tbRlV"/>
            <w:vAlign w:val="center"/>
            <w:hideMark/>
          </w:tcPr>
          <w:p w14:paraId="074540C4" w14:textId="77777777" w:rsidR="00ED6D26" w:rsidRPr="00DD00AF" w:rsidRDefault="00ED6D26" w:rsidP="00F80C75">
            <w:pPr>
              <w:ind w:left="113" w:right="113"/>
              <w:jc w:val="center"/>
              <w:rPr>
                <w:sz w:val="12"/>
                <w:szCs w:val="12"/>
                <w:lang w:eastAsia="ko-KR"/>
              </w:rPr>
            </w:pPr>
            <w:r w:rsidRPr="00DD00AF">
              <w:rPr>
                <w:sz w:val="12"/>
                <w:szCs w:val="12"/>
                <w:lang w:eastAsia="ko-KR"/>
              </w:rPr>
              <w:t>510</w:t>
            </w:r>
          </w:p>
        </w:tc>
        <w:tc>
          <w:tcPr>
            <w:tcW w:w="211" w:type="pct"/>
            <w:tcBorders>
              <w:left w:val="single" w:sz="4" w:space="0" w:color="auto"/>
              <w:right w:val="single" w:sz="4" w:space="0" w:color="auto"/>
            </w:tcBorders>
            <w:noWrap/>
            <w:textDirection w:val="tbRlV"/>
            <w:vAlign w:val="center"/>
            <w:hideMark/>
          </w:tcPr>
          <w:p w14:paraId="06D24FE9" w14:textId="77777777" w:rsidR="00ED6D26" w:rsidRPr="00DD00AF" w:rsidRDefault="00ED6D26" w:rsidP="00F80C75">
            <w:pPr>
              <w:ind w:left="113" w:right="113"/>
              <w:jc w:val="center"/>
              <w:rPr>
                <w:sz w:val="12"/>
                <w:szCs w:val="12"/>
                <w:lang w:eastAsia="ko-KR"/>
              </w:rPr>
            </w:pPr>
            <w:r w:rsidRPr="00DD00AF">
              <w:rPr>
                <w:sz w:val="12"/>
                <w:szCs w:val="12"/>
                <w:lang w:eastAsia="ko-KR"/>
              </w:rPr>
              <w:t>0.2</w:t>
            </w:r>
          </w:p>
        </w:tc>
      </w:tr>
      <w:tr w:rsidR="003D4807" w:rsidRPr="00DD00AF" w14:paraId="734EAC68" w14:textId="77777777" w:rsidTr="00FB4D03">
        <w:trPr>
          <w:cantSplit/>
          <w:trHeight w:val="800"/>
          <w:jc w:val="center"/>
        </w:trPr>
        <w:tc>
          <w:tcPr>
            <w:tcW w:w="324" w:type="pct"/>
            <w:tcBorders>
              <w:left w:val="single" w:sz="4" w:space="0" w:color="auto"/>
            </w:tcBorders>
            <w:noWrap/>
            <w:textDirection w:val="tbRlV"/>
            <w:vAlign w:val="center"/>
            <w:hideMark/>
          </w:tcPr>
          <w:p w14:paraId="1DA69F8A" w14:textId="77777777" w:rsidR="00ED6D26" w:rsidRPr="00DD00AF" w:rsidRDefault="00ED6D26" w:rsidP="00F80C75">
            <w:pPr>
              <w:ind w:left="113" w:right="113"/>
              <w:jc w:val="center"/>
              <w:rPr>
                <w:sz w:val="12"/>
                <w:szCs w:val="12"/>
                <w:lang w:eastAsia="ko-KR"/>
              </w:rPr>
            </w:pPr>
            <w:r w:rsidRPr="00DD00AF">
              <w:rPr>
                <w:sz w:val="12"/>
                <w:szCs w:val="12"/>
                <w:lang w:eastAsia="ko-KR"/>
              </w:rPr>
              <w:t>0.055</w:t>
            </w:r>
          </w:p>
        </w:tc>
        <w:tc>
          <w:tcPr>
            <w:tcW w:w="313" w:type="pct"/>
            <w:noWrap/>
            <w:textDirection w:val="tbRlV"/>
            <w:vAlign w:val="center"/>
            <w:hideMark/>
          </w:tcPr>
          <w:p w14:paraId="1C433180" w14:textId="77777777" w:rsidR="00ED6D26" w:rsidRPr="00DD00AF" w:rsidRDefault="00ED6D26" w:rsidP="00F80C75">
            <w:pPr>
              <w:ind w:left="113" w:right="113"/>
              <w:jc w:val="center"/>
              <w:rPr>
                <w:sz w:val="12"/>
                <w:szCs w:val="12"/>
                <w:lang w:eastAsia="ko-KR"/>
              </w:rPr>
            </w:pPr>
            <w:r w:rsidRPr="00DD00AF">
              <w:rPr>
                <w:sz w:val="12"/>
                <w:szCs w:val="12"/>
                <w:lang w:eastAsia="ko-KR"/>
              </w:rPr>
              <w:t>0.057</w:t>
            </w:r>
          </w:p>
        </w:tc>
        <w:tc>
          <w:tcPr>
            <w:tcW w:w="313" w:type="pct"/>
            <w:noWrap/>
            <w:textDirection w:val="tbRlV"/>
            <w:vAlign w:val="center"/>
            <w:hideMark/>
          </w:tcPr>
          <w:p w14:paraId="58CEB019" w14:textId="77777777" w:rsidR="00ED6D26" w:rsidRPr="00DD00AF" w:rsidRDefault="00ED6D26" w:rsidP="00F80C75">
            <w:pPr>
              <w:ind w:left="113" w:right="113"/>
              <w:jc w:val="center"/>
              <w:rPr>
                <w:sz w:val="12"/>
                <w:szCs w:val="12"/>
                <w:lang w:eastAsia="ko-KR"/>
              </w:rPr>
            </w:pPr>
            <w:r w:rsidRPr="00DD00AF">
              <w:rPr>
                <w:sz w:val="12"/>
                <w:szCs w:val="12"/>
                <w:lang w:eastAsia="ko-KR"/>
              </w:rPr>
              <w:t>0.05</w:t>
            </w:r>
          </w:p>
        </w:tc>
        <w:tc>
          <w:tcPr>
            <w:tcW w:w="356" w:type="pct"/>
            <w:noWrap/>
            <w:textDirection w:val="tbRlV"/>
            <w:vAlign w:val="center"/>
            <w:hideMark/>
          </w:tcPr>
          <w:p w14:paraId="0C469C8E" w14:textId="77777777" w:rsidR="00ED6D26" w:rsidRPr="00DD00AF" w:rsidRDefault="00ED6D26" w:rsidP="00F80C75">
            <w:pPr>
              <w:ind w:left="113" w:right="113"/>
              <w:jc w:val="center"/>
              <w:rPr>
                <w:sz w:val="12"/>
                <w:szCs w:val="12"/>
                <w:lang w:eastAsia="ko-KR"/>
              </w:rPr>
            </w:pPr>
            <w:r w:rsidRPr="00DD00AF">
              <w:rPr>
                <w:sz w:val="12"/>
                <w:szCs w:val="12"/>
                <w:lang w:eastAsia="ko-KR"/>
              </w:rPr>
              <w:t>0.03</w:t>
            </w:r>
          </w:p>
        </w:tc>
        <w:tc>
          <w:tcPr>
            <w:tcW w:w="313" w:type="pct"/>
            <w:noWrap/>
            <w:textDirection w:val="tbRlV"/>
            <w:vAlign w:val="center"/>
            <w:hideMark/>
          </w:tcPr>
          <w:p w14:paraId="0BF0B587" w14:textId="77777777" w:rsidR="00ED6D26" w:rsidRPr="00DD00AF" w:rsidRDefault="00ED6D26" w:rsidP="00F80C75">
            <w:pPr>
              <w:ind w:left="113" w:right="113"/>
              <w:jc w:val="center"/>
              <w:rPr>
                <w:sz w:val="12"/>
                <w:szCs w:val="12"/>
                <w:lang w:eastAsia="ko-KR"/>
              </w:rPr>
            </w:pPr>
            <w:r w:rsidRPr="00DD00AF">
              <w:rPr>
                <w:sz w:val="12"/>
                <w:szCs w:val="12"/>
                <w:lang w:eastAsia="ko-KR"/>
              </w:rPr>
              <w:t>0.038</w:t>
            </w:r>
          </w:p>
        </w:tc>
        <w:tc>
          <w:tcPr>
            <w:tcW w:w="313" w:type="pct"/>
            <w:noWrap/>
            <w:textDirection w:val="tbRlV"/>
            <w:vAlign w:val="center"/>
            <w:hideMark/>
          </w:tcPr>
          <w:p w14:paraId="2C70A987" w14:textId="77777777" w:rsidR="00ED6D26" w:rsidRPr="00DD00AF" w:rsidRDefault="00ED6D26" w:rsidP="00F80C75">
            <w:pPr>
              <w:ind w:left="113" w:right="113"/>
              <w:jc w:val="center"/>
              <w:rPr>
                <w:sz w:val="12"/>
                <w:szCs w:val="12"/>
                <w:lang w:eastAsia="ko-KR"/>
              </w:rPr>
            </w:pPr>
            <w:r w:rsidRPr="00DD00AF">
              <w:rPr>
                <w:sz w:val="12"/>
                <w:szCs w:val="12"/>
                <w:lang w:eastAsia="ko-KR"/>
              </w:rPr>
              <w:t>0.027</w:t>
            </w:r>
          </w:p>
        </w:tc>
        <w:tc>
          <w:tcPr>
            <w:tcW w:w="319" w:type="pct"/>
            <w:noWrap/>
            <w:textDirection w:val="tbRlV"/>
            <w:vAlign w:val="center"/>
            <w:hideMark/>
          </w:tcPr>
          <w:p w14:paraId="79245D55" w14:textId="77777777" w:rsidR="00ED6D26" w:rsidRPr="00DD00AF" w:rsidRDefault="00ED6D26" w:rsidP="00F80C75">
            <w:pPr>
              <w:ind w:left="113" w:right="113"/>
              <w:jc w:val="center"/>
              <w:rPr>
                <w:sz w:val="12"/>
                <w:szCs w:val="12"/>
                <w:lang w:eastAsia="ko-KR"/>
              </w:rPr>
            </w:pPr>
            <w:r w:rsidRPr="00DD00AF">
              <w:rPr>
                <w:sz w:val="12"/>
                <w:szCs w:val="12"/>
                <w:lang w:eastAsia="ko-KR"/>
              </w:rPr>
              <w:t>0.06006</w:t>
            </w:r>
          </w:p>
        </w:tc>
        <w:tc>
          <w:tcPr>
            <w:tcW w:w="319" w:type="pct"/>
            <w:noWrap/>
            <w:textDirection w:val="tbRlV"/>
            <w:vAlign w:val="center"/>
            <w:hideMark/>
          </w:tcPr>
          <w:p w14:paraId="031D760D" w14:textId="77777777" w:rsidR="00ED6D26" w:rsidRPr="00DD00AF" w:rsidRDefault="00ED6D26" w:rsidP="00F80C75">
            <w:pPr>
              <w:ind w:left="113" w:right="113"/>
              <w:jc w:val="center"/>
              <w:rPr>
                <w:sz w:val="12"/>
                <w:szCs w:val="12"/>
                <w:lang w:eastAsia="ko-KR"/>
              </w:rPr>
            </w:pPr>
            <w:r w:rsidRPr="00DD00AF">
              <w:rPr>
                <w:sz w:val="12"/>
                <w:szCs w:val="12"/>
                <w:lang w:eastAsia="ko-KR"/>
              </w:rPr>
              <w:t>0.064</w:t>
            </w:r>
          </w:p>
        </w:tc>
        <w:tc>
          <w:tcPr>
            <w:tcW w:w="342" w:type="pct"/>
            <w:noWrap/>
            <w:textDirection w:val="tbRlV"/>
            <w:vAlign w:val="center"/>
            <w:hideMark/>
          </w:tcPr>
          <w:p w14:paraId="1C46810E" w14:textId="77777777" w:rsidR="00ED6D26" w:rsidRPr="00DD00AF" w:rsidRDefault="00ED6D26" w:rsidP="00F80C75">
            <w:pPr>
              <w:ind w:left="113" w:right="113"/>
              <w:jc w:val="center"/>
              <w:rPr>
                <w:sz w:val="12"/>
                <w:szCs w:val="12"/>
                <w:lang w:eastAsia="ko-KR"/>
              </w:rPr>
            </w:pPr>
            <w:r w:rsidRPr="00DD00AF">
              <w:rPr>
                <w:sz w:val="12"/>
                <w:szCs w:val="12"/>
                <w:lang w:eastAsia="ko-KR"/>
              </w:rPr>
              <w:t>0.04004</w:t>
            </w:r>
          </w:p>
        </w:tc>
        <w:tc>
          <w:tcPr>
            <w:tcW w:w="342" w:type="pct"/>
            <w:noWrap/>
            <w:textDirection w:val="tbRlV"/>
            <w:vAlign w:val="center"/>
            <w:hideMark/>
          </w:tcPr>
          <w:p w14:paraId="57D1AFA2" w14:textId="77777777" w:rsidR="00ED6D26" w:rsidRPr="00DD00AF" w:rsidRDefault="00ED6D26" w:rsidP="00F80C75">
            <w:pPr>
              <w:ind w:left="113" w:right="113"/>
              <w:jc w:val="center"/>
              <w:rPr>
                <w:sz w:val="12"/>
                <w:szCs w:val="12"/>
                <w:lang w:eastAsia="ko-KR"/>
              </w:rPr>
            </w:pPr>
            <w:r w:rsidRPr="00DD00AF">
              <w:rPr>
                <w:sz w:val="12"/>
                <w:szCs w:val="12"/>
                <w:lang w:eastAsia="ko-KR"/>
              </w:rPr>
              <w:t>0.046</w:t>
            </w:r>
          </w:p>
        </w:tc>
        <w:tc>
          <w:tcPr>
            <w:tcW w:w="331" w:type="pct"/>
            <w:noWrap/>
            <w:textDirection w:val="tbRlV"/>
            <w:vAlign w:val="center"/>
            <w:hideMark/>
          </w:tcPr>
          <w:p w14:paraId="224BB784" w14:textId="77777777" w:rsidR="00ED6D26" w:rsidRPr="00DD00AF" w:rsidRDefault="00ED6D26" w:rsidP="00F80C75">
            <w:pPr>
              <w:ind w:left="113" w:right="113"/>
              <w:jc w:val="center"/>
              <w:rPr>
                <w:sz w:val="12"/>
                <w:szCs w:val="12"/>
                <w:lang w:eastAsia="ko-KR"/>
              </w:rPr>
            </w:pPr>
            <w:r w:rsidRPr="00DD00AF">
              <w:rPr>
                <w:sz w:val="12"/>
                <w:szCs w:val="12"/>
                <w:lang w:eastAsia="ko-KR"/>
              </w:rPr>
              <w:t>0.056056</w:t>
            </w:r>
          </w:p>
        </w:tc>
        <w:tc>
          <w:tcPr>
            <w:tcW w:w="331" w:type="pct"/>
            <w:noWrap/>
            <w:textDirection w:val="tbRlV"/>
            <w:vAlign w:val="center"/>
            <w:hideMark/>
          </w:tcPr>
          <w:p w14:paraId="4DCBF860" w14:textId="77777777" w:rsidR="00ED6D26" w:rsidRPr="00DD00AF" w:rsidRDefault="00ED6D26" w:rsidP="00F80C75">
            <w:pPr>
              <w:ind w:left="113" w:right="113"/>
              <w:jc w:val="center"/>
              <w:rPr>
                <w:sz w:val="12"/>
                <w:szCs w:val="12"/>
                <w:lang w:eastAsia="ko-KR"/>
              </w:rPr>
            </w:pPr>
            <w:r w:rsidRPr="00DD00AF">
              <w:rPr>
                <w:sz w:val="12"/>
                <w:szCs w:val="12"/>
                <w:lang w:eastAsia="ko-KR"/>
              </w:rPr>
              <w:t>0.058058</w:t>
            </w:r>
          </w:p>
        </w:tc>
        <w:tc>
          <w:tcPr>
            <w:tcW w:w="331" w:type="pct"/>
            <w:noWrap/>
            <w:textDirection w:val="tbRlV"/>
            <w:vAlign w:val="center"/>
            <w:hideMark/>
          </w:tcPr>
          <w:p w14:paraId="25046846" w14:textId="77777777" w:rsidR="00ED6D26" w:rsidRPr="00DD00AF" w:rsidRDefault="00ED6D26" w:rsidP="00F80C75">
            <w:pPr>
              <w:ind w:left="113" w:right="113"/>
              <w:jc w:val="center"/>
              <w:rPr>
                <w:sz w:val="12"/>
                <w:szCs w:val="12"/>
                <w:lang w:eastAsia="ko-KR"/>
              </w:rPr>
            </w:pPr>
            <w:r w:rsidRPr="00DD00AF">
              <w:rPr>
                <w:sz w:val="12"/>
                <w:szCs w:val="12"/>
                <w:lang w:eastAsia="ko-KR"/>
              </w:rPr>
              <w:t>0.056</w:t>
            </w:r>
          </w:p>
        </w:tc>
        <w:tc>
          <w:tcPr>
            <w:tcW w:w="331" w:type="pct"/>
            <w:tcBorders>
              <w:right w:val="single" w:sz="4" w:space="0" w:color="auto"/>
            </w:tcBorders>
            <w:noWrap/>
            <w:textDirection w:val="tbRlV"/>
            <w:vAlign w:val="center"/>
            <w:hideMark/>
          </w:tcPr>
          <w:p w14:paraId="35210066" w14:textId="77777777" w:rsidR="00ED6D26" w:rsidRPr="00DD00AF" w:rsidRDefault="00ED6D26" w:rsidP="00F80C75">
            <w:pPr>
              <w:ind w:left="113" w:right="113"/>
              <w:jc w:val="center"/>
              <w:rPr>
                <w:sz w:val="12"/>
                <w:szCs w:val="12"/>
                <w:lang w:eastAsia="ko-KR"/>
              </w:rPr>
            </w:pPr>
            <w:r w:rsidRPr="00DD00AF">
              <w:rPr>
                <w:sz w:val="12"/>
                <w:szCs w:val="12"/>
                <w:lang w:eastAsia="ko-KR"/>
              </w:rPr>
              <w:t>0.054</w:t>
            </w:r>
          </w:p>
        </w:tc>
        <w:tc>
          <w:tcPr>
            <w:tcW w:w="211" w:type="pct"/>
            <w:tcBorders>
              <w:left w:val="single" w:sz="4" w:space="0" w:color="auto"/>
              <w:right w:val="single" w:sz="4" w:space="0" w:color="auto"/>
            </w:tcBorders>
            <w:noWrap/>
            <w:textDirection w:val="tbRlV"/>
            <w:vAlign w:val="center"/>
            <w:hideMark/>
          </w:tcPr>
          <w:p w14:paraId="4E192105" w14:textId="77777777" w:rsidR="00ED6D26" w:rsidRPr="00DD00AF" w:rsidRDefault="00ED6D26" w:rsidP="00F80C75">
            <w:pPr>
              <w:ind w:left="113" w:right="113"/>
              <w:jc w:val="center"/>
              <w:rPr>
                <w:sz w:val="12"/>
                <w:szCs w:val="12"/>
                <w:lang w:eastAsia="ko-KR"/>
              </w:rPr>
            </w:pPr>
            <w:r w:rsidRPr="00DD00AF">
              <w:rPr>
                <w:sz w:val="12"/>
                <w:szCs w:val="12"/>
                <w:lang w:eastAsia="ko-KR"/>
              </w:rPr>
              <w:t>30</w:t>
            </w:r>
          </w:p>
        </w:tc>
        <w:tc>
          <w:tcPr>
            <w:tcW w:w="211" w:type="pct"/>
            <w:tcBorders>
              <w:left w:val="single" w:sz="4" w:space="0" w:color="auto"/>
              <w:right w:val="single" w:sz="4" w:space="0" w:color="auto"/>
            </w:tcBorders>
            <w:noWrap/>
            <w:textDirection w:val="tbRlV"/>
            <w:vAlign w:val="center"/>
            <w:hideMark/>
          </w:tcPr>
          <w:p w14:paraId="3514A019" w14:textId="77777777" w:rsidR="00ED6D26" w:rsidRPr="00DD00AF" w:rsidRDefault="00ED6D26" w:rsidP="00F80C75">
            <w:pPr>
              <w:ind w:left="113" w:right="113"/>
              <w:jc w:val="center"/>
              <w:rPr>
                <w:sz w:val="12"/>
                <w:szCs w:val="12"/>
                <w:lang w:eastAsia="ko-KR"/>
              </w:rPr>
            </w:pPr>
            <w:r w:rsidRPr="00DD00AF">
              <w:rPr>
                <w:sz w:val="12"/>
                <w:szCs w:val="12"/>
                <w:lang w:eastAsia="ko-KR"/>
              </w:rPr>
              <w:t>0.4</w:t>
            </w:r>
          </w:p>
        </w:tc>
      </w:tr>
      <w:tr w:rsidR="003D4807" w:rsidRPr="00DD00AF" w14:paraId="6C40EAEB" w14:textId="77777777" w:rsidTr="00FB4D03">
        <w:trPr>
          <w:cantSplit/>
          <w:trHeight w:val="629"/>
          <w:jc w:val="center"/>
        </w:trPr>
        <w:tc>
          <w:tcPr>
            <w:tcW w:w="324" w:type="pct"/>
            <w:tcBorders>
              <w:left w:val="single" w:sz="4" w:space="0" w:color="auto"/>
            </w:tcBorders>
            <w:noWrap/>
            <w:textDirection w:val="tbRlV"/>
            <w:vAlign w:val="center"/>
            <w:hideMark/>
          </w:tcPr>
          <w:p w14:paraId="2C38FD01" w14:textId="77777777" w:rsidR="00ED6D26" w:rsidRPr="00DD00AF" w:rsidRDefault="00ED6D26" w:rsidP="00F80C75">
            <w:pPr>
              <w:ind w:left="113" w:right="113"/>
              <w:jc w:val="center"/>
              <w:rPr>
                <w:sz w:val="12"/>
                <w:szCs w:val="12"/>
                <w:lang w:eastAsia="ko-KR"/>
              </w:rPr>
            </w:pPr>
            <w:r w:rsidRPr="00DD00AF">
              <w:rPr>
                <w:sz w:val="12"/>
                <w:szCs w:val="12"/>
                <w:lang w:eastAsia="ko-KR"/>
              </w:rPr>
              <w:t>0.042</w:t>
            </w:r>
          </w:p>
        </w:tc>
        <w:tc>
          <w:tcPr>
            <w:tcW w:w="313" w:type="pct"/>
            <w:noWrap/>
            <w:textDirection w:val="tbRlV"/>
            <w:vAlign w:val="center"/>
            <w:hideMark/>
          </w:tcPr>
          <w:p w14:paraId="214EE682" w14:textId="77777777" w:rsidR="00ED6D26" w:rsidRPr="00DD00AF" w:rsidRDefault="00ED6D26" w:rsidP="00F80C75">
            <w:pPr>
              <w:ind w:left="113" w:right="113"/>
              <w:jc w:val="center"/>
              <w:rPr>
                <w:sz w:val="12"/>
                <w:szCs w:val="12"/>
                <w:lang w:eastAsia="ko-KR"/>
              </w:rPr>
            </w:pPr>
            <w:r w:rsidRPr="00DD00AF">
              <w:rPr>
                <w:sz w:val="12"/>
                <w:szCs w:val="12"/>
                <w:lang w:eastAsia="ko-KR"/>
              </w:rPr>
              <w:t>0.059</w:t>
            </w:r>
          </w:p>
        </w:tc>
        <w:tc>
          <w:tcPr>
            <w:tcW w:w="313" w:type="pct"/>
            <w:noWrap/>
            <w:textDirection w:val="tbRlV"/>
            <w:vAlign w:val="center"/>
            <w:hideMark/>
          </w:tcPr>
          <w:p w14:paraId="6AEDC637" w14:textId="77777777" w:rsidR="00ED6D26" w:rsidRPr="00DD00AF" w:rsidRDefault="00ED6D26" w:rsidP="00F80C75">
            <w:pPr>
              <w:ind w:left="113" w:right="113"/>
              <w:jc w:val="center"/>
              <w:rPr>
                <w:sz w:val="12"/>
                <w:szCs w:val="12"/>
                <w:lang w:eastAsia="ko-KR"/>
              </w:rPr>
            </w:pPr>
            <w:r w:rsidRPr="00DD00AF">
              <w:rPr>
                <w:sz w:val="12"/>
                <w:szCs w:val="12"/>
                <w:lang w:eastAsia="ko-KR"/>
              </w:rPr>
              <w:t>0.054</w:t>
            </w:r>
          </w:p>
        </w:tc>
        <w:tc>
          <w:tcPr>
            <w:tcW w:w="356" w:type="pct"/>
            <w:noWrap/>
            <w:textDirection w:val="tbRlV"/>
            <w:vAlign w:val="center"/>
            <w:hideMark/>
          </w:tcPr>
          <w:p w14:paraId="3EDA26A3" w14:textId="77777777" w:rsidR="00ED6D26" w:rsidRPr="00DD00AF" w:rsidRDefault="00ED6D26" w:rsidP="00F80C75">
            <w:pPr>
              <w:ind w:left="113" w:right="113"/>
              <w:jc w:val="center"/>
              <w:rPr>
                <w:sz w:val="12"/>
                <w:szCs w:val="12"/>
                <w:lang w:eastAsia="ko-KR"/>
              </w:rPr>
            </w:pPr>
            <w:r w:rsidRPr="00DD00AF">
              <w:rPr>
                <w:sz w:val="12"/>
                <w:szCs w:val="12"/>
                <w:lang w:eastAsia="ko-KR"/>
              </w:rPr>
              <w:t>0.035</w:t>
            </w:r>
          </w:p>
        </w:tc>
        <w:tc>
          <w:tcPr>
            <w:tcW w:w="313" w:type="pct"/>
            <w:noWrap/>
            <w:textDirection w:val="tbRlV"/>
            <w:vAlign w:val="center"/>
            <w:hideMark/>
          </w:tcPr>
          <w:p w14:paraId="52092264" w14:textId="77777777" w:rsidR="00ED6D26" w:rsidRPr="00DD00AF" w:rsidRDefault="00ED6D26" w:rsidP="00F80C75">
            <w:pPr>
              <w:ind w:left="113" w:right="113"/>
              <w:jc w:val="center"/>
              <w:rPr>
                <w:sz w:val="12"/>
                <w:szCs w:val="12"/>
                <w:lang w:eastAsia="ko-KR"/>
              </w:rPr>
            </w:pPr>
            <w:r w:rsidRPr="00DD00AF">
              <w:rPr>
                <w:sz w:val="12"/>
                <w:szCs w:val="12"/>
                <w:lang w:eastAsia="ko-KR"/>
              </w:rPr>
              <w:t>0.04</w:t>
            </w:r>
          </w:p>
        </w:tc>
        <w:tc>
          <w:tcPr>
            <w:tcW w:w="313" w:type="pct"/>
            <w:noWrap/>
            <w:textDirection w:val="tbRlV"/>
            <w:vAlign w:val="center"/>
            <w:hideMark/>
          </w:tcPr>
          <w:p w14:paraId="437934BD" w14:textId="77777777" w:rsidR="00ED6D26" w:rsidRPr="00DD00AF" w:rsidRDefault="00ED6D26" w:rsidP="00F80C75">
            <w:pPr>
              <w:ind w:left="113" w:right="113"/>
              <w:jc w:val="center"/>
              <w:rPr>
                <w:sz w:val="12"/>
                <w:szCs w:val="12"/>
                <w:lang w:eastAsia="ko-KR"/>
              </w:rPr>
            </w:pPr>
            <w:r w:rsidRPr="00DD00AF">
              <w:rPr>
                <w:sz w:val="12"/>
                <w:szCs w:val="12"/>
                <w:lang w:eastAsia="ko-KR"/>
              </w:rPr>
              <w:t>0.037</w:t>
            </w:r>
          </w:p>
        </w:tc>
        <w:tc>
          <w:tcPr>
            <w:tcW w:w="319" w:type="pct"/>
            <w:noWrap/>
            <w:textDirection w:val="tbRlV"/>
            <w:vAlign w:val="center"/>
            <w:hideMark/>
          </w:tcPr>
          <w:p w14:paraId="1BE90B68" w14:textId="77777777" w:rsidR="00ED6D26" w:rsidRPr="00DD00AF" w:rsidRDefault="00ED6D26" w:rsidP="00F80C75">
            <w:pPr>
              <w:ind w:left="113" w:right="113"/>
              <w:jc w:val="center"/>
              <w:rPr>
                <w:sz w:val="12"/>
                <w:szCs w:val="12"/>
                <w:lang w:eastAsia="ko-KR"/>
              </w:rPr>
            </w:pPr>
            <w:r w:rsidRPr="00DD00AF">
              <w:rPr>
                <w:sz w:val="12"/>
                <w:szCs w:val="12"/>
                <w:lang w:eastAsia="ko-KR"/>
              </w:rPr>
              <w:t>0.057</w:t>
            </w:r>
          </w:p>
        </w:tc>
        <w:tc>
          <w:tcPr>
            <w:tcW w:w="319" w:type="pct"/>
            <w:noWrap/>
            <w:textDirection w:val="tbRlV"/>
            <w:vAlign w:val="center"/>
            <w:hideMark/>
          </w:tcPr>
          <w:p w14:paraId="566758F7" w14:textId="77777777" w:rsidR="00ED6D26" w:rsidRPr="00DD00AF" w:rsidRDefault="00ED6D26" w:rsidP="00F80C75">
            <w:pPr>
              <w:ind w:left="113" w:right="113"/>
              <w:jc w:val="center"/>
              <w:rPr>
                <w:sz w:val="12"/>
                <w:szCs w:val="12"/>
                <w:lang w:eastAsia="ko-KR"/>
              </w:rPr>
            </w:pPr>
            <w:r w:rsidRPr="00DD00AF">
              <w:rPr>
                <w:sz w:val="12"/>
                <w:szCs w:val="12"/>
                <w:lang w:eastAsia="ko-KR"/>
              </w:rPr>
              <w:t>0.053</w:t>
            </w:r>
          </w:p>
        </w:tc>
        <w:tc>
          <w:tcPr>
            <w:tcW w:w="342" w:type="pct"/>
            <w:noWrap/>
            <w:textDirection w:val="tbRlV"/>
            <w:vAlign w:val="center"/>
            <w:hideMark/>
          </w:tcPr>
          <w:p w14:paraId="55CCE0CF" w14:textId="77777777" w:rsidR="00ED6D26" w:rsidRPr="00DD00AF" w:rsidRDefault="00ED6D26" w:rsidP="00F80C75">
            <w:pPr>
              <w:ind w:left="113" w:right="113"/>
              <w:jc w:val="center"/>
              <w:rPr>
                <w:sz w:val="12"/>
                <w:szCs w:val="12"/>
                <w:lang w:eastAsia="ko-KR"/>
              </w:rPr>
            </w:pPr>
            <w:r w:rsidRPr="00DD00AF">
              <w:rPr>
                <w:sz w:val="12"/>
                <w:szCs w:val="12"/>
                <w:lang w:eastAsia="ko-KR"/>
              </w:rPr>
              <w:t>0.052</w:t>
            </w:r>
          </w:p>
        </w:tc>
        <w:tc>
          <w:tcPr>
            <w:tcW w:w="342" w:type="pct"/>
            <w:noWrap/>
            <w:textDirection w:val="tbRlV"/>
            <w:vAlign w:val="center"/>
            <w:hideMark/>
          </w:tcPr>
          <w:p w14:paraId="2FD94050" w14:textId="77777777" w:rsidR="00ED6D26" w:rsidRPr="00DD00AF" w:rsidRDefault="00ED6D26" w:rsidP="00F80C75">
            <w:pPr>
              <w:ind w:left="113" w:right="113"/>
              <w:jc w:val="center"/>
              <w:rPr>
                <w:sz w:val="12"/>
                <w:szCs w:val="12"/>
                <w:lang w:eastAsia="ko-KR"/>
              </w:rPr>
            </w:pPr>
            <w:r w:rsidRPr="00DD00AF">
              <w:rPr>
                <w:sz w:val="12"/>
                <w:szCs w:val="12"/>
                <w:lang w:eastAsia="ko-KR"/>
              </w:rPr>
              <w:t>0.053</w:t>
            </w:r>
          </w:p>
        </w:tc>
        <w:tc>
          <w:tcPr>
            <w:tcW w:w="331" w:type="pct"/>
            <w:noWrap/>
            <w:textDirection w:val="tbRlV"/>
            <w:vAlign w:val="center"/>
            <w:hideMark/>
          </w:tcPr>
          <w:p w14:paraId="3C85121B" w14:textId="77777777" w:rsidR="00ED6D26" w:rsidRPr="00DD00AF" w:rsidRDefault="00ED6D26" w:rsidP="00F80C75">
            <w:pPr>
              <w:ind w:left="113" w:right="113"/>
              <w:jc w:val="center"/>
              <w:rPr>
                <w:sz w:val="12"/>
                <w:szCs w:val="12"/>
                <w:lang w:eastAsia="ko-KR"/>
              </w:rPr>
            </w:pPr>
            <w:r w:rsidRPr="00DD00AF">
              <w:rPr>
                <w:sz w:val="12"/>
                <w:szCs w:val="12"/>
                <w:lang w:eastAsia="ko-KR"/>
              </w:rPr>
              <w:t>0.049</w:t>
            </w:r>
          </w:p>
        </w:tc>
        <w:tc>
          <w:tcPr>
            <w:tcW w:w="331" w:type="pct"/>
            <w:noWrap/>
            <w:textDirection w:val="tbRlV"/>
            <w:vAlign w:val="center"/>
            <w:hideMark/>
          </w:tcPr>
          <w:p w14:paraId="581475DE" w14:textId="77777777" w:rsidR="00ED6D26" w:rsidRPr="00DD00AF" w:rsidRDefault="00ED6D26" w:rsidP="00F80C75">
            <w:pPr>
              <w:ind w:left="113" w:right="113"/>
              <w:jc w:val="center"/>
              <w:rPr>
                <w:sz w:val="12"/>
                <w:szCs w:val="12"/>
                <w:lang w:eastAsia="ko-KR"/>
              </w:rPr>
            </w:pPr>
            <w:r w:rsidRPr="00DD00AF">
              <w:rPr>
                <w:sz w:val="12"/>
                <w:szCs w:val="12"/>
                <w:lang w:eastAsia="ko-KR"/>
              </w:rPr>
              <w:t>0.043</w:t>
            </w:r>
          </w:p>
        </w:tc>
        <w:tc>
          <w:tcPr>
            <w:tcW w:w="331" w:type="pct"/>
            <w:noWrap/>
            <w:textDirection w:val="tbRlV"/>
            <w:vAlign w:val="center"/>
            <w:hideMark/>
          </w:tcPr>
          <w:p w14:paraId="23FA9A3F" w14:textId="77777777" w:rsidR="00ED6D26" w:rsidRPr="00DD00AF" w:rsidRDefault="00ED6D26" w:rsidP="00F80C75">
            <w:pPr>
              <w:ind w:left="113" w:right="113"/>
              <w:jc w:val="center"/>
              <w:rPr>
                <w:sz w:val="12"/>
                <w:szCs w:val="12"/>
                <w:lang w:eastAsia="ko-KR"/>
              </w:rPr>
            </w:pPr>
            <w:r w:rsidRPr="00DD00AF">
              <w:rPr>
                <w:sz w:val="12"/>
                <w:szCs w:val="12"/>
                <w:lang w:eastAsia="ko-KR"/>
              </w:rPr>
              <w:t>0.048</w:t>
            </w:r>
          </w:p>
        </w:tc>
        <w:tc>
          <w:tcPr>
            <w:tcW w:w="331" w:type="pct"/>
            <w:tcBorders>
              <w:right w:val="single" w:sz="4" w:space="0" w:color="auto"/>
            </w:tcBorders>
            <w:noWrap/>
            <w:textDirection w:val="tbRlV"/>
            <w:vAlign w:val="center"/>
            <w:hideMark/>
          </w:tcPr>
          <w:p w14:paraId="5FFC1922" w14:textId="77777777" w:rsidR="00ED6D26" w:rsidRPr="00DD00AF" w:rsidRDefault="00ED6D26" w:rsidP="00F80C75">
            <w:pPr>
              <w:ind w:left="113" w:right="113"/>
              <w:jc w:val="center"/>
              <w:rPr>
                <w:sz w:val="12"/>
                <w:szCs w:val="12"/>
                <w:lang w:eastAsia="ko-KR"/>
              </w:rPr>
            </w:pPr>
            <w:r w:rsidRPr="00DD00AF">
              <w:rPr>
                <w:sz w:val="12"/>
                <w:szCs w:val="12"/>
                <w:lang w:eastAsia="ko-KR"/>
              </w:rPr>
              <w:t>0.041</w:t>
            </w:r>
          </w:p>
        </w:tc>
        <w:tc>
          <w:tcPr>
            <w:tcW w:w="211" w:type="pct"/>
            <w:tcBorders>
              <w:left w:val="single" w:sz="4" w:space="0" w:color="auto"/>
              <w:right w:val="single" w:sz="4" w:space="0" w:color="auto"/>
            </w:tcBorders>
            <w:noWrap/>
            <w:textDirection w:val="tbRlV"/>
            <w:vAlign w:val="center"/>
            <w:hideMark/>
          </w:tcPr>
          <w:p w14:paraId="655D1AAC" w14:textId="77777777" w:rsidR="00ED6D26" w:rsidRPr="00DD00AF" w:rsidRDefault="00ED6D26" w:rsidP="00F80C75">
            <w:pPr>
              <w:ind w:left="113" w:right="113"/>
              <w:jc w:val="center"/>
              <w:rPr>
                <w:sz w:val="12"/>
                <w:szCs w:val="12"/>
                <w:lang w:eastAsia="ko-KR"/>
              </w:rPr>
            </w:pPr>
            <w:r w:rsidRPr="00DD00AF">
              <w:rPr>
                <w:sz w:val="12"/>
                <w:szCs w:val="12"/>
                <w:lang w:eastAsia="ko-KR"/>
              </w:rPr>
              <w:t>120</w:t>
            </w:r>
          </w:p>
        </w:tc>
        <w:tc>
          <w:tcPr>
            <w:tcW w:w="211" w:type="pct"/>
            <w:tcBorders>
              <w:left w:val="single" w:sz="4" w:space="0" w:color="auto"/>
              <w:right w:val="single" w:sz="4" w:space="0" w:color="auto"/>
            </w:tcBorders>
            <w:noWrap/>
            <w:textDirection w:val="tbRlV"/>
            <w:vAlign w:val="center"/>
            <w:hideMark/>
          </w:tcPr>
          <w:p w14:paraId="3FD512D9" w14:textId="77777777" w:rsidR="00ED6D26" w:rsidRPr="00DD00AF" w:rsidRDefault="00ED6D26" w:rsidP="00F80C75">
            <w:pPr>
              <w:ind w:left="113" w:right="113"/>
              <w:jc w:val="center"/>
              <w:rPr>
                <w:sz w:val="12"/>
                <w:szCs w:val="12"/>
                <w:lang w:eastAsia="ko-KR"/>
              </w:rPr>
            </w:pPr>
            <w:r w:rsidRPr="00DD00AF">
              <w:rPr>
                <w:sz w:val="12"/>
                <w:szCs w:val="12"/>
                <w:lang w:eastAsia="ko-KR"/>
              </w:rPr>
              <w:t>0.4</w:t>
            </w:r>
          </w:p>
        </w:tc>
      </w:tr>
      <w:tr w:rsidR="003D4807" w:rsidRPr="00DD00AF" w14:paraId="387DCF43" w14:textId="77777777" w:rsidTr="00FB4D03">
        <w:trPr>
          <w:cantSplit/>
          <w:trHeight w:val="620"/>
          <w:jc w:val="center"/>
        </w:trPr>
        <w:tc>
          <w:tcPr>
            <w:tcW w:w="324" w:type="pct"/>
            <w:tcBorders>
              <w:left w:val="single" w:sz="4" w:space="0" w:color="auto"/>
            </w:tcBorders>
            <w:noWrap/>
            <w:textDirection w:val="tbRlV"/>
            <w:vAlign w:val="center"/>
            <w:hideMark/>
          </w:tcPr>
          <w:p w14:paraId="11811C48" w14:textId="77777777" w:rsidR="00ED6D26" w:rsidRPr="00DD00AF" w:rsidRDefault="00ED6D26" w:rsidP="00F80C75">
            <w:pPr>
              <w:ind w:left="113" w:right="113"/>
              <w:jc w:val="center"/>
              <w:rPr>
                <w:sz w:val="12"/>
                <w:szCs w:val="12"/>
                <w:lang w:eastAsia="ko-KR"/>
              </w:rPr>
            </w:pPr>
            <w:r w:rsidRPr="00DD00AF">
              <w:rPr>
                <w:sz w:val="12"/>
                <w:szCs w:val="12"/>
                <w:lang w:eastAsia="ko-KR"/>
              </w:rPr>
              <w:t>0.054</w:t>
            </w:r>
          </w:p>
        </w:tc>
        <w:tc>
          <w:tcPr>
            <w:tcW w:w="313" w:type="pct"/>
            <w:noWrap/>
            <w:textDirection w:val="tbRlV"/>
            <w:vAlign w:val="center"/>
            <w:hideMark/>
          </w:tcPr>
          <w:p w14:paraId="2126A0A5" w14:textId="77777777" w:rsidR="00ED6D26" w:rsidRPr="00DD00AF" w:rsidRDefault="00ED6D26" w:rsidP="00F80C75">
            <w:pPr>
              <w:ind w:left="113" w:right="113"/>
              <w:jc w:val="center"/>
              <w:rPr>
                <w:sz w:val="12"/>
                <w:szCs w:val="12"/>
                <w:lang w:eastAsia="ko-KR"/>
              </w:rPr>
            </w:pPr>
            <w:r w:rsidRPr="00DD00AF">
              <w:rPr>
                <w:sz w:val="12"/>
                <w:szCs w:val="12"/>
                <w:lang w:eastAsia="ko-KR"/>
              </w:rPr>
              <w:t>0.049</w:t>
            </w:r>
          </w:p>
        </w:tc>
        <w:tc>
          <w:tcPr>
            <w:tcW w:w="313" w:type="pct"/>
            <w:noWrap/>
            <w:textDirection w:val="tbRlV"/>
            <w:vAlign w:val="center"/>
            <w:hideMark/>
          </w:tcPr>
          <w:p w14:paraId="61ED8D0A" w14:textId="77777777" w:rsidR="00ED6D26" w:rsidRPr="00DD00AF" w:rsidRDefault="00ED6D26" w:rsidP="00F80C75">
            <w:pPr>
              <w:ind w:left="113" w:right="113"/>
              <w:jc w:val="center"/>
              <w:rPr>
                <w:sz w:val="12"/>
                <w:szCs w:val="12"/>
                <w:lang w:eastAsia="ko-KR"/>
              </w:rPr>
            </w:pPr>
            <w:r w:rsidRPr="00DD00AF">
              <w:rPr>
                <w:sz w:val="12"/>
                <w:szCs w:val="12"/>
                <w:lang w:eastAsia="ko-KR"/>
              </w:rPr>
              <w:t>0.056</w:t>
            </w:r>
          </w:p>
        </w:tc>
        <w:tc>
          <w:tcPr>
            <w:tcW w:w="356" w:type="pct"/>
            <w:noWrap/>
            <w:textDirection w:val="tbRlV"/>
            <w:vAlign w:val="center"/>
            <w:hideMark/>
          </w:tcPr>
          <w:p w14:paraId="7148B430" w14:textId="77777777" w:rsidR="00ED6D26" w:rsidRPr="00DD00AF" w:rsidRDefault="00ED6D26" w:rsidP="00F80C75">
            <w:pPr>
              <w:ind w:left="113" w:right="113"/>
              <w:jc w:val="center"/>
              <w:rPr>
                <w:sz w:val="12"/>
                <w:szCs w:val="12"/>
                <w:lang w:eastAsia="ko-KR"/>
              </w:rPr>
            </w:pPr>
            <w:r w:rsidRPr="00DD00AF">
              <w:rPr>
                <w:sz w:val="12"/>
                <w:szCs w:val="12"/>
                <w:lang w:eastAsia="ko-KR"/>
              </w:rPr>
              <w:t>0.039</w:t>
            </w:r>
          </w:p>
        </w:tc>
        <w:tc>
          <w:tcPr>
            <w:tcW w:w="313" w:type="pct"/>
            <w:noWrap/>
            <w:textDirection w:val="tbRlV"/>
            <w:vAlign w:val="center"/>
            <w:hideMark/>
          </w:tcPr>
          <w:p w14:paraId="0D358370" w14:textId="77777777" w:rsidR="00ED6D26" w:rsidRPr="00DD00AF" w:rsidRDefault="00ED6D26" w:rsidP="00F80C75">
            <w:pPr>
              <w:ind w:left="113" w:right="113"/>
              <w:jc w:val="center"/>
              <w:rPr>
                <w:sz w:val="12"/>
                <w:szCs w:val="12"/>
                <w:lang w:eastAsia="ko-KR"/>
              </w:rPr>
            </w:pPr>
            <w:r w:rsidRPr="00DD00AF">
              <w:rPr>
                <w:sz w:val="12"/>
                <w:szCs w:val="12"/>
                <w:lang w:eastAsia="ko-KR"/>
              </w:rPr>
              <w:t>0.04</w:t>
            </w:r>
          </w:p>
        </w:tc>
        <w:tc>
          <w:tcPr>
            <w:tcW w:w="313" w:type="pct"/>
            <w:noWrap/>
            <w:textDirection w:val="tbRlV"/>
            <w:vAlign w:val="center"/>
            <w:hideMark/>
          </w:tcPr>
          <w:p w14:paraId="590005AD" w14:textId="77777777" w:rsidR="00ED6D26" w:rsidRPr="00DD00AF" w:rsidRDefault="00ED6D26" w:rsidP="00F80C75">
            <w:pPr>
              <w:ind w:left="113" w:right="113"/>
              <w:jc w:val="center"/>
              <w:rPr>
                <w:sz w:val="12"/>
                <w:szCs w:val="12"/>
                <w:lang w:eastAsia="ko-KR"/>
              </w:rPr>
            </w:pPr>
            <w:r w:rsidRPr="00DD00AF">
              <w:rPr>
                <w:sz w:val="12"/>
                <w:szCs w:val="12"/>
                <w:lang w:eastAsia="ko-KR"/>
              </w:rPr>
              <w:t>0.046</w:t>
            </w:r>
          </w:p>
        </w:tc>
        <w:tc>
          <w:tcPr>
            <w:tcW w:w="319" w:type="pct"/>
            <w:noWrap/>
            <w:textDirection w:val="tbRlV"/>
            <w:vAlign w:val="center"/>
            <w:hideMark/>
          </w:tcPr>
          <w:p w14:paraId="70E69B35" w14:textId="77777777" w:rsidR="00ED6D26" w:rsidRPr="00DD00AF" w:rsidRDefault="00ED6D26" w:rsidP="00F80C75">
            <w:pPr>
              <w:ind w:left="113" w:right="113"/>
              <w:jc w:val="center"/>
              <w:rPr>
                <w:sz w:val="12"/>
                <w:szCs w:val="12"/>
                <w:lang w:eastAsia="ko-KR"/>
              </w:rPr>
            </w:pPr>
            <w:r w:rsidRPr="00DD00AF">
              <w:rPr>
                <w:sz w:val="12"/>
                <w:szCs w:val="12"/>
                <w:lang w:eastAsia="ko-KR"/>
              </w:rPr>
              <w:t>0.062</w:t>
            </w:r>
          </w:p>
        </w:tc>
        <w:tc>
          <w:tcPr>
            <w:tcW w:w="319" w:type="pct"/>
            <w:noWrap/>
            <w:textDirection w:val="tbRlV"/>
            <w:vAlign w:val="center"/>
            <w:hideMark/>
          </w:tcPr>
          <w:p w14:paraId="59DD2688" w14:textId="77777777" w:rsidR="00ED6D26" w:rsidRPr="00DD00AF" w:rsidRDefault="00ED6D26" w:rsidP="00F80C75">
            <w:pPr>
              <w:ind w:left="113" w:right="113"/>
              <w:jc w:val="center"/>
              <w:rPr>
                <w:sz w:val="12"/>
                <w:szCs w:val="12"/>
                <w:lang w:eastAsia="ko-KR"/>
              </w:rPr>
            </w:pPr>
            <w:r w:rsidRPr="00DD00AF">
              <w:rPr>
                <w:sz w:val="12"/>
                <w:szCs w:val="12"/>
                <w:lang w:eastAsia="ko-KR"/>
              </w:rPr>
              <w:t>0.06</w:t>
            </w:r>
          </w:p>
        </w:tc>
        <w:tc>
          <w:tcPr>
            <w:tcW w:w="342" w:type="pct"/>
            <w:noWrap/>
            <w:textDirection w:val="tbRlV"/>
            <w:vAlign w:val="center"/>
            <w:hideMark/>
          </w:tcPr>
          <w:p w14:paraId="141C0700" w14:textId="77777777" w:rsidR="00ED6D26" w:rsidRPr="00DD00AF" w:rsidRDefault="00ED6D26" w:rsidP="00F80C75">
            <w:pPr>
              <w:ind w:left="113" w:right="113"/>
              <w:jc w:val="center"/>
              <w:rPr>
                <w:sz w:val="12"/>
                <w:szCs w:val="12"/>
                <w:lang w:eastAsia="ko-KR"/>
              </w:rPr>
            </w:pPr>
            <w:r w:rsidRPr="00DD00AF">
              <w:rPr>
                <w:sz w:val="12"/>
                <w:szCs w:val="12"/>
                <w:lang w:eastAsia="ko-KR"/>
              </w:rPr>
              <w:t>0.058</w:t>
            </w:r>
          </w:p>
        </w:tc>
        <w:tc>
          <w:tcPr>
            <w:tcW w:w="342" w:type="pct"/>
            <w:noWrap/>
            <w:textDirection w:val="tbRlV"/>
            <w:vAlign w:val="center"/>
            <w:hideMark/>
          </w:tcPr>
          <w:p w14:paraId="12454B71" w14:textId="77777777" w:rsidR="00ED6D26" w:rsidRPr="00DD00AF" w:rsidRDefault="00ED6D26" w:rsidP="00F80C75">
            <w:pPr>
              <w:ind w:left="113" w:right="113"/>
              <w:jc w:val="center"/>
              <w:rPr>
                <w:sz w:val="12"/>
                <w:szCs w:val="12"/>
                <w:lang w:eastAsia="ko-KR"/>
              </w:rPr>
            </w:pPr>
            <w:r w:rsidRPr="00DD00AF">
              <w:rPr>
                <w:sz w:val="12"/>
                <w:szCs w:val="12"/>
                <w:lang w:eastAsia="ko-KR"/>
              </w:rPr>
              <w:t>0.056</w:t>
            </w:r>
          </w:p>
        </w:tc>
        <w:tc>
          <w:tcPr>
            <w:tcW w:w="331" w:type="pct"/>
            <w:noWrap/>
            <w:textDirection w:val="tbRlV"/>
            <w:vAlign w:val="center"/>
            <w:hideMark/>
          </w:tcPr>
          <w:p w14:paraId="076BE99F" w14:textId="77777777" w:rsidR="00ED6D26" w:rsidRPr="00DD00AF" w:rsidRDefault="00ED6D26" w:rsidP="00F80C75">
            <w:pPr>
              <w:ind w:left="113" w:right="113"/>
              <w:jc w:val="center"/>
              <w:rPr>
                <w:sz w:val="12"/>
                <w:szCs w:val="12"/>
                <w:lang w:eastAsia="ko-KR"/>
              </w:rPr>
            </w:pPr>
            <w:r w:rsidRPr="00DD00AF">
              <w:rPr>
                <w:sz w:val="12"/>
                <w:szCs w:val="12"/>
                <w:lang w:eastAsia="ko-KR"/>
              </w:rPr>
              <w:t>0.05</w:t>
            </w:r>
          </w:p>
        </w:tc>
        <w:tc>
          <w:tcPr>
            <w:tcW w:w="331" w:type="pct"/>
            <w:noWrap/>
            <w:textDirection w:val="tbRlV"/>
            <w:vAlign w:val="center"/>
            <w:hideMark/>
          </w:tcPr>
          <w:p w14:paraId="51EE3BBF" w14:textId="77777777" w:rsidR="00ED6D26" w:rsidRPr="00DD00AF" w:rsidRDefault="00ED6D26" w:rsidP="00F80C75">
            <w:pPr>
              <w:ind w:left="113" w:right="113"/>
              <w:jc w:val="center"/>
              <w:rPr>
                <w:sz w:val="12"/>
                <w:szCs w:val="12"/>
                <w:lang w:eastAsia="ko-KR"/>
              </w:rPr>
            </w:pPr>
            <w:r w:rsidRPr="00DD00AF">
              <w:rPr>
                <w:sz w:val="12"/>
                <w:szCs w:val="12"/>
                <w:lang w:eastAsia="ko-KR"/>
              </w:rPr>
              <w:t>0.047</w:t>
            </w:r>
          </w:p>
        </w:tc>
        <w:tc>
          <w:tcPr>
            <w:tcW w:w="331" w:type="pct"/>
            <w:noWrap/>
            <w:textDirection w:val="tbRlV"/>
            <w:vAlign w:val="center"/>
            <w:hideMark/>
          </w:tcPr>
          <w:p w14:paraId="3B76F710" w14:textId="77777777" w:rsidR="00ED6D26" w:rsidRPr="00DD00AF" w:rsidRDefault="00ED6D26" w:rsidP="00F80C75">
            <w:pPr>
              <w:ind w:left="113" w:right="113"/>
              <w:jc w:val="center"/>
              <w:rPr>
                <w:sz w:val="12"/>
                <w:szCs w:val="12"/>
                <w:lang w:eastAsia="ko-KR"/>
              </w:rPr>
            </w:pPr>
            <w:r w:rsidRPr="00DD00AF">
              <w:rPr>
                <w:sz w:val="12"/>
                <w:szCs w:val="12"/>
                <w:lang w:eastAsia="ko-KR"/>
              </w:rPr>
              <w:t>0.047</w:t>
            </w:r>
          </w:p>
        </w:tc>
        <w:tc>
          <w:tcPr>
            <w:tcW w:w="331" w:type="pct"/>
            <w:tcBorders>
              <w:right w:val="single" w:sz="4" w:space="0" w:color="auto"/>
            </w:tcBorders>
            <w:noWrap/>
            <w:textDirection w:val="tbRlV"/>
            <w:vAlign w:val="center"/>
            <w:hideMark/>
          </w:tcPr>
          <w:p w14:paraId="5DF0F122" w14:textId="77777777" w:rsidR="00ED6D26" w:rsidRPr="00DD00AF" w:rsidRDefault="00ED6D26" w:rsidP="00F80C75">
            <w:pPr>
              <w:ind w:left="113" w:right="113"/>
              <w:jc w:val="center"/>
              <w:rPr>
                <w:sz w:val="12"/>
                <w:szCs w:val="12"/>
                <w:lang w:eastAsia="ko-KR"/>
              </w:rPr>
            </w:pPr>
            <w:r w:rsidRPr="00DD00AF">
              <w:rPr>
                <w:sz w:val="12"/>
                <w:szCs w:val="12"/>
                <w:lang w:eastAsia="ko-KR"/>
              </w:rPr>
              <w:t>0.049</w:t>
            </w:r>
          </w:p>
        </w:tc>
        <w:tc>
          <w:tcPr>
            <w:tcW w:w="211" w:type="pct"/>
            <w:tcBorders>
              <w:left w:val="single" w:sz="4" w:space="0" w:color="auto"/>
              <w:right w:val="single" w:sz="4" w:space="0" w:color="auto"/>
            </w:tcBorders>
            <w:noWrap/>
            <w:textDirection w:val="tbRlV"/>
            <w:vAlign w:val="center"/>
            <w:hideMark/>
          </w:tcPr>
          <w:p w14:paraId="7F5F9AC3" w14:textId="77777777" w:rsidR="00ED6D26" w:rsidRPr="00DD00AF" w:rsidRDefault="00ED6D26" w:rsidP="00F80C75">
            <w:pPr>
              <w:ind w:left="113" w:right="113"/>
              <w:jc w:val="center"/>
              <w:rPr>
                <w:sz w:val="12"/>
                <w:szCs w:val="12"/>
                <w:lang w:eastAsia="ko-KR"/>
              </w:rPr>
            </w:pPr>
            <w:r w:rsidRPr="00DD00AF">
              <w:rPr>
                <w:sz w:val="12"/>
                <w:szCs w:val="12"/>
                <w:lang w:eastAsia="ko-KR"/>
              </w:rPr>
              <w:t>510</w:t>
            </w:r>
          </w:p>
        </w:tc>
        <w:tc>
          <w:tcPr>
            <w:tcW w:w="211" w:type="pct"/>
            <w:tcBorders>
              <w:left w:val="single" w:sz="4" w:space="0" w:color="auto"/>
              <w:right w:val="single" w:sz="4" w:space="0" w:color="auto"/>
            </w:tcBorders>
            <w:noWrap/>
            <w:textDirection w:val="tbRlV"/>
            <w:vAlign w:val="center"/>
            <w:hideMark/>
          </w:tcPr>
          <w:p w14:paraId="11C11CE2" w14:textId="77777777" w:rsidR="00ED6D26" w:rsidRPr="00DD00AF" w:rsidRDefault="00ED6D26" w:rsidP="00F80C75">
            <w:pPr>
              <w:ind w:left="113" w:right="113"/>
              <w:jc w:val="center"/>
              <w:rPr>
                <w:sz w:val="12"/>
                <w:szCs w:val="12"/>
                <w:lang w:eastAsia="ko-KR"/>
              </w:rPr>
            </w:pPr>
            <w:r w:rsidRPr="00DD00AF">
              <w:rPr>
                <w:sz w:val="12"/>
                <w:szCs w:val="12"/>
                <w:lang w:eastAsia="ko-KR"/>
              </w:rPr>
              <w:t>0.4</w:t>
            </w:r>
          </w:p>
        </w:tc>
      </w:tr>
      <w:tr w:rsidR="003D4807" w:rsidRPr="00DD00AF" w14:paraId="28B71172" w14:textId="77777777" w:rsidTr="00FB4D03">
        <w:trPr>
          <w:cantSplit/>
          <w:trHeight w:val="611"/>
          <w:jc w:val="center"/>
        </w:trPr>
        <w:tc>
          <w:tcPr>
            <w:tcW w:w="324" w:type="pct"/>
            <w:tcBorders>
              <w:left w:val="single" w:sz="4" w:space="0" w:color="auto"/>
            </w:tcBorders>
            <w:noWrap/>
            <w:textDirection w:val="tbRlV"/>
            <w:vAlign w:val="center"/>
            <w:hideMark/>
          </w:tcPr>
          <w:p w14:paraId="4D8509EB" w14:textId="77777777" w:rsidR="00ED6D26" w:rsidRPr="00DD00AF" w:rsidRDefault="00ED6D26" w:rsidP="00F80C75">
            <w:pPr>
              <w:ind w:left="113" w:right="113"/>
              <w:jc w:val="center"/>
              <w:rPr>
                <w:sz w:val="12"/>
                <w:szCs w:val="12"/>
                <w:lang w:eastAsia="ko-KR"/>
              </w:rPr>
            </w:pPr>
            <w:r w:rsidRPr="00DD00AF">
              <w:rPr>
                <w:sz w:val="12"/>
                <w:szCs w:val="12"/>
                <w:lang w:eastAsia="ko-KR"/>
              </w:rPr>
              <w:t>0.037</w:t>
            </w:r>
          </w:p>
        </w:tc>
        <w:tc>
          <w:tcPr>
            <w:tcW w:w="313" w:type="pct"/>
            <w:noWrap/>
            <w:textDirection w:val="tbRlV"/>
            <w:vAlign w:val="center"/>
            <w:hideMark/>
          </w:tcPr>
          <w:p w14:paraId="03DA4847" w14:textId="77777777" w:rsidR="00ED6D26" w:rsidRPr="00DD00AF" w:rsidRDefault="00ED6D26" w:rsidP="00F80C75">
            <w:pPr>
              <w:ind w:left="113" w:right="113"/>
              <w:jc w:val="center"/>
              <w:rPr>
                <w:sz w:val="12"/>
                <w:szCs w:val="12"/>
                <w:lang w:eastAsia="ko-KR"/>
              </w:rPr>
            </w:pPr>
            <w:r w:rsidRPr="00DD00AF">
              <w:rPr>
                <w:sz w:val="12"/>
                <w:szCs w:val="12"/>
                <w:lang w:eastAsia="ko-KR"/>
              </w:rPr>
              <w:t>0.044</w:t>
            </w:r>
          </w:p>
        </w:tc>
        <w:tc>
          <w:tcPr>
            <w:tcW w:w="313" w:type="pct"/>
            <w:noWrap/>
            <w:textDirection w:val="tbRlV"/>
            <w:vAlign w:val="center"/>
            <w:hideMark/>
          </w:tcPr>
          <w:p w14:paraId="68137F57" w14:textId="77777777" w:rsidR="00ED6D26" w:rsidRPr="00DD00AF" w:rsidRDefault="00ED6D26" w:rsidP="00F80C75">
            <w:pPr>
              <w:ind w:left="113" w:right="113"/>
              <w:jc w:val="center"/>
              <w:rPr>
                <w:sz w:val="12"/>
                <w:szCs w:val="12"/>
                <w:lang w:eastAsia="ko-KR"/>
              </w:rPr>
            </w:pPr>
            <w:r w:rsidRPr="00DD00AF">
              <w:rPr>
                <w:sz w:val="12"/>
                <w:szCs w:val="12"/>
                <w:lang w:eastAsia="ko-KR"/>
              </w:rPr>
              <w:t>0.05</w:t>
            </w:r>
          </w:p>
        </w:tc>
        <w:tc>
          <w:tcPr>
            <w:tcW w:w="356" w:type="pct"/>
            <w:noWrap/>
            <w:textDirection w:val="tbRlV"/>
            <w:vAlign w:val="center"/>
            <w:hideMark/>
          </w:tcPr>
          <w:p w14:paraId="4F092B9C" w14:textId="77777777" w:rsidR="00ED6D26" w:rsidRPr="00DD00AF" w:rsidRDefault="00ED6D26" w:rsidP="00F80C75">
            <w:pPr>
              <w:ind w:left="113" w:right="113"/>
              <w:jc w:val="center"/>
              <w:rPr>
                <w:sz w:val="12"/>
                <w:szCs w:val="12"/>
                <w:lang w:eastAsia="ko-KR"/>
              </w:rPr>
            </w:pPr>
            <w:r w:rsidRPr="00DD00AF">
              <w:rPr>
                <w:sz w:val="12"/>
                <w:szCs w:val="12"/>
                <w:lang w:eastAsia="ko-KR"/>
              </w:rPr>
              <w:t>0.028</w:t>
            </w:r>
          </w:p>
        </w:tc>
        <w:tc>
          <w:tcPr>
            <w:tcW w:w="313" w:type="pct"/>
            <w:noWrap/>
            <w:textDirection w:val="tbRlV"/>
            <w:vAlign w:val="center"/>
            <w:hideMark/>
          </w:tcPr>
          <w:p w14:paraId="2DDAD4F1" w14:textId="77777777" w:rsidR="00ED6D26" w:rsidRPr="00DD00AF" w:rsidRDefault="00ED6D26" w:rsidP="00F80C75">
            <w:pPr>
              <w:ind w:left="113" w:right="113"/>
              <w:jc w:val="center"/>
              <w:rPr>
                <w:sz w:val="12"/>
                <w:szCs w:val="12"/>
                <w:lang w:eastAsia="ko-KR"/>
              </w:rPr>
            </w:pPr>
            <w:r w:rsidRPr="00DD00AF">
              <w:rPr>
                <w:sz w:val="12"/>
                <w:szCs w:val="12"/>
                <w:lang w:eastAsia="ko-KR"/>
              </w:rPr>
              <w:t>0.047</w:t>
            </w:r>
          </w:p>
        </w:tc>
        <w:tc>
          <w:tcPr>
            <w:tcW w:w="313" w:type="pct"/>
            <w:noWrap/>
            <w:textDirection w:val="tbRlV"/>
            <w:vAlign w:val="center"/>
            <w:hideMark/>
          </w:tcPr>
          <w:p w14:paraId="3F27F027" w14:textId="77777777" w:rsidR="00ED6D26" w:rsidRPr="00DD00AF" w:rsidRDefault="00ED6D26" w:rsidP="00F80C75">
            <w:pPr>
              <w:ind w:left="113" w:right="113"/>
              <w:jc w:val="center"/>
              <w:rPr>
                <w:sz w:val="12"/>
                <w:szCs w:val="12"/>
                <w:lang w:eastAsia="ko-KR"/>
              </w:rPr>
            </w:pPr>
            <w:r w:rsidRPr="00DD00AF">
              <w:rPr>
                <w:sz w:val="12"/>
                <w:szCs w:val="12"/>
                <w:lang w:eastAsia="ko-KR"/>
              </w:rPr>
              <w:t>0.042</w:t>
            </w:r>
          </w:p>
        </w:tc>
        <w:tc>
          <w:tcPr>
            <w:tcW w:w="319" w:type="pct"/>
            <w:noWrap/>
            <w:textDirection w:val="tbRlV"/>
            <w:vAlign w:val="center"/>
            <w:hideMark/>
          </w:tcPr>
          <w:p w14:paraId="7A34D065" w14:textId="77777777" w:rsidR="00ED6D26" w:rsidRPr="00DD00AF" w:rsidRDefault="00ED6D26" w:rsidP="00F80C75">
            <w:pPr>
              <w:ind w:left="113" w:right="113"/>
              <w:jc w:val="center"/>
              <w:rPr>
                <w:sz w:val="12"/>
                <w:szCs w:val="12"/>
                <w:lang w:eastAsia="ko-KR"/>
              </w:rPr>
            </w:pPr>
            <w:r w:rsidRPr="00DD00AF">
              <w:rPr>
                <w:sz w:val="12"/>
                <w:szCs w:val="12"/>
                <w:lang w:eastAsia="ko-KR"/>
              </w:rPr>
              <w:t>0.051</w:t>
            </w:r>
          </w:p>
        </w:tc>
        <w:tc>
          <w:tcPr>
            <w:tcW w:w="319" w:type="pct"/>
            <w:noWrap/>
            <w:textDirection w:val="tbRlV"/>
            <w:vAlign w:val="center"/>
            <w:hideMark/>
          </w:tcPr>
          <w:p w14:paraId="572BB6CA" w14:textId="77777777" w:rsidR="00ED6D26" w:rsidRPr="00DD00AF" w:rsidRDefault="00ED6D26" w:rsidP="00F80C75">
            <w:pPr>
              <w:ind w:left="113" w:right="113"/>
              <w:jc w:val="center"/>
              <w:rPr>
                <w:sz w:val="12"/>
                <w:szCs w:val="12"/>
                <w:lang w:eastAsia="ko-KR"/>
              </w:rPr>
            </w:pPr>
            <w:r w:rsidRPr="00DD00AF">
              <w:rPr>
                <w:sz w:val="12"/>
                <w:szCs w:val="12"/>
                <w:lang w:eastAsia="ko-KR"/>
              </w:rPr>
              <w:t>0.048</w:t>
            </w:r>
          </w:p>
        </w:tc>
        <w:tc>
          <w:tcPr>
            <w:tcW w:w="342" w:type="pct"/>
            <w:noWrap/>
            <w:textDirection w:val="tbRlV"/>
            <w:vAlign w:val="center"/>
            <w:hideMark/>
          </w:tcPr>
          <w:p w14:paraId="43104637" w14:textId="77777777" w:rsidR="00ED6D26" w:rsidRPr="00DD00AF" w:rsidRDefault="00ED6D26" w:rsidP="00F80C75">
            <w:pPr>
              <w:ind w:left="113" w:right="113"/>
              <w:jc w:val="center"/>
              <w:rPr>
                <w:sz w:val="12"/>
                <w:szCs w:val="12"/>
                <w:lang w:eastAsia="ko-KR"/>
              </w:rPr>
            </w:pPr>
            <w:r w:rsidRPr="00DD00AF">
              <w:rPr>
                <w:sz w:val="12"/>
                <w:szCs w:val="12"/>
                <w:lang w:eastAsia="ko-KR"/>
              </w:rPr>
              <w:t>0.052</w:t>
            </w:r>
          </w:p>
        </w:tc>
        <w:tc>
          <w:tcPr>
            <w:tcW w:w="342" w:type="pct"/>
            <w:noWrap/>
            <w:textDirection w:val="tbRlV"/>
            <w:vAlign w:val="center"/>
            <w:hideMark/>
          </w:tcPr>
          <w:p w14:paraId="626275DC" w14:textId="77777777" w:rsidR="00ED6D26" w:rsidRPr="00DD00AF" w:rsidRDefault="00ED6D26" w:rsidP="00F80C75">
            <w:pPr>
              <w:ind w:left="113" w:right="113"/>
              <w:jc w:val="center"/>
              <w:rPr>
                <w:sz w:val="12"/>
                <w:szCs w:val="12"/>
                <w:lang w:eastAsia="ko-KR"/>
              </w:rPr>
            </w:pPr>
            <w:r w:rsidRPr="00DD00AF">
              <w:rPr>
                <w:sz w:val="12"/>
                <w:szCs w:val="12"/>
                <w:lang w:eastAsia="ko-KR"/>
              </w:rPr>
              <w:t>0.048</w:t>
            </w:r>
          </w:p>
        </w:tc>
        <w:tc>
          <w:tcPr>
            <w:tcW w:w="331" w:type="pct"/>
            <w:noWrap/>
            <w:textDirection w:val="tbRlV"/>
            <w:vAlign w:val="center"/>
            <w:hideMark/>
          </w:tcPr>
          <w:p w14:paraId="76505681" w14:textId="77777777" w:rsidR="00ED6D26" w:rsidRPr="00DD00AF" w:rsidRDefault="00ED6D26" w:rsidP="00F80C75">
            <w:pPr>
              <w:ind w:left="113" w:right="113"/>
              <w:jc w:val="center"/>
              <w:rPr>
                <w:sz w:val="12"/>
                <w:szCs w:val="12"/>
                <w:lang w:eastAsia="ko-KR"/>
              </w:rPr>
            </w:pPr>
            <w:r w:rsidRPr="00DD00AF">
              <w:rPr>
                <w:sz w:val="12"/>
                <w:szCs w:val="12"/>
                <w:lang w:eastAsia="ko-KR"/>
              </w:rPr>
              <w:t>0.039</w:t>
            </w:r>
          </w:p>
        </w:tc>
        <w:tc>
          <w:tcPr>
            <w:tcW w:w="331" w:type="pct"/>
            <w:noWrap/>
            <w:textDirection w:val="tbRlV"/>
            <w:vAlign w:val="center"/>
            <w:hideMark/>
          </w:tcPr>
          <w:p w14:paraId="03138E0D" w14:textId="77777777" w:rsidR="00ED6D26" w:rsidRPr="00DD00AF" w:rsidRDefault="00ED6D26" w:rsidP="00F80C75">
            <w:pPr>
              <w:ind w:left="113" w:right="113"/>
              <w:jc w:val="center"/>
              <w:rPr>
                <w:sz w:val="12"/>
                <w:szCs w:val="12"/>
                <w:lang w:eastAsia="ko-KR"/>
              </w:rPr>
            </w:pPr>
            <w:r w:rsidRPr="00DD00AF">
              <w:rPr>
                <w:sz w:val="12"/>
                <w:szCs w:val="12"/>
                <w:lang w:eastAsia="ko-KR"/>
              </w:rPr>
              <w:t>0.039</w:t>
            </w:r>
          </w:p>
        </w:tc>
        <w:tc>
          <w:tcPr>
            <w:tcW w:w="331" w:type="pct"/>
            <w:noWrap/>
            <w:textDirection w:val="tbRlV"/>
            <w:vAlign w:val="center"/>
            <w:hideMark/>
          </w:tcPr>
          <w:p w14:paraId="203D2D84" w14:textId="77777777" w:rsidR="00ED6D26" w:rsidRPr="00DD00AF" w:rsidRDefault="00ED6D26" w:rsidP="00F80C75">
            <w:pPr>
              <w:ind w:left="113" w:right="113"/>
              <w:jc w:val="center"/>
              <w:rPr>
                <w:sz w:val="12"/>
                <w:szCs w:val="12"/>
                <w:lang w:eastAsia="ko-KR"/>
              </w:rPr>
            </w:pPr>
            <w:r w:rsidRPr="00DD00AF">
              <w:rPr>
                <w:sz w:val="12"/>
                <w:szCs w:val="12"/>
                <w:lang w:eastAsia="ko-KR"/>
              </w:rPr>
              <w:t>0.048</w:t>
            </w:r>
          </w:p>
        </w:tc>
        <w:tc>
          <w:tcPr>
            <w:tcW w:w="331" w:type="pct"/>
            <w:tcBorders>
              <w:right w:val="single" w:sz="4" w:space="0" w:color="auto"/>
            </w:tcBorders>
            <w:noWrap/>
            <w:textDirection w:val="tbRlV"/>
            <w:vAlign w:val="center"/>
            <w:hideMark/>
          </w:tcPr>
          <w:p w14:paraId="6607DB8C" w14:textId="77777777" w:rsidR="00ED6D26" w:rsidRPr="00DD00AF" w:rsidRDefault="00ED6D26" w:rsidP="00F80C75">
            <w:pPr>
              <w:ind w:left="113" w:right="113"/>
              <w:jc w:val="center"/>
              <w:rPr>
                <w:sz w:val="12"/>
                <w:szCs w:val="12"/>
                <w:lang w:eastAsia="ko-KR"/>
              </w:rPr>
            </w:pPr>
            <w:r w:rsidRPr="00DD00AF">
              <w:rPr>
                <w:sz w:val="12"/>
                <w:szCs w:val="12"/>
                <w:lang w:eastAsia="ko-KR"/>
              </w:rPr>
              <w:t>0.051</w:t>
            </w:r>
          </w:p>
        </w:tc>
        <w:tc>
          <w:tcPr>
            <w:tcW w:w="211" w:type="pct"/>
            <w:tcBorders>
              <w:left w:val="single" w:sz="4" w:space="0" w:color="auto"/>
              <w:right w:val="single" w:sz="4" w:space="0" w:color="auto"/>
            </w:tcBorders>
            <w:noWrap/>
            <w:textDirection w:val="tbRlV"/>
            <w:vAlign w:val="center"/>
            <w:hideMark/>
          </w:tcPr>
          <w:p w14:paraId="567E7C59" w14:textId="77777777" w:rsidR="00ED6D26" w:rsidRPr="00DD00AF" w:rsidRDefault="00ED6D26" w:rsidP="00F80C75">
            <w:pPr>
              <w:ind w:left="113" w:right="113"/>
              <w:jc w:val="center"/>
              <w:rPr>
                <w:sz w:val="12"/>
                <w:szCs w:val="12"/>
                <w:lang w:eastAsia="ko-KR"/>
              </w:rPr>
            </w:pPr>
            <w:r w:rsidRPr="00DD00AF">
              <w:rPr>
                <w:sz w:val="12"/>
                <w:szCs w:val="12"/>
                <w:lang w:eastAsia="ko-KR"/>
              </w:rPr>
              <w:t>30</w:t>
            </w:r>
          </w:p>
        </w:tc>
        <w:tc>
          <w:tcPr>
            <w:tcW w:w="211" w:type="pct"/>
            <w:tcBorders>
              <w:left w:val="single" w:sz="4" w:space="0" w:color="auto"/>
              <w:right w:val="single" w:sz="4" w:space="0" w:color="auto"/>
            </w:tcBorders>
            <w:noWrap/>
            <w:textDirection w:val="tbRlV"/>
            <w:vAlign w:val="center"/>
            <w:hideMark/>
          </w:tcPr>
          <w:p w14:paraId="4D755127" w14:textId="77777777" w:rsidR="00ED6D26" w:rsidRPr="00DD00AF" w:rsidRDefault="00ED6D26" w:rsidP="00F80C75">
            <w:pPr>
              <w:ind w:left="113" w:right="113"/>
              <w:jc w:val="center"/>
              <w:rPr>
                <w:sz w:val="12"/>
                <w:szCs w:val="12"/>
                <w:lang w:eastAsia="ko-KR"/>
              </w:rPr>
            </w:pPr>
            <w:r w:rsidRPr="00DD00AF">
              <w:rPr>
                <w:sz w:val="12"/>
                <w:szCs w:val="12"/>
                <w:lang w:eastAsia="ko-KR"/>
              </w:rPr>
              <w:t>0.8</w:t>
            </w:r>
          </w:p>
        </w:tc>
      </w:tr>
      <w:tr w:rsidR="003D4807" w:rsidRPr="00DD00AF" w14:paraId="4BA28812" w14:textId="77777777" w:rsidTr="00FB4D03">
        <w:trPr>
          <w:cantSplit/>
          <w:trHeight w:val="620"/>
          <w:jc w:val="center"/>
        </w:trPr>
        <w:tc>
          <w:tcPr>
            <w:tcW w:w="324" w:type="pct"/>
            <w:tcBorders>
              <w:left w:val="single" w:sz="4" w:space="0" w:color="auto"/>
            </w:tcBorders>
            <w:noWrap/>
            <w:textDirection w:val="tbRlV"/>
            <w:vAlign w:val="center"/>
            <w:hideMark/>
          </w:tcPr>
          <w:p w14:paraId="122518CF" w14:textId="77777777" w:rsidR="00ED6D26" w:rsidRPr="00DD00AF" w:rsidRDefault="00ED6D26" w:rsidP="00F80C75">
            <w:pPr>
              <w:ind w:left="113" w:right="113"/>
              <w:rPr>
                <w:sz w:val="12"/>
                <w:szCs w:val="12"/>
                <w:lang w:eastAsia="ko-KR"/>
              </w:rPr>
            </w:pPr>
            <w:r w:rsidRPr="00DD00AF">
              <w:rPr>
                <w:sz w:val="12"/>
                <w:szCs w:val="12"/>
                <w:lang w:eastAsia="ko-KR"/>
              </w:rPr>
              <w:t>0.044</w:t>
            </w:r>
          </w:p>
        </w:tc>
        <w:tc>
          <w:tcPr>
            <w:tcW w:w="313" w:type="pct"/>
            <w:noWrap/>
            <w:textDirection w:val="tbRlV"/>
            <w:vAlign w:val="center"/>
            <w:hideMark/>
          </w:tcPr>
          <w:p w14:paraId="3435813C" w14:textId="77777777" w:rsidR="00ED6D26" w:rsidRPr="00DD00AF" w:rsidRDefault="00ED6D26" w:rsidP="00F80C75">
            <w:pPr>
              <w:ind w:left="113" w:right="113"/>
              <w:rPr>
                <w:sz w:val="12"/>
                <w:szCs w:val="12"/>
                <w:lang w:eastAsia="ko-KR"/>
              </w:rPr>
            </w:pPr>
            <w:r w:rsidRPr="00DD00AF">
              <w:rPr>
                <w:sz w:val="12"/>
                <w:szCs w:val="12"/>
                <w:lang w:eastAsia="ko-KR"/>
              </w:rPr>
              <w:t>0.048</w:t>
            </w:r>
          </w:p>
        </w:tc>
        <w:tc>
          <w:tcPr>
            <w:tcW w:w="313" w:type="pct"/>
            <w:noWrap/>
            <w:textDirection w:val="tbRlV"/>
            <w:vAlign w:val="center"/>
            <w:hideMark/>
          </w:tcPr>
          <w:p w14:paraId="03ABB1F1" w14:textId="77777777" w:rsidR="00ED6D26" w:rsidRPr="00DD00AF" w:rsidRDefault="00ED6D26" w:rsidP="00F80C75">
            <w:pPr>
              <w:ind w:left="113" w:right="113"/>
              <w:rPr>
                <w:sz w:val="12"/>
                <w:szCs w:val="12"/>
                <w:lang w:eastAsia="ko-KR"/>
              </w:rPr>
            </w:pPr>
            <w:r w:rsidRPr="00DD00AF">
              <w:rPr>
                <w:sz w:val="12"/>
                <w:szCs w:val="12"/>
                <w:lang w:eastAsia="ko-KR"/>
              </w:rPr>
              <w:t>0.041</w:t>
            </w:r>
          </w:p>
        </w:tc>
        <w:tc>
          <w:tcPr>
            <w:tcW w:w="356" w:type="pct"/>
            <w:noWrap/>
            <w:textDirection w:val="tbRlV"/>
            <w:vAlign w:val="center"/>
            <w:hideMark/>
          </w:tcPr>
          <w:p w14:paraId="6CD6278A" w14:textId="77777777" w:rsidR="00ED6D26" w:rsidRPr="00DD00AF" w:rsidRDefault="00ED6D26" w:rsidP="00F80C75">
            <w:pPr>
              <w:ind w:left="113" w:right="113"/>
              <w:rPr>
                <w:sz w:val="12"/>
                <w:szCs w:val="12"/>
                <w:lang w:eastAsia="ko-KR"/>
              </w:rPr>
            </w:pPr>
            <w:r w:rsidRPr="00DD00AF">
              <w:rPr>
                <w:sz w:val="12"/>
                <w:szCs w:val="12"/>
                <w:lang w:eastAsia="ko-KR"/>
              </w:rPr>
              <w:t>0.032</w:t>
            </w:r>
          </w:p>
        </w:tc>
        <w:tc>
          <w:tcPr>
            <w:tcW w:w="313" w:type="pct"/>
            <w:noWrap/>
            <w:textDirection w:val="tbRlV"/>
            <w:vAlign w:val="center"/>
            <w:hideMark/>
          </w:tcPr>
          <w:p w14:paraId="6EB7D3CA" w14:textId="77777777" w:rsidR="00ED6D26" w:rsidRPr="00DD00AF" w:rsidRDefault="00ED6D26" w:rsidP="00F80C75">
            <w:pPr>
              <w:ind w:left="113" w:right="113"/>
              <w:rPr>
                <w:sz w:val="12"/>
                <w:szCs w:val="12"/>
                <w:lang w:eastAsia="ko-KR"/>
              </w:rPr>
            </w:pPr>
            <w:r w:rsidRPr="00DD00AF">
              <w:rPr>
                <w:sz w:val="12"/>
                <w:szCs w:val="12"/>
                <w:lang w:eastAsia="ko-KR"/>
              </w:rPr>
              <w:t>0.048</w:t>
            </w:r>
          </w:p>
        </w:tc>
        <w:tc>
          <w:tcPr>
            <w:tcW w:w="313" w:type="pct"/>
            <w:noWrap/>
            <w:textDirection w:val="tbRlV"/>
            <w:vAlign w:val="center"/>
            <w:hideMark/>
          </w:tcPr>
          <w:p w14:paraId="1D44D390" w14:textId="77777777" w:rsidR="00ED6D26" w:rsidRPr="00DD00AF" w:rsidRDefault="00ED6D26" w:rsidP="00F80C75">
            <w:pPr>
              <w:ind w:left="113" w:right="113"/>
              <w:rPr>
                <w:sz w:val="12"/>
                <w:szCs w:val="12"/>
                <w:lang w:eastAsia="ko-KR"/>
              </w:rPr>
            </w:pPr>
            <w:r w:rsidRPr="00DD00AF">
              <w:rPr>
                <w:sz w:val="12"/>
                <w:szCs w:val="12"/>
                <w:lang w:eastAsia="ko-KR"/>
              </w:rPr>
              <w:t>0.039</w:t>
            </w:r>
          </w:p>
        </w:tc>
        <w:tc>
          <w:tcPr>
            <w:tcW w:w="319" w:type="pct"/>
            <w:noWrap/>
            <w:textDirection w:val="tbRlV"/>
            <w:vAlign w:val="center"/>
            <w:hideMark/>
          </w:tcPr>
          <w:p w14:paraId="7474F36E" w14:textId="77777777" w:rsidR="00ED6D26" w:rsidRPr="00DD00AF" w:rsidRDefault="00ED6D26" w:rsidP="00F80C75">
            <w:pPr>
              <w:ind w:left="113" w:right="113"/>
              <w:rPr>
                <w:sz w:val="12"/>
                <w:szCs w:val="12"/>
                <w:lang w:eastAsia="ko-KR"/>
              </w:rPr>
            </w:pPr>
            <w:r w:rsidRPr="00DD00AF">
              <w:rPr>
                <w:sz w:val="12"/>
                <w:szCs w:val="12"/>
                <w:lang w:eastAsia="ko-KR"/>
              </w:rPr>
              <w:t>0.049</w:t>
            </w:r>
          </w:p>
        </w:tc>
        <w:tc>
          <w:tcPr>
            <w:tcW w:w="319" w:type="pct"/>
            <w:noWrap/>
            <w:textDirection w:val="tbRlV"/>
            <w:vAlign w:val="center"/>
            <w:hideMark/>
          </w:tcPr>
          <w:p w14:paraId="45ABC509" w14:textId="77777777" w:rsidR="00ED6D26" w:rsidRPr="00DD00AF" w:rsidRDefault="00ED6D26" w:rsidP="00F80C75">
            <w:pPr>
              <w:ind w:left="113" w:right="113"/>
              <w:rPr>
                <w:sz w:val="12"/>
                <w:szCs w:val="12"/>
                <w:lang w:eastAsia="ko-KR"/>
              </w:rPr>
            </w:pPr>
            <w:r w:rsidRPr="00DD00AF">
              <w:rPr>
                <w:sz w:val="12"/>
                <w:szCs w:val="12"/>
                <w:lang w:eastAsia="ko-KR"/>
              </w:rPr>
              <w:t>0.05</w:t>
            </w:r>
          </w:p>
        </w:tc>
        <w:tc>
          <w:tcPr>
            <w:tcW w:w="342" w:type="pct"/>
            <w:noWrap/>
            <w:textDirection w:val="tbRlV"/>
            <w:vAlign w:val="center"/>
            <w:hideMark/>
          </w:tcPr>
          <w:p w14:paraId="69B2D0B2" w14:textId="77777777" w:rsidR="00ED6D26" w:rsidRPr="00DD00AF" w:rsidRDefault="00ED6D26" w:rsidP="00F80C75">
            <w:pPr>
              <w:ind w:left="113" w:right="113"/>
              <w:rPr>
                <w:sz w:val="12"/>
                <w:szCs w:val="12"/>
                <w:lang w:eastAsia="ko-KR"/>
              </w:rPr>
            </w:pPr>
            <w:r w:rsidRPr="00DD00AF">
              <w:rPr>
                <w:sz w:val="12"/>
                <w:szCs w:val="12"/>
                <w:lang w:eastAsia="ko-KR"/>
              </w:rPr>
              <w:t>0.052</w:t>
            </w:r>
          </w:p>
        </w:tc>
        <w:tc>
          <w:tcPr>
            <w:tcW w:w="342" w:type="pct"/>
            <w:noWrap/>
            <w:textDirection w:val="tbRlV"/>
            <w:vAlign w:val="center"/>
            <w:hideMark/>
          </w:tcPr>
          <w:p w14:paraId="0BFD221F" w14:textId="77777777" w:rsidR="00ED6D26" w:rsidRPr="00DD00AF" w:rsidRDefault="00ED6D26" w:rsidP="00F80C75">
            <w:pPr>
              <w:ind w:left="113" w:right="113"/>
              <w:rPr>
                <w:sz w:val="12"/>
                <w:szCs w:val="12"/>
                <w:lang w:eastAsia="ko-KR"/>
              </w:rPr>
            </w:pPr>
            <w:r w:rsidRPr="00DD00AF">
              <w:rPr>
                <w:sz w:val="12"/>
                <w:szCs w:val="12"/>
                <w:lang w:eastAsia="ko-KR"/>
              </w:rPr>
              <w:t>0.053</w:t>
            </w:r>
          </w:p>
        </w:tc>
        <w:tc>
          <w:tcPr>
            <w:tcW w:w="331" w:type="pct"/>
            <w:noWrap/>
            <w:textDirection w:val="tbRlV"/>
            <w:vAlign w:val="center"/>
            <w:hideMark/>
          </w:tcPr>
          <w:p w14:paraId="0912B07E" w14:textId="77777777" w:rsidR="00ED6D26" w:rsidRPr="00DD00AF" w:rsidRDefault="00ED6D26" w:rsidP="00F80C75">
            <w:pPr>
              <w:ind w:left="113" w:right="113"/>
              <w:rPr>
                <w:sz w:val="12"/>
                <w:szCs w:val="12"/>
                <w:lang w:eastAsia="ko-KR"/>
              </w:rPr>
            </w:pPr>
            <w:r w:rsidRPr="00DD00AF">
              <w:rPr>
                <w:sz w:val="12"/>
                <w:szCs w:val="12"/>
                <w:lang w:eastAsia="ko-KR"/>
              </w:rPr>
              <w:t>0.042</w:t>
            </w:r>
          </w:p>
        </w:tc>
        <w:tc>
          <w:tcPr>
            <w:tcW w:w="331" w:type="pct"/>
            <w:noWrap/>
            <w:textDirection w:val="tbRlV"/>
            <w:vAlign w:val="center"/>
            <w:hideMark/>
          </w:tcPr>
          <w:p w14:paraId="2D099237" w14:textId="77777777" w:rsidR="00ED6D26" w:rsidRPr="00DD00AF" w:rsidRDefault="00ED6D26" w:rsidP="00F80C75">
            <w:pPr>
              <w:ind w:left="113" w:right="113"/>
              <w:rPr>
                <w:sz w:val="12"/>
                <w:szCs w:val="12"/>
                <w:lang w:eastAsia="ko-KR"/>
              </w:rPr>
            </w:pPr>
            <w:r w:rsidRPr="00DD00AF">
              <w:rPr>
                <w:sz w:val="12"/>
                <w:szCs w:val="12"/>
                <w:lang w:eastAsia="ko-KR"/>
              </w:rPr>
              <w:t>0.051</w:t>
            </w:r>
          </w:p>
        </w:tc>
        <w:tc>
          <w:tcPr>
            <w:tcW w:w="331" w:type="pct"/>
            <w:noWrap/>
            <w:textDirection w:val="tbRlV"/>
            <w:vAlign w:val="center"/>
            <w:hideMark/>
          </w:tcPr>
          <w:p w14:paraId="633B038C" w14:textId="77777777" w:rsidR="00ED6D26" w:rsidRPr="00DD00AF" w:rsidRDefault="00ED6D26" w:rsidP="00F80C75">
            <w:pPr>
              <w:ind w:left="113" w:right="113"/>
              <w:rPr>
                <w:sz w:val="12"/>
                <w:szCs w:val="12"/>
                <w:lang w:eastAsia="ko-KR"/>
              </w:rPr>
            </w:pPr>
            <w:r w:rsidRPr="00DD00AF">
              <w:rPr>
                <w:sz w:val="12"/>
                <w:szCs w:val="12"/>
                <w:lang w:eastAsia="ko-KR"/>
              </w:rPr>
              <w:t>0.047</w:t>
            </w:r>
          </w:p>
        </w:tc>
        <w:tc>
          <w:tcPr>
            <w:tcW w:w="331" w:type="pct"/>
            <w:tcBorders>
              <w:right w:val="single" w:sz="4" w:space="0" w:color="auto"/>
            </w:tcBorders>
            <w:noWrap/>
            <w:textDirection w:val="tbRlV"/>
            <w:vAlign w:val="center"/>
            <w:hideMark/>
          </w:tcPr>
          <w:p w14:paraId="6A03FB35" w14:textId="77777777" w:rsidR="00ED6D26" w:rsidRPr="00DD00AF" w:rsidRDefault="00ED6D26" w:rsidP="00F80C75">
            <w:pPr>
              <w:ind w:left="113" w:right="113"/>
              <w:rPr>
                <w:sz w:val="12"/>
                <w:szCs w:val="12"/>
                <w:lang w:eastAsia="ko-KR"/>
              </w:rPr>
            </w:pPr>
            <w:r w:rsidRPr="00DD00AF">
              <w:rPr>
                <w:sz w:val="12"/>
                <w:szCs w:val="12"/>
                <w:lang w:eastAsia="ko-KR"/>
              </w:rPr>
              <w:t>0.052</w:t>
            </w:r>
          </w:p>
        </w:tc>
        <w:tc>
          <w:tcPr>
            <w:tcW w:w="211" w:type="pct"/>
            <w:tcBorders>
              <w:left w:val="single" w:sz="4" w:space="0" w:color="auto"/>
              <w:right w:val="single" w:sz="4" w:space="0" w:color="auto"/>
            </w:tcBorders>
            <w:noWrap/>
            <w:textDirection w:val="tbRlV"/>
            <w:vAlign w:val="center"/>
            <w:hideMark/>
          </w:tcPr>
          <w:p w14:paraId="35C908EE" w14:textId="77777777" w:rsidR="00ED6D26" w:rsidRPr="00DD00AF" w:rsidRDefault="00ED6D26" w:rsidP="00F80C75">
            <w:pPr>
              <w:ind w:left="113" w:right="113"/>
              <w:jc w:val="center"/>
              <w:rPr>
                <w:sz w:val="12"/>
                <w:szCs w:val="12"/>
                <w:lang w:eastAsia="ko-KR"/>
              </w:rPr>
            </w:pPr>
            <w:r w:rsidRPr="00DD00AF">
              <w:rPr>
                <w:sz w:val="12"/>
                <w:szCs w:val="12"/>
                <w:lang w:eastAsia="ko-KR"/>
              </w:rPr>
              <w:t>120</w:t>
            </w:r>
          </w:p>
        </w:tc>
        <w:tc>
          <w:tcPr>
            <w:tcW w:w="211" w:type="pct"/>
            <w:tcBorders>
              <w:left w:val="single" w:sz="4" w:space="0" w:color="auto"/>
              <w:right w:val="single" w:sz="4" w:space="0" w:color="auto"/>
            </w:tcBorders>
            <w:noWrap/>
            <w:textDirection w:val="tbRlV"/>
            <w:vAlign w:val="center"/>
            <w:hideMark/>
          </w:tcPr>
          <w:p w14:paraId="7C6862C8" w14:textId="77777777" w:rsidR="00ED6D26" w:rsidRPr="00DD00AF" w:rsidRDefault="00ED6D26" w:rsidP="00F80C75">
            <w:pPr>
              <w:ind w:left="113" w:right="113"/>
              <w:jc w:val="center"/>
              <w:rPr>
                <w:sz w:val="12"/>
                <w:szCs w:val="12"/>
                <w:lang w:eastAsia="ko-KR"/>
              </w:rPr>
            </w:pPr>
            <w:r w:rsidRPr="00DD00AF">
              <w:rPr>
                <w:sz w:val="12"/>
                <w:szCs w:val="12"/>
                <w:lang w:eastAsia="ko-KR"/>
              </w:rPr>
              <w:t>0.8</w:t>
            </w:r>
          </w:p>
        </w:tc>
      </w:tr>
      <w:tr w:rsidR="003D4807" w:rsidRPr="00DD00AF" w14:paraId="4987F5B0" w14:textId="77777777" w:rsidTr="00FB4D03">
        <w:trPr>
          <w:cantSplit/>
          <w:trHeight w:val="620"/>
          <w:jc w:val="center"/>
        </w:trPr>
        <w:tc>
          <w:tcPr>
            <w:tcW w:w="324" w:type="pct"/>
            <w:tcBorders>
              <w:left w:val="single" w:sz="4" w:space="0" w:color="auto"/>
            </w:tcBorders>
            <w:noWrap/>
            <w:textDirection w:val="tbRlV"/>
            <w:vAlign w:val="center"/>
            <w:hideMark/>
          </w:tcPr>
          <w:p w14:paraId="354AE64B" w14:textId="77777777" w:rsidR="00ED6D26" w:rsidRPr="00DD00AF" w:rsidRDefault="00ED6D26" w:rsidP="00F80C75">
            <w:pPr>
              <w:ind w:left="113" w:right="113"/>
              <w:jc w:val="center"/>
              <w:rPr>
                <w:sz w:val="12"/>
                <w:szCs w:val="12"/>
                <w:lang w:eastAsia="ko-KR"/>
              </w:rPr>
            </w:pPr>
            <w:r w:rsidRPr="00DD00AF">
              <w:rPr>
                <w:sz w:val="12"/>
                <w:szCs w:val="12"/>
                <w:lang w:eastAsia="ko-KR"/>
              </w:rPr>
              <w:t>0.057</w:t>
            </w:r>
          </w:p>
        </w:tc>
        <w:tc>
          <w:tcPr>
            <w:tcW w:w="313" w:type="pct"/>
            <w:noWrap/>
            <w:textDirection w:val="tbRlV"/>
            <w:vAlign w:val="center"/>
            <w:hideMark/>
          </w:tcPr>
          <w:p w14:paraId="1571973A" w14:textId="77777777" w:rsidR="00ED6D26" w:rsidRPr="00DD00AF" w:rsidRDefault="00ED6D26" w:rsidP="00F80C75">
            <w:pPr>
              <w:ind w:left="113" w:right="113"/>
              <w:jc w:val="center"/>
              <w:rPr>
                <w:sz w:val="12"/>
                <w:szCs w:val="12"/>
                <w:lang w:eastAsia="ko-KR"/>
              </w:rPr>
            </w:pPr>
            <w:r w:rsidRPr="00DD00AF">
              <w:rPr>
                <w:sz w:val="12"/>
                <w:szCs w:val="12"/>
                <w:lang w:eastAsia="ko-KR"/>
              </w:rPr>
              <w:t>0.049</w:t>
            </w:r>
          </w:p>
        </w:tc>
        <w:tc>
          <w:tcPr>
            <w:tcW w:w="313" w:type="pct"/>
            <w:noWrap/>
            <w:textDirection w:val="tbRlV"/>
            <w:vAlign w:val="center"/>
            <w:hideMark/>
          </w:tcPr>
          <w:p w14:paraId="41C34697" w14:textId="77777777" w:rsidR="00ED6D26" w:rsidRPr="00DD00AF" w:rsidRDefault="00ED6D26" w:rsidP="00F80C75">
            <w:pPr>
              <w:ind w:left="113" w:right="113"/>
              <w:jc w:val="center"/>
              <w:rPr>
                <w:sz w:val="12"/>
                <w:szCs w:val="12"/>
                <w:lang w:eastAsia="ko-KR"/>
              </w:rPr>
            </w:pPr>
            <w:r w:rsidRPr="00DD00AF">
              <w:rPr>
                <w:sz w:val="12"/>
                <w:szCs w:val="12"/>
                <w:lang w:eastAsia="ko-KR"/>
              </w:rPr>
              <w:t>0.03</w:t>
            </w:r>
          </w:p>
        </w:tc>
        <w:tc>
          <w:tcPr>
            <w:tcW w:w="356" w:type="pct"/>
            <w:noWrap/>
            <w:textDirection w:val="tbRlV"/>
            <w:vAlign w:val="center"/>
            <w:hideMark/>
          </w:tcPr>
          <w:p w14:paraId="7B77E35F" w14:textId="77777777" w:rsidR="00ED6D26" w:rsidRPr="00DD00AF" w:rsidRDefault="00ED6D26" w:rsidP="00F80C75">
            <w:pPr>
              <w:ind w:left="113" w:right="113"/>
              <w:jc w:val="center"/>
              <w:rPr>
                <w:sz w:val="12"/>
                <w:szCs w:val="12"/>
                <w:lang w:eastAsia="ko-KR"/>
              </w:rPr>
            </w:pPr>
            <w:r w:rsidRPr="00DD00AF">
              <w:rPr>
                <w:sz w:val="12"/>
                <w:szCs w:val="12"/>
                <w:lang w:eastAsia="ko-KR"/>
              </w:rPr>
              <w:t>0.045</w:t>
            </w:r>
          </w:p>
        </w:tc>
        <w:tc>
          <w:tcPr>
            <w:tcW w:w="313" w:type="pct"/>
            <w:noWrap/>
            <w:textDirection w:val="tbRlV"/>
            <w:vAlign w:val="center"/>
            <w:hideMark/>
          </w:tcPr>
          <w:p w14:paraId="415AAF85" w14:textId="77777777" w:rsidR="00ED6D26" w:rsidRPr="00DD00AF" w:rsidRDefault="00ED6D26" w:rsidP="00F80C75">
            <w:pPr>
              <w:ind w:left="113" w:right="113"/>
              <w:jc w:val="center"/>
              <w:rPr>
                <w:sz w:val="12"/>
                <w:szCs w:val="12"/>
                <w:lang w:eastAsia="ko-KR"/>
              </w:rPr>
            </w:pPr>
            <w:r w:rsidRPr="00DD00AF">
              <w:rPr>
                <w:sz w:val="12"/>
                <w:szCs w:val="12"/>
                <w:lang w:eastAsia="ko-KR"/>
              </w:rPr>
              <w:t>0.036</w:t>
            </w:r>
          </w:p>
        </w:tc>
        <w:tc>
          <w:tcPr>
            <w:tcW w:w="313" w:type="pct"/>
            <w:noWrap/>
            <w:textDirection w:val="tbRlV"/>
            <w:vAlign w:val="center"/>
            <w:hideMark/>
          </w:tcPr>
          <w:p w14:paraId="4F0C4C78" w14:textId="77777777" w:rsidR="00ED6D26" w:rsidRPr="00DD00AF" w:rsidRDefault="00ED6D26" w:rsidP="00F80C75">
            <w:pPr>
              <w:ind w:left="113" w:right="113"/>
              <w:jc w:val="center"/>
              <w:rPr>
                <w:sz w:val="12"/>
                <w:szCs w:val="12"/>
                <w:lang w:eastAsia="ko-KR"/>
              </w:rPr>
            </w:pPr>
            <w:r w:rsidRPr="00DD00AF">
              <w:rPr>
                <w:sz w:val="12"/>
                <w:szCs w:val="12"/>
                <w:lang w:eastAsia="ko-KR"/>
              </w:rPr>
              <w:t>0.028</w:t>
            </w:r>
          </w:p>
        </w:tc>
        <w:tc>
          <w:tcPr>
            <w:tcW w:w="319" w:type="pct"/>
            <w:noWrap/>
            <w:textDirection w:val="tbRlV"/>
            <w:vAlign w:val="center"/>
            <w:hideMark/>
          </w:tcPr>
          <w:p w14:paraId="25DE788E" w14:textId="77777777" w:rsidR="00ED6D26" w:rsidRPr="00DD00AF" w:rsidRDefault="00ED6D26" w:rsidP="00F80C75">
            <w:pPr>
              <w:ind w:left="113" w:right="113"/>
              <w:jc w:val="center"/>
              <w:rPr>
                <w:sz w:val="12"/>
                <w:szCs w:val="12"/>
                <w:lang w:eastAsia="ko-KR"/>
              </w:rPr>
            </w:pPr>
            <w:r w:rsidRPr="00DD00AF">
              <w:rPr>
                <w:sz w:val="12"/>
                <w:szCs w:val="12"/>
                <w:lang w:eastAsia="ko-KR"/>
              </w:rPr>
              <w:t>0.038</w:t>
            </w:r>
          </w:p>
        </w:tc>
        <w:tc>
          <w:tcPr>
            <w:tcW w:w="319" w:type="pct"/>
            <w:noWrap/>
            <w:textDirection w:val="tbRlV"/>
            <w:vAlign w:val="center"/>
            <w:hideMark/>
          </w:tcPr>
          <w:p w14:paraId="62C394B5" w14:textId="77777777" w:rsidR="00ED6D26" w:rsidRPr="00DD00AF" w:rsidRDefault="00ED6D26" w:rsidP="00F80C75">
            <w:pPr>
              <w:ind w:left="113" w:right="113"/>
              <w:jc w:val="center"/>
              <w:rPr>
                <w:sz w:val="12"/>
                <w:szCs w:val="12"/>
                <w:lang w:eastAsia="ko-KR"/>
              </w:rPr>
            </w:pPr>
            <w:r w:rsidRPr="00DD00AF">
              <w:rPr>
                <w:sz w:val="12"/>
                <w:szCs w:val="12"/>
                <w:lang w:eastAsia="ko-KR"/>
              </w:rPr>
              <w:t>0.037</w:t>
            </w:r>
          </w:p>
        </w:tc>
        <w:tc>
          <w:tcPr>
            <w:tcW w:w="342" w:type="pct"/>
            <w:noWrap/>
            <w:textDirection w:val="tbRlV"/>
            <w:vAlign w:val="center"/>
            <w:hideMark/>
          </w:tcPr>
          <w:p w14:paraId="042CDBA5" w14:textId="77777777" w:rsidR="00ED6D26" w:rsidRPr="00DD00AF" w:rsidRDefault="00ED6D26" w:rsidP="00F80C75">
            <w:pPr>
              <w:ind w:left="113" w:right="113"/>
              <w:jc w:val="center"/>
              <w:rPr>
                <w:sz w:val="12"/>
                <w:szCs w:val="12"/>
                <w:lang w:eastAsia="ko-KR"/>
              </w:rPr>
            </w:pPr>
            <w:r w:rsidRPr="00DD00AF">
              <w:rPr>
                <w:sz w:val="12"/>
                <w:szCs w:val="12"/>
                <w:lang w:eastAsia="ko-KR"/>
              </w:rPr>
              <w:t>0.052</w:t>
            </w:r>
          </w:p>
        </w:tc>
        <w:tc>
          <w:tcPr>
            <w:tcW w:w="342" w:type="pct"/>
            <w:noWrap/>
            <w:textDirection w:val="tbRlV"/>
            <w:vAlign w:val="center"/>
            <w:hideMark/>
          </w:tcPr>
          <w:p w14:paraId="47F2EE08" w14:textId="77777777" w:rsidR="00ED6D26" w:rsidRPr="00DD00AF" w:rsidRDefault="00ED6D26" w:rsidP="00F80C75">
            <w:pPr>
              <w:ind w:left="113" w:right="113"/>
              <w:jc w:val="center"/>
              <w:rPr>
                <w:sz w:val="12"/>
                <w:szCs w:val="12"/>
                <w:lang w:eastAsia="ko-KR"/>
              </w:rPr>
            </w:pPr>
            <w:r w:rsidRPr="00DD00AF">
              <w:rPr>
                <w:sz w:val="12"/>
                <w:szCs w:val="12"/>
                <w:lang w:eastAsia="ko-KR"/>
              </w:rPr>
              <w:t>0.056</w:t>
            </w:r>
          </w:p>
        </w:tc>
        <w:tc>
          <w:tcPr>
            <w:tcW w:w="331" w:type="pct"/>
            <w:noWrap/>
            <w:textDirection w:val="tbRlV"/>
            <w:vAlign w:val="center"/>
            <w:hideMark/>
          </w:tcPr>
          <w:p w14:paraId="4DA27F5F" w14:textId="77777777" w:rsidR="00ED6D26" w:rsidRPr="00DD00AF" w:rsidRDefault="00ED6D26" w:rsidP="00F80C75">
            <w:pPr>
              <w:ind w:left="113" w:right="113"/>
              <w:jc w:val="center"/>
              <w:rPr>
                <w:sz w:val="12"/>
                <w:szCs w:val="12"/>
                <w:lang w:eastAsia="ko-KR"/>
              </w:rPr>
            </w:pPr>
            <w:r w:rsidRPr="00DD00AF">
              <w:rPr>
                <w:sz w:val="12"/>
                <w:szCs w:val="12"/>
                <w:lang w:eastAsia="ko-KR"/>
              </w:rPr>
              <w:t>0.041</w:t>
            </w:r>
          </w:p>
        </w:tc>
        <w:tc>
          <w:tcPr>
            <w:tcW w:w="331" w:type="pct"/>
            <w:noWrap/>
            <w:textDirection w:val="tbRlV"/>
            <w:vAlign w:val="center"/>
            <w:hideMark/>
          </w:tcPr>
          <w:p w14:paraId="6DFD50E0" w14:textId="77777777" w:rsidR="00ED6D26" w:rsidRPr="00DD00AF" w:rsidRDefault="00ED6D26" w:rsidP="00F80C75">
            <w:pPr>
              <w:ind w:left="113" w:right="113"/>
              <w:jc w:val="center"/>
              <w:rPr>
                <w:sz w:val="12"/>
                <w:szCs w:val="12"/>
                <w:lang w:eastAsia="ko-KR"/>
              </w:rPr>
            </w:pPr>
            <w:r w:rsidRPr="00DD00AF">
              <w:rPr>
                <w:sz w:val="12"/>
                <w:szCs w:val="12"/>
                <w:lang w:eastAsia="ko-KR"/>
              </w:rPr>
              <w:t>0.044</w:t>
            </w:r>
          </w:p>
        </w:tc>
        <w:tc>
          <w:tcPr>
            <w:tcW w:w="331" w:type="pct"/>
            <w:noWrap/>
            <w:textDirection w:val="tbRlV"/>
            <w:vAlign w:val="center"/>
            <w:hideMark/>
          </w:tcPr>
          <w:p w14:paraId="2A149AC3" w14:textId="77777777" w:rsidR="00ED6D26" w:rsidRPr="00DD00AF" w:rsidRDefault="00ED6D26" w:rsidP="00F80C75">
            <w:pPr>
              <w:ind w:left="113" w:right="113"/>
              <w:jc w:val="center"/>
              <w:rPr>
                <w:sz w:val="12"/>
                <w:szCs w:val="12"/>
                <w:lang w:eastAsia="ko-KR"/>
              </w:rPr>
            </w:pPr>
            <w:r w:rsidRPr="00DD00AF">
              <w:rPr>
                <w:sz w:val="12"/>
                <w:szCs w:val="12"/>
                <w:lang w:eastAsia="ko-KR"/>
              </w:rPr>
              <w:t>0.041</w:t>
            </w:r>
          </w:p>
        </w:tc>
        <w:tc>
          <w:tcPr>
            <w:tcW w:w="331" w:type="pct"/>
            <w:tcBorders>
              <w:right w:val="single" w:sz="4" w:space="0" w:color="auto"/>
            </w:tcBorders>
            <w:noWrap/>
            <w:textDirection w:val="tbRlV"/>
            <w:vAlign w:val="center"/>
            <w:hideMark/>
          </w:tcPr>
          <w:p w14:paraId="7381E834" w14:textId="77777777" w:rsidR="00ED6D26" w:rsidRPr="00DD00AF" w:rsidRDefault="00ED6D26" w:rsidP="00F80C75">
            <w:pPr>
              <w:ind w:left="113" w:right="113"/>
              <w:jc w:val="center"/>
              <w:rPr>
                <w:sz w:val="12"/>
                <w:szCs w:val="12"/>
                <w:lang w:eastAsia="ko-KR"/>
              </w:rPr>
            </w:pPr>
            <w:r w:rsidRPr="00DD00AF">
              <w:rPr>
                <w:sz w:val="12"/>
                <w:szCs w:val="12"/>
                <w:lang w:eastAsia="ko-KR"/>
              </w:rPr>
              <w:t>0.043</w:t>
            </w:r>
          </w:p>
        </w:tc>
        <w:tc>
          <w:tcPr>
            <w:tcW w:w="211" w:type="pct"/>
            <w:tcBorders>
              <w:left w:val="single" w:sz="4" w:space="0" w:color="auto"/>
              <w:right w:val="single" w:sz="4" w:space="0" w:color="auto"/>
            </w:tcBorders>
            <w:noWrap/>
            <w:textDirection w:val="tbRlV"/>
            <w:vAlign w:val="center"/>
            <w:hideMark/>
          </w:tcPr>
          <w:p w14:paraId="59B60A06" w14:textId="77777777" w:rsidR="00ED6D26" w:rsidRPr="00DD00AF" w:rsidRDefault="00ED6D26" w:rsidP="00F80C75">
            <w:pPr>
              <w:ind w:left="113" w:right="113"/>
              <w:jc w:val="center"/>
              <w:rPr>
                <w:sz w:val="12"/>
                <w:szCs w:val="12"/>
                <w:lang w:eastAsia="ko-KR"/>
              </w:rPr>
            </w:pPr>
            <w:r w:rsidRPr="00DD00AF">
              <w:rPr>
                <w:sz w:val="12"/>
                <w:szCs w:val="12"/>
                <w:lang w:eastAsia="ko-KR"/>
              </w:rPr>
              <w:t>510</w:t>
            </w:r>
          </w:p>
        </w:tc>
        <w:tc>
          <w:tcPr>
            <w:tcW w:w="211" w:type="pct"/>
            <w:tcBorders>
              <w:left w:val="single" w:sz="4" w:space="0" w:color="auto"/>
              <w:right w:val="single" w:sz="4" w:space="0" w:color="auto"/>
            </w:tcBorders>
            <w:noWrap/>
            <w:textDirection w:val="tbRlV"/>
            <w:vAlign w:val="center"/>
            <w:hideMark/>
          </w:tcPr>
          <w:p w14:paraId="37AB8131" w14:textId="77777777" w:rsidR="00ED6D26" w:rsidRPr="00DD00AF" w:rsidRDefault="00ED6D26" w:rsidP="00F80C75">
            <w:pPr>
              <w:ind w:left="113" w:right="113"/>
              <w:jc w:val="center"/>
              <w:rPr>
                <w:sz w:val="12"/>
                <w:szCs w:val="12"/>
                <w:lang w:eastAsia="ko-KR"/>
              </w:rPr>
            </w:pPr>
            <w:r w:rsidRPr="00DD00AF">
              <w:rPr>
                <w:sz w:val="12"/>
                <w:szCs w:val="12"/>
                <w:lang w:eastAsia="ko-KR"/>
              </w:rPr>
              <w:t>0.8</w:t>
            </w:r>
          </w:p>
        </w:tc>
      </w:tr>
    </w:tbl>
    <w:p w14:paraId="1C48FF5D" w14:textId="76A37503" w:rsidR="006074F9" w:rsidRPr="00DD00AF" w:rsidRDefault="006074F9" w:rsidP="006074F9">
      <w:pPr>
        <w:rPr>
          <w:lang w:eastAsia="ko-KR"/>
        </w:rPr>
      </w:pPr>
    </w:p>
    <w:p w14:paraId="5B30F6C6" w14:textId="46457054" w:rsidR="006074F9" w:rsidRPr="00DD00AF" w:rsidRDefault="006074F9" w:rsidP="006074F9">
      <w:r w:rsidRPr="00DD00AF">
        <w:rPr>
          <w:lang w:eastAsia="ko-KR"/>
        </w:rPr>
        <w:fldChar w:fldCharType="begin"/>
      </w:r>
      <w:r w:rsidRPr="00DD00AF">
        <w:rPr>
          <w:lang w:eastAsia="ko-KR"/>
        </w:rPr>
        <w:instrText xml:space="preserve"> LINK </w:instrText>
      </w:r>
      <w:r w:rsidR="00ED6E26" w:rsidRPr="00DD00AF">
        <w:rPr>
          <w:lang w:eastAsia="ko-KR"/>
        </w:rPr>
        <w:instrText xml:space="preserve">Excel.SheetBinaryMacroEnabled.12 C:\\data\\GitHub\\thesis_yrh\\tables\\appendix1_type1error_gender.csv appendix1_type1error_gender!R1C4:R10C19 </w:instrText>
      </w:r>
      <w:r w:rsidRPr="00DD00AF">
        <w:rPr>
          <w:lang w:eastAsia="ko-KR"/>
        </w:rPr>
        <w:instrText xml:space="preserve">\a \f 5 \h  \* MERGEFORMAT </w:instrText>
      </w:r>
      <w:r w:rsidRPr="00DD00AF">
        <w:rPr>
          <w:lang w:eastAsia="ko-KR"/>
        </w:rPr>
        <w:fldChar w:fldCharType="separate"/>
      </w:r>
    </w:p>
    <w:p w14:paraId="77CCD9B1" w14:textId="3CC43EBC" w:rsidR="006074F9" w:rsidRPr="00DD00AF" w:rsidRDefault="006074F9" w:rsidP="006074F9">
      <w:pPr>
        <w:rPr>
          <w:lang w:eastAsia="ko-KR"/>
        </w:rPr>
      </w:pPr>
      <w:r w:rsidRPr="00DD00AF">
        <w:rPr>
          <w:lang w:eastAsia="ko-KR"/>
        </w:rPr>
        <w:fldChar w:fldCharType="end"/>
      </w:r>
    </w:p>
    <w:p w14:paraId="56BD9F40" w14:textId="3FA510CF" w:rsidR="006074F9" w:rsidRPr="00DD00AF" w:rsidRDefault="006074F9">
      <w:pPr>
        <w:rPr>
          <w:b/>
          <w:bCs/>
          <w:lang w:eastAsia="ko-KR"/>
        </w:rPr>
      </w:pPr>
      <w:r w:rsidRPr="00DD00AF">
        <w:rPr>
          <w:b/>
          <w:bCs/>
          <w:lang w:eastAsia="ko-KR"/>
        </w:rPr>
        <w:br w:type="page"/>
      </w:r>
    </w:p>
    <w:p w14:paraId="21300B3E" w14:textId="77777777" w:rsidR="00F213FE" w:rsidRPr="00DD00AF" w:rsidRDefault="00F213FE" w:rsidP="0066378E">
      <w:pPr>
        <w:pStyle w:val="2"/>
        <w:spacing w:line="480" w:lineRule="auto"/>
        <w:rPr>
          <w:lang w:eastAsia="ko-KR"/>
        </w:rPr>
      </w:pPr>
      <w:bookmarkStart w:id="152" w:name="_Toc109813193"/>
      <w:r w:rsidRPr="00DD00AF">
        <w:rPr>
          <w:lang w:eastAsia="ko-KR"/>
        </w:rPr>
        <w:lastRenderedPageBreak/>
        <w:t>APPENDIX 2</w:t>
      </w:r>
      <w:bookmarkEnd w:id="152"/>
    </w:p>
    <w:p w14:paraId="0FAD5DB7" w14:textId="1F0260A9" w:rsidR="00AE5BB0" w:rsidRPr="00DD00AF" w:rsidRDefault="00053214" w:rsidP="00F213FE">
      <w:pPr>
        <w:pStyle w:val="ab"/>
        <w:spacing w:line="480" w:lineRule="auto"/>
        <w:ind w:firstLine="720"/>
        <w:rPr>
          <w:sz w:val="24"/>
          <w:szCs w:val="24"/>
          <w:lang w:eastAsia="ko-KR"/>
        </w:rPr>
      </w:pPr>
      <w:r w:rsidRPr="00DD00AF">
        <w:rPr>
          <w:sz w:val="24"/>
          <w:szCs w:val="24"/>
          <w:lang w:eastAsia="ko-KR"/>
        </w:rPr>
        <w:t xml:space="preserve">To get a better picture of singularity rate, multiple regression was conducted on singularity rate </w:t>
      </w:r>
      <w:r w:rsidR="00DB057D" w:rsidRPr="00DD00AF">
        <w:rPr>
          <w:sz w:val="24"/>
          <w:szCs w:val="24"/>
          <w:lang w:eastAsia="ko-KR"/>
        </w:rPr>
        <w:t xml:space="preserve">of MLM models </w:t>
      </w:r>
      <w:r w:rsidRPr="00DD00AF">
        <w:rPr>
          <w:sz w:val="24"/>
          <w:szCs w:val="24"/>
          <w:lang w:eastAsia="ko-KR"/>
        </w:rPr>
        <w:t>(R</w:t>
      </w:r>
      <w:r w:rsidRPr="00DD00AF">
        <w:rPr>
          <w:sz w:val="24"/>
          <w:szCs w:val="24"/>
          <w:vertAlign w:val="superscript"/>
          <w:lang w:eastAsia="ko-KR"/>
        </w:rPr>
        <w:t xml:space="preserve">2 </w:t>
      </w:r>
      <w:r w:rsidRPr="00DD00AF">
        <w:rPr>
          <w:sz w:val="24"/>
          <w:szCs w:val="24"/>
          <w:lang w:eastAsia="ko-KR"/>
        </w:rPr>
        <w:t>=</w:t>
      </w:r>
      <w:r w:rsidR="00200EF8" w:rsidRPr="00DD00AF">
        <w:rPr>
          <w:sz w:val="24"/>
          <w:szCs w:val="24"/>
          <w:lang w:eastAsia="ko-KR"/>
        </w:rPr>
        <w:t xml:space="preserve"> </w:t>
      </w:r>
      <w:r w:rsidRPr="00DD00AF">
        <w:rPr>
          <w:sz w:val="24"/>
          <w:szCs w:val="24"/>
          <w:lang w:eastAsia="ko-KR"/>
        </w:rPr>
        <w:t xml:space="preserve">0.70, </w:t>
      </w:r>
      <w:r w:rsidRPr="00DD00AF">
        <w:rPr>
          <w:i/>
          <w:iCs/>
          <w:sz w:val="24"/>
          <w:szCs w:val="24"/>
          <w:lang w:eastAsia="ko-KR"/>
        </w:rPr>
        <w:t xml:space="preserve">F </w:t>
      </w:r>
      <w:r w:rsidRPr="00DD00AF">
        <w:rPr>
          <w:sz w:val="24"/>
          <w:szCs w:val="24"/>
          <w:lang w:eastAsia="ko-KR"/>
        </w:rPr>
        <w:t xml:space="preserve">(14,804) = 133.8, </w:t>
      </w:r>
      <w:r w:rsidRPr="00DD00AF">
        <w:rPr>
          <w:i/>
          <w:iCs/>
          <w:sz w:val="24"/>
          <w:szCs w:val="24"/>
          <w:lang w:eastAsia="ko-KR"/>
        </w:rPr>
        <w:t>p</w:t>
      </w:r>
      <w:r w:rsidR="00C315F8" w:rsidRPr="00DD00AF">
        <w:rPr>
          <w:i/>
          <w:iCs/>
          <w:sz w:val="24"/>
          <w:szCs w:val="24"/>
          <w:lang w:eastAsia="ko-KR"/>
        </w:rPr>
        <w:t xml:space="preserve"> </w:t>
      </w:r>
      <w:r w:rsidRPr="00DD00AF">
        <w:rPr>
          <w:sz w:val="24"/>
          <w:szCs w:val="24"/>
          <w:lang w:eastAsia="ko-KR"/>
        </w:rPr>
        <w:t>&lt;</w:t>
      </w:r>
      <w:r w:rsidR="00C315F8" w:rsidRPr="00DD00AF">
        <w:rPr>
          <w:sz w:val="24"/>
          <w:szCs w:val="24"/>
          <w:lang w:eastAsia="ko-KR"/>
        </w:rPr>
        <w:t xml:space="preserve"> </w:t>
      </w:r>
      <w:r w:rsidRPr="00DD00AF">
        <w:rPr>
          <w:sz w:val="24"/>
          <w:szCs w:val="24"/>
          <w:lang w:eastAsia="ko-KR"/>
        </w:rPr>
        <w:t>.001).</w:t>
      </w:r>
      <w:r w:rsidR="00AE5BB0" w:rsidRPr="00DD00AF">
        <w:rPr>
          <w:sz w:val="24"/>
          <w:szCs w:val="24"/>
          <w:lang w:eastAsia="ko-KR"/>
        </w:rPr>
        <w:t xml:space="preserve"> </w:t>
      </w:r>
      <w:r w:rsidRPr="00DD00AF">
        <w:rPr>
          <w:sz w:val="24"/>
          <w:szCs w:val="24"/>
          <w:lang w:eastAsia="ko-KR"/>
        </w:rPr>
        <w:t>The reference group of gender predictor were no-gender variable group.</w:t>
      </w:r>
      <w:r w:rsidR="004B066A" w:rsidRPr="00DD00AF">
        <w:rPr>
          <w:sz w:val="24"/>
          <w:szCs w:val="24"/>
          <w:lang w:eastAsia="ko-KR"/>
        </w:rPr>
        <w:t xml:space="preserve"> For example, gender (three categories) variable compares no-gender variable group and </w:t>
      </w:r>
      <w:r w:rsidR="009A6E8E" w:rsidRPr="00DD00AF">
        <w:rPr>
          <w:sz w:val="24"/>
          <w:szCs w:val="24"/>
          <w:lang w:eastAsia="ko-KR"/>
        </w:rPr>
        <w:t xml:space="preserve">groups that uses gender composition with three categories. </w:t>
      </w:r>
      <w:r w:rsidR="004B066A" w:rsidRPr="00DD00AF">
        <w:rPr>
          <w:sz w:val="24"/>
          <w:szCs w:val="24"/>
          <w:lang w:eastAsia="ko-KR"/>
        </w:rPr>
        <w:t>The reference group of interaction effect predictor were no-interaction group.</w:t>
      </w:r>
      <w:r w:rsidR="00AE5BB0" w:rsidRPr="00DD00AF">
        <w:rPr>
          <w:sz w:val="24"/>
          <w:szCs w:val="24"/>
          <w:lang w:eastAsia="ko-KR"/>
        </w:rPr>
        <w:t xml:space="preserve"> </w:t>
      </w:r>
      <w:r w:rsidRPr="00DD00AF">
        <w:rPr>
          <w:sz w:val="24"/>
          <w:szCs w:val="24"/>
          <w:lang w:eastAsia="ko-KR"/>
        </w:rPr>
        <w:t xml:space="preserve">For other predictors, the lowest-valued group became reference group. </w:t>
      </w:r>
      <w:r w:rsidR="009A6E8E" w:rsidRPr="00DD00AF">
        <w:rPr>
          <w:sz w:val="24"/>
          <w:szCs w:val="24"/>
          <w:lang w:eastAsia="ko-KR"/>
        </w:rPr>
        <w:t>For example, beta2 of 0 was reference group of beta2 predictor, and beta3 of 0 was reference group of beta3 predictor, and 30 of CN was reference group of CN predictor</w:t>
      </w:r>
      <w:r w:rsidR="00AE5BB0" w:rsidRPr="00DD00AF">
        <w:rPr>
          <w:sz w:val="24"/>
          <w:szCs w:val="24"/>
          <w:lang w:eastAsia="ko-KR"/>
        </w:rPr>
        <w:t>.</w:t>
      </w:r>
    </w:p>
    <w:p w14:paraId="3874DDAC" w14:textId="01DD3991" w:rsidR="00EE5A9E" w:rsidRPr="00DD00AF" w:rsidRDefault="00EE5A9E" w:rsidP="008C1042">
      <w:pPr>
        <w:pStyle w:val="af1"/>
      </w:pPr>
      <w:r w:rsidRPr="00DD00AF">
        <w:t xml:space="preserve">Table </w:t>
      </w:r>
      <w:fldSimple w:instr=" SEQ Table \* ARABIC ">
        <w:r w:rsidR="000A2B30">
          <w:rPr>
            <w:noProof/>
          </w:rPr>
          <w:t>24</w:t>
        </w:r>
      </w:fldSimple>
    </w:p>
    <w:p w14:paraId="0132FDA4" w14:textId="149F0CC2" w:rsidR="00EE5A9E" w:rsidRPr="00DD00AF" w:rsidRDefault="00EE5A9E" w:rsidP="00EE5A9E">
      <w:pPr>
        <w:pStyle w:val="ab"/>
        <w:spacing w:line="480" w:lineRule="auto"/>
        <w:rPr>
          <w:i/>
          <w:iCs/>
          <w:sz w:val="24"/>
          <w:szCs w:val="24"/>
          <w:lang w:eastAsia="ko-KR"/>
        </w:rPr>
      </w:pPr>
      <w:r w:rsidRPr="00DD00AF">
        <w:rPr>
          <w:i/>
          <w:iCs/>
          <w:sz w:val="24"/>
          <w:szCs w:val="24"/>
          <w:lang w:eastAsia="ko-KR"/>
        </w:rPr>
        <w:t>Regression results using singularity rate as the criterion</w:t>
      </w:r>
    </w:p>
    <w:tbl>
      <w:tblPr>
        <w:tblW w:w="8593" w:type="dxa"/>
        <w:tblInd w:w="100" w:type="dxa"/>
        <w:tblLayout w:type="fixed"/>
        <w:tblCellMar>
          <w:left w:w="100" w:type="dxa"/>
          <w:right w:w="100" w:type="dxa"/>
        </w:tblCellMar>
        <w:tblLook w:val="0600" w:firstRow="0" w:lastRow="0" w:firstColumn="0" w:lastColumn="0" w:noHBand="1" w:noVBand="1"/>
      </w:tblPr>
      <w:tblGrid>
        <w:gridCol w:w="2510"/>
        <w:gridCol w:w="1170"/>
        <w:gridCol w:w="1440"/>
        <w:gridCol w:w="692"/>
        <w:gridCol w:w="1288"/>
        <w:gridCol w:w="1493"/>
      </w:tblGrid>
      <w:tr w:rsidR="0066378E" w:rsidRPr="00DD00AF" w14:paraId="515FD764" w14:textId="77777777" w:rsidTr="0066378E">
        <w:tc>
          <w:tcPr>
            <w:tcW w:w="2510" w:type="dxa"/>
            <w:tcBorders>
              <w:top w:val="single" w:sz="6" w:space="0" w:color="auto"/>
              <w:left w:val="nil"/>
              <w:bottom w:val="nil"/>
              <w:right w:val="nil"/>
            </w:tcBorders>
            <w:shd w:val="clear" w:color="auto" w:fill="auto"/>
            <w:vAlign w:val="center"/>
          </w:tcPr>
          <w:p w14:paraId="39644EF3" w14:textId="77777777" w:rsidR="007D1F8E" w:rsidRPr="00DD00AF" w:rsidRDefault="007D1F8E" w:rsidP="009415B0">
            <w:pPr>
              <w:widowControl w:val="0"/>
              <w:tabs>
                <w:tab w:val="left" w:pos="2127"/>
              </w:tabs>
              <w:autoSpaceDE w:val="0"/>
              <w:autoSpaceDN w:val="0"/>
              <w:adjustRightInd w:val="0"/>
              <w:jc w:val="center"/>
              <w:rPr>
                <w:sz w:val="20"/>
                <w:szCs w:val="20"/>
              </w:rPr>
            </w:pPr>
            <w:r w:rsidRPr="00DD00AF">
              <w:rPr>
                <w:sz w:val="20"/>
                <w:szCs w:val="20"/>
              </w:rPr>
              <w:t>Predictor</w:t>
            </w:r>
          </w:p>
        </w:tc>
        <w:tc>
          <w:tcPr>
            <w:tcW w:w="1170" w:type="dxa"/>
            <w:tcBorders>
              <w:top w:val="single" w:sz="6" w:space="0" w:color="auto"/>
              <w:left w:val="nil"/>
              <w:bottom w:val="nil"/>
              <w:right w:val="nil"/>
            </w:tcBorders>
            <w:shd w:val="clear" w:color="auto" w:fill="auto"/>
            <w:vAlign w:val="center"/>
          </w:tcPr>
          <w:p w14:paraId="052B3C42" w14:textId="5EED1770" w:rsidR="007D1F8E" w:rsidRPr="00DD00AF" w:rsidRDefault="009415B0" w:rsidP="009415B0">
            <w:pPr>
              <w:widowControl w:val="0"/>
              <w:tabs>
                <w:tab w:val="left" w:pos="2127"/>
              </w:tabs>
              <w:autoSpaceDE w:val="0"/>
              <w:autoSpaceDN w:val="0"/>
              <w:adjustRightInd w:val="0"/>
              <w:jc w:val="center"/>
              <w:rPr>
                <w:i/>
                <w:iCs/>
                <w:sz w:val="20"/>
                <w:szCs w:val="20"/>
              </w:rPr>
            </w:pPr>
            <w:r w:rsidRPr="00DD00AF">
              <w:rPr>
                <w:i/>
                <w:iCs/>
                <w:sz w:val="20"/>
                <w:szCs w:val="20"/>
              </w:rPr>
              <w:t>b</w:t>
            </w:r>
          </w:p>
          <w:p w14:paraId="583591B9" w14:textId="2D040D43" w:rsidR="009415B0" w:rsidRPr="00DD00AF" w:rsidRDefault="009415B0" w:rsidP="009415B0">
            <w:pPr>
              <w:widowControl w:val="0"/>
              <w:tabs>
                <w:tab w:val="left" w:pos="2127"/>
              </w:tabs>
              <w:autoSpaceDE w:val="0"/>
              <w:autoSpaceDN w:val="0"/>
              <w:adjustRightInd w:val="0"/>
              <w:jc w:val="center"/>
              <w:rPr>
                <w:sz w:val="20"/>
                <w:szCs w:val="20"/>
                <w:lang w:eastAsia="ko-KR"/>
              </w:rPr>
            </w:pPr>
            <w:r w:rsidRPr="00DD00AF">
              <w:rPr>
                <w:rFonts w:hint="eastAsia"/>
                <w:i/>
                <w:iCs/>
                <w:sz w:val="20"/>
                <w:szCs w:val="20"/>
                <w:lang w:eastAsia="ko-KR"/>
              </w:rPr>
              <w:t>(</w:t>
            </w:r>
            <w:r w:rsidRPr="00DD00AF">
              <w:rPr>
                <w:i/>
                <w:iCs/>
                <w:sz w:val="20"/>
                <w:szCs w:val="20"/>
                <w:lang w:eastAsia="ko-KR"/>
              </w:rPr>
              <w:t>estimates)</w:t>
            </w:r>
          </w:p>
        </w:tc>
        <w:tc>
          <w:tcPr>
            <w:tcW w:w="1440" w:type="dxa"/>
            <w:tcBorders>
              <w:top w:val="single" w:sz="6" w:space="0" w:color="auto"/>
              <w:left w:val="nil"/>
              <w:bottom w:val="nil"/>
              <w:right w:val="nil"/>
            </w:tcBorders>
            <w:shd w:val="clear" w:color="auto" w:fill="auto"/>
            <w:vAlign w:val="center"/>
          </w:tcPr>
          <w:p w14:paraId="1A24510F" w14:textId="77777777" w:rsidR="007D1F8E" w:rsidRPr="00DD00AF" w:rsidRDefault="007D1F8E" w:rsidP="009415B0">
            <w:pPr>
              <w:widowControl w:val="0"/>
              <w:tabs>
                <w:tab w:val="left" w:pos="2127"/>
              </w:tabs>
              <w:autoSpaceDE w:val="0"/>
              <w:autoSpaceDN w:val="0"/>
              <w:adjustRightInd w:val="0"/>
              <w:jc w:val="center"/>
              <w:rPr>
                <w:sz w:val="20"/>
                <w:szCs w:val="20"/>
              </w:rPr>
            </w:pPr>
            <w:r w:rsidRPr="00DD00AF">
              <w:rPr>
                <w:i/>
                <w:iCs/>
                <w:sz w:val="20"/>
                <w:szCs w:val="20"/>
              </w:rPr>
              <w:t>b</w:t>
            </w:r>
          </w:p>
          <w:p w14:paraId="7E4660AC" w14:textId="77777777" w:rsidR="007D1F8E" w:rsidRPr="00DD00AF" w:rsidRDefault="007D1F8E" w:rsidP="009415B0">
            <w:pPr>
              <w:widowControl w:val="0"/>
              <w:tabs>
                <w:tab w:val="left" w:pos="2127"/>
              </w:tabs>
              <w:autoSpaceDE w:val="0"/>
              <w:autoSpaceDN w:val="0"/>
              <w:adjustRightInd w:val="0"/>
              <w:jc w:val="center"/>
              <w:rPr>
                <w:sz w:val="20"/>
                <w:szCs w:val="20"/>
              </w:rPr>
            </w:pPr>
            <w:r w:rsidRPr="00DD00AF">
              <w:rPr>
                <w:sz w:val="20"/>
                <w:szCs w:val="20"/>
              </w:rPr>
              <w:t>95% CI</w:t>
            </w:r>
          </w:p>
          <w:p w14:paraId="6CF79779" w14:textId="77777777" w:rsidR="007D1F8E" w:rsidRPr="00DD00AF" w:rsidRDefault="007D1F8E" w:rsidP="009415B0">
            <w:pPr>
              <w:widowControl w:val="0"/>
              <w:tabs>
                <w:tab w:val="left" w:pos="2127"/>
              </w:tabs>
              <w:autoSpaceDE w:val="0"/>
              <w:autoSpaceDN w:val="0"/>
              <w:adjustRightInd w:val="0"/>
              <w:jc w:val="center"/>
              <w:rPr>
                <w:sz w:val="20"/>
                <w:szCs w:val="20"/>
              </w:rPr>
            </w:pPr>
            <w:r w:rsidRPr="00DD00AF">
              <w:rPr>
                <w:sz w:val="20"/>
                <w:szCs w:val="20"/>
              </w:rPr>
              <w:t>[LL, UL]</w:t>
            </w:r>
          </w:p>
        </w:tc>
        <w:tc>
          <w:tcPr>
            <w:tcW w:w="692" w:type="dxa"/>
            <w:tcBorders>
              <w:top w:val="single" w:sz="6" w:space="0" w:color="auto"/>
              <w:left w:val="nil"/>
              <w:bottom w:val="nil"/>
              <w:right w:val="nil"/>
            </w:tcBorders>
            <w:shd w:val="clear" w:color="auto" w:fill="auto"/>
            <w:vAlign w:val="center"/>
          </w:tcPr>
          <w:p w14:paraId="717AF9DC" w14:textId="5D0BA3FE" w:rsidR="007D1F8E" w:rsidRPr="00DD00AF" w:rsidRDefault="009415B0" w:rsidP="009415B0">
            <w:pPr>
              <w:widowControl w:val="0"/>
              <w:tabs>
                <w:tab w:val="left" w:pos="2127"/>
              </w:tabs>
              <w:autoSpaceDE w:val="0"/>
              <w:autoSpaceDN w:val="0"/>
              <w:adjustRightInd w:val="0"/>
              <w:jc w:val="center"/>
              <w:rPr>
                <w:sz w:val="20"/>
                <w:szCs w:val="20"/>
              </w:rPr>
            </w:pPr>
            <w:r w:rsidRPr="00DD00AF">
              <w:rPr>
                <w:i/>
                <w:iCs/>
                <w:sz w:val="20"/>
                <w:szCs w:val="20"/>
              </w:rPr>
              <w:t>se</w:t>
            </w:r>
            <w:r w:rsidR="007D1F8E" w:rsidRPr="00DD00AF">
              <w:rPr>
                <w:i/>
                <w:iCs/>
                <w:sz w:val="20"/>
                <w:szCs w:val="20"/>
                <w:vertAlign w:val="superscript"/>
              </w:rPr>
              <w:t xml:space="preserve"> </w:t>
            </w:r>
          </w:p>
        </w:tc>
        <w:tc>
          <w:tcPr>
            <w:tcW w:w="1288" w:type="dxa"/>
            <w:tcBorders>
              <w:top w:val="single" w:sz="6" w:space="0" w:color="auto"/>
              <w:left w:val="nil"/>
              <w:bottom w:val="nil"/>
              <w:right w:val="nil"/>
            </w:tcBorders>
            <w:shd w:val="clear" w:color="auto" w:fill="auto"/>
            <w:vAlign w:val="center"/>
          </w:tcPr>
          <w:p w14:paraId="1552B63E" w14:textId="4E5BA07B" w:rsidR="007D1F8E" w:rsidRPr="00DD00AF" w:rsidRDefault="009415B0" w:rsidP="009415B0">
            <w:pPr>
              <w:widowControl w:val="0"/>
              <w:tabs>
                <w:tab w:val="left" w:pos="2127"/>
              </w:tabs>
              <w:autoSpaceDE w:val="0"/>
              <w:autoSpaceDN w:val="0"/>
              <w:adjustRightInd w:val="0"/>
              <w:jc w:val="center"/>
              <w:rPr>
                <w:sz w:val="20"/>
                <w:szCs w:val="20"/>
              </w:rPr>
            </w:pPr>
            <w:r w:rsidRPr="00DD00AF">
              <w:rPr>
                <w:i/>
                <w:iCs/>
                <w:sz w:val="20"/>
                <w:szCs w:val="20"/>
              </w:rPr>
              <w:t>t</w:t>
            </w:r>
          </w:p>
        </w:tc>
        <w:tc>
          <w:tcPr>
            <w:tcW w:w="1493" w:type="dxa"/>
            <w:tcBorders>
              <w:top w:val="single" w:sz="6" w:space="0" w:color="auto"/>
              <w:left w:val="nil"/>
              <w:bottom w:val="nil"/>
              <w:right w:val="nil"/>
            </w:tcBorders>
            <w:shd w:val="clear" w:color="auto" w:fill="auto"/>
            <w:vAlign w:val="center"/>
          </w:tcPr>
          <w:p w14:paraId="2126322E" w14:textId="77777777" w:rsidR="007D1F8E" w:rsidRPr="00DD00AF" w:rsidRDefault="007D1F8E" w:rsidP="009415B0">
            <w:pPr>
              <w:widowControl w:val="0"/>
              <w:tabs>
                <w:tab w:val="left" w:pos="2127"/>
              </w:tabs>
              <w:autoSpaceDE w:val="0"/>
              <w:autoSpaceDN w:val="0"/>
              <w:adjustRightInd w:val="0"/>
              <w:jc w:val="center"/>
              <w:rPr>
                <w:sz w:val="20"/>
                <w:szCs w:val="20"/>
              </w:rPr>
            </w:pPr>
            <w:r w:rsidRPr="00DD00AF">
              <w:rPr>
                <w:sz w:val="20"/>
                <w:szCs w:val="20"/>
              </w:rPr>
              <w:t>Fit</w:t>
            </w:r>
          </w:p>
        </w:tc>
      </w:tr>
      <w:tr w:rsidR="0066378E" w:rsidRPr="00DD00AF" w14:paraId="560C1495" w14:textId="77777777" w:rsidTr="0066378E">
        <w:tc>
          <w:tcPr>
            <w:tcW w:w="2510" w:type="dxa"/>
            <w:tcBorders>
              <w:top w:val="single" w:sz="6" w:space="0" w:color="auto"/>
              <w:left w:val="nil"/>
              <w:bottom w:val="nil"/>
              <w:right w:val="nil"/>
            </w:tcBorders>
            <w:shd w:val="clear" w:color="auto" w:fill="auto"/>
            <w:vAlign w:val="center"/>
          </w:tcPr>
          <w:p w14:paraId="64D6F882" w14:textId="77777777"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(Intercept)</w:t>
            </w:r>
          </w:p>
        </w:tc>
        <w:tc>
          <w:tcPr>
            <w:tcW w:w="1170" w:type="dxa"/>
            <w:tcBorders>
              <w:top w:val="single" w:sz="6" w:space="0" w:color="auto"/>
              <w:left w:val="nil"/>
              <w:bottom w:val="nil"/>
              <w:right w:val="nil"/>
            </w:tcBorders>
            <w:shd w:val="clear" w:color="auto" w:fill="auto"/>
            <w:vAlign w:val="center"/>
          </w:tcPr>
          <w:p w14:paraId="2608839F"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-0.19**</w:t>
            </w:r>
          </w:p>
        </w:tc>
        <w:tc>
          <w:tcPr>
            <w:tcW w:w="1440" w:type="dxa"/>
            <w:tcBorders>
              <w:top w:val="single" w:sz="6" w:space="0" w:color="auto"/>
              <w:left w:val="nil"/>
              <w:bottom w:val="nil"/>
              <w:right w:val="nil"/>
            </w:tcBorders>
            <w:shd w:val="clear" w:color="auto" w:fill="auto"/>
            <w:vAlign w:val="center"/>
          </w:tcPr>
          <w:p w14:paraId="2FAE2FEC"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[-0.25, -0.12]</w:t>
            </w:r>
          </w:p>
        </w:tc>
        <w:tc>
          <w:tcPr>
            <w:tcW w:w="692" w:type="dxa"/>
            <w:tcBorders>
              <w:top w:val="single" w:sz="6" w:space="0" w:color="auto"/>
              <w:left w:val="nil"/>
              <w:bottom w:val="nil"/>
              <w:right w:val="nil"/>
            </w:tcBorders>
            <w:shd w:val="clear" w:color="auto" w:fill="auto"/>
          </w:tcPr>
          <w:p w14:paraId="48713D50" w14:textId="1E0888D7"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0.03</w:t>
            </w:r>
          </w:p>
        </w:tc>
        <w:tc>
          <w:tcPr>
            <w:tcW w:w="1288" w:type="dxa"/>
            <w:tcBorders>
              <w:top w:val="single" w:sz="6" w:space="0" w:color="auto"/>
              <w:left w:val="nil"/>
              <w:bottom w:val="nil"/>
              <w:right w:val="nil"/>
            </w:tcBorders>
            <w:shd w:val="clear" w:color="auto" w:fill="auto"/>
          </w:tcPr>
          <w:p w14:paraId="3B49F1F7" w14:textId="7F6A347F"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-5.62</w:t>
            </w:r>
          </w:p>
        </w:tc>
        <w:tc>
          <w:tcPr>
            <w:tcW w:w="1493" w:type="dxa"/>
            <w:tcBorders>
              <w:top w:val="single" w:sz="6" w:space="0" w:color="auto"/>
              <w:left w:val="nil"/>
              <w:bottom w:val="nil"/>
              <w:right w:val="nil"/>
            </w:tcBorders>
            <w:shd w:val="clear" w:color="auto" w:fill="auto"/>
            <w:vAlign w:val="center"/>
          </w:tcPr>
          <w:p w14:paraId="1ED46AA6"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5EABE01E" w14:textId="77777777" w:rsidTr="0066378E">
        <w:tc>
          <w:tcPr>
            <w:tcW w:w="2510" w:type="dxa"/>
            <w:tcBorders>
              <w:top w:val="nil"/>
              <w:left w:val="nil"/>
              <w:bottom w:val="nil"/>
              <w:right w:val="nil"/>
            </w:tcBorders>
            <w:shd w:val="clear" w:color="auto" w:fill="auto"/>
            <w:vAlign w:val="center"/>
          </w:tcPr>
          <w:p w14:paraId="287E6D66" w14:textId="68C98F71"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Interaction</w:t>
            </w:r>
            <w:r w:rsidR="00480120">
              <w:rPr>
                <w:sz w:val="20"/>
                <w:szCs w:val="20"/>
              </w:rPr>
              <w:t xml:space="preserve"> </w:t>
            </w:r>
            <w:r w:rsidRPr="00DD00AF">
              <w:rPr>
                <w:sz w:val="20"/>
                <w:szCs w:val="20"/>
              </w:rPr>
              <w:t>(YES)</w:t>
            </w:r>
          </w:p>
        </w:tc>
        <w:tc>
          <w:tcPr>
            <w:tcW w:w="1170" w:type="dxa"/>
            <w:tcBorders>
              <w:top w:val="nil"/>
              <w:left w:val="nil"/>
              <w:bottom w:val="nil"/>
              <w:right w:val="nil"/>
            </w:tcBorders>
            <w:shd w:val="clear" w:color="auto" w:fill="auto"/>
            <w:vAlign w:val="center"/>
          </w:tcPr>
          <w:p w14:paraId="1537B0A8"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-0.02</w:t>
            </w:r>
          </w:p>
        </w:tc>
        <w:tc>
          <w:tcPr>
            <w:tcW w:w="1440" w:type="dxa"/>
            <w:tcBorders>
              <w:top w:val="nil"/>
              <w:left w:val="nil"/>
              <w:bottom w:val="nil"/>
              <w:right w:val="nil"/>
            </w:tcBorders>
            <w:shd w:val="clear" w:color="auto" w:fill="auto"/>
            <w:vAlign w:val="center"/>
          </w:tcPr>
          <w:p w14:paraId="1480E544"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[-0.05, 0.01]</w:t>
            </w:r>
          </w:p>
        </w:tc>
        <w:tc>
          <w:tcPr>
            <w:tcW w:w="692" w:type="dxa"/>
            <w:tcBorders>
              <w:top w:val="nil"/>
              <w:left w:val="nil"/>
              <w:bottom w:val="nil"/>
              <w:right w:val="nil"/>
            </w:tcBorders>
            <w:shd w:val="clear" w:color="auto" w:fill="auto"/>
          </w:tcPr>
          <w:p w14:paraId="2FE81914" w14:textId="7E462EBD"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0.01</w:t>
            </w:r>
          </w:p>
        </w:tc>
        <w:tc>
          <w:tcPr>
            <w:tcW w:w="1288" w:type="dxa"/>
            <w:tcBorders>
              <w:top w:val="nil"/>
              <w:left w:val="nil"/>
              <w:bottom w:val="nil"/>
              <w:right w:val="nil"/>
            </w:tcBorders>
            <w:shd w:val="clear" w:color="auto" w:fill="auto"/>
          </w:tcPr>
          <w:p w14:paraId="7616D0A8" w14:textId="744967A5"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-1.40</w:t>
            </w:r>
          </w:p>
        </w:tc>
        <w:tc>
          <w:tcPr>
            <w:tcW w:w="1493" w:type="dxa"/>
            <w:tcBorders>
              <w:top w:val="nil"/>
              <w:left w:val="nil"/>
              <w:bottom w:val="nil"/>
              <w:right w:val="nil"/>
            </w:tcBorders>
            <w:shd w:val="clear" w:color="auto" w:fill="auto"/>
            <w:vAlign w:val="center"/>
          </w:tcPr>
          <w:p w14:paraId="644FA64E"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7A409431" w14:textId="77777777" w:rsidTr="0066378E">
        <w:tc>
          <w:tcPr>
            <w:tcW w:w="2510" w:type="dxa"/>
            <w:tcBorders>
              <w:top w:val="nil"/>
              <w:left w:val="nil"/>
              <w:bottom w:val="nil"/>
              <w:right w:val="nil"/>
            </w:tcBorders>
            <w:shd w:val="clear" w:color="auto" w:fill="auto"/>
            <w:vAlign w:val="center"/>
          </w:tcPr>
          <w:p w14:paraId="02C1BA51" w14:textId="2786C02B"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Gender (individual)</w:t>
            </w:r>
          </w:p>
        </w:tc>
        <w:tc>
          <w:tcPr>
            <w:tcW w:w="1170" w:type="dxa"/>
            <w:tcBorders>
              <w:top w:val="nil"/>
              <w:left w:val="nil"/>
              <w:bottom w:val="nil"/>
              <w:right w:val="nil"/>
            </w:tcBorders>
            <w:shd w:val="clear" w:color="auto" w:fill="auto"/>
            <w:vAlign w:val="center"/>
          </w:tcPr>
          <w:p w14:paraId="5D15599D"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0.00</w:t>
            </w:r>
          </w:p>
        </w:tc>
        <w:tc>
          <w:tcPr>
            <w:tcW w:w="1440" w:type="dxa"/>
            <w:tcBorders>
              <w:top w:val="nil"/>
              <w:left w:val="nil"/>
              <w:bottom w:val="nil"/>
              <w:right w:val="nil"/>
            </w:tcBorders>
            <w:shd w:val="clear" w:color="auto" w:fill="auto"/>
            <w:vAlign w:val="center"/>
          </w:tcPr>
          <w:p w14:paraId="171BD1FA"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[-0.04, 0.05]</w:t>
            </w:r>
          </w:p>
        </w:tc>
        <w:tc>
          <w:tcPr>
            <w:tcW w:w="692" w:type="dxa"/>
            <w:tcBorders>
              <w:top w:val="nil"/>
              <w:left w:val="nil"/>
              <w:bottom w:val="nil"/>
              <w:right w:val="nil"/>
            </w:tcBorders>
            <w:shd w:val="clear" w:color="auto" w:fill="auto"/>
          </w:tcPr>
          <w:p w14:paraId="21532A8E" w14:textId="601F929E"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0.02</w:t>
            </w:r>
          </w:p>
        </w:tc>
        <w:tc>
          <w:tcPr>
            <w:tcW w:w="1288" w:type="dxa"/>
            <w:tcBorders>
              <w:top w:val="nil"/>
              <w:left w:val="nil"/>
              <w:bottom w:val="nil"/>
              <w:right w:val="nil"/>
            </w:tcBorders>
            <w:shd w:val="clear" w:color="auto" w:fill="auto"/>
          </w:tcPr>
          <w:p w14:paraId="0E944F0C" w14:textId="675DC1A4"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0.14</w:t>
            </w:r>
          </w:p>
        </w:tc>
        <w:tc>
          <w:tcPr>
            <w:tcW w:w="1493" w:type="dxa"/>
            <w:tcBorders>
              <w:top w:val="nil"/>
              <w:left w:val="nil"/>
              <w:bottom w:val="nil"/>
              <w:right w:val="nil"/>
            </w:tcBorders>
            <w:shd w:val="clear" w:color="auto" w:fill="auto"/>
            <w:vAlign w:val="center"/>
          </w:tcPr>
          <w:p w14:paraId="6AA94172"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6A815796" w14:textId="77777777" w:rsidTr="0066378E">
        <w:tc>
          <w:tcPr>
            <w:tcW w:w="2510" w:type="dxa"/>
            <w:tcBorders>
              <w:top w:val="nil"/>
              <w:left w:val="nil"/>
              <w:bottom w:val="nil"/>
              <w:right w:val="nil"/>
            </w:tcBorders>
            <w:shd w:val="clear" w:color="auto" w:fill="auto"/>
            <w:vAlign w:val="center"/>
          </w:tcPr>
          <w:p w14:paraId="1A821D94" w14:textId="1790D0B9"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Gender</w:t>
            </w:r>
            <w:r w:rsidR="00480120">
              <w:rPr>
                <w:sz w:val="20"/>
                <w:szCs w:val="20"/>
              </w:rPr>
              <w:t xml:space="preserve"> </w:t>
            </w:r>
            <w:r w:rsidRPr="00DD00AF">
              <w:rPr>
                <w:sz w:val="20"/>
                <w:szCs w:val="20"/>
              </w:rPr>
              <w:t>(three categories)</w:t>
            </w:r>
          </w:p>
        </w:tc>
        <w:tc>
          <w:tcPr>
            <w:tcW w:w="1170" w:type="dxa"/>
            <w:tcBorders>
              <w:top w:val="nil"/>
              <w:left w:val="nil"/>
              <w:bottom w:val="nil"/>
              <w:right w:val="nil"/>
            </w:tcBorders>
            <w:shd w:val="clear" w:color="auto" w:fill="auto"/>
            <w:vAlign w:val="center"/>
          </w:tcPr>
          <w:p w14:paraId="0CB58153"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0.63**</w:t>
            </w:r>
          </w:p>
        </w:tc>
        <w:tc>
          <w:tcPr>
            <w:tcW w:w="1440" w:type="dxa"/>
            <w:tcBorders>
              <w:top w:val="nil"/>
              <w:left w:val="nil"/>
              <w:bottom w:val="nil"/>
              <w:right w:val="nil"/>
            </w:tcBorders>
            <w:shd w:val="clear" w:color="auto" w:fill="auto"/>
            <w:vAlign w:val="center"/>
          </w:tcPr>
          <w:p w14:paraId="2A2EF65D"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[0.58, 0.68]</w:t>
            </w:r>
          </w:p>
        </w:tc>
        <w:tc>
          <w:tcPr>
            <w:tcW w:w="692" w:type="dxa"/>
            <w:tcBorders>
              <w:top w:val="nil"/>
              <w:left w:val="nil"/>
              <w:bottom w:val="nil"/>
              <w:right w:val="nil"/>
            </w:tcBorders>
            <w:shd w:val="clear" w:color="auto" w:fill="auto"/>
          </w:tcPr>
          <w:p w14:paraId="66AE23E0" w14:textId="1B1DAA22"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0.02</w:t>
            </w:r>
          </w:p>
        </w:tc>
        <w:tc>
          <w:tcPr>
            <w:tcW w:w="1288" w:type="dxa"/>
            <w:tcBorders>
              <w:top w:val="nil"/>
              <w:left w:val="nil"/>
              <w:bottom w:val="nil"/>
              <w:right w:val="nil"/>
            </w:tcBorders>
            <w:shd w:val="clear" w:color="auto" w:fill="auto"/>
          </w:tcPr>
          <w:p w14:paraId="41A33D43" w14:textId="66308EB4"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26.82</w:t>
            </w:r>
          </w:p>
        </w:tc>
        <w:tc>
          <w:tcPr>
            <w:tcW w:w="1493" w:type="dxa"/>
            <w:tcBorders>
              <w:top w:val="nil"/>
              <w:left w:val="nil"/>
              <w:bottom w:val="nil"/>
              <w:right w:val="nil"/>
            </w:tcBorders>
            <w:shd w:val="clear" w:color="auto" w:fill="auto"/>
            <w:vAlign w:val="center"/>
          </w:tcPr>
          <w:p w14:paraId="2E721AF8"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08A70928" w14:textId="77777777" w:rsidTr="0066378E">
        <w:tc>
          <w:tcPr>
            <w:tcW w:w="2510" w:type="dxa"/>
            <w:tcBorders>
              <w:top w:val="nil"/>
              <w:left w:val="nil"/>
              <w:bottom w:val="nil"/>
              <w:right w:val="nil"/>
            </w:tcBorders>
            <w:shd w:val="clear" w:color="auto" w:fill="auto"/>
            <w:vAlign w:val="center"/>
          </w:tcPr>
          <w:p w14:paraId="7F09F7DF" w14:textId="4781B7C2"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Gender (two categories)</w:t>
            </w:r>
          </w:p>
        </w:tc>
        <w:tc>
          <w:tcPr>
            <w:tcW w:w="1170" w:type="dxa"/>
            <w:tcBorders>
              <w:top w:val="nil"/>
              <w:left w:val="nil"/>
              <w:bottom w:val="nil"/>
              <w:right w:val="nil"/>
            </w:tcBorders>
            <w:shd w:val="clear" w:color="auto" w:fill="auto"/>
            <w:vAlign w:val="center"/>
          </w:tcPr>
          <w:p w14:paraId="3C7712CF"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0.21**</w:t>
            </w:r>
          </w:p>
        </w:tc>
        <w:tc>
          <w:tcPr>
            <w:tcW w:w="1440" w:type="dxa"/>
            <w:tcBorders>
              <w:top w:val="nil"/>
              <w:left w:val="nil"/>
              <w:bottom w:val="nil"/>
              <w:right w:val="nil"/>
            </w:tcBorders>
            <w:shd w:val="clear" w:color="auto" w:fill="auto"/>
            <w:vAlign w:val="center"/>
          </w:tcPr>
          <w:p w14:paraId="3F195F26"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[0.16, 0.25]</w:t>
            </w:r>
          </w:p>
        </w:tc>
        <w:tc>
          <w:tcPr>
            <w:tcW w:w="692" w:type="dxa"/>
            <w:tcBorders>
              <w:top w:val="nil"/>
              <w:left w:val="nil"/>
              <w:bottom w:val="nil"/>
              <w:right w:val="nil"/>
            </w:tcBorders>
            <w:shd w:val="clear" w:color="auto" w:fill="auto"/>
          </w:tcPr>
          <w:p w14:paraId="4B640760" w14:textId="1E469086"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0.02</w:t>
            </w:r>
          </w:p>
        </w:tc>
        <w:tc>
          <w:tcPr>
            <w:tcW w:w="1288" w:type="dxa"/>
            <w:tcBorders>
              <w:top w:val="nil"/>
              <w:left w:val="nil"/>
              <w:bottom w:val="nil"/>
              <w:right w:val="nil"/>
            </w:tcBorders>
            <w:shd w:val="clear" w:color="auto" w:fill="auto"/>
          </w:tcPr>
          <w:p w14:paraId="577BCE28" w14:textId="6BAC0D62"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8.75</w:t>
            </w:r>
          </w:p>
        </w:tc>
        <w:tc>
          <w:tcPr>
            <w:tcW w:w="1493" w:type="dxa"/>
            <w:tcBorders>
              <w:top w:val="nil"/>
              <w:left w:val="nil"/>
              <w:bottom w:val="nil"/>
              <w:right w:val="nil"/>
            </w:tcBorders>
            <w:shd w:val="clear" w:color="auto" w:fill="auto"/>
            <w:vAlign w:val="center"/>
          </w:tcPr>
          <w:p w14:paraId="43A0BE08"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0D1731EC" w14:textId="77777777" w:rsidTr="0066378E">
        <w:tc>
          <w:tcPr>
            <w:tcW w:w="2510" w:type="dxa"/>
            <w:tcBorders>
              <w:top w:val="nil"/>
              <w:left w:val="nil"/>
              <w:bottom w:val="nil"/>
              <w:right w:val="nil"/>
            </w:tcBorders>
            <w:shd w:val="clear" w:color="auto" w:fill="auto"/>
            <w:vAlign w:val="center"/>
          </w:tcPr>
          <w:p w14:paraId="0B170B9E" w14:textId="05E1968B"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ICC (0.4)</w:t>
            </w:r>
          </w:p>
        </w:tc>
        <w:tc>
          <w:tcPr>
            <w:tcW w:w="1170" w:type="dxa"/>
            <w:tcBorders>
              <w:top w:val="nil"/>
              <w:left w:val="nil"/>
              <w:bottom w:val="nil"/>
              <w:right w:val="nil"/>
            </w:tcBorders>
            <w:shd w:val="clear" w:color="auto" w:fill="auto"/>
            <w:vAlign w:val="center"/>
          </w:tcPr>
          <w:p w14:paraId="0E2555D6"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-0.01</w:t>
            </w:r>
          </w:p>
        </w:tc>
        <w:tc>
          <w:tcPr>
            <w:tcW w:w="1440" w:type="dxa"/>
            <w:tcBorders>
              <w:top w:val="nil"/>
              <w:left w:val="nil"/>
              <w:bottom w:val="nil"/>
              <w:right w:val="nil"/>
            </w:tcBorders>
            <w:shd w:val="clear" w:color="auto" w:fill="auto"/>
            <w:vAlign w:val="center"/>
          </w:tcPr>
          <w:p w14:paraId="495AB760"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[-0.04, 0.02]</w:t>
            </w:r>
          </w:p>
        </w:tc>
        <w:tc>
          <w:tcPr>
            <w:tcW w:w="692" w:type="dxa"/>
            <w:tcBorders>
              <w:top w:val="nil"/>
              <w:left w:val="nil"/>
              <w:bottom w:val="nil"/>
              <w:right w:val="nil"/>
            </w:tcBorders>
            <w:shd w:val="clear" w:color="auto" w:fill="auto"/>
          </w:tcPr>
          <w:p w14:paraId="3839C667" w14:textId="21F5219C"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0.02</w:t>
            </w:r>
          </w:p>
        </w:tc>
        <w:tc>
          <w:tcPr>
            <w:tcW w:w="1288" w:type="dxa"/>
            <w:tcBorders>
              <w:top w:val="nil"/>
              <w:left w:val="nil"/>
              <w:bottom w:val="nil"/>
              <w:right w:val="nil"/>
            </w:tcBorders>
            <w:shd w:val="clear" w:color="auto" w:fill="auto"/>
          </w:tcPr>
          <w:p w14:paraId="1B7D1FCF" w14:textId="51CF84FF"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-0.70</w:t>
            </w:r>
          </w:p>
        </w:tc>
        <w:tc>
          <w:tcPr>
            <w:tcW w:w="1493" w:type="dxa"/>
            <w:tcBorders>
              <w:top w:val="nil"/>
              <w:left w:val="nil"/>
              <w:bottom w:val="nil"/>
              <w:right w:val="nil"/>
            </w:tcBorders>
            <w:shd w:val="clear" w:color="auto" w:fill="auto"/>
            <w:vAlign w:val="center"/>
          </w:tcPr>
          <w:p w14:paraId="2A39F921"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1EAA7F1A" w14:textId="77777777" w:rsidTr="0066378E">
        <w:tc>
          <w:tcPr>
            <w:tcW w:w="2510" w:type="dxa"/>
            <w:tcBorders>
              <w:top w:val="nil"/>
              <w:left w:val="nil"/>
              <w:bottom w:val="nil"/>
              <w:right w:val="nil"/>
            </w:tcBorders>
            <w:shd w:val="clear" w:color="auto" w:fill="auto"/>
            <w:vAlign w:val="center"/>
          </w:tcPr>
          <w:p w14:paraId="4DE2D06C" w14:textId="78578B58"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ICC (0.8)</w:t>
            </w:r>
          </w:p>
        </w:tc>
        <w:tc>
          <w:tcPr>
            <w:tcW w:w="1170" w:type="dxa"/>
            <w:tcBorders>
              <w:top w:val="nil"/>
              <w:left w:val="nil"/>
              <w:bottom w:val="nil"/>
              <w:right w:val="nil"/>
            </w:tcBorders>
            <w:shd w:val="clear" w:color="auto" w:fill="auto"/>
            <w:vAlign w:val="center"/>
          </w:tcPr>
          <w:p w14:paraId="1162A717"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-0.01</w:t>
            </w:r>
          </w:p>
        </w:tc>
        <w:tc>
          <w:tcPr>
            <w:tcW w:w="1440" w:type="dxa"/>
            <w:tcBorders>
              <w:top w:val="nil"/>
              <w:left w:val="nil"/>
              <w:bottom w:val="nil"/>
              <w:right w:val="nil"/>
            </w:tcBorders>
            <w:shd w:val="clear" w:color="auto" w:fill="auto"/>
            <w:vAlign w:val="center"/>
          </w:tcPr>
          <w:p w14:paraId="10B0C765"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[-0.04, 0.02]</w:t>
            </w:r>
          </w:p>
        </w:tc>
        <w:tc>
          <w:tcPr>
            <w:tcW w:w="692" w:type="dxa"/>
            <w:tcBorders>
              <w:top w:val="nil"/>
              <w:left w:val="nil"/>
              <w:bottom w:val="nil"/>
              <w:right w:val="nil"/>
            </w:tcBorders>
            <w:shd w:val="clear" w:color="auto" w:fill="auto"/>
          </w:tcPr>
          <w:p w14:paraId="68DE1D58" w14:textId="16E7EEBA"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0.02</w:t>
            </w:r>
          </w:p>
        </w:tc>
        <w:tc>
          <w:tcPr>
            <w:tcW w:w="1288" w:type="dxa"/>
            <w:tcBorders>
              <w:top w:val="nil"/>
              <w:left w:val="nil"/>
              <w:bottom w:val="nil"/>
              <w:right w:val="nil"/>
            </w:tcBorders>
            <w:shd w:val="clear" w:color="auto" w:fill="auto"/>
          </w:tcPr>
          <w:p w14:paraId="2C18A6E4" w14:textId="00348E0E"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-0.52</w:t>
            </w:r>
          </w:p>
        </w:tc>
        <w:tc>
          <w:tcPr>
            <w:tcW w:w="1493" w:type="dxa"/>
            <w:tcBorders>
              <w:top w:val="nil"/>
              <w:left w:val="nil"/>
              <w:bottom w:val="nil"/>
              <w:right w:val="nil"/>
            </w:tcBorders>
            <w:shd w:val="clear" w:color="auto" w:fill="auto"/>
            <w:vAlign w:val="center"/>
          </w:tcPr>
          <w:p w14:paraId="48C73E36"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5887FB29" w14:textId="77777777" w:rsidTr="0066378E">
        <w:tc>
          <w:tcPr>
            <w:tcW w:w="2510" w:type="dxa"/>
            <w:tcBorders>
              <w:top w:val="nil"/>
              <w:left w:val="nil"/>
              <w:bottom w:val="nil"/>
              <w:right w:val="nil"/>
            </w:tcBorders>
            <w:shd w:val="clear" w:color="auto" w:fill="auto"/>
            <w:vAlign w:val="center"/>
          </w:tcPr>
          <w:p w14:paraId="0DDAC7FD" w14:textId="2D3C6479"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beta2 (0.1)</w:t>
            </w:r>
          </w:p>
        </w:tc>
        <w:tc>
          <w:tcPr>
            <w:tcW w:w="1170" w:type="dxa"/>
            <w:tcBorders>
              <w:top w:val="nil"/>
              <w:left w:val="nil"/>
              <w:bottom w:val="nil"/>
              <w:right w:val="nil"/>
            </w:tcBorders>
            <w:shd w:val="clear" w:color="auto" w:fill="auto"/>
            <w:vAlign w:val="center"/>
          </w:tcPr>
          <w:p w14:paraId="1D36E996"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0.06*</w:t>
            </w:r>
          </w:p>
        </w:tc>
        <w:tc>
          <w:tcPr>
            <w:tcW w:w="1440" w:type="dxa"/>
            <w:tcBorders>
              <w:top w:val="nil"/>
              <w:left w:val="nil"/>
              <w:bottom w:val="nil"/>
              <w:right w:val="nil"/>
            </w:tcBorders>
            <w:shd w:val="clear" w:color="auto" w:fill="auto"/>
            <w:vAlign w:val="center"/>
          </w:tcPr>
          <w:p w14:paraId="5EABED91"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[0.00, 0.12]</w:t>
            </w:r>
          </w:p>
        </w:tc>
        <w:tc>
          <w:tcPr>
            <w:tcW w:w="692" w:type="dxa"/>
            <w:tcBorders>
              <w:top w:val="nil"/>
              <w:left w:val="nil"/>
              <w:bottom w:val="nil"/>
              <w:right w:val="nil"/>
            </w:tcBorders>
            <w:shd w:val="clear" w:color="auto" w:fill="auto"/>
          </w:tcPr>
          <w:p w14:paraId="04C5B7DC" w14:textId="47260644"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0.03</w:t>
            </w:r>
          </w:p>
        </w:tc>
        <w:tc>
          <w:tcPr>
            <w:tcW w:w="1288" w:type="dxa"/>
            <w:tcBorders>
              <w:top w:val="nil"/>
              <w:left w:val="nil"/>
              <w:bottom w:val="nil"/>
              <w:right w:val="nil"/>
            </w:tcBorders>
            <w:shd w:val="clear" w:color="auto" w:fill="auto"/>
          </w:tcPr>
          <w:p w14:paraId="302B20C7" w14:textId="06C20412"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2.04</w:t>
            </w:r>
          </w:p>
        </w:tc>
        <w:tc>
          <w:tcPr>
            <w:tcW w:w="1493" w:type="dxa"/>
            <w:tcBorders>
              <w:top w:val="nil"/>
              <w:left w:val="nil"/>
              <w:bottom w:val="nil"/>
              <w:right w:val="nil"/>
            </w:tcBorders>
            <w:shd w:val="clear" w:color="auto" w:fill="auto"/>
            <w:vAlign w:val="center"/>
          </w:tcPr>
          <w:p w14:paraId="0195526E"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36CB61FA" w14:textId="77777777" w:rsidTr="0066378E">
        <w:tc>
          <w:tcPr>
            <w:tcW w:w="2510" w:type="dxa"/>
            <w:tcBorders>
              <w:top w:val="nil"/>
              <w:left w:val="nil"/>
              <w:bottom w:val="nil"/>
              <w:right w:val="nil"/>
            </w:tcBorders>
            <w:shd w:val="clear" w:color="auto" w:fill="auto"/>
            <w:vAlign w:val="center"/>
          </w:tcPr>
          <w:p w14:paraId="73BB2C62" w14:textId="741027E9"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beta2 (0.3)</w:t>
            </w:r>
          </w:p>
        </w:tc>
        <w:tc>
          <w:tcPr>
            <w:tcW w:w="1170" w:type="dxa"/>
            <w:tcBorders>
              <w:top w:val="nil"/>
              <w:left w:val="nil"/>
              <w:bottom w:val="nil"/>
              <w:right w:val="nil"/>
            </w:tcBorders>
            <w:shd w:val="clear" w:color="auto" w:fill="auto"/>
            <w:vAlign w:val="center"/>
          </w:tcPr>
          <w:p w14:paraId="6EA2A4C2"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0.30**</w:t>
            </w:r>
          </w:p>
        </w:tc>
        <w:tc>
          <w:tcPr>
            <w:tcW w:w="1440" w:type="dxa"/>
            <w:tcBorders>
              <w:top w:val="nil"/>
              <w:left w:val="nil"/>
              <w:bottom w:val="nil"/>
              <w:right w:val="nil"/>
            </w:tcBorders>
            <w:shd w:val="clear" w:color="auto" w:fill="auto"/>
            <w:vAlign w:val="center"/>
          </w:tcPr>
          <w:p w14:paraId="70979BBD"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[0.24, 0.36]</w:t>
            </w:r>
          </w:p>
        </w:tc>
        <w:tc>
          <w:tcPr>
            <w:tcW w:w="692" w:type="dxa"/>
            <w:tcBorders>
              <w:top w:val="nil"/>
              <w:left w:val="nil"/>
              <w:bottom w:val="nil"/>
              <w:right w:val="nil"/>
            </w:tcBorders>
            <w:shd w:val="clear" w:color="auto" w:fill="auto"/>
          </w:tcPr>
          <w:p w14:paraId="033E85D8" w14:textId="4564F3C4"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0.03</w:t>
            </w:r>
          </w:p>
        </w:tc>
        <w:tc>
          <w:tcPr>
            <w:tcW w:w="1288" w:type="dxa"/>
            <w:tcBorders>
              <w:top w:val="nil"/>
              <w:left w:val="nil"/>
              <w:bottom w:val="nil"/>
              <w:right w:val="nil"/>
            </w:tcBorders>
            <w:shd w:val="clear" w:color="auto" w:fill="auto"/>
          </w:tcPr>
          <w:p w14:paraId="10A15D67" w14:textId="420106E2"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10.00</w:t>
            </w:r>
          </w:p>
        </w:tc>
        <w:tc>
          <w:tcPr>
            <w:tcW w:w="1493" w:type="dxa"/>
            <w:tcBorders>
              <w:top w:val="nil"/>
              <w:left w:val="nil"/>
              <w:bottom w:val="nil"/>
              <w:right w:val="nil"/>
            </w:tcBorders>
            <w:shd w:val="clear" w:color="auto" w:fill="auto"/>
            <w:vAlign w:val="center"/>
          </w:tcPr>
          <w:p w14:paraId="1988F929"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22DA2571" w14:textId="77777777" w:rsidTr="0066378E">
        <w:tc>
          <w:tcPr>
            <w:tcW w:w="2510" w:type="dxa"/>
            <w:tcBorders>
              <w:top w:val="nil"/>
              <w:left w:val="nil"/>
              <w:bottom w:val="nil"/>
              <w:right w:val="nil"/>
            </w:tcBorders>
            <w:shd w:val="clear" w:color="auto" w:fill="auto"/>
            <w:vAlign w:val="center"/>
          </w:tcPr>
          <w:p w14:paraId="337A839F" w14:textId="7A398CEB"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beta2 (0.5)</w:t>
            </w:r>
          </w:p>
        </w:tc>
        <w:tc>
          <w:tcPr>
            <w:tcW w:w="1170" w:type="dxa"/>
            <w:tcBorders>
              <w:top w:val="nil"/>
              <w:left w:val="nil"/>
              <w:bottom w:val="nil"/>
              <w:right w:val="nil"/>
            </w:tcBorders>
            <w:shd w:val="clear" w:color="auto" w:fill="auto"/>
            <w:vAlign w:val="center"/>
          </w:tcPr>
          <w:p w14:paraId="7E182F64"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0.35**</w:t>
            </w:r>
          </w:p>
        </w:tc>
        <w:tc>
          <w:tcPr>
            <w:tcW w:w="1440" w:type="dxa"/>
            <w:tcBorders>
              <w:top w:val="nil"/>
              <w:left w:val="nil"/>
              <w:bottom w:val="nil"/>
              <w:right w:val="nil"/>
            </w:tcBorders>
            <w:shd w:val="clear" w:color="auto" w:fill="auto"/>
            <w:vAlign w:val="center"/>
          </w:tcPr>
          <w:p w14:paraId="00DF1E38"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[0.29, 0.41]</w:t>
            </w:r>
          </w:p>
        </w:tc>
        <w:tc>
          <w:tcPr>
            <w:tcW w:w="692" w:type="dxa"/>
            <w:tcBorders>
              <w:top w:val="nil"/>
              <w:left w:val="nil"/>
              <w:bottom w:val="nil"/>
              <w:right w:val="nil"/>
            </w:tcBorders>
            <w:shd w:val="clear" w:color="auto" w:fill="auto"/>
          </w:tcPr>
          <w:p w14:paraId="0A970CCF" w14:textId="0E1A9C75"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0.03</w:t>
            </w:r>
          </w:p>
        </w:tc>
        <w:tc>
          <w:tcPr>
            <w:tcW w:w="1288" w:type="dxa"/>
            <w:tcBorders>
              <w:top w:val="nil"/>
              <w:left w:val="nil"/>
              <w:bottom w:val="nil"/>
              <w:right w:val="nil"/>
            </w:tcBorders>
            <w:shd w:val="clear" w:color="auto" w:fill="auto"/>
          </w:tcPr>
          <w:p w14:paraId="5FD31918" w14:textId="75C0808D"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11.48</w:t>
            </w:r>
          </w:p>
        </w:tc>
        <w:tc>
          <w:tcPr>
            <w:tcW w:w="1493" w:type="dxa"/>
            <w:tcBorders>
              <w:top w:val="nil"/>
              <w:left w:val="nil"/>
              <w:bottom w:val="nil"/>
              <w:right w:val="nil"/>
            </w:tcBorders>
            <w:shd w:val="clear" w:color="auto" w:fill="auto"/>
            <w:vAlign w:val="center"/>
          </w:tcPr>
          <w:p w14:paraId="4076A664"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7B8BC57E" w14:textId="77777777" w:rsidTr="0066378E">
        <w:tc>
          <w:tcPr>
            <w:tcW w:w="2510" w:type="dxa"/>
            <w:tcBorders>
              <w:top w:val="nil"/>
              <w:left w:val="nil"/>
              <w:bottom w:val="nil"/>
              <w:right w:val="nil"/>
            </w:tcBorders>
            <w:shd w:val="clear" w:color="auto" w:fill="auto"/>
            <w:vAlign w:val="center"/>
          </w:tcPr>
          <w:p w14:paraId="25DB3519" w14:textId="35B4B00C"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beta3 (0.1)</w:t>
            </w:r>
          </w:p>
        </w:tc>
        <w:tc>
          <w:tcPr>
            <w:tcW w:w="1170" w:type="dxa"/>
            <w:tcBorders>
              <w:top w:val="nil"/>
              <w:left w:val="nil"/>
              <w:bottom w:val="nil"/>
              <w:right w:val="nil"/>
            </w:tcBorders>
            <w:shd w:val="clear" w:color="auto" w:fill="auto"/>
            <w:vAlign w:val="center"/>
          </w:tcPr>
          <w:p w14:paraId="6590B9C6"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0.01</w:t>
            </w:r>
          </w:p>
        </w:tc>
        <w:tc>
          <w:tcPr>
            <w:tcW w:w="1440" w:type="dxa"/>
            <w:tcBorders>
              <w:top w:val="nil"/>
              <w:left w:val="nil"/>
              <w:bottom w:val="nil"/>
              <w:right w:val="nil"/>
            </w:tcBorders>
            <w:shd w:val="clear" w:color="auto" w:fill="auto"/>
            <w:vAlign w:val="center"/>
          </w:tcPr>
          <w:p w14:paraId="7C33DBE2"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[-0.03, 0.05]</w:t>
            </w:r>
          </w:p>
        </w:tc>
        <w:tc>
          <w:tcPr>
            <w:tcW w:w="692" w:type="dxa"/>
            <w:tcBorders>
              <w:top w:val="nil"/>
              <w:left w:val="nil"/>
              <w:bottom w:val="nil"/>
              <w:right w:val="nil"/>
            </w:tcBorders>
            <w:shd w:val="clear" w:color="auto" w:fill="auto"/>
          </w:tcPr>
          <w:p w14:paraId="6C877013" w14:textId="0DC9BC51"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0.02</w:t>
            </w:r>
          </w:p>
        </w:tc>
        <w:tc>
          <w:tcPr>
            <w:tcW w:w="1288" w:type="dxa"/>
            <w:tcBorders>
              <w:top w:val="nil"/>
              <w:left w:val="nil"/>
              <w:bottom w:val="nil"/>
              <w:right w:val="nil"/>
            </w:tcBorders>
            <w:shd w:val="clear" w:color="auto" w:fill="auto"/>
          </w:tcPr>
          <w:p w14:paraId="22E3763A" w14:textId="1927AEB1"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0.31</w:t>
            </w:r>
          </w:p>
        </w:tc>
        <w:tc>
          <w:tcPr>
            <w:tcW w:w="1493" w:type="dxa"/>
            <w:tcBorders>
              <w:top w:val="nil"/>
              <w:left w:val="nil"/>
              <w:bottom w:val="nil"/>
              <w:right w:val="nil"/>
            </w:tcBorders>
            <w:shd w:val="clear" w:color="auto" w:fill="auto"/>
            <w:vAlign w:val="center"/>
          </w:tcPr>
          <w:p w14:paraId="0B3B4326"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206F2FC3" w14:textId="77777777" w:rsidTr="0066378E">
        <w:tc>
          <w:tcPr>
            <w:tcW w:w="2510" w:type="dxa"/>
            <w:tcBorders>
              <w:top w:val="nil"/>
              <w:left w:val="nil"/>
              <w:bottom w:val="nil"/>
              <w:right w:val="nil"/>
            </w:tcBorders>
            <w:shd w:val="clear" w:color="auto" w:fill="auto"/>
            <w:vAlign w:val="center"/>
          </w:tcPr>
          <w:p w14:paraId="3C2477EC" w14:textId="7113FAE9"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beta3 (0.3)</w:t>
            </w:r>
          </w:p>
        </w:tc>
        <w:tc>
          <w:tcPr>
            <w:tcW w:w="1170" w:type="dxa"/>
            <w:tcBorders>
              <w:top w:val="nil"/>
              <w:left w:val="nil"/>
              <w:bottom w:val="nil"/>
              <w:right w:val="nil"/>
            </w:tcBorders>
            <w:shd w:val="clear" w:color="auto" w:fill="auto"/>
            <w:vAlign w:val="center"/>
          </w:tcPr>
          <w:p w14:paraId="5E196A08"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0.04*</w:t>
            </w:r>
          </w:p>
        </w:tc>
        <w:tc>
          <w:tcPr>
            <w:tcW w:w="1440" w:type="dxa"/>
            <w:tcBorders>
              <w:top w:val="nil"/>
              <w:left w:val="nil"/>
              <w:bottom w:val="nil"/>
              <w:right w:val="nil"/>
            </w:tcBorders>
            <w:shd w:val="clear" w:color="auto" w:fill="auto"/>
            <w:vAlign w:val="center"/>
          </w:tcPr>
          <w:p w14:paraId="100591D2"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[0.00, 0.08]</w:t>
            </w:r>
          </w:p>
        </w:tc>
        <w:tc>
          <w:tcPr>
            <w:tcW w:w="692" w:type="dxa"/>
            <w:tcBorders>
              <w:top w:val="nil"/>
              <w:left w:val="nil"/>
              <w:bottom w:val="nil"/>
              <w:right w:val="nil"/>
            </w:tcBorders>
            <w:shd w:val="clear" w:color="auto" w:fill="auto"/>
          </w:tcPr>
          <w:p w14:paraId="40B7E1C2" w14:textId="2A54E7A7"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0.02</w:t>
            </w:r>
          </w:p>
        </w:tc>
        <w:tc>
          <w:tcPr>
            <w:tcW w:w="1288" w:type="dxa"/>
            <w:tcBorders>
              <w:top w:val="nil"/>
              <w:left w:val="nil"/>
              <w:bottom w:val="nil"/>
              <w:right w:val="nil"/>
            </w:tcBorders>
            <w:shd w:val="clear" w:color="auto" w:fill="auto"/>
          </w:tcPr>
          <w:p w14:paraId="695C995B" w14:textId="6B5A5EC3"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2.0</w:t>
            </w:r>
            <w:r w:rsidR="00FC3B10">
              <w:rPr>
                <w:sz w:val="20"/>
                <w:szCs w:val="20"/>
              </w:rPr>
              <w:t>9</w:t>
            </w:r>
          </w:p>
        </w:tc>
        <w:tc>
          <w:tcPr>
            <w:tcW w:w="1493" w:type="dxa"/>
            <w:tcBorders>
              <w:top w:val="nil"/>
              <w:left w:val="nil"/>
              <w:bottom w:val="nil"/>
              <w:right w:val="nil"/>
            </w:tcBorders>
            <w:shd w:val="clear" w:color="auto" w:fill="auto"/>
            <w:vAlign w:val="center"/>
          </w:tcPr>
          <w:p w14:paraId="207415A5"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1B3EF7F7" w14:textId="77777777" w:rsidTr="0066378E">
        <w:tc>
          <w:tcPr>
            <w:tcW w:w="2510" w:type="dxa"/>
            <w:tcBorders>
              <w:top w:val="nil"/>
              <w:left w:val="nil"/>
              <w:bottom w:val="nil"/>
              <w:right w:val="nil"/>
            </w:tcBorders>
            <w:shd w:val="clear" w:color="auto" w:fill="auto"/>
            <w:vAlign w:val="center"/>
          </w:tcPr>
          <w:p w14:paraId="648816FE" w14:textId="54AF2FA8"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Beta3 (0.5)</w:t>
            </w:r>
          </w:p>
        </w:tc>
        <w:tc>
          <w:tcPr>
            <w:tcW w:w="1170" w:type="dxa"/>
            <w:tcBorders>
              <w:top w:val="nil"/>
              <w:left w:val="nil"/>
              <w:bottom w:val="nil"/>
              <w:right w:val="nil"/>
            </w:tcBorders>
            <w:shd w:val="clear" w:color="auto" w:fill="auto"/>
            <w:vAlign w:val="center"/>
          </w:tcPr>
          <w:p w14:paraId="53E6EF3B"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0.07**</w:t>
            </w:r>
          </w:p>
        </w:tc>
        <w:tc>
          <w:tcPr>
            <w:tcW w:w="1440" w:type="dxa"/>
            <w:tcBorders>
              <w:top w:val="nil"/>
              <w:left w:val="nil"/>
              <w:bottom w:val="nil"/>
              <w:right w:val="nil"/>
            </w:tcBorders>
            <w:shd w:val="clear" w:color="auto" w:fill="auto"/>
            <w:vAlign w:val="center"/>
          </w:tcPr>
          <w:p w14:paraId="5D7485EB"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[0.03, 0.11]</w:t>
            </w:r>
          </w:p>
        </w:tc>
        <w:tc>
          <w:tcPr>
            <w:tcW w:w="692" w:type="dxa"/>
            <w:tcBorders>
              <w:top w:val="nil"/>
              <w:left w:val="nil"/>
              <w:bottom w:val="nil"/>
              <w:right w:val="nil"/>
            </w:tcBorders>
            <w:shd w:val="clear" w:color="auto" w:fill="auto"/>
          </w:tcPr>
          <w:p w14:paraId="5A428041" w14:textId="57C21527"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0.02</w:t>
            </w:r>
          </w:p>
        </w:tc>
        <w:tc>
          <w:tcPr>
            <w:tcW w:w="1288" w:type="dxa"/>
            <w:tcBorders>
              <w:top w:val="nil"/>
              <w:left w:val="nil"/>
              <w:bottom w:val="nil"/>
              <w:right w:val="nil"/>
            </w:tcBorders>
            <w:shd w:val="clear" w:color="auto" w:fill="auto"/>
          </w:tcPr>
          <w:p w14:paraId="443F2F6E" w14:textId="435BB1F9"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3.23</w:t>
            </w:r>
          </w:p>
        </w:tc>
        <w:tc>
          <w:tcPr>
            <w:tcW w:w="1493" w:type="dxa"/>
            <w:tcBorders>
              <w:top w:val="nil"/>
              <w:left w:val="nil"/>
              <w:bottom w:val="nil"/>
              <w:right w:val="nil"/>
            </w:tcBorders>
            <w:shd w:val="clear" w:color="auto" w:fill="auto"/>
            <w:vAlign w:val="center"/>
          </w:tcPr>
          <w:p w14:paraId="470B656E"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36954073" w14:textId="77777777" w:rsidTr="0066378E">
        <w:tc>
          <w:tcPr>
            <w:tcW w:w="2510" w:type="dxa"/>
            <w:tcBorders>
              <w:top w:val="nil"/>
              <w:left w:val="nil"/>
              <w:bottom w:val="nil"/>
              <w:right w:val="nil"/>
            </w:tcBorders>
            <w:shd w:val="clear" w:color="auto" w:fill="auto"/>
            <w:vAlign w:val="center"/>
          </w:tcPr>
          <w:p w14:paraId="59BB91C0" w14:textId="2CABF49A"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CN (120)</w:t>
            </w:r>
          </w:p>
        </w:tc>
        <w:tc>
          <w:tcPr>
            <w:tcW w:w="1170" w:type="dxa"/>
            <w:tcBorders>
              <w:top w:val="nil"/>
              <w:left w:val="nil"/>
              <w:bottom w:val="nil"/>
              <w:right w:val="nil"/>
            </w:tcBorders>
            <w:shd w:val="clear" w:color="auto" w:fill="auto"/>
            <w:vAlign w:val="center"/>
          </w:tcPr>
          <w:p w14:paraId="0BD3567C"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-0.04*</w:t>
            </w:r>
          </w:p>
        </w:tc>
        <w:tc>
          <w:tcPr>
            <w:tcW w:w="1440" w:type="dxa"/>
            <w:tcBorders>
              <w:top w:val="nil"/>
              <w:left w:val="nil"/>
              <w:bottom w:val="nil"/>
              <w:right w:val="nil"/>
            </w:tcBorders>
            <w:shd w:val="clear" w:color="auto" w:fill="auto"/>
            <w:vAlign w:val="center"/>
          </w:tcPr>
          <w:p w14:paraId="45A97D75"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[-0.07, -0.00]</w:t>
            </w:r>
          </w:p>
        </w:tc>
        <w:tc>
          <w:tcPr>
            <w:tcW w:w="692" w:type="dxa"/>
            <w:tcBorders>
              <w:top w:val="nil"/>
              <w:left w:val="nil"/>
              <w:bottom w:val="nil"/>
              <w:right w:val="nil"/>
            </w:tcBorders>
            <w:shd w:val="clear" w:color="auto" w:fill="auto"/>
          </w:tcPr>
          <w:p w14:paraId="123EC401" w14:textId="149FD476"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0.02</w:t>
            </w:r>
          </w:p>
        </w:tc>
        <w:tc>
          <w:tcPr>
            <w:tcW w:w="1288" w:type="dxa"/>
            <w:tcBorders>
              <w:top w:val="nil"/>
              <w:left w:val="nil"/>
              <w:bottom w:val="nil"/>
              <w:right w:val="nil"/>
            </w:tcBorders>
            <w:shd w:val="clear" w:color="auto" w:fill="auto"/>
          </w:tcPr>
          <w:p w14:paraId="0CF20D51" w14:textId="5EE4D562"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-2.1</w:t>
            </w:r>
            <w:r w:rsidR="00FC3B10">
              <w:rPr>
                <w:sz w:val="20"/>
                <w:szCs w:val="20"/>
              </w:rPr>
              <w:t>6</w:t>
            </w:r>
          </w:p>
        </w:tc>
        <w:tc>
          <w:tcPr>
            <w:tcW w:w="1493" w:type="dxa"/>
            <w:tcBorders>
              <w:top w:val="nil"/>
              <w:left w:val="nil"/>
              <w:bottom w:val="nil"/>
              <w:right w:val="nil"/>
            </w:tcBorders>
            <w:shd w:val="clear" w:color="auto" w:fill="auto"/>
            <w:vAlign w:val="center"/>
          </w:tcPr>
          <w:p w14:paraId="3CF5A3AF"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16012755" w14:textId="77777777" w:rsidTr="0066378E">
        <w:tc>
          <w:tcPr>
            <w:tcW w:w="2510" w:type="dxa"/>
            <w:tcBorders>
              <w:top w:val="nil"/>
              <w:left w:val="nil"/>
              <w:bottom w:val="nil"/>
              <w:right w:val="nil"/>
            </w:tcBorders>
            <w:shd w:val="clear" w:color="auto" w:fill="auto"/>
            <w:vAlign w:val="center"/>
          </w:tcPr>
          <w:p w14:paraId="16D64762" w14:textId="1A33D1DF" w:rsidR="009415B0" w:rsidRPr="00DD00AF" w:rsidRDefault="009415B0" w:rsidP="009415B0">
            <w:pPr>
              <w:widowControl w:val="0"/>
              <w:tabs>
                <w:tab w:val="left" w:pos="2127"/>
              </w:tabs>
              <w:autoSpaceDE w:val="0"/>
              <w:autoSpaceDN w:val="0"/>
              <w:adjustRightInd w:val="0"/>
              <w:jc w:val="center"/>
              <w:rPr>
                <w:sz w:val="20"/>
                <w:szCs w:val="20"/>
              </w:rPr>
            </w:pPr>
            <w:r w:rsidRPr="00DD00AF">
              <w:rPr>
                <w:sz w:val="20"/>
                <w:szCs w:val="20"/>
              </w:rPr>
              <w:t>CN (510)</w:t>
            </w:r>
          </w:p>
        </w:tc>
        <w:tc>
          <w:tcPr>
            <w:tcW w:w="1170" w:type="dxa"/>
            <w:tcBorders>
              <w:top w:val="nil"/>
              <w:left w:val="nil"/>
              <w:bottom w:val="nil"/>
              <w:right w:val="nil"/>
            </w:tcBorders>
            <w:shd w:val="clear" w:color="auto" w:fill="auto"/>
            <w:vAlign w:val="center"/>
          </w:tcPr>
          <w:p w14:paraId="357D38A5" w14:textId="77777777" w:rsidR="009415B0" w:rsidRPr="00DD00AF" w:rsidRDefault="009415B0" w:rsidP="009415B0">
            <w:pPr>
              <w:widowControl w:val="0"/>
              <w:tabs>
                <w:tab w:val="decimal" w:leader="dot" w:pos="547"/>
                <w:tab w:val="left" w:pos="2127"/>
              </w:tabs>
              <w:autoSpaceDE w:val="0"/>
              <w:autoSpaceDN w:val="0"/>
              <w:adjustRightInd w:val="0"/>
              <w:jc w:val="center"/>
              <w:rPr>
                <w:sz w:val="20"/>
                <w:szCs w:val="20"/>
              </w:rPr>
            </w:pPr>
            <w:r w:rsidRPr="00DD00AF">
              <w:rPr>
                <w:sz w:val="20"/>
                <w:szCs w:val="20"/>
              </w:rPr>
              <w:t>-0.07**</w:t>
            </w:r>
          </w:p>
        </w:tc>
        <w:tc>
          <w:tcPr>
            <w:tcW w:w="1440" w:type="dxa"/>
            <w:tcBorders>
              <w:top w:val="nil"/>
              <w:left w:val="nil"/>
              <w:bottom w:val="nil"/>
              <w:right w:val="nil"/>
            </w:tcBorders>
            <w:shd w:val="clear" w:color="auto" w:fill="auto"/>
            <w:vAlign w:val="center"/>
          </w:tcPr>
          <w:p w14:paraId="1FF2D4B4" w14:textId="77777777" w:rsidR="009415B0" w:rsidRPr="00DD00AF" w:rsidRDefault="009415B0" w:rsidP="009415B0">
            <w:pPr>
              <w:widowControl w:val="0"/>
              <w:tabs>
                <w:tab w:val="decimal" w:leader="dot" w:pos="277"/>
                <w:tab w:val="left" w:pos="2127"/>
              </w:tabs>
              <w:autoSpaceDE w:val="0"/>
              <w:autoSpaceDN w:val="0"/>
              <w:adjustRightInd w:val="0"/>
              <w:jc w:val="center"/>
              <w:rPr>
                <w:sz w:val="20"/>
                <w:szCs w:val="20"/>
              </w:rPr>
            </w:pPr>
            <w:r w:rsidRPr="00DD00AF">
              <w:rPr>
                <w:sz w:val="20"/>
                <w:szCs w:val="20"/>
              </w:rPr>
              <w:t>[-0.10, -0.04]</w:t>
            </w:r>
          </w:p>
        </w:tc>
        <w:tc>
          <w:tcPr>
            <w:tcW w:w="692" w:type="dxa"/>
            <w:tcBorders>
              <w:top w:val="nil"/>
              <w:left w:val="nil"/>
              <w:bottom w:val="nil"/>
              <w:right w:val="nil"/>
            </w:tcBorders>
            <w:shd w:val="clear" w:color="auto" w:fill="auto"/>
          </w:tcPr>
          <w:p w14:paraId="41D6D129" w14:textId="54357533" w:rsidR="009415B0" w:rsidRPr="00DD00AF" w:rsidRDefault="009415B0" w:rsidP="009415B0">
            <w:pPr>
              <w:widowControl w:val="0"/>
              <w:tabs>
                <w:tab w:val="decimal" w:leader="dot" w:pos="130"/>
                <w:tab w:val="left" w:pos="2127"/>
              </w:tabs>
              <w:autoSpaceDE w:val="0"/>
              <w:autoSpaceDN w:val="0"/>
              <w:adjustRightInd w:val="0"/>
              <w:rPr>
                <w:sz w:val="20"/>
                <w:szCs w:val="20"/>
              </w:rPr>
            </w:pPr>
            <w:r w:rsidRPr="00DD00AF">
              <w:rPr>
                <w:sz w:val="20"/>
                <w:szCs w:val="20"/>
              </w:rPr>
              <w:t>0.02</w:t>
            </w:r>
          </w:p>
        </w:tc>
        <w:tc>
          <w:tcPr>
            <w:tcW w:w="1288" w:type="dxa"/>
            <w:tcBorders>
              <w:top w:val="nil"/>
              <w:left w:val="nil"/>
              <w:bottom w:val="nil"/>
              <w:right w:val="nil"/>
            </w:tcBorders>
            <w:shd w:val="clear" w:color="auto" w:fill="auto"/>
          </w:tcPr>
          <w:p w14:paraId="6922EE94" w14:textId="6A188EEF" w:rsidR="009415B0" w:rsidRPr="00DD00AF" w:rsidRDefault="009415B0" w:rsidP="009415B0">
            <w:pPr>
              <w:widowControl w:val="0"/>
              <w:tabs>
                <w:tab w:val="decimal" w:leader="dot" w:pos="205"/>
                <w:tab w:val="left" w:pos="2127"/>
              </w:tabs>
              <w:autoSpaceDE w:val="0"/>
              <w:autoSpaceDN w:val="0"/>
              <w:adjustRightInd w:val="0"/>
              <w:jc w:val="center"/>
              <w:rPr>
                <w:sz w:val="20"/>
                <w:szCs w:val="20"/>
              </w:rPr>
            </w:pPr>
            <w:r w:rsidRPr="00DD00AF">
              <w:rPr>
                <w:sz w:val="20"/>
                <w:szCs w:val="20"/>
              </w:rPr>
              <w:t>-4.0</w:t>
            </w:r>
            <w:r w:rsidR="00FC3B10">
              <w:rPr>
                <w:sz w:val="20"/>
                <w:szCs w:val="20"/>
              </w:rPr>
              <w:t>6</w:t>
            </w:r>
          </w:p>
        </w:tc>
        <w:tc>
          <w:tcPr>
            <w:tcW w:w="1493" w:type="dxa"/>
            <w:tcBorders>
              <w:top w:val="nil"/>
              <w:left w:val="nil"/>
              <w:bottom w:val="nil"/>
              <w:right w:val="nil"/>
            </w:tcBorders>
            <w:shd w:val="clear" w:color="auto" w:fill="auto"/>
            <w:vAlign w:val="center"/>
          </w:tcPr>
          <w:p w14:paraId="7C27980D" w14:textId="77777777" w:rsidR="009415B0" w:rsidRPr="00DD00AF" w:rsidRDefault="009415B0" w:rsidP="009415B0">
            <w:pPr>
              <w:widowControl w:val="0"/>
              <w:tabs>
                <w:tab w:val="decimal" w:leader="dot" w:pos="267"/>
                <w:tab w:val="left" w:pos="2127"/>
              </w:tabs>
              <w:autoSpaceDE w:val="0"/>
              <w:autoSpaceDN w:val="0"/>
              <w:adjustRightInd w:val="0"/>
              <w:rPr>
                <w:sz w:val="20"/>
                <w:szCs w:val="20"/>
              </w:rPr>
            </w:pPr>
          </w:p>
        </w:tc>
      </w:tr>
      <w:tr w:rsidR="0066378E" w:rsidRPr="00DD00AF" w14:paraId="497EE3C9" w14:textId="77777777" w:rsidTr="0066378E">
        <w:tc>
          <w:tcPr>
            <w:tcW w:w="2510" w:type="dxa"/>
            <w:tcBorders>
              <w:top w:val="nil"/>
              <w:left w:val="nil"/>
              <w:bottom w:val="nil"/>
              <w:right w:val="nil"/>
            </w:tcBorders>
            <w:shd w:val="clear" w:color="auto" w:fill="auto"/>
            <w:vAlign w:val="center"/>
          </w:tcPr>
          <w:p w14:paraId="454E9E0D" w14:textId="77777777" w:rsidR="007D1F8E" w:rsidRPr="00DD00AF" w:rsidRDefault="007D1F8E" w:rsidP="009415B0">
            <w:pPr>
              <w:widowControl w:val="0"/>
              <w:tabs>
                <w:tab w:val="left" w:pos="2127"/>
              </w:tabs>
              <w:autoSpaceDE w:val="0"/>
              <w:autoSpaceDN w:val="0"/>
              <w:adjustRightInd w:val="0"/>
              <w:jc w:val="center"/>
              <w:rPr>
                <w:sz w:val="20"/>
                <w:szCs w:val="20"/>
              </w:rPr>
            </w:pPr>
          </w:p>
        </w:tc>
        <w:tc>
          <w:tcPr>
            <w:tcW w:w="1170" w:type="dxa"/>
            <w:tcBorders>
              <w:top w:val="nil"/>
              <w:left w:val="nil"/>
              <w:bottom w:val="nil"/>
              <w:right w:val="nil"/>
            </w:tcBorders>
            <w:shd w:val="clear" w:color="auto" w:fill="auto"/>
            <w:vAlign w:val="center"/>
          </w:tcPr>
          <w:p w14:paraId="74123F12" w14:textId="77777777" w:rsidR="007D1F8E" w:rsidRPr="00DD00AF" w:rsidRDefault="007D1F8E" w:rsidP="009415B0">
            <w:pPr>
              <w:widowControl w:val="0"/>
              <w:tabs>
                <w:tab w:val="decimal" w:leader="dot" w:pos="547"/>
                <w:tab w:val="left" w:pos="2127"/>
              </w:tabs>
              <w:autoSpaceDE w:val="0"/>
              <w:autoSpaceDN w:val="0"/>
              <w:adjustRightInd w:val="0"/>
              <w:jc w:val="center"/>
              <w:rPr>
                <w:sz w:val="20"/>
                <w:szCs w:val="20"/>
              </w:rPr>
            </w:pPr>
          </w:p>
        </w:tc>
        <w:tc>
          <w:tcPr>
            <w:tcW w:w="1440" w:type="dxa"/>
            <w:tcBorders>
              <w:top w:val="nil"/>
              <w:left w:val="nil"/>
              <w:bottom w:val="nil"/>
              <w:right w:val="nil"/>
            </w:tcBorders>
            <w:shd w:val="clear" w:color="auto" w:fill="auto"/>
            <w:vAlign w:val="center"/>
          </w:tcPr>
          <w:p w14:paraId="7B0A9A62" w14:textId="77777777" w:rsidR="007D1F8E" w:rsidRPr="00DD00AF" w:rsidRDefault="007D1F8E" w:rsidP="009415B0">
            <w:pPr>
              <w:widowControl w:val="0"/>
              <w:tabs>
                <w:tab w:val="decimal" w:leader="dot" w:pos="277"/>
                <w:tab w:val="left" w:pos="2127"/>
              </w:tabs>
              <w:autoSpaceDE w:val="0"/>
              <w:autoSpaceDN w:val="0"/>
              <w:adjustRightInd w:val="0"/>
              <w:jc w:val="center"/>
              <w:rPr>
                <w:sz w:val="20"/>
                <w:szCs w:val="20"/>
              </w:rPr>
            </w:pPr>
          </w:p>
        </w:tc>
        <w:tc>
          <w:tcPr>
            <w:tcW w:w="692" w:type="dxa"/>
            <w:tcBorders>
              <w:top w:val="nil"/>
              <w:left w:val="nil"/>
              <w:bottom w:val="nil"/>
              <w:right w:val="nil"/>
            </w:tcBorders>
            <w:shd w:val="clear" w:color="auto" w:fill="auto"/>
            <w:vAlign w:val="center"/>
          </w:tcPr>
          <w:p w14:paraId="60D1A3C0" w14:textId="77777777" w:rsidR="007D1F8E" w:rsidRPr="00DD00AF" w:rsidRDefault="007D1F8E" w:rsidP="009415B0">
            <w:pPr>
              <w:widowControl w:val="0"/>
              <w:tabs>
                <w:tab w:val="decimal" w:leader="dot" w:pos="130"/>
                <w:tab w:val="left" w:pos="2127"/>
              </w:tabs>
              <w:autoSpaceDE w:val="0"/>
              <w:autoSpaceDN w:val="0"/>
              <w:adjustRightInd w:val="0"/>
              <w:rPr>
                <w:sz w:val="20"/>
                <w:szCs w:val="20"/>
              </w:rPr>
            </w:pPr>
          </w:p>
        </w:tc>
        <w:tc>
          <w:tcPr>
            <w:tcW w:w="1288" w:type="dxa"/>
            <w:tcBorders>
              <w:top w:val="nil"/>
              <w:left w:val="nil"/>
              <w:bottom w:val="nil"/>
              <w:right w:val="nil"/>
            </w:tcBorders>
            <w:shd w:val="clear" w:color="auto" w:fill="auto"/>
            <w:vAlign w:val="center"/>
          </w:tcPr>
          <w:p w14:paraId="6583EA38" w14:textId="77777777" w:rsidR="007D1F8E" w:rsidRPr="00DD00AF" w:rsidRDefault="007D1F8E" w:rsidP="009415B0">
            <w:pPr>
              <w:widowControl w:val="0"/>
              <w:tabs>
                <w:tab w:val="decimal" w:leader="dot" w:pos="205"/>
                <w:tab w:val="left" w:pos="2127"/>
              </w:tabs>
              <w:autoSpaceDE w:val="0"/>
              <w:autoSpaceDN w:val="0"/>
              <w:adjustRightInd w:val="0"/>
              <w:jc w:val="center"/>
              <w:rPr>
                <w:sz w:val="20"/>
                <w:szCs w:val="20"/>
              </w:rPr>
            </w:pPr>
          </w:p>
        </w:tc>
        <w:tc>
          <w:tcPr>
            <w:tcW w:w="1493" w:type="dxa"/>
            <w:tcBorders>
              <w:top w:val="nil"/>
              <w:left w:val="nil"/>
              <w:bottom w:val="nil"/>
              <w:right w:val="nil"/>
            </w:tcBorders>
            <w:shd w:val="clear" w:color="auto" w:fill="auto"/>
            <w:vAlign w:val="center"/>
          </w:tcPr>
          <w:p w14:paraId="10BD4EA6" w14:textId="3712C61E" w:rsidR="007D1F8E" w:rsidRPr="00DD00AF" w:rsidRDefault="007D1F8E" w:rsidP="009415B0">
            <w:pPr>
              <w:widowControl w:val="0"/>
              <w:tabs>
                <w:tab w:val="decimal" w:leader="dot" w:pos="267"/>
                <w:tab w:val="left" w:pos="2127"/>
              </w:tabs>
              <w:autoSpaceDE w:val="0"/>
              <w:autoSpaceDN w:val="0"/>
              <w:adjustRightInd w:val="0"/>
              <w:rPr>
                <w:sz w:val="20"/>
                <w:szCs w:val="20"/>
              </w:rPr>
            </w:pPr>
            <w:r w:rsidRPr="00DD00AF">
              <w:rPr>
                <w:i/>
                <w:iCs/>
                <w:sz w:val="20"/>
                <w:szCs w:val="20"/>
              </w:rPr>
              <w:t>R</w:t>
            </w:r>
            <w:r w:rsidRPr="00DD00AF">
              <w:rPr>
                <w:i/>
                <w:iCs/>
                <w:sz w:val="20"/>
                <w:szCs w:val="20"/>
                <w:vertAlign w:val="superscript"/>
              </w:rPr>
              <w:t>2</w:t>
            </w:r>
            <w:r w:rsidR="00AE5BB0" w:rsidRPr="00DD00AF">
              <w:rPr>
                <w:i/>
                <w:iCs/>
                <w:sz w:val="20"/>
                <w:szCs w:val="20"/>
                <w:vertAlign w:val="superscript"/>
              </w:rPr>
              <w:t xml:space="preserve"> </w:t>
            </w:r>
            <w:r w:rsidRPr="00DD00AF">
              <w:rPr>
                <w:sz w:val="20"/>
                <w:szCs w:val="20"/>
              </w:rPr>
              <w:t xml:space="preserve"> = .700**</w:t>
            </w:r>
          </w:p>
        </w:tc>
      </w:tr>
      <w:tr w:rsidR="0066378E" w:rsidRPr="00DD00AF" w14:paraId="70E152B9" w14:textId="77777777" w:rsidTr="0066378E">
        <w:tc>
          <w:tcPr>
            <w:tcW w:w="2510" w:type="dxa"/>
            <w:tcBorders>
              <w:top w:val="nil"/>
              <w:left w:val="nil"/>
              <w:bottom w:val="nil"/>
              <w:right w:val="nil"/>
            </w:tcBorders>
            <w:shd w:val="clear" w:color="auto" w:fill="auto"/>
            <w:vAlign w:val="center"/>
          </w:tcPr>
          <w:p w14:paraId="23F579AD" w14:textId="77777777" w:rsidR="007D1F8E" w:rsidRPr="00DD00AF" w:rsidRDefault="007D1F8E" w:rsidP="009415B0">
            <w:pPr>
              <w:widowControl w:val="0"/>
              <w:tabs>
                <w:tab w:val="left" w:pos="2127"/>
              </w:tabs>
              <w:autoSpaceDE w:val="0"/>
              <w:autoSpaceDN w:val="0"/>
              <w:adjustRightInd w:val="0"/>
              <w:jc w:val="center"/>
              <w:rPr>
                <w:sz w:val="20"/>
                <w:szCs w:val="20"/>
              </w:rPr>
            </w:pPr>
          </w:p>
        </w:tc>
        <w:tc>
          <w:tcPr>
            <w:tcW w:w="1170" w:type="dxa"/>
            <w:tcBorders>
              <w:top w:val="nil"/>
              <w:left w:val="nil"/>
              <w:bottom w:val="nil"/>
              <w:right w:val="nil"/>
            </w:tcBorders>
            <w:shd w:val="clear" w:color="auto" w:fill="auto"/>
            <w:vAlign w:val="center"/>
          </w:tcPr>
          <w:p w14:paraId="1B49ABA8" w14:textId="77777777" w:rsidR="007D1F8E" w:rsidRPr="00DD00AF" w:rsidRDefault="007D1F8E" w:rsidP="009415B0">
            <w:pPr>
              <w:widowControl w:val="0"/>
              <w:tabs>
                <w:tab w:val="decimal" w:leader="dot" w:pos="547"/>
                <w:tab w:val="left" w:pos="2127"/>
              </w:tabs>
              <w:autoSpaceDE w:val="0"/>
              <w:autoSpaceDN w:val="0"/>
              <w:adjustRightInd w:val="0"/>
              <w:jc w:val="center"/>
              <w:rPr>
                <w:sz w:val="20"/>
                <w:szCs w:val="20"/>
              </w:rPr>
            </w:pPr>
          </w:p>
        </w:tc>
        <w:tc>
          <w:tcPr>
            <w:tcW w:w="1440" w:type="dxa"/>
            <w:tcBorders>
              <w:top w:val="nil"/>
              <w:left w:val="nil"/>
              <w:bottom w:val="nil"/>
              <w:right w:val="nil"/>
            </w:tcBorders>
            <w:shd w:val="clear" w:color="auto" w:fill="auto"/>
            <w:vAlign w:val="center"/>
          </w:tcPr>
          <w:p w14:paraId="744AFC48" w14:textId="77777777" w:rsidR="007D1F8E" w:rsidRPr="00DD00AF" w:rsidRDefault="007D1F8E" w:rsidP="009415B0">
            <w:pPr>
              <w:widowControl w:val="0"/>
              <w:tabs>
                <w:tab w:val="decimal" w:leader="dot" w:pos="277"/>
                <w:tab w:val="left" w:pos="2127"/>
              </w:tabs>
              <w:autoSpaceDE w:val="0"/>
              <w:autoSpaceDN w:val="0"/>
              <w:adjustRightInd w:val="0"/>
              <w:rPr>
                <w:sz w:val="20"/>
                <w:szCs w:val="20"/>
              </w:rPr>
            </w:pPr>
          </w:p>
        </w:tc>
        <w:tc>
          <w:tcPr>
            <w:tcW w:w="692" w:type="dxa"/>
            <w:tcBorders>
              <w:top w:val="nil"/>
              <w:left w:val="nil"/>
              <w:bottom w:val="nil"/>
              <w:right w:val="nil"/>
            </w:tcBorders>
            <w:shd w:val="clear" w:color="auto" w:fill="auto"/>
            <w:vAlign w:val="center"/>
          </w:tcPr>
          <w:p w14:paraId="7BBD5575" w14:textId="77777777" w:rsidR="007D1F8E" w:rsidRPr="00DD00AF" w:rsidRDefault="007D1F8E" w:rsidP="009415B0">
            <w:pPr>
              <w:widowControl w:val="0"/>
              <w:tabs>
                <w:tab w:val="decimal" w:leader="dot" w:pos="130"/>
                <w:tab w:val="left" w:pos="2127"/>
              </w:tabs>
              <w:autoSpaceDE w:val="0"/>
              <w:autoSpaceDN w:val="0"/>
              <w:adjustRightInd w:val="0"/>
              <w:rPr>
                <w:sz w:val="20"/>
                <w:szCs w:val="20"/>
              </w:rPr>
            </w:pPr>
          </w:p>
        </w:tc>
        <w:tc>
          <w:tcPr>
            <w:tcW w:w="1288" w:type="dxa"/>
            <w:tcBorders>
              <w:top w:val="nil"/>
              <w:left w:val="nil"/>
              <w:bottom w:val="nil"/>
              <w:right w:val="nil"/>
            </w:tcBorders>
            <w:shd w:val="clear" w:color="auto" w:fill="auto"/>
            <w:vAlign w:val="center"/>
          </w:tcPr>
          <w:p w14:paraId="29845AB9" w14:textId="77777777" w:rsidR="007D1F8E" w:rsidRPr="00DD00AF" w:rsidRDefault="007D1F8E" w:rsidP="009415B0">
            <w:pPr>
              <w:widowControl w:val="0"/>
              <w:tabs>
                <w:tab w:val="decimal" w:leader="dot" w:pos="205"/>
                <w:tab w:val="left" w:pos="2127"/>
              </w:tabs>
              <w:autoSpaceDE w:val="0"/>
              <w:autoSpaceDN w:val="0"/>
              <w:adjustRightInd w:val="0"/>
              <w:jc w:val="center"/>
              <w:rPr>
                <w:sz w:val="20"/>
                <w:szCs w:val="20"/>
              </w:rPr>
            </w:pPr>
          </w:p>
        </w:tc>
        <w:tc>
          <w:tcPr>
            <w:tcW w:w="1493" w:type="dxa"/>
            <w:tcBorders>
              <w:top w:val="nil"/>
              <w:left w:val="nil"/>
              <w:bottom w:val="nil"/>
              <w:right w:val="nil"/>
            </w:tcBorders>
            <w:shd w:val="clear" w:color="auto" w:fill="auto"/>
            <w:vAlign w:val="center"/>
          </w:tcPr>
          <w:p w14:paraId="5599305D" w14:textId="77777777" w:rsidR="007D1F8E" w:rsidRPr="00DD00AF" w:rsidRDefault="007D1F8E" w:rsidP="009415B0">
            <w:pPr>
              <w:widowControl w:val="0"/>
              <w:tabs>
                <w:tab w:val="decimal" w:leader="dot" w:pos="267"/>
                <w:tab w:val="left" w:pos="2127"/>
              </w:tabs>
              <w:autoSpaceDE w:val="0"/>
              <w:autoSpaceDN w:val="0"/>
              <w:adjustRightInd w:val="0"/>
              <w:rPr>
                <w:sz w:val="20"/>
                <w:szCs w:val="20"/>
              </w:rPr>
            </w:pPr>
            <w:r w:rsidRPr="00DD00AF">
              <w:rPr>
                <w:sz w:val="20"/>
                <w:szCs w:val="20"/>
              </w:rPr>
              <w:t>95% CI[.66,.72]</w:t>
            </w:r>
          </w:p>
        </w:tc>
      </w:tr>
      <w:tr w:rsidR="0066378E" w:rsidRPr="00DD00AF" w14:paraId="0F1BD3AE" w14:textId="77777777" w:rsidTr="0066378E">
        <w:tc>
          <w:tcPr>
            <w:tcW w:w="2510" w:type="dxa"/>
            <w:tcBorders>
              <w:top w:val="nil"/>
              <w:left w:val="nil"/>
              <w:bottom w:val="single" w:sz="6" w:space="0" w:color="auto"/>
              <w:right w:val="nil"/>
            </w:tcBorders>
            <w:shd w:val="clear" w:color="auto" w:fill="auto"/>
            <w:vAlign w:val="center"/>
          </w:tcPr>
          <w:p w14:paraId="0F2F757A" w14:textId="77777777" w:rsidR="007D1F8E" w:rsidRPr="00DD00AF" w:rsidRDefault="007D1F8E" w:rsidP="009415B0">
            <w:pPr>
              <w:widowControl w:val="0"/>
              <w:tabs>
                <w:tab w:val="left" w:pos="2127"/>
              </w:tabs>
              <w:autoSpaceDE w:val="0"/>
              <w:autoSpaceDN w:val="0"/>
              <w:adjustRightInd w:val="0"/>
              <w:jc w:val="center"/>
            </w:pPr>
          </w:p>
        </w:tc>
        <w:tc>
          <w:tcPr>
            <w:tcW w:w="1170" w:type="dxa"/>
            <w:tcBorders>
              <w:top w:val="nil"/>
              <w:left w:val="nil"/>
              <w:bottom w:val="single" w:sz="6" w:space="0" w:color="auto"/>
              <w:right w:val="nil"/>
            </w:tcBorders>
            <w:shd w:val="clear" w:color="auto" w:fill="auto"/>
            <w:vAlign w:val="center"/>
          </w:tcPr>
          <w:p w14:paraId="2ABA7CF3" w14:textId="77777777" w:rsidR="007D1F8E" w:rsidRPr="00DD00AF" w:rsidRDefault="007D1F8E" w:rsidP="009415B0">
            <w:pPr>
              <w:widowControl w:val="0"/>
              <w:tabs>
                <w:tab w:val="decimal" w:leader="dot" w:pos="547"/>
                <w:tab w:val="left" w:pos="2127"/>
              </w:tabs>
              <w:autoSpaceDE w:val="0"/>
              <w:autoSpaceDN w:val="0"/>
              <w:adjustRightInd w:val="0"/>
            </w:pPr>
          </w:p>
        </w:tc>
        <w:tc>
          <w:tcPr>
            <w:tcW w:w="1440" w:type="dxa"/>
            <w:tcBorders>
              <w:top w:val="nil"/>
              <w:left w:val="nil"/>
              <w:bottom w:val="single" w:sz="6" w:space="0" w:color="auto"/>
              <w:right w:val="nil"/>
            </w:tcBorders>
            <w:shd w:val="clear" w:color="auto" w:fill="auto"/>
            <w:vAlign w:val="center"/>
          </w:tcPr>
          <w:p w14:paraId="4F582F86" w14:textId="77777777" w:rsidR="007D1F8E" w:rsidRPr="00DD00AF" w:rsidRDefault="007D1F8E" w:rsidP="009415B0">
            <w:pPr>
              <w:widowControl w:val="0"/>
              <w:tabs>
                <w:tab w:val="decimal" w:leader="dot" w:pos="277"/>
                <w:tab w:val="left" w:pos="2127"/>
              </w:tabs>
              <w:autoSpaceDE w:val="0"/>
              <w:autoSpaceDN w:val="0"/>
              <w:adjustRightInd w:val="0"/>
            </w:pPr>
          </w:p>
        </w:tc>
        <w:tc>
          <w:tcPr>
            <w:tcW w:w="692" w:type="dxa"/>
            <w:tcBorders>
              <w:top w:val="nil"/>
              <w:left w:val="nil"/>
              <w:bottom w:val="single" w:sz="6" w:space="0" w:color="auto"/>
              <w:right w:val="nil"/>
            </w:tcBorders>
            <w:shd w:val="clear" w:color="auto" w:fill="auto"/>
            <w:vAlign w:val="center"/>
          </w:tcPr>
          <w:p w14:paraId="0523F8D5" w14:textId="77777777" w:rsidR="007D1F8E" w:rsidRPr="00DD00AF" w:rsidRDefault="007D1F8E" w:rsidP="009415B0">
            <w:pPr>
              <w:widowControl w:val="0"/>
              <w:tabs>
                <w:tab w:val="decimal" w:leader="dot" w:pos="130"/>
                <w:tab w:val="left" w:pos="2127"/>
              </w:tabs>
              <w:autoSpaceDE w:val="0"/>
              <w:autoSpaceDN w:val="0"/>
              <w:adjustRightInd w:val="0"/>
            </w:pPr>
          </w:p>
        </w:tc>
        <w:tc>
          <w:tcPr>
            <w:tcW w:w="1288" w:type="dxa"/>
            <w:tcBorders>
              <w:top w:val="nil"/>
              <w:left w:val="nil"/>
              <w:bottom w:val="single" w:sz="6" w:space="0" w:color="auto"/>
              <w:right w:val="nil"/>
            </w:tcBorders>
            <w:shd w:val="clear" w:color="auto" w:fill="auto"/>
            <w:vAlign w:val="center"/>
          </w:tcPr>
          <w:p w14:paraId="500DABFD" w14:textId="77777777" w:rsidR="007D1F8E" w:rsidRPr="00DD00AF" w:rsidRDefault="007D1F8E" w:rsidP="009415B0">
            <w:pPr>
              <w:widowControl w:val="0"/>
              <w:tabs>
                <w:tab w:val="decimal" w:leader="dot" w:pos="205"/>
                <w:tab w:val="left" w:pos="2127"/>
              </w:tabs>
              <w:autoSpaceDE w:val="0"/>
              <w:autoSpaceDN w:val="0"/>
              <w:adjustRightInd w:val="0"/>
              <w:jc w:val="center"/>
            </w:pPr>
          </w:p>
        </w:tc>
        <w:tc>
          <w:tcPr>
            <w:tcW w:w="1493" w:type="dxa"/>
            <w:tcBorders>
              <w:top w:val="nil"/>
              <w:left w:val="nil"/>
              <w:bottom w:val="single" w:sz="6" w:space="0" w:color="auto"/>
              <w:right w:val="nil"/>
            </w:tcBorders>
            <w:shd w:val="clear" w:color="auto" w:fill="auto"/>
            <w:vAlign w:val="center"/>
          </w:tcPr>
          <w:p w14:paraId="378BF3FC" w14:textId="77777777" w:rsidR="007D1F8E" w:rsidRPr="00DD00AF" w:rsidRDefault="007D1F8E" w:rsidP="009415B0">
            <w:pPr>
              <w:widowControl w:val="0"/>
              <w:tabs>
                <w:tab w:val="decimal" w:leader="dot" w:pos="267"/>
                <w:tab w:val="left" w:pos="2127"/>
              </w:tabs>
              <w:autoSpaceDE w:val="0"/>
              <w:autoSpaceDN w:val="0"/>
              <w:adjustRightInd w:val="0"/>
            </w:pPr>
          </w:p>
        </w:tc>
      </w:tr>
    </w:tbl>
    <w:p w14:paraId="33C36F7A" w14:textId="5AB3ED37" w:rsidR="00B47B4B" w:rsidRPr="00DD00AF" w:rsidRDefault="00F84CEC" w:rsidP="0066378E">
      <w:pPr>
        <w:pStyle w:val="ab"/>
        <w:rPr>
          <w:sz w:val="24"/>
          <w:szCs w:val="24"/>
          <w:lang w:eastAsia="ko-KR"/>
        </w:rPr>
      </w:pPr>
      <w:r w:rsidRPr="00DD00AF">
        <w:rPr>
          <w:rFonts w:eastAsia="맑은 고딕"/>
          <w:i/>
          <w:iCs/>
        </w:rPr>
        <w:t>Note.</w:t>
      </w:r>
      <w:r w:rsidRPr="00DD00AF">
        <w:rPr>
          <w:rFonts w:eastAsia="맑은 고딕"/>
        </w:rPr>
        <w:t xml:space="preserve"> A significant </w:t>
      </w:r>
      <w:r w:rsidRPr="00DD00AF">
        <w:rPr>
          <w:rFonts w:eastAsia="맑은 고딕"/>
          <w:i/>
          <w:iCs/>
        </w:rPr>
        <w:t>b</w:t>
      </w:r>
      <w:r w:rsidRPr="00DD00AF">
        <w:rPr>
          <w:rFonts w:eastAsia="맑은 고딕"/>
        </w:rPr>
        <w:t xml:space="preserve">-weight indicates the semi-partial correlation is also significant. </w:t>
      </w:r>
      <w:r w:rsidRPr="00DD00AF">
        <w:rPr>
          <w:rFonts w:eastAsia="맑은 고딕"/>
          <w:i/>
          <w:iCs/>
        </w:rPr>
        <w:t>b</w:t>
      </w:r>
      <w:r w:rsidRPr="00DD00AF">
        <w:rPr>
          <w:rFonts w:eastAsia="맑은 고딕"/>
        </w:rPr>
        <w:t xml:space="preserve"> represents unstandardized regression weights. </w:t>
      </w:r>
      <w:r w:rsidRPr="00DD00AF">
        <w:rPr>
          <w:rFonts w:eastAsia="맑은 고딕"/>
          <w:i/>
          <w:iCs/>
        </w:rPr>
        <w:t>se</w:t>
      </w:r>
      <w:r w:rsidRPr="00DD00AF">
        <w:rPr>
          <w:rFonts w:eastAsia="맑은 고딕"/>
        </w:rPr>
        <w:t xml:space="preserve"> represents the standard error. </w:t>
      </w:r>
      <w:r w:rsidRPr="00DD00AF">
        <w:rPr>
          <w:rFonts w:eastAsia="맑은 고딕"/>
          <w:i/>
          <w:iCs/>
        </w:rPr>
        <w:t>LL</w:t>
      </w:r>
      <w:r w:rsidRPr="00DD00AF">
        <w:rPr>
          <w:rFonts w:eastAsia="맑은 고딕"/>
        </w:rPr>
        <w:t xml:space="preserve"> and </w:t>
      </w:r>
      <w:r w:rsidRPr="00DD00AF">
        <w:rPr>
          <w:rFonts w:eastAsia="맑은 고딕"/>
          <w:i/>
          <w:iCs/>
        </w:rPr>
        <w:t>UL</w:t>
      </w:r>
      <w:r w:rsidRPr="00DD00AF">
        <w:rPr>
          <w:rFonts w:eastAsia="맑은 고딕"/>
        </w:rPr>
        <w:t xml:space="preserve"> indicate the lower and upper limits of a confidence interval, respectively. </w:t>
      </w:r>
      <w:r w:rsidRPr="00DD00AF">
        <w:rPr>
          <w:rFonts w:eastAsia="맑은 고딕"/>
        </w:rPr>
        <w:br/>
        <w:t>* indicates p &lt; .05. ** indicates p &lt; .01</w:t>
      </w:r>
      <w:r w:rsidR="00B47B4B" w:rsidRPr="00DD00AF">
        <w:rPr>
          <w:b/>
          <w:bCs/>
          <w:lang w:eastAsia="ko-KR"/>
        </w:rPr>
        <w:br w:type="page"/>
      </w:r>
    </w:p>
    <w:p w14:paraId="7B904925" w14:textId="35052382" w:rsidR="00723842" w:rsidRPr="00DD00AF" w:rsidRDefault="00B47B4B" w:rsidP="00FA48A7">
      <w:pPr>
        <w:pStyle w:val="2"/>
        <w:rPr>
          <w:lang w:eastAsia="ko-KR"/>
        </w:rPr>
      </w:pPr>
      <w:bookmarkStart w:id="153" w:name="_Toc108986116"/>
      <w:bookmarkStart w:id="154" w:name="_Toc109813194"/>
      <w:r w:rsidRPr="00DD00AF">
        <w:rPr>
          <w:lang w:eastAsia="ko-KR"/>
        </w:rPr>
        <w:lastRenderedPageBreak/>
        <w:t xml:space="preserve">APPENDIX </w:t>
      </w:r>
      <w:bookmarkEnd w:id="153"/>
      <w:r w:rsidR="00F213FE" w:rsidRPr="00DD00AF">
        <w:rPr>
          <w:lang w:eastAsia="ko-KR"/>
        </w:rPr>
        <w:t>3</w:t>
      </w:r>
      <w:bookmarkEnd w:id="154"/>
    </w:p>
    <w:p w14:paraId="70157786" w14:textId="4285D718" w:rsidR="00E86B92" w:rsidRPr="00DD00AF" w:rsidRDefault="00013BA7" w:rsidP="00231929">
      <w:pPr>
        <w:rPr>
          <w:lang w:eastAsia="ko-KR"/>
        </w:rPr>
      </w:pPr>
      <w:r w:rsidRPr="00DD00AF">
        <w:t xml:space="preserve">Significance </w:t>
      </w:r>
      <w:r w:rsidR="00FF5A1F" w:rsidRPr="00DD00AF">
        <w:t xml:space="preserve">rate of MLM models </w:t>
      </w:r>
      <w:r w:rsidR="00BC0044" w:rsidRPr="00DD00AF">
        <w:t>is</w:t>
      </w:r>
      <w:r w:rsidR="00FF5A1F" w:rsidRPr="00DD00AF">
        <w:t xml:space="preserve"> presented below. </w:t>
      </w:r>
      <w:bookmarkStart w:id="155" w:name="_Hlk110103754"/>
      <w:r w:rsidR="00FF5A1F" w:rsidRPr="00DD00AF">
        <w:t xml:space="preserve">The 0.05 level of significance </w:t>
      </w:r>
      <w:r w:rsidR="00FF5A1F" w:rsidRPr="00DD00AF">
        <w:rPr>
          <w:lang w:eastAsia="ko-KR"/>
        </w:rPr>
        <w:t>was used as criteria</w:t>
      </w:r>
      <w:r w:rsidR="00BC0044" w:rsidRPr="00DD00AF">
        <w:rPr>
          <w:lang w:eastAsia="ko-KR"/>
        </w:rPr>
        <w:t>. ICC, beta2, and beta3 were conditions. The beta2 and beta3 are from data generation equation. six MLM model names were presented in the second row.</w:t>
      </w:r>
      <w:r w:rsidR="00283042" w:rsidRPr="00DD00AF">
        <w:rPr>
          <w:lang w:eastAsia="ko-KR"/>
        </w:rPr>
        <w:t xml:space="preserve"> All the values were rounded to the second digit. </w:t>
      </w:r>
      <w:bookmarkEnd w:id="155"/>
    </w:p>
    <w:p w14:paraId="6B0DA6C6" w14:textId="40B86E64" w:rsidR="00741037" w:rsidRPr="00DD00AF" w:rsidRDefault="00741037" w:rsidP="008C1042">
      <w:pPr>
        <w:pStyle w:val="af1"/>
      </w:pPr>
      <w:r w:rsidRPr="00DD00AF">
        <w:t xml:space="preserve">Table </w:t>
      </w:r>
      <w:fldSimple w:instr=" SEQ Table \* ARABIC ">
        <w:r w:rsidR="000A2B30">
          <w:rPr>
            <w:noProof/>
          </w:rPr>
          <w:t>25</w:t>
        </w:r>
      </w:fldSimple>
    </w:p>
    <w:p w14:paraId="3334F1D1" w14:textId="43C0C5E8" w:rsidR="00741037" w:rsidRPr="00DD00AF" w:rsidRDefault="00741037" w:rsidP="00741037">
      <w:pPr>
        <w:rPr>
          <w:i/>
          <w:iCs/>
          <w:lang w:eastAsia="ko-KR"/>
        </w:rPr>
      </w:pPr>
      <w:r w:rsidRPr="00DD00AF">
        <w:rPr>
          <w:rFonts w:hint="eastAsia"/>
          <w:i/>
          <w:iCs/>
          <w:lang w:eastAsia="ko-KR"/>
        </w:rPr>
        <w:t>S</w:t>
      </w:r>
      <w:r w:rsidRPr="00DD00AF">
        <w:rPr>
          <w:i/>
          <w:iCs/>
          <w:lang w:eastAsia="ko-KR"/>
        </w:rPr>
        <w:t xml:space="preserve">ignificance rate of MLM models </w:t>
      </w:r>
    </w:p>
    <w:p w14:paraId="55752F32" w14:textId="77777777" w:rsidR="00741037" w:rsidRPr="00DD00AF" w:rsidRDefault="00741037" w:rsidP="00741037">
      <w:pPr>
        <w:rPr>
          <w:lang w:eastAsia="ko-KR"/>
        </w:rPr>
      </w:pPr>
    </w:p>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
        <w:gridCol w:w="341"/>
        <w:gridCol w:w="341"/>
        <w:gridCol w:w="391"/>
        <w:gridCol w:w="391"/>
        <w:gridCol w:w="391"/>
        <w:gridCol w:w="391"/>
        <w:gridCol w:w="391"/>
        <w:gridCol w:w="391"/>
        <w:gridCol w:w="391"/>
        <w:gridCol w:w="391"/>
        <w:gridCol w:w="450"/>
        <w:gridCol w:w="488"/>
        <w:gridCol w:w="425"/>
        <w:gridCol w:w="425"/>
        <w:gridCol w:w="425"/>
        <w:gridCol w:w="425"/>
        <w:gridCol w:w="425"/>
        <w:gridCol w:w="425"/>
        <w:gridCol w:w="464"/>
        <w:gridCol w:w="464"/>
      </w:tblGrid>
      <w:tr w:rsidR="00BC0044" w:rsidRPr="00DD00AF" w14:paraId="1F85B970" w14:textId="77777777" w:rsidTr="007A0FCA">
        <w:trPr>
          <w:cantSplit/>
          <w:trHeight w:val="576"/>
          <w:jc w:val="center"/>
        </w:trPr>
        <w:tc>
          <w:tcPr>
            <w:tcW w:w="1023" w:type="dxa"/>
            <w:gridSpan w:val="3"/>
            <w:tcBorders>
              <w:top w:val="single" w:sz="4" w:space="0" w:color="auto"/>
              <w:bottom w:val="single" w:sz="4" w:space="0" w:color="auto"/>
              <w:right w:val="single" w:sz="4" w:space="0" w:color="auto"/>
            </w:tcBorders>
            <w:noWrap/>
            <w:vAlign w:val="center"/>
          </w:tcPr>
          <w:p w14:paraId="199BDEDA" w14:textId="77777777" w:rsidR="00BC0044" w:rsidRPr="00DD00AF" w:rsidRDefault="00BC0044" w:rsidP="001B60BE">
            <w:pPr>
              <w:jc w:val="center"/>
              <w:rPr>
                <w:sz w:val="10"/>
                <w:szCs w:val="10"/>
                <w:lang w:eastAsia="ko-KR"/>
              </w:rPr>
            </w:pPr>
          </w:p>
        </w:tc>
        <w:tc>
          <w:tcPr>
            <w:tcW w:w="7544" w:type="dxa"/>
            <w:gridSpan w:val="18"/>
            <w:tcBorders>
              <w:top w:val="single" w:sz="4" w:space="0" w:color="auto"/>
              <w:left w:val="single" w:sz="4" w:space="0" w:color="auto"/>
              <w:bottom w:val="single" w:sz="4" w:space="0" w:color="auto"/>
            </w:tcBorders>
            <w:noWrap/>
            <w:vAlign w:val="center"/>
          </w:tcPr>
          <w:p w14:paraId="6B93C8A8" w14:textId="5F5D6DB5" w:rsidR="00BC0044" w:rsidRPr="00DD00AF" w:rsidRDefault="00BC0044" w:rsidP="001A0D0D">
            <w:pPr>
              <w:jc w:val="center"/>
              <w:rPr>
                <w:sz w:val="10"/>
                <w:szCs w:val="10"/>
                <w:lang w:eastAsia="ko-KR"/>
              </w:rPr>
            </w:pPr>
            <w:r w:rsidRPr="00DD00AF">
              <w:rPr>
                <w:rFonts w:hint="eastAsia"/>
                <w:sz w:val="10"/>
                <w:szCs w:val="10"/>
                <w:lang w:eastAsia="ko-KR"/>
              </w:rPr>
              <w:t>M</w:t>
            </w:r>
            <w:r w:rsidRPr="00DD00AF">
              <w:rPr>
                <w:sz w:val="10"/>
                <w:szCs w:val="10"/>
                <w:lang w:eastAsia="ko-KR"/>
              </w:rPr>
              <w:t xml:space="preserve">odel name </w:t>
            </w:r>
          </w:p>
        </w:tc>
      </w:tr>
      <w:tr w:rsidR="00BB50BF" w:rsidRPr="00DD00AF" w14:paraId="5B7D44D3" w14:textId="77777777" w:rsidTr="001B60BE">
        <w:trPr>
          <w:cantSplit/>
          <w:trHeight w:val="576"/>
          <w:jc w:val="center"/>
        </w:trPr>
        <w:tc>
          <w:tcPr>
            <w:tcW w:w="1023" w:type="dxa"/>
            <w:gridSpan w:val="3"/>
            <w:tcBorders>
              <w:top w:val="single" w:sz="4" w:space="0" w:color="auto"/>
              <w:bottom w:val="single" w:sz="4" w:space="0" w:color="auto"/>
              <w:right w:val="single" w:sz="4" w:space="0" w:color="auto"/>
            </w:tcBorders>
            <w:noWrap/>
            <w:vAlign w:val="center"/>
          </w:tcPr>
          <w:p w14:paraId="6FA53473" w14:textId="24ADD74A" w:rsidR="00BB50BF" w:rsidRPr="00DD00AF" w:rsidRDefault="00BB50BF" w:rsidP="001B60BE">
            <w:pPr>
              <w:jc w:val="center"/>
              <w:rPr>
                <w:sz w:val="10"/>
                <w:szCs w:val="10"/>
                <w:lang w:eastAsia="ko-KR"/>
              </w:rPr>
            </w:pPr>
            <w:r w:rsidRPr="00DD00AF">
              <w:rPr>
                <w:sz w:val="10"/>
                <w:szCs w:val="10"/>
                <w:lang w:eastAsia="ko-KR"/>
              </w:rPr>
              <w:t>Condition</w:t>
            </w:r>
          </w:p>
        </w:tc>
        <w:tc>
          <w:tcPr>
            <w:tcW w:w="782" w:type="dxa"/>
            <w:gridSpan w:val="2"/>
            <w:tcBorders>
              <w:top w:val="single" w:sz="4" w:space="0" w:color="auto"/>
              <w:left w:val="single" w:sz="4" w:space="0" w:color="auto"/>
              <w:bottom w:val="single" w:sz="4" w:space="0" w:color="auto"/>
              <w:right w:val="single" w:sz="4" w:space="0" w:color="auto"/>
            </w:tcBorders>
            <w:noWrap/>
            <w:vAlign w:val="center"/>
          </w:tcPr>
          <w:p w14:paraId="5963A778" w14:textId="4AF56530" w:rsidR="00BB50BF" w:rsidRPr="00DD00AF" w:rsidRDefault="00BB50BF" w:rsidP="001B60BE">
            <w:pPr>
              <w:jc w:val="center"/>
              <w:rPr>
                <w:sz w:val="10"/>
                <w:szCs w:val="10"/>
                <w:lang w:eastAsia="ko-KR"/>
              </w:rPr>
            </w:pPr>
            <w:r w:rsidRPr="00DD00AF">
              <w:rPr>
                <w:sz w:val="10"/>
                <w:szCs w:val="10"/>
                <w:lang w:eastAsia="ko-KR"/>
              </w:rPr>
              <w:t>MLMNIN</w:t>
            </w:r>
          </w:p>
        </w:tc>
        <w:tc>
          <w:tcPr>
            <w:tcW w:w="1173" w:type="dxa"/>
            <w:gridSpan w:val="3"/>
            <w:tcBorders>
              <w:top w:val="single" w:sz="4" w:space="0" w:color="auto"/>
              <w:left w:val="single" w:sz="4" w:space="0" w:color="auto"/>
              <w:bottom w:val="single" w:sz="4" w:space="0" w:color="auto"/>
              <w:right w:val="single" w:sz="4" w:space="0" w:color="auto"/>
            </w:tcBorders>
            <w:noWrap/>
            <w:vAlign w:val="center"/>
          </w:tcPr>
          <w:p w14:paraId="44566D0E" w14:textId="4CCEA8A7" w:rsidR="00BB50BF" w:rsidRPr="00DD00AF" w:rsidRDefault="00BB50BF" w:rsidP="001B60BE">
            <w:pPr>
              <w:jc w:val="center"/>
              <w:rPr>
                <w:sz w:val="10"/>
                <w:szCs w:val="10"/>
                <w:lang w:eastAsia="ko-KR"/>
              </w:rPr>
            </w:pPr>
            <w:r w:rsidRPr="00DD00AF">
              <w:rPr>
                <w:sz w:val="10"/>
                <w:szCs w:val="10"/>
                <w:lang w:eastAsia="ko-KR"/>
              </w:rPr>
              <w:t>MLMYIN</w:t>
            </w:r>
          </w:p>
        </w:tc>
        <w:tc>
          <w:tcPr>
            <w:tcW w:w="782" w:type="dxa"/>
            <w:gridSpan w:val="2"/>
            <w:tcBorders>
              <w:top w:val="single" w:sz="4" w:space="0" w:color="auto"/>
              <w:left w:val="single" w:sz="4" w:space="0" w:color="auto"/>
              <w:bottom w:val="single" w:sz="4" w:space="0" w:color="auto"/>
              <w:right w:val="single" w:sz="4" w:space="0" w:color="auto"/>
            </w:tcBorders>
            <w:noWrap/>
            <w:vAlign w:val="center"/>
          </w:tcPr>
          <w:p w14:paraId="705A9AB7" w14:textId="4F08E180" w:rsidR="00BB50BF" w:rsidRPr="00DD00AF" w:rsidRDefault="00BB50BF" w:rsidP="001A0D0D">
            <w:pPr>
              <w:jc w:val="center"/>
              <w:rPr>
                <w:sz w:val="10"/>
                <w:szCs w:val="10"/>
                <w:lang w:eastAsia="ko-KR"/>
              </w:rPr>
            </w:pPr>
            <w:r w:rsidRPr="00DD00AF">
              <w:rPr>
                <w:sz w:val="10"/>
                <w:szCs w:val="10"/>
                <w:lang w:eastAsia="ko-KR"/>
              </w:rPr>
              <w:t>MLMNTW</w:t>
            </w:r>
          </w:p>
        </w:tc>
        <w:tc>
          <w:tcPr>
            <w:tcW w:w="1329" w:type="dxa"/>
            <w:gridSpan w:val="3"/>
            <w:tcBorders>
              <w:top w:val="single" w:sz="4" w:space="0" w:color="auto"/>
              <w:left w:val="single" w:sz="4" w:space="0" w:color="auto"/>
              <w:bottom w:val="single" w:sz="4" w:space="0" w:color="auto"/>
              <w:right w:val="single" w:sz="4" w:space="0" w:color="auto"/>
            </w:tcBorders>
            <w:noWrap/>
            <w:vAlign w:val="center"/>
          </w:tcPr>
          <w:p w14:paraId="68911315" w14:textId="22BFD6A6" w:rsidR="00BB50BF" w:rsidRPr="00DD00AF" w:rsidRDefault="00BB50BF" w:rsidP="001A0D0D">
            <w:pPr>
              <w:jc w:val="center"/>
              <w:rPr>
                <w:sz w:val="10"/>
                <w:szCs w:val="10"/>
                <w:lang w:eastAsia="ko-KR"/>
              </w:rPr>
            </w:pPr>
            <w:r w:rsidRPr="00DD00AF">
              <w:rPr>
                <w:sz w:val="10"/>
                <w:szCs w:val="10"/>
                <w:lang w:eastAsia="ko-KR"/>
              </w:rPr>
              <w:t>MLMYTW</w:t>
            </w:r>
          </w:p>
        </w:tc>
        <w:tc>
          <w:tcPr>
            <w:tcW w:w="1275" w:type="dxa"/>
            <w:gridSpan w:val="3"/>
            <w:tcBorders>
              <w:top w:val="single" w:sz="4" w:space="0" w:color="auto"/>
              <w:left w:val="single" w:sz="4" w:space="0" w:color="auto"/>
              <w:bottom w:val="single" w:sz="4" w:space="0" w:color="auto"/>
              <w:right w:val="single" w:sz="4" w:space="0" w:color="auto"/>
            </w:tcBorders>
            <w:noWrap/>
            <w:vAlign w:val="center"/>
          </w:tcPr>
          <w:p w14:paraId="4C506389" w14:textId="349A6E67" w:rsidR="00BB50BF" w:rsidRPr="00DD00AF" w:rsidRDefault="00BB50BF" w:rsidP="001A0D0D">
            <w:pPr>
              <w:jc w:val="center"/>
              <w:rPr>
                <w:sz w:val="10"/>
                <w:szCs w:val="10"/>
                <w:lang w:eastAsia="ko-KR"/>
              </w:rPr>
            </w:pPr>
            <w:r w:rsidRPr="00DD00AF">
              <w:rPr>
                <w:sz w:val="10"/>
                <w:szCs w:val="10"/>
                <w:lang w:eastAsia="ko-KR"/>
              </w:rPr>
              <w:t>MLMNTH</w:t>
            </w:r>
          </w:p>
        </w:tc>
        <w:tc>
          <w:tcPr>
            <w:tcW w:w="2203" w:type="dxa"/>
            <w:gridSpan w:val="5"/>
            <w:tcBorders>
              <w:top w:val="single" w:sz="4" w:space="0" w:color="auto"/>
              <w:left w:val="single" w:sz="4" w:space="0" w:color="auto"/>
              <w:bottom w:val="single" w:sz="4" w:space="0" w:color="auto"/>
            </w:tcBorders>
            <w:noWrap/>
            <w:vAlign w:val="center"/>
          </w:tcPr>
          <w:p w14:paraId="17F2DFB8" w14:textId="238A45ED" w:rsidR="00BB50BF" w:rsidRPr="00DD00AF" w:rsidRDefault="00BB50BF" w:rsidP="001A0D0D">
            <w:pPr>
              <w:jc w:val="center"/>
              <w:rPr>
                <w:sz w:val="10"/>
                <w:szCs w:val="10"/>
                <w:lang w:eastAsia="ko-KR"/>
              </w:rPr>
            </w:pPr>
            <w:r w:rsidRPr="00DD00AF">
              <w:rPr>
                <w:sz w:val="10"/>
                <w:szCs w:val="10"/>
                <w:lang w:eastAsia="ko-KR"/>
              </w:rPr>
              <w:t>MLMYTH</w:t>
            </w:r>
          </w:p>
        </w:tc>
      </w:tr>
      <w:tr w:rsidR="00AA6F51" w:rsidRPr="00DD00AF" w14:paraId="5F5151E6" w14:textId="77777777" w:rsidTr="0079299A">
        <w:trPr>
          <w:cantSplit/>
          <w:trHeight w:val="1134"/>
          <w:jc w:val="center"/>
        </w:trPr>
        <w:tc>
          <w:tcPr>
            <w:tcW w:w="341" w:type="dxa"/>
            <w:tcBorders>
              <w:top w:val="single" w:sz="4" w:space="0" w:color="auto"/>
              <w:bottom w:val="single" w:sz="4" w:space="0" w:color="auto"/>
              <w:right w:val="single" w:sz="4" w:space="0" w:color="auto"/>
            </w:tcBorders>
            <w:noWrap/>
            <w:textDirection w:val="tbRlV"/>
            <w:vAlign w:val="center"/>
            <w:hideMark/>
          </w:tcPr>
          <w:p w14:paraId="0478B26B" w14:textId="5EFF58FA" w:rsidR="00AA6F51" w:rsidRPr="00DD00AF" w:rsidRDefault="00AA6F51" w:rsidP="000F7DF0">
            <w:pPr>
              <w:ind w:left="113" w:right="113"/>
              <w:jc w:val="center"/>
              <w:rPr>
                <w:sz w:val="10"/>
                <w:szCs w:val="10"/>
                <w:lang w:eastAsia="ko-KR"/>
              </w:rPr>
            </w:pPr>
            <w:r w:rsidRPr="00DD00AF">
              <w:rPr>
                <w:sz w:val="10"/>
                <w:szCs w:val="10"/>
                <w:lang w:eastAsia="ko-KR"/>
              </w:rPr>
              <w:t>ICC</w:t>
            </w:r>
          </w:p>
        </w:tc>
        <w:tc>
          <w:tcPr>
            <w:tcW w:w="341" w:type="dxa"/>
            <w:tcBorders>
              <w:top w:val="single" w:sz="4" w:space="0" w:color="auto"/>
              <w:left w:val="single" w:sz="4" w:space="0" w:color="auto"/>
              <w:bottom w:val="single" w:sz="4" w:space="0" w:color="auto"/>
              <w:right w:val="single" w:sz="4" w:space="0" w:color="auto"/>
            </w:tcBorders>
            <w:noWrap/>
            <w:textDirection w:val="tbRlV"/>
            <w:vAlign w:val="center"/>
            <w:hideMark/>
          </w:tcPr>
          <w:p w14:paraId="23FF3D40" w14:textId="77777777" w:rsidR="00AA6F51" w:rsidRPr="00DD00AF" w:rsidRDefault="00AA6F51" w:rsidP="000F7DF0">
            <w:pPr>
              <w:ind w:left="113" w:right="113"/>
              <w:jc w:val="center"/>
              <w:rPr>
                <w:sz w:val="10"/>
                <w:szCs w:val="10"/>
                <w:lang w:eastAsia="ko-KR"/>
              </w:rPr>
            </w:pPr>
            <w:r w:rsidRPr="00DD00AF">
              <w:rPr>
                <w:sz w:val="10"/>
                <w:szCs w:val="10"/>
                <w:lang w:eastAsia="ko-KR"/>
              </w:rPr>
              <w:t>beta2</w:t>
            </w:r>
          </w:p>
        </w:tc>
        <w:tc>
          <w:tcPr>
            <w:tcW w:w="341" w:type="dxa"/>
            <w:tcBorders>
              <w:top w:val="single" w:sz="4" w:space="0" w:color="auto"/>
              <w:left w:val="single" w:sz="4" w:space="0" w:color="auto"/>
              <w:bottom w:val="single" w:sz="4" w:space="0" w:color="auto"/>
              <w:right w:val="single" w:sz="4" w:space="0" w:color="auto"/>
            </w:tcBorders>
            <w:noWrap/>
            <w:textDirection w:val="tbRlV"/>
            <w:vAlign w:val="center"/>
            <w:hideMark/>
          </w:tcPr>
          <w:p w14:paraId="11DD73E1" w14:textId="77777777" w:rsidR="00AA6F51" w:rsidRPr="00DD00AF" w:rsidRDefault="00AA6F51" w:rsidP="000F7DF0">
            <w:pPr>
              <w:ind w:left="113" w:right="113"/>
              <w:jc w:val="center"/>
              <w:rPr>
                <w:sz w:val="10"/>
                <w:szCs w:val="10"/>
                <w:lang w:eastAsia="ko-KR"/>
              </w:rPr>
            </w:pPr>
            <w:r w:rsidRPr="00DD00AF">
              <w:rPr>
                <w:sz w:val="10"/>
                <w:szCs w:val="10"/>
                <w:lang w:eastAsia="ko-KR"/>
              </w:rPr>
              <w:t>beta3</w:t>
            </w:r>
          </w:p>
        </w:tc>
        <w:tc>
          <w:tcPr>
            <w:tcW w:w="391" w:type="dxa"/>
            <w:tcBorders>
              <w:top w:val="single" w:sz="4" w:space="0" w:color="auto"/>
              <w:left w:val="single" w:sz="4" w:space="0" w:color="auto"/>
              <w:bottom w:val="single" w:sz="4" w:space="0" w:color="auto"/>
              <w:right w:val="single" w:sz="4" w:space="0" w:color="auto"/>
            </w:tcBorders>
            <w:noWrap/>
            <w:textDirection w:val="tbRlV"/>
            <w:vAlign w:val="center"/>
            <w:hideMark/>
          </w:tcPr>
          <w:p w14:paraId="77B337FB" w14:textId="1FFFBB90" w:rsidR="00AA6F51" w:rsidRPr="00DD00AF" w:rsidRDefault="00000000" w:rsidP="000F7DF0">
            <w:pPr>
              <w:ind w:left="113" w:right="113"/>
              <w:jc w:val="center"/>
              <w:rPr>
                <w:sz w:val="10"/>
                <w:szCs w:val="10"/>
                <w:lang w:eastAsia="ko-KR"/>
              </w:rPr>
            </w:pPr>
            <m:oMathPara>
              <m:oMath>
                <m:sSub>
                  <m:sSubPr>
                    <m:ctrlPr>
                      <w:rPr>
                        <w:rFonts w:ascii="Cambria Math" w:eastAsia="맑은 고딕" w:hAnsi="Cambria Math"/>
                        <w:i/>
                        <w:sz w:val="10"/>
                        <w:szCs w:val="10"/>
                      </w:rPr>
                    </m:ctrlPr>
                  </m:sSubPr>
                  <m:e>
                    <m:r>
                      <m:rPr>
                        <m:sty m:val="p"/>
                      </m:rPr>
                      <w:rPr>
                        <w:rFonts w:ascii="Cambria Math" w:eastAsia="맑은 고딕" w:hAnsi="Cambria Math"/>
                        <w:sz w:val="10"/>
                        <w:szCs w:val="10"/>
                      </w:rPr>
                      <m:t>γ</m:t>
                    </m:r>
                  </m:e>
                  <m:sub>
                    <m:r>
                      <w:rPr>
                        <w:rFonts w:ascii="Cambria Math" w:eastAsia="맑은 고딕" w:hAnsi="Cambria Math"/>
                        <w:sz w:val="10"/>
                        <w:szCs w:val="10"/>
                      </w:rPr>
                      <m:t>10</m:t>
                    </m:r>
                  </m:sub>
                </m:sSub>
                <m:sSub>
                  <m:sSubPr>
                    <m:ctrlPr>
                      <w:rPr>
                        <w:rFonts w:ascii="Cambria Math" w:eastAsia="맑은 고딕" w:hAnsi="Cambria Math"/>
                        <w:i/>
                        <w:sz w:val="10"/>
                        <w:szCs w:val="10"/>
                      </w:rPr>
                    </m:ctrlPr>
                  </m:sSubPr>
                  <m:e>
                    <m:r>
                      <w:rPr>
                        <w:rFonts w:ascii="Cambria Math" w:eastAsia="맑은 고딕" w:hAnsi="Cambria Math"/>
                        <w:sz w:val="10"/>
                        <w:szCs w:val="10"/>
                      </w:rPr>
                      <m:t>X</m:t>
                    </m:r>
                  </m:e>
                  <m:sub>
                    <m:r>
                      <w:rPr>
                        <w:rFonts w:ascii="Cambria Math" w:eastAsia="맑은 고딕" w:hAnsi="Cambria Math"/>
                        <w:sz w:val="10"/>
                        <w:szCs w:val="10"/>
                      </w:rPr>
                      <m:t>ij</m:t>
                    </m:r>
                  </m:sub>
                </m:sSub>
              </m:oMath>
            </m:oMathPara>
          </w:p>
        </w:tc>
        <w:tc>
          <w:tcPr>
            <w:tcW w:w="391" w:type="dxa"/>
            <w:tcBorders>
              <w:top w:val="single" w:sz="4" w:space="0" w:color="auto"/>
              <w:left w:val="single" w:sz="4" w:space="0" w:color="auto"/>
              <w:bottom w:val="single" w:sz="4" w:space="0" w:color="auto"/>
              <w:right w:val="single" w:sz="4" w:space="0" w:color="auto"/>
            </w:tcBorders>
            <w:noWrap/>
            <w:textDirection w:val="tbRlV"/>
            <w:vAlign w:val="center"/>
            <w:hideMark/>
          </w:tcPr>
          <w:p w14:paraId="31778FB2" w14:textId="5BB6984E" w:rsidR="00AA6F51" w:rsidRPr="00DD00AF" w:rsidRDefault="00000000" w:rsidP="000F7DF0">
            <w:pPr>
              <w:ind w:left="113" w:right="113"/>
              <w:jc w:val="center"/>
              <w:rPr>
                <w:sz w:val="10"/>
                <w:szCs w:val="10"/>
                <w:lang w:eastAsia="ko-KR"/>
              </w:rPr>
            </w:pPr>
            <m:oMathPara>
              <m:oMath>
                <m:sSub>
                  <m:sSubPr>
                    <m:ctrlPr>
                      <w:rPr>
                        <w:rFonts w:ascii="Cambria Math" w:eastAsia="맑은 고딕" w:hAnsi="Cambria Math"/>
                        <w:i/>
                        <w:sz w:val="10"/>
                        <w:szCs w:val="10"/>
                      </w:rPr>
                    </m:ctrlPr>
                  </m:sSubPr>
                  <m:e>
                    <m:r>
                      <m:rPr>
                        <m:sty m:val="p"/>
                      </m:rPr>
                      <w:rPr>
                        <w:rFonts w:ascii="Cambria Math" w:eastAsia="맑은 고딕" w:hAnsi="Cambria Math"/>
                        <w:sz w:val="10"/>
                        <w:szCs w:val="10"/>
                      </w:rPr>
                      <m:t>γ</m:t>
                    </m:r>
                  </m:e>
                  <m:sub>
                    <m:r>
                      <w:rPr>
                        <w:rFonts w:ascii="Cambria Math" w:eastAsia="맑은 고딕" w:hAnsi="Cambria Math"/>
                        <w:sz w:val="10"/>
                        <w:szCs w:val="10"/>
                      </w:rPr>
                      <m:t>20</m:t>
                    </m:r>
                  </m:sub>
                </m:sSub>
                <m:sSub>
                  <m:sSubPr>
                    <m:ctrlPr>
                      <w:rPr>
                        <w:rFonts w:ascii="Cambria Math" w:eastAsia="맑은 고딕" w:hAnsi="Cambria Math"/>
                        <w:i/>
                        <w:sz w:val="10"/>
                        <w:szCs w:val="10"/>
                      </w:rPr>
                    </m:ctrlPr>
                  </m:sSubPr>
                  <m:e>
                    <m:r>
                      <w:rPr>
                        <w:rFonts w:ascii="Cambria Math" w:eastAsia="맑은 고딕" w:hAnsi="Cambria Math"/>
                        <w:sz w:val="10"/>
                        <w:szCs w:val="10"/>
                      </w:rPr>
                      <m:t>G</m:t>
                    </m:r>
                  </m:e>
                  <m:sub>
                    <m:r>
                      <w:rPr>
                        <w:rFonts w:ascii="Cambria Math" w:eastAsia="맑은 고딕" w:hAnsi="Cambria Math"/>
                        <w:sz w:val="10"/>
                        <w:szCs w:val="10"/>
                      </w:rPr>
                      <m:t>ij</m:t>
                    </m:r>
                  </m:sub>
                </m:sSub>
              </m:oMath>
            </m:oMathPara>
          </w:p>
        </w:tc>
        <w:tc>
          <w:tcPr>
            <w:tcW w:w="391" w:type="dxa"/>
            <w:tcBorders>
              <w:top w:val="single" w:sz="4" w:space="0" w:color="auto"/>
              <w:left w:val="single" w:sz="4" w:space="0" w:color="auto"/>
              <w:bottom w:val="single" w:sz="4" w:space="0" w:color="auto"/>
              <w:right w:val="single" w:sz="4" w:space="0" w:color="auto"/>
            </w:tcBorders>
            <w:noWrap/>
            <w:textDirection w:val="tbRlV"/>
            <w:vAlign w:val="center"/>
            <w:hideMark/>
          </w:tcPr>
          <w:p w14:paraId="52D06EB6" w14:textId="729080AA" w:rsidR="00AA6F51" w:rsidRPr="00DD00AF" w:rsidRDefault="00000000" w:rsidP="000F7DF0">
            <w:pPr>
              <w:ind w:left="113" w:right="113"/>
              <w:jc w:val="center"/>
              <w:rPr>
                <w:sz w:val="10"/>
                <w:szCs w:val="10"/>
                <w:lang w:eastAsia="ko-KR"/>
              </w:rPr>
            </w:pPr>
            <m:oMathPara>
              <m:oMath>
                <m:sSub>
                  <m:sSubPr>
                    <m:ctrlPr>
                      <w:rPr>
                        <w:rFonts w:ascii="Cambria Math" w:eastAsia="맑은 고딕" w:hAnsi="Cambria Math"/>
                        <w:i/>
                        <w:sz w:val="10"/>
                        <w:szCs w:val="10"/>
                      </w:rPr>
                    </m:ctrlPr>
                  </m:sSubPr>
                  <m:e>
                    <m:r>
                      <m:rPr>
                        <m:sty m:val="p"/>
                      </m:rPr>
                      <w:rPr>
                        <w:rFonts w:ascii="Cambria Math" w:eastAsia="맑은 고딕" w:hAnsi="Cambria Math"/>
                        <w:sz w:val="10"/>
                        <w:szCs w:val="10"/>
                      </w:rPr>
                      <m:t>γ</m:t>
                    </m:r>
                  </m:e>
                  <m:sub>
                    <m:r>
                      <w:rPr>
                        <w:rFonts w:ascii="Cambria Math" w:eastAsia="맑은 고딕" w:hAnsi="Cambria Math"/>
                        <w:sz w:val="10"/>
                        <w:szCs w:val="10"/>
                      </w:rPr>
                      <m:t>10</m:t>
                    </m:r>
                  </m:sub>
                </m:sSub>
                <m:sSub>
                  <m:sSubPr>
                    <m:ctrlPr>
                      <w:rPr>
                        <w:rFonts w:ascii="Cambria Math" w:eastAsia="맑은 고딕" w:hAnsi="Cambria Math"/>
                        <w:i/>
                        <w:sz w:val="10"/>
                        <w:szCs w:val="10"/>
                      </w:rPr>
                    </m:ctrlPr>
                  </m:sSubPr>
                  <m:e>
                    <m:r>
                      <w:rPr>
                        <w:rFonts w:ascii="Cambria Math" w:eastAsia="맑은 고딕" w:hAnsi="Cambria Math"/>
                        <w:sz w:val="10"/>
                        <w:szCs w:val="10"/>
                      </w:rPr>
                      <m:t>X</m:t>
                    </m:r>
                  </m:e>
                  <m:sub>
                    <m:r>
                      <w:rPr>
                        <w:rFonts w:ascii="Cambria Math" w:eastAsia="맑은 고딕" w:hAnsi="Cambria Math"/>
                        <w:sz w:val="10"/>
                        <w:szCs w:val="10"/>
                      </w:rPr>
                      <m:t>ij</m:t>
                    </m:r>
                  </m:sub>
                </m:sSub>
              </m:oMath>
            </m:oMathPara>
          </w:p>
        </w:tc>
        <w:tc>
          <w:tcPr>
            <w:tcW w:w="391" w:type="dxa"/>
            <w:tcBorders>
              <w:top w:val="single" w:sz="4" w:space="0" w:color="auto"/>
              <w:left w:val="single" w:sz="4" w:space="0" w:color="auto"/>
              <w:bottom w:val="single" w:sz="4" w:space="0" w:color="auto"/>
              <w:right w:val="single" w:sz="4" w:space="0" w:color="auto"/>
            </w:tcBorders>
            <w:noWrap/>
            <w:textDirection w:val="tbRlV"/>
            <w:vAlign w:val="center"/>
            <w:hideMark/>
          </w:tcPr>
          <w:p w14:paraId="21342E29" w14:textId="6EB3B9FC" w:rsidR="00AA6F51" w:rsidRPr="00DD00AF" w:rsidRDefault="00000000" w:rsidP="000F7DF0">
            <w:pPr>
              <w:ind w:left="113" w:right="113"/>
              <w:jc w:val="center"/>
              <w:rPr>
                <w:sz w:val="10"/>
                <w:szCs w:val="10"/>
                <w:lang w:eastAsia="ko-KR"/>
              </w:rPr>
            </w:pPr>
            <m:oMathPara>
              <m:oMath>
                <m:sSub>
                  <m:sSubPr>
                    <m:ctrlPr>
                      <w:rPr>
                        <w:rFonts w:ascii="Cambria Math" w:eastAsia="맑은 고딕" w:hAnsi="Cambria Math"/>
                        <w:i/>
                        <w:sz w:val="10"/>
                        <w:szCs w:val="10"/>
                      </w:rPr>
                    </m:ctrlPr>
                  </m:sSubPr>
                  <m:e>
                    <m:r>
                      <m:rPr>
                        <m:sty m:val="p"/>
                      </m:rPr>
                      <w:rPr>
                        <w:rFonts w:ascii="Cambria Math" w:eastAsia="맑은 고딕" w:hAnsi="Cambria Math"/>
                        <w:sz w:val="10"/>
                        <w:szCs w:val="10"/>
                      </w:rPr>
                      <m:t>γ</m:t>
                    </m:r>
                  </m:e>
                  <m:sub>
                    <m:r>
                      <w:rPr>
                        <w:rFonts w:ascii="Cambria Math" w:eastAsia="맑은 고딕" w:hAnsi="Cambria Math"/>
                        <w:sz w:val="10"/>
                        <w:szCs w:val="10"/>
                      </w:rPr>
                      <m:t>20</m:t>
                    </m:r>
                  </m:sub>
                </m:sSub>
                <m:sSub>
                  <m:sSubPr>
                    <m:ctrlPr>
                      <w:rPr>
                        <w:rFonts w:ascii="Cambria Math" w:eastAsia="맑은 고딕" w:hAnsi="Cambria Math"/>
                        <w:i/>
                        <w:sz w:val="10"/>
                        <w:szCs w:val="10"/>
                      </w:rPr>
                    </m:ctrlPr>
                  </m:sSubPr>
                  <m:e>
                    <m:r>
                      <w:rPr>
                        <w:rFonts w:ascii="Cambria Math" w:eastAsia="맑은 고딕" w:hAnsi="Cambria Math"/>
                        <w:sz w:val="10"/>
                        <w:szCs w:val="10"/>
                      </w:rPr>
                      <m:t>G</m:t>
                    </m:r>
                  </m:e>
                  <m:sub>
                    <m:r>
                      <w:rPr>
                        <w:rFonts w:ascii="Cambria Math" w:eastAsia="맑은 고딕" w:hAnsi="Cambria Math"/>
                        <w:sz w:val="10"/>
                        <w:szCs w:val="10"/>
                      </w:rPr>
                      <m:t>ij</m:t>
                    </m:r>
                  </m:sub>
                </m:sSub>
              </m:oMath>
            </m:oMathPara>
          </w:p>
        </w:tc>
        <w:tc>
          <w:tcPr>
            <w:tcW w:w="391" w:type="dxa"/>
            <w:tcBorders>
              <w:top w:val="single" w:sz="4" w:space="0" w:color="auto"/>
              <w:left w:val="single" w:sz="4" w:space="0" w:color="auto"/>
              <w:bottom w:val="single" w:sz="4" w:space="0" w:color="auto"/>
              <w:right w:val="single" w:sz="4" w:space="0" w:color="auto"/>
            </w:tcBorders>
            <w:noWrap/>
            <w:textDirection w:val="tbRlV"/>
            <w:vAlign w:val="center"/>
            <w:hideMark/>
          </w:tcPr>
          <w:p w14:paraId="69DB9FE7" w14:textId="41D1B1B7" w:rsidR="00AA6F51" w:rsidRPr="00DD00AF" w:rsidRDefault="00000000" w:rsidP="000F7DF0">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γ</m:t>
                    </m:r>
                  </m:e>
                  <m:sub>
                    <m:r>
                      <w:rPr>
                        <w:rFonts w:ascii="Cambria Math" w:hAnsi="Cambria Math"/>
                        <w:sz w:val="10"/>
                        <w:szCs w:val="10"/>
                      </w:rPr>
                      <m:t>30</m:t>
                    </m:r>
                  </m:sub>
                </m:sSub>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ij</m:t>
                    </m:r>
                  </m:sub>
                </m:sSub>
                <m:sSub>
                  <m:sSubPr>
                    <m:ctrlPr>
                      <w:rPr>
                        <w:rFonts w:ascii="Cambria Math" w:hAnsi="Cambria Math"/>
                        <w:i/>
                        <w:sz w:val="10"/>
                        <w:szCs w:val="10"/>
                      </w:rPr>
                    </m:ctrlPr>
                  </m:sSubPr>
                  <m:e>
                    <m:r>
                      <w:rPr>
                        <w:rFonts w:ascii="Cambria Math" w:hAnsi="Cambria Math"/>
                        <w:sz w:val="10"/>
                        <w:szCs w:val="10"/>
                      </w:rPr>
                      <m:t>G</m:t>
                    </m:r>
                  </m:e>
                  <m:sub>
                    <m:r>
                      <w:rPr>
                        <w:rFonts w:ascii="Cambria Math" w:hAnsi="Cambria Math"/>
                        <w:sz w:val="10"/>
                        <w:szCs w:val="10"/>
                      </w:rPr>
                      <m:t>ij</m:t>
                    </m:r>
                  </m:sub>
                </m:sSub>
              </m:oMath>
            </m:oMathPara>
          </w:p>
        </w:tc>
        <w:tc>
          <w:tcPr>
            <w:tcW w:w="391" w:type="dxa"/>
            <w:tcBorders>
              <w:top w:val="single" w:sz="4" w:space="0" w:color="auto"/>
              <w:left w:val="single" w:sz="4" w:space="0" w:color="auto"/>
              <w:bottom w:val="single" w:sz="4" w:space="0" w:color="auto"/>
              <w:right w:val="single" w:sz="4" w:space="0" w:color="auto"/>
            </w:tcBorders>
            <w:noWrap/>
            <w:textDirection w:val="tbRlV"/>
            <w:vAlign w:val="center"/>
            <w:hideMark/>
          </w:tcPr>
          <w:p w14:paraId="299245EC" w14:textId="3D5FF74C" w:rsidR="00AA6F51" w:rsidRPr="00DD00AF" w:rsidRDefault="00000000" w:rsidP="000F7DF0">
            <w:pPr>
              <w:ind w:left="113" w:right="113"/>
              <w:jc w:val="center"/>
              <w:rPr>
                <w:sz w:val="10"/>
                <w:szCs w:val="10"/>
                <w:lang w:eastAsia="ko-KR"/>
              </w:rPr>
            </w:pPr>
            <m:oMathPara>
              <m:oMath>
                <m:sSub>
                  <m:sSubPr>
                    <m:ctrlPr>
                      <w:rPr>
                        <w:rFonts w:ascii="Cambria Math" w:eastAsia="맑은 고딕" w:hAnsi="Cambria Math"/>
                        <w:i/>
                        <w:sz w:val="10"/>
                        <w:szCs w:val="10"/>
                      </w:rPr>
                    </m:ctrlPr>
                  </m:sSubPr>
                  <m:e>
                    <m:r>
                      <m:rPr>
                        <m:sty m:val="p"/>
                      </m:rPr>
                      <w:rPr>
                        <w:rFonts w:ascii="Cambria Math" w:eastAsia="맑은 고딕" w:hAnsi="Cambria Math"/>
                        <w:sz w:val="10"/>
                        <w:szCs w:val="10"/>
                      </w:rPr>
                      <m:t>γ</m:t>
                    </m:r>
                  </m:e>
                  <m:sub>
                    <m:r>
                      <w:rPr>
                        <w:rFonts w:ascii="Cambria Math" w:eastAsia="맑은 고딕" w:hAnsi="Cambria Math"/>
                        <w:sz w:val="10"/>
                        <w:szCs w:val="10"/>
                      </w:rPr>
                      <m:t>10</m:t>
                    </m:r>
                  </m:sub>
                </m:sSub>
                <m:sSub>
                  <m:sSubPr>
                    <m:ctrlPr>
                      <w:rPr>
                        <w:rFonts w:ascii="Cambria Math" w:eastAsia="맑은 고딕" w:hAnsi="Cambria Math"/>
                        <w:i/>
                        <w:sz w:val="10"/>
                        <w:szCs w:val="10"/>
                      </w:rPr>
                    </m:ctrlPr>
                  </m:sSubPr>
                  <m:e>
                    <m:r>
                      <w:rPr>
                        <w:rFonts w:ascii="Cambria Math" w:eastAsia="맑은 고딕" w:hAnsi="Cambria Math"/>
                        <w:sz w:val="10"/>
                        <w:szCs w:val="10"/>
                      </w:rPr>
                      <m:t>X</m:t>
                    </m:r>
                  </m:e>
                  <m:sub>
                    <m:r>
                      <w:rPr>
                        <w:rFonts w:ascii="Cambria Math" w:eastAsia="맑은 고딕" w:hAnsi="Cambria Math"/>
                        <w:sz w:val="10"/>
                        <w:szCs w:val="10"/>
                      </w:rPr>
                      <m:t>ij</m:t>
                    </m:r>
                  </m:sub>
                </m:sSub>
              </m:oMath>
            </m:oMathPara>
          </w:p>
        </w:tc>
        <w:tc>
          <w:tcPr>
            <w:tcW w:w="391" w:type="dxa"/>
            <w:tcBorders>
              <w:top w:val="single" w:sz="4" w:space="0" w:color="auto"/>
              <w:left w:val="single" w:sz="4" w:space="0" w:color="auto"/>
              <w:bottom w:val="single" w:sz="4" w:space="0" w:color="auto"/>
              <w:right w:val="single" w:sz="4" w:space="0" w:color="auto"/>
            </w:tcBorders>
            <w:noWrap/>
            <w:textDirection w:val="tbRlV"/>
            <w:vAlign w:val="center"/>
            <w:hideMark/>
          </w:tcPr>
          <w:p w14:paraId="6B9142E0" w14:textId="5373E7DD" w:rsidR="00AA6F51" w:rsidRPr="00DD00AF" w:rsidRDefault="00000000" w:rsidP="000F7DF0">
            <w:pPr>
              <w:ind w:left="113" w:right="113"/>
              <w:jc w:val="center"/>
              <w:rPr>
                <w:sz w:val="10"/>
                <w:szCs w:val="10"/>
                <w:lang w:eastAsia="ko-KR"/>
              </w:rPr>
            </w:pPr>
            <m:oMathPara>
              <m:oMath>
                <m:sSub>
                  <m:sSubPr>
                    <m:ctrlPr>
                      <w:rPr>
                        <w:rFonts w:ascii="Cambria Math" w:eastAsia="맑은 고딕" w:hAnsi="Cambria Math"/>
                        <w:i/>
                        <w:sz w:val="10"/>
                        <w:szCs w:val="10"/>
                      </w:rPr>
                    </m:ctrlPr>
                  </m:sSubPr>
                  <m:e>
                    <m:r>
                      <m:rPr>
                        <m:sty m:val="p"/>
                      </m:rPr>
                      <w:rPr>
                        <w:rFonts w:ascii="Cambria Math" w:eastAsia="맑은 고딕" w:hAnsi="Cambria Math"/>
                        <w:sz w:val="10"/>
                        <w:szCs w:val="10"/>
                      </w:rPr>
                      <m:t>γ</m:t>
                    </m:r>
                  </m:e>
                  <m:sub>
                    <m:r>
                      <w:rPr>
                        <w:rFonts w:ascii="Cambria Math" w:eastAsia="맑은 고딕" w:hAnsi="Cambria Math"/>
                        <w:sz w:val="10"/>
                        <w:szCs w:val="10"/>
                      </w:rPr>
                      <m:t>01</m:t>
                    </m:r>
                  </m:sub>
                </m:sSub>
                <m:sSub>
                  <m:sSubPr>
                    <m:ctrlPr>
                      <w:rPr>
                        <w:rFonts w:ascii="Cambria Math" w:eastAsia="맑은 고딕" w:hAnsi="Cambria Math"/>
                        <w:i/>
                        <w:sz w:val="10"/>
                        <w:szCs w:val="10"/>
                      </w:rPr>
                    </m:ctrlPr>
                  </m:sSubPr>
                  <m:e>
                    <m:r>
                      <w:rPr>
                        <w:rFonts w:ascii="Cambria Math" w:eastAsia="맑은 고딕" w:hAnsi="Cambria Math"/>
                        <w:sz w:val="10"/>
                        <w:szCs w:val="10"/>
                      </w:rPr>
                      <m:t>G</m:t>
                    </m:r>
                  </m:e>
                  <m:sub>
                    <m:r>
                      <w:rPr>
                        <w:rFonts w:ascii="Cambria Math" w:eastAsia="맑은 고딕" w:hAnsi="Cambria Math"/>
                        <w:sz w:val="10"/>
                        <w:szCs w:val="10"/>
                      </w:rPr>
                      <m:t>j</m:t>
                    </m:r>
                  </m:sub>
                </m:sSub>
              </m:oMath>
            </m:oMathPara>
          </w:p>
        </w:tc>
        <w:tc>
          <w:tcPr>
            <w:tcW w:w="391" w:type="dxa"/>
            <w:tcBorders>
              <w:top w:val="single" w:sz="4" w:space="0" w:color="auto"/>
              <w:left w:val="single" w:sz="4" w:space="0" w:color="auto"/>
              <w:bottom w:val="single" w:sz="4" w:space="0" w:color="auto"/>
              <w:right w:val="single" w:sz="4" w:space="0" w:color="auto"/>
            </w:tcBorders>
            <w:noWrap/>
            <w:textDirection w:val="tbRlV"/>
            <w:vAlign w:val="center"/>
            <w:hideMark/>
          </w:tcPr>
          <w:p w14:paraId="3EBF8AE7" w14:textId="54D4A912" w:rsidR="00AA6F51" w:rsidRPr="00DD00AF" w:rsidRDefault="00000000" w:rsidP="000F7DF0">
            <w:pPr>
              <w:ind w:left="113" w:right="113"/>
              <w:jc w:val="center"/>
              <w:rPr>
                <w:sz w:val="10"/>
                <w:szCs w:val="10"/>
                <w:lang w:eastAsia="ko-KR"/>
              </w:rPr>
            </w:pPr>
            <m:oMathPara>
              <m:oMath>
                <m:sSub>
                  <m:sSubPr>
                    <m:ctrlPr>
                      <w:rPr>
                        <w:rFonts w:ascii="Cambria Math" w:eastAsia="맑은 고딕" w:hAnsi="Cambria Math"/>
                        <w:i/>
                        <w:sz w:val="10"/>
                        <w:szCs w:val="10"/>
                      </w:rPr>
                    </m:ctrlPr>
                  </m:sSubPr>
                  <m:e>
                    <m:r>
                      <m:rPr>
                        <m:sty m:val="p"/>
                      </m:rPr>
                      <w:rPr>
                        <w:rFonts w:ascii="Cambria Math" w:eastAsia="맑은 고딕" w:hAnsi="Cambria Math"/>
                        <w:sz w:val="10"/>
                        <w:szCs w:val="10"/>
                      </w:rPr>
                      <m:t>γ</m:t>
                    </m:r>
                  </m:e>
                  <m:sub>
                    <m:r>
                      <w:rPr>
                        <w:rFonts w:ascii="Cambria Math" w:eastAsia="맑은 고딕" w:hAnsi="Cambria Math"/>
                        <w:sz w:val="10"/>
                        <w:szCs w:val="10"/>
                      </w:rPr>
                      <m:t>10</m:t>
                    </m:r>
                  </m:sub>
                </m:sSub>
                <m:sSub>
                  <m:sSubPr>
                    <m:ctrlPr>
                      <w:rPr>
                        <w:rFonts w:ascii="Cambria Math" w:eastAsia="맑은 고딕" w:hAnsi="Cambria Math"/>
                        <w:i/>
                        <w:sz w:val="10"/>
                        <w:szCs w:val="10"/>
                      </w:rPr>
                    </m:ctrlPr>
                  </m:sSubPr>
                  <m:e>
                    <m:r>
                      <w:rPr>
                        <w:rFonts w:ascii="Cambria Math" w:eastAsia="맑은 고딕" w:hAnsi="Cambria Math"/>
                        <w:sz w:val="10"/>
                        <w:szCs w:val="10"/>
                      </w:rPr>
                      <m:t>X</m:t>
                    </m:r>
                  </m:e>
                  <m:sub>
                    <m:r>
                      <w:rPr>
                        <w:rFonts w:ascii="Cambria Math" w:eastAsia="맑은 고딕" w:hAnsi="Cambria Math"/>
                        <w:sz w:val="10"/>
                        <w:szCs w:val="10"/>
                      </w:rPr>
                      <m:t>ij</m:t>
                    </m:r>
                  </m:sub>
                </m:sSub>
              </m:oMath>
            </m:oMathPara>
          </w:p>
        </w:tc>
        <w:tc>
          <w:tcPr>
            <w:tcW w:w="450" w:type="dxa"/>
            <w:tcBorders>
              <w:top w:val="single" w:sz="4" w:space="0" w:color="auto"/>
              <w:left w:val="single" w:sz="4" w:space="0" w:color="auto"/>
              <w:bottom w:val="single" w:sz="4" w:space="0" w:color="auto"/>
              <w:right w:val="single" w:sz="4" w:space="0" w:color="auto"/>
            </w:tcBorders>
            <w:noWrap/>
            <w:textDirection w:val="tbRlV"/>
            <w:vAlign w:val="center"/>
            <w:hideMark/>
          </w:tcPr>
          <w:p w14:paraId="55409FC0" w14:textId="5D777A7D" w:rsidR="00AA6F51" w:rsidRPr="00DD00AF" w:rsidRDefault="00000000" w:rsidP="000F7DF0">
            <w:pPr>
              <w:ind w:left="113" w:right="113"/>
              <w:jc w:val="center"/>
              <w:rPr>
                <w:sz w:val="10"/>
                <w:szCs w:val="10"/>
                <w:lang w:eastAsia="ko-KR"/>
              </w:rPr>
            </w:pPr>
            <m:oMathPara>
              <m:oMath>
                <m:sSub>
                  <m:sSubPr>
                    <m:ctrlPr>
                      <w:rPr>
                        <w:rFonts w:ascii="Cambria Math" w:eastAsia="맑은 고딕" w:hAnsi="Cambria Math"/>
                        <w:i/>
                        <w:sz w:val="10"/>
                        <w:szCs w:val="10"/>
                      </w:rPr>
                    </m:ctrlPr>
                  </m:sSubPr>
                  <m:e>
                    <m:r>
                      <m:rPr>
                        <m:sty m:val="p"/>
                      </m:rPr>
                      <w:rPr>
                        <w:rFonts w:ascii="Cambria Math" w:eastAsia="맑은 고딕" w:hAnsi="Cambria Math"/>
                        <w:sz w:val="10"/>
                        <w:szCs w:val="10"/>
                      </w:rPr>
                      <m:t>γ</m:t>
                    </m:r>
                  </m:e>
                  <m:sub>
                    <m:r>
                      <w:rPr>
                        <w:rFonts w:ascii="Cambria Math" w:eastAsia="맑은 고딕" w:hAnsi="Cambria Math"/>
                        <w:sz w:val="10"/>
                        <w:szCs w:val="10"/>
                      </w:rPr>
                      <m:t>01</m:t>
                    </m:r>
                  </m:sub>
                </m:sSub>
                <m:sSub>
                  <m:sSubPr>
                    <m:ctrlPr>
                      <w:rPr>
                        <w:rFonts w:ascii="Cambria Math" w:eastAsia="맑은 고딕" w:hAnsi="Cambria Math"/>
                        <w:i/>
                        <w:sz w:val="10"/>
                        <w:szCs w:val="10"/>
                      </w:rPr>
                    </m:ctrlPr>
                  </m:sSubPr>
                  <m:e>
                    <m:r>
                      <w:rPr>
                        <w:rFonts w:ascii="Cambria Math" w:eastAsia="맑은 고딕" w:hAnsi="Cambria Math"/>
                        <w:sz w:val="10"/>
                        <w:szCs w:val="10"/>
                      </w:rPr>
                      <m:t>G</m:t>
                    </m:r>
                  </m:e>
                  <m:sub>
                    <m:r>
                      <w:rPr>
                        <w:rFonts w:ascii="Cambria Math" w:eastAsia="맑은 고딕" w:hAnsi="Cambria Math"/>
                        <w:sz w:val="10"/>
                        <w:szCs w:val="10"/>
                      </w:rPr>
                      <m:t>j</m:t>
                    </m:r>
                  </m:sub>
                </m:sSub>
              </m:oMath>
            </m:oMathPara>
          </w:p>
        </w:tc>
        <w:tc>
          <w:tcPr>
            <w:tcW w:w="488" w:type="dxa"/>
            <w:tcBorders>
              <w:top w:val="single" w:sz="4" w:space="0" w:color="auto"/>
              <w:left w:val="single" w:sz="4" w:space="0" w:color="auto"/>
              <w:bottom w:val="single" w:sz="4" w:space="0" w:color="auto"/>
              <w:right w:val="single" w:sz="4" w:space="0" w:color="auto"/>
            </w:tcBorders>
            <w:noWrap/>
            <w:textDirection w:val="tbRlV"/>
            <w:vAlign w:val="center"/>
            <w:hideMark/>
          </w:tcPr>
          <w:p w14:paraId="2B3D6ECE" w14:textId="1D15BDD5" w:rsidR="00AA6F51" w:rsidRPr="00DD00AF" w:rsidRDefault="00000000" w:rsidP="000F7DF0">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γ</m:t>
                    </m:r>
                  </m:e>
                  <m:sub>
                    <m:r>
                      <w:rPr>
                        <w:rFonts w:ascii="Cambria Math" w:hAnsi="Cambria Math"/>
                        <w:sz w:val="10"/>
                        <w:szCs w:val="10"/>
                      </w:rPr>
                      <m:t>11</m:t>
                    </m:r>
                  </m:sub>
                </m:sSub>
                <m:sSub>
                  <m:sSubPr>
                    <m:ctrlPr>
                      <w:rPr>
                        <w:rFonts w:ascii="Cambria Math" w:hAnsi="Cambria Math"/>
                        <w:i/>
                        <w:sz w:val="10"/>
                        <w:szCs w:val="10"/>
                      </w:rPr>
                    </m:ctrlPr>
                  </m:sSubPr>
                  <m:e>
                    <m:r>
                      <w:rPr>
                        <w:rFonts w:ascii="Cambria Math" w:hAnsi="Cambria Math"/>
                        <w:sz w:val="10"/>
                        <w:szCs w:val="10"/>
                      </w:rPr>
                      <m:t>G</m:t>
                    </m:r>
                    <m:ctrlPr>
                      <w:rPr>
                        <w:rFonts w:ascii="Cambria Math" w:hAnsi="Cambria Math"/>
                        <w:sz w:val="10"/>
                        <w:szCs w:val="10"/>
                      </w:rPr>
                    </m:ctrlPr>
                  </m:e>
                  <m:sub>
                    <m:r>
                      <w:rPr>
                        <w:rFonts w:ascii="Cambria Math" w:hAnsi="Cambria Math"/>
                        <w:sz w:val="10"/>
                        <w:szCs w:val="10"/>
                      </w:rPr>
                      <m:t>j</m:t>
                    </m:r>
                  </m:sub>
                </m:sSub>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ij</m:t>
                    </m:r>
                  </m:sub>
                </m:sSub>
              </m:oMath>
            </m:oMathPara>
          </w:p>
        </w:tc>
        <w:tc>
          <w:tcPr>
            <w:tcW w:w="425" w:type="dxa"/>
            <w:tcBorders>
              <w:top w:val="single" w:sz="4" w:space="0" w:color="auto"/>
              <w:left w:val="single" w:sz="4" w:space="0" w:color="auto"/>
              <w:bottom w:val="single" w:sz="4" w:space="0" w:color="auto"/>
              <w:right w:val="single" w:sz="4" w:space="0" w:color="auto"/>
            </w:tcBorders>
            <w:noWrap/>
            <w:textDirection w:val="tbRlV"/>
            <w:vAlign w:val="center"/>
            <w:hideMark/>
          </w:tcPr>
          <w:p w14:paraId="6ED09772" w14:textId="16BCC6A1" w:rsidR="00AA6F51" w:rsidRPr="00DD00AF" w:rsidRDefault="00000000" w:rsidP="000F7DF0">
            <w:pPr>
              <w:ind w:left="113" w:right="113"/>
              <w:jc w:val="center"/>
              <w:rPr>
                <w:sz w:val="10"/>
                <w:szCs w:val="10"/>
                <w:lang w:eastAsia="ko-KR"/>
              </w:rPr>
            </w:pPr>
            <m:oMathPara>
              <m:oMath>
                <m:sSub>
                  <m:sSubPr>
                    <m:ctrlPr>
                      <w:rPr>
                        <w:rFonts w:ascii="Cambria Math" w:eastAsia="맑은 고딕" w:hAnsi="Cambria Math"/>
                        <w:i/>
                        <w:sz w:val="10"/>
                        <w:szCs w:val="10"/>
                      </w:rPr>
                    </m:ctrlPr>
                  </m:sSubPr>
                  <m:e>
                    <m:r>
                      <w:rPr>
                        <w:rFonts w:ascii="Cambria Math" w:eastAsia="맑은 고딕" w:hAnsi="Cambria Math"/>
                        <w:sz w:val="10"/>
                        <w:szCs w:val="10"/>
                      </w:rPr>
                      <m:t>γ</m:t>
                    </m:r>
                  </m:e>
                  <m:sub>
                    <m:r>
                      <w:rPr>
                        <w:rFonts w:ascii="Cambria Math" w:eastAsia="맑은 고딕" w:hAnsi="Cambria Math"/>
                        <w:sz w:val="10"/>
                        <w:szCs w:val="10"/>
                      </w:rPr>
                      <m:t>10</m:t>
                    </m:r>
                  </m:sub>
                </m:sSub>
                <m:sSub>
                  <m:sSubPr>
                    <m:ctrlPr>
                      <w:rPr>
                        <w:rFonts w:ascii="Cambria Math" w:eastAsia="맑은 고딕" w:hAnsi="Cambria Math"/>
                        <w:i/>
                        <w:sz w:val="10"/>
                        <w:szCs w:val="10"/>
                      </w:rPr>
                    </m:ctrlPr>
                  </m:sSubPr>
                  <m:e>
                    <m:r>
                      <w:rPr>
                        <w:rFonts w:ascii="Cambria Math" w:eastAsia="맑은 고딕" w:hAnsi="Cambria Math"/>
                        <w:sz w:val="10"/>
                        <w:szCs w:val="10"/>
                      </w:rPr>
                      <m:t>X</m:t>
                    </m:r>
                  </m:e>
                  <m:sub>
                    <m:r>
                      <w:rPr>
                        <w:rFonts w:ascii="Cambria Math" w:eastAsia="맑은 고딕" w:hAnsi="Cambria Math"/>
                        <w:sz w:val="10"/>
                        <w:szCs w:val="10"/>
                      </w:rPr>
                      <m:t>ij</m:t>
                    </m:r>
                  </m:sub>
                </m:sSub>
              </m:oMath>
            </m:oMathPara>
          </w:p>
        </w:tc>
        <w:tc>
          <w:tcPr>
            <w:tcW w:w="425" w:type="dxa"/>
            <w:tcBorders>
              <w:top w:val="single" w:sz="4" w:space="0" w:color="auto"/>
              <w:left w:val="single" w:sz="4" w:space="0" w:color="auto"/>
              <w:bottom w:val="single" w:sz="4" w:space="0" w:color="auto"/>
              <w:right w:val="single" w:sz="4" w:space="0" w:color="auto"/>
            </w:tcBorders>
            <w:noWrap/>
            <w:textDirection w:val="tbRlV"/>
            <w:vAlign w:val="center"/>
            <w:hideMark/>
          </w:tcPr>
          <w:p w14:paraId="534EDC9C" w14:textId="303081B0" w:rsidR="00AA6F51" w:rsidRPr="00DD00AF" w:rsidRDefault="00000000" w:rsidP="000F7DF0">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γ</m:t>
                    </m:r>
                  </m:e>
                  <m:sub>
                    <m:r>
                      <w:rPr>
                        <w:rFonts w:ascii="Cambria Math" w:hAnsi="Cambria Math"/>
                        <w:sz w:val="10"/>
                        <w:szCs w:val="10"/>
                      </w:rPr>
                      <m:t>01</m:t>
                    </m:r>
                  </m:sub>
                </m:sSub>
                <m:sSub>
                  <m:sSubPr>
                    <m:ctrlPr>
                      <w:rPr>
                        <w:rFonts w:ascii="Cambria Math" w:hAnsi="Cambria Math"/>
                        <w:sz w:val="10"/>
                        <w:szCs w:val="10"/>
                      </w:rPr>
                    </m:ctrlPr>
                  </m:sSubPr>
                  <m:e>
                    <m:r>
                      <w:rPr>
                        <w:rFonts w:ascii="Cambria Math" w:hAnsi="Cambria Math"/>
                        <w:sz w:val="10"/>
                        <w:szCs w:val="10"/>
                      </w:rPr>
                      <m:t>G</m:t>
                    </m:r>
                  </m:e>
                  <m:sub>
                    <m:r>
                      <w:rPr>
                        <w:rFonts w:ascii="Cambria Math" w:hAnsi="Cambria Math"/>
                        <w:sz w:val="10"/>
                        <w:szCs w:val="10"/>
                      </w:rPr>
                      <m:t>1j</m:t>
                    </m:r>
                  </m:sub>
                </m:sSub>
              </m:oMath>
            </m:oMathPara>
          </w:p>
        </w:tc>
        <w:tc>
          <w:tcPr>
            <w:tcW w:w="425" w:type="dxa"/>
            <w:tcBorders>
              <w:top w:val="single" w:sz="4" w:space="0" w:color="auto"/>
              <w:left w:val="single" w:sz="4" w:space="0" w:color="auto"/>
              <w:bottom w:val="single" w:sz="4" w:space="0" w:color="auto"/>
              <w:right w:val="single" w:sz="4" w:space="0" w:color="auto"/>
            </w:tcBorders>
            <w:noWrap/>
            <w:textDirection w:val="tbRlV"/>
            <w:vAlign w:val="center"/>
            <w:hideMark/>
          </w:tcPr>
          <w:p w14:paraId="1372319A" w14:textId="480C09BD" w:rsidR="00AA6F51" w:rsidRPr="00DD00AF" w:rsidRDefault="00000000" w:rsidP="000F7DF0">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γ</m:t>
                    </m:r>
                  </m:e>
                  <m:sub>
                    <m:r>
                      <w:rPr>
                        <w:rFonts w:ascii="Cambria Math" w:hAnsi="Cambria Math"/>
                        <w:sz w:val="10"/>
                        <w:szCs w:val="10"/>
                      </w:rPr>
                      <m:t>02</m:t>
                    </m:r>
                  </m:sub>
                </m:sSub>
                <m:sSub>
                  <m:sSubPr>
                    <m:ctrlPr>
                      <w:rPr>
                        <w:rFonts w:ascii="Cambria Math" w:hAnsi="Cambria Math"/>
                        <w:sz w:val="10"/>
                        <w:szCs w:val="10"/>
                      </w:rPr>
                    </m:ctrlPr>
                  </m:sSubPr>
                  <m:e>
                    <m:r>
                      <w:rPr>
                        <w:rFonts w:ascii="Cambria Math" w:hAnsi="Cambria Math"/>
                        <w:sz w:val="10"/>
                        <w:szCs w:val="10"/>
                      </w:rPr>
                      <m:t>G</m:t>
                    </m:r>
                  </m:e>
                  <m:sub>
                    <m:r>
                      <m:rPr>
                        <m:sty m:val="p"/>
                      </m:rPr>
                      <w:rPr>
                        <w:rFonts w:ascii="Cambria Math" w:hAnsi="Cambria Math"/>
                        <w:sz w:val="10"/>
                        <w:szCs w:val="10"/>
                      </w:rPr>
                      <m:t>2</m:t>
                    </m:r>
                    <m:r>
                      <w:rPr>
                        <w:rFonts w:ascii="Cambria Math" w:hAnsi="Cambria Math"/>
                        <w:sz w:val="10"/>
                        <w:szCs w:val="10"/>
                      </w:rPr>
                      <m:t>j</m:t>
                    </m:r>
                  </m:sub>
                </m:sSub>
              </m:oMath>
            </m:oMathPara>
          </w:p>
        </w:tc>
        <w:tc>
          <w:tcPr>
            <w:tcW w:w="425" w:type="dxa"/>
            <w:tcBorders>
              <w:top w:val="single" w:sz="4" w:space="0" w:color="auto"/>
              <w:left w:val="single" w:sz="4" w:space="0" w:color="auto"/>
              <w:bottom w:val="single" w:sz="4" w:space="0" w:color="auto"/>
              <w:right w:val="single" w:sz="4" w:space="0" w:color="auto"/>
            </w:tcBorders>
            <w:noWrap/>
            <w:textDirection w:val="tbRlV"/>
            <w:vAlign w:val="center"/>
            <w:hideMark/>
          </w:tcPr>
          <w:p w14:paraId="1EE5AE20" w14:textId="5C890FA4" w:rsidR="00AA6F51" w:rsidRPr="00DD00AF" w:rsidRDefault="00000000" w:rsidP="000F7DF0">
            <w:pPr>
              <w:ind w:left="113" w:right="113"/>
              <w:jc w:val="center"/>
              <w:rPr>
                <w:sz w:val="10"/>
                <w:szCs w:val="10"/>
                <w:lang w:eastAsia="ko-KR"/>
              </w:rPr>
            </w:pPr>
            <m:oMathPara>
              <m:oMath>
                <m:sSub>
                  <m:sSubPr>
                    <m:ctrlPr>
                      <w:rPr>
                        <w:rFonts w:ascii="Cambria Math" w:eastAsia="맑은 고딕" w:hAnsi="Cambria Math"/>
                        <w:i/>
                        <w:sz w:val="10"/>
                        <w:szCs w:val="10"/>
                      </w:rPr>
                    </m:ctrlPr>
                  </m:sSubPr>
                  <m:e>
                    <m:r>
                      <m:rPr>
                        <m:sty m:val="p"/>
                      </m:rPr>
                      <w:rPr>
                        <w:rFonts w:ascii="Cambria Math" w:eastAsia="맑은 고딕" w:hAnsi="Cambria Math"/>
                        <w:sz w:val="10"/>
                        <w:szCs w:val="10"/>
                      </w:rPr>
                      <m:t>γ</m:t>
                    </m:r>
                  </m:e>
                  <m:sub>
                    <m:r>
                      <w:rPr>
                        <w:rFonts w:ascii="Cambria Math" w:eastAsia="맑은 고딕" w:hAnsi="Cambria Math"/>
                        <w:sz w:val="10"/>
                        <w:szCs w:val="10"/>
                      </w:rPr>
                      <m:t>10</m:t>
                    </m:r>
                  </m:sub>
                </m:sSub>
                <m:sSub>
                  <m:sSubPr>
                    <m:ctrlPr>
                      <w:rPr>
                        <w:rFonts w:ascii="Cambria Math" w:eastAsia="맑은 고딕" w:hAnsi="Cambria Math"/>
                        <w:i/>
                        <w:sz w:val="10"/>
                        <w:szCs w:val="10"/>
                      </w:rPr>
                    </m:ctrlPr>
                  </m:sSubPr>
                  <m:e>
                    <m:r>
                      <w:rPr>
                        <w:rFonts w:ascii="Cambria Math" w:eastAsia="맑은 고딕" w:hAnsi="Cambria Math"/>
                        <w:sz w:val="10"/>
                        <w:szCs w:val="10"/>
                      </w:rPr>
                      <m:t>X</m:t>
                    </m:r>
                  </m:e>
                  <m:sub>
                    <m:r>
                      <w:rPr>
                        <w:rFonts w:ascii="Cambria Math" w:eastAsia="맑은 고딕" w:hAnsi="Cambria Math"/>
                        <w:sz w:val="10"/>
                        <w:szCs w:val="10"/>
                      </w:rPr>
                      <m:t>ij</m:t>
                    </m:r>
                  </m:sub>
                </m:sSub>
              </m:oMath>
            </m:oMathPara>
          </w:p>
        </w:tc>
        <w:tc>
          <w:tcPr>
            <w:tcW w:w="425" w:type="dxa"/>
            <w:tcBorders>
              <w:top w:val="single" w:sz="4" w:space="0" w:color="auto"/>
              <w:left w:val="single" w:sz="4" w:space="0" w:color="auto"/>
              <w:bottom w:val="single" w:sz="4" w:space="0" w:color="auto"/>
              <w:right w:val="single" w:sz="4" w:space="0" w:color="auto"/>
            </w:tcBorders>
            <w:noWrap/>
            <w:textDirection w:val="tbRlV"/>
            <w:vAlign w:val="center"/>
            <w:hideMark/>
          </w:tcPr>
          <w:p w14:paraId="6C55B88C" w14:textId="3735E040" w:rsidR="00AA6F51" w:rsidRPr="00DD00AF" w:rsidRDefault="00000000" w:rsidP="000F7DF0">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γ</m:t>
                    </m:r>
                  </m:e>
                  <m:sub>
                    <m:r>
                      <w:rPr>
                        <w:rFonts w:ascii="Cambria Math" w:hAnsi="Cambria Math"/>
                        <w:sz w:val="10"/>
                        <w:szCs w:val="10"/>
                      </w:rPr>
                      <m:t>01</m:t>
                    </m:r>
                  </m:sub>
                </m:sSub>
                <m:sSub>
                  <m:sSubPr>
                    <m:ctrlPr>
                      <w:rPr>
                        <w:rFonts w:ascii="Cambria Math" w:hAnsi="Cambria Math"/>
                        <w:sz w:val="10"/>
                        <w:szCs w:val="10"/>
                      </w:rPr>
                    </m:ctrlPr>
                  </m:sSubPr>
                  <m:e>
                    <m:r>
                      <w:rPr>
                        <w:rFonts w:ascii="Cambria Math" w:hAnsi="Cambria Math"/>
                        <w:sz w:val="10"/>
                        <w:szCs w:val="10"/>
                      </w:rPr>
                      <m:t>G</m:t>
                    </m:r>
                  </m:e>
                  <m:sub>
                    <m:r>
                      <w:rPr>
                        <w:rFonts w:ascii="Cambria Math" w:hAnsi="Cambria Math"/>
                        <w:sz w:val="10"/>
                        <w:szCs w:val="10"/>
                      </w:rPr>
                      <m:t>1j</m:t>
                    </m:r>
                  </m:sub>
                </m:sSub>
              </m:oMath>
            </m:oMathPara>
          </w:p>
        </w:tc>
        <w:tc>
          <w:tcPr>
            <w:tcW w:w="425" w:type="dxa"/>
            <w:tcBorders>
              <w:top w:val="single" w:sz="4" w:space="0" w:color="auto"/>
              <w:left w:val="single" w:sz="4" w:space="0" w:color="auto"/>
              <w:bottom w:val="single" w:sz="4" w:space="0" w:color="auto"/>
              <w:right w:val="single" w:sz="4" w:space="0" w:color="auto"/>
            </w:tcBorders>
            <w:noWrap/>
            <w:textDirection w:val="tbRlV"/>
            <w:vAlign w:val="center"/>
            <w:hideMark/>
          </w:tcPr>
          <w:p w14:paraId="2F95B22B" w14:textId="3B28473A" w:rsidR="00AA6F51" w:rsidRPr="00DD00AF" w:rsidRDefault="00000000" w:rsidP="000F7DF0">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γ</m:t>
                    </m:r>
                  </m:e>
                  <m:sub>
                    <m:r>
                      <w:rPr>
                        <w:rFonts w:ascii="Cambria Math" w:hAnsi="Cambria Math"/>
                        <w:sz w:val="10"/>
                        <w:szCs w:val="10"/>
                      </w:rPr>
                      <m:t>02</m:t>
                    </m:r>
                  </m:sub>
                </m:sSub>
                <m:sSub>
                  <m:sSubPr>
                    <m:ctrlPr>
                      <w:rPr>
                        <w:rFonts w:ascii="Cambria Math" w:hAnsi="Cambria Math"/>
                        <w:sz w:val="10"/>
                        <w:szCs w:val="10"/>
                      </w:rPr>
                    </m:ctrlPr>
                  </m:sSubPr>
                  <m:e>
                    <m:r>
                      <w:rPr>
                        <w:rFonts w:ascii="Cambria Math" w:hAnsi="Cambria Math"/>
                        <w:sz w:val="10"/>
                        <w:szCs w:val="10"/>
                      </w:rPr>
                      <m:t>G</m:t>
                    </m:r>
                  </m:e>
                  <m:sub>
                    <m:r>
                      <m:rPr>
                        <m:sty m:val="p"/>
                      </m:rPr>
                      <w:rPr>
                        <w:rFonts w:ascii="Cambria Math" w:hAnsi="Cambria Math"/>
                        <w:sz w:val="10"/>
                        <w:szCs w:val="10"/>
                      </w:rPr>
                      <m:t>2</m:t>
                    </m:r>
                    <m:r>
                      <w:rPr>
                        <w:rFonts w:ascii="Cambria Math" w:hAnsi="Cambria Math"/>
                        <w:sz w:val="10"/>
                        <w:szCs w:val="10"/>
                      </w:rPr>
                      <m:t>j</m:t>
                    </m:r>
                  </m:sub>
                </m:sSub>
              </m:oMath>
            </m:oMathPara>
          </w:p>
        </w:tc>
        <w:tc>
          <w:tcPr>
            <w:tcW w:w="464" w:type="dxa"/>
            <w:tcBorders>
              <w:top w:val="single" w:sz="4" w:space="0" w:color="auto"/>
              <w:left w:val="single" w:sz="4" w:space="0" w:color="auto"/>
              <w:bottom w:val="single" w:sz="4" w:space="0" w:color="auto"/>
              <w:right w:val="single" w:sz="4" w:space="0" w:color="auto"/>
            </w:tcBorders>
            <w:noWrap/>
            <w:textDirection w:val="tbRlV"/>
            <w:vAlign w:val="center"/>
            <w:hideMark/>
          </w:tcPr>
          <w:p w14:paraId="1CE0F743" w14:textId="2AB53FBB" w:rsidR="00AA6F51" w:rsidRPr="00DD00AF" w:rsidRDefault="00000000" w:rsidP="000F7DF0">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γ</m:t>
                    </m:r>
                  </m:e>
                  <m:sub>
                    <m:r>
                      <w:rPr>
                        <w:rFonts w:ascii="Cambria Math" w:hAnsi="Cambria Math"/>
                        <w:sz w:val="10"/>
                        <w:szCs w:val="10"/>
                      </w:rPr>
                      <m:t>11</m:t>
                    </m:r>
                  </m:sub>
                </m:sSub>
                <m:sSub>
                  <m:sSubPr>
                    <m:ctrlPr>
                      <w:rPr>
                        <w:rFonts w:ascii="Cambria Math" w:hAnsi="Cambria Math"/>
                        <w:i/>
                        <w:sz w:val="10"/>
                        <w:szCs w:val="10"/>
                      </w:rPr>
                    </m:ctrlPr>
                  </m:sSubPr>
                  <m:e>
                    <m:r>
                      <w:rPr>
                        <w:rFonts w:ascii="Cambria Math" w:hAnsi="Cambria Math"/>
                        <w:sz w:val="10"/>
                        <w:szCs w:val="10"/>
                      </w:rPr>
                      <m:t>G</m:t>
                    </m:r>
                    <m:ctrlPr>
                      <w:rPr>
                        <w:rFonts w:ascii="Cambria Math" w:hAnsi="Cambria Math"/>
                        <w:sz w:val="10"/>
                        <w:szCs w:val="10"/>
                      </w:rPr>
                    </m:ctrlPr>
                  </m:e>
                  <m:sub>
                    <m:r>
                      <w:rPr>
                        <w:rFonts w:ascii="Cambria Math" w:hAnsi="Cambria Math"/>
                        <w:sz w:val="10"/>
                        <w:szCs w:val="10"/>
                      </w:rPr>
                      <m:t>1j</m:t>
                    </m:r>
                  </m:sub>
                </m:sSub>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ij</m:t>
                    </m:r>
                  </m:sub>
                </m:sSub>
              </m:oMath>
            </m:oMathPara>
          </w:p>
        </w:tc>
        <w:tc>
          <w:tcPr>
            <w:tcW w:w="464" w:type="dxa"/>
            <w:tcBorders>
              <w:top w:val="single" w:sz="4" w:space="0" w:color="auto"/>
              <w:left w:val="single" w:sz="4" w:space="0" w:color="auto"/>
              <w:bottom w:val="single" w:sz="4" w:space="0" w:color="auto"/>
            </w:tcBorders>
            <w:noWrap/>
            <w:textDirection w:val="tbRlV"/>
            <w:vAlign w:val="center"/>
            <w:hideMark/>
          </w:tcPr>
          <w:p w14:paraId="7D7A7E6F" w14:textId="655CC3CB" w:rsidR="00AA6F51" w:rsidRPr="00DD00AF" w:rsidRDefault="00000000" w:rsidP="000F7DF0">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 xml:space="preserve"> γ</m:t>
                    </m:r>
                  </m:e>
                  <m:sub>
                    <m:r>
                      <w:rPr>
                        <w:rFonts w:ascii="Cambria Math" w:hAnsi="Cambria Math"/>
                        <w:sz w:val="10"/>
                        <w:szCs w:val="10"/>
                      </w:rPr>
                      <m:t>12</m:t>
                    </m:r>
                  </m:sub>
                </m:sSub>
                <m:sSub>
                  <m:sSubPr>
                    <m:ctrlPr>
                      <w:rPr>
                        <w:rFonts w:ascii="Cambria Math" w:hAnsi="Cambria Math"/>
                        <w:i/>
                        <w:sz w:val="10"/>
                        <w:szCs w:val="10"/>
                      </w:rPr>
                    </m:ctrlPr>
                  </m:sSubPr>
                  <m:e>
                    <m:r>
                      <w:rPr>
                        <w:rFonts w:ascii="Cambria Math" w:hAnsi="Cambria Math"/>
                        <w:sz w:val="10"/>
                        <w:szCs w:val="10"/>
                      </w:rPr>
                      <m:t>G</m:t>
                    </m:r>
                    <m:ctrlPr>
                      <w:rPr>
                        <w:rFonts w:ascii="Cambria Math" w:hAnsi="Cambria Math"/>
                        <w:sz w:val="10"/>
                        <w:szCs w:val="10"/>
                      </w:rPr>
                    </m:ctrlPr>
                  </m:e>
                  <m:sub>
                    <m:r>
                      <w:rPr>
                        <w:rFonts w:ascii="Cambria Math" w:hAnsi="Cambria Math"/>
                        <w:sz w:val="10"/>
                        <w:szCs w:val="10"/>
                      </w:rPr>
                      <m:t>2j</m:t>
                    </m:r>
                  </m:sub>
                </m:sSub>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ij</m:t>
                    </m:r>
                  </m:sub>
                </m:sSub>
              </m:oMath>
            </m:oMathPara>
          </w:p>
        </w:tc>
      </w:tr>
      <w:tr w:rsidR="00AA6F51" w:rsidRPr="00DD00AF" w14:paraId="358B5AB8" w14:textId="77777777" w:rsidTr="0079299A">
        <w:trPr>
          <w:trHeight w:val="288"/>
          <w:jc w:val="center"/>
        </w:trPr>
        <w:tc>
          <w:tcPr>
            <w:tcW w:w="341" w:type="dxa"/>
            <w:tcBorders>
              <w:top w:val="single" w:sz="4" w:space="0" w:color="auto"/>
            </w:tcBorders>
            <w:noWrap/>
            <w:vAlign w:val="center"/>
            <w:hideMark/>
          </w:tcPr>
          <w:p w14:paraId="4DBFBBD8" w14:textId="77777777" w:rsidR="00AA6F51" w:rsidRPr="00DD00AF" w:rsidRDefault="00AA6F51" w:rsidP="00933E43">
            <w:pPr>
              <w:rPr>
                <w:sz w:val="10"/>
                <w:szCs w:val="10"/>
                <w:lang w:eastAsia="ko-KR"/>
              </w:rPr>
            </w:pPr>
            <w:r w:rsidRPr="00DD00AF">
              <w:rPr>
                <w:sz w:val="10"/>
                <w:szCs w:val="10"/>
                <w:lang w:eastAsia="ko-KR"/>
              </w:rPr>
              <w:t>0.2</w:t>
            </w:r>
          </w:p>
        </w:tc>
        <w:tc>
          <w:tcPr>
            <w:tcW w:w="341" w:type="dxa"/>
            <w:tcBorders>
              <w:top w:val="single" w:sz="4" w:space="0" w:color="auto"/>
            </w:tcBorders>
            <w:noWrap/>
            <w:vAlign w:val="center"/>
            <w:hideMark/>
          </w:tcPr>
          <w:p w14:paraId="51F28AE4" w14:textId="77777777" w:rsidR="00AA6F51" w:rsidRPr="00DD00AF" w:rsidRDefault="00AA6F51" w:rsidP="00933E43">
            <w:pPr>
              <w:rPr>
                <w:sz w:val="10"/>
                <w:szCs w:val="10"/>
                <w:lang w:eastAsia="ko-KR"/>
              </w:rPr>
            </w:pPr>
            <w:r w:rsidRPr="00DD00AF">
              <w:rPr>
                <w:sz w:val="10"/>
                <w:szCs w:val="10"/>
                <w:lang w:eastAsia="ko-KR"/>
              </w:rPr>
              <w:t>0.1</w:t>
            </w:r>
          </w:p>
        </w:tc>
        <w:tc>
          <w:tcPr>
            <w:tcW w:w="341" w:type="dxa"/>
            <w:tcBorders>
              <w:top w:val="single" w:sz="4" w:space="0" w:color="auto"/>
            </w:tcBorders>
            <w:noWrap/>
            <w:vAlign w:val="center"/>
            <w:hideMark/>
          </w:tcPr>
          <w:p w14:paraId="60C734AD" w14:textId="77777777" w:rsidR="00AA6F51" w:rsidRPr="00DD00AF" w:rsidRDefault="00AA6F51" w:rsidP="00933E43">
            <w:pPr>
              <w:rPr>
                <w:sz w:val="10"/>
                <w:szCs w:val="10"/>
                <w:lang w:eastAsia="ko-KR"/>
              </w:rPr>
            </w:pPr>
            <w:r w:rsidRPr="00DD00AF">
              <w:rPr>
                <w:sz w:val="10"/>
                <w:szCs w:val="10"/>
                <w:lang w:eastAsia="ko-KR"/>
              </w:rPr>
              <w:t>0</w:t>
            </w:r>
          </w:p>
        </w:tc>
        <w:tc>
          <w:tcPr>
            <w:tcW w:w="391" w:type="dxa"/>
            <w:tcBorders>
              <w:top w:val="single" w:sz="4" w:space="0" w:color="auto"/>
            </w:tcBorders>
            <w:noWrap/>
            <w:vAlign w:val="center"/>
            <w:hideMark/>
          </w:tcPr>
          <w:p w14:paraId="553CC79C" w14:textId="77777777" w:rsidR="00AA6F51" w:rsidRPr="00DD00AF" w:rsidRDefault="00AA6F51" w:rsidP="00933E43">
            <w:pPr>
              <w:rPr>
                <w:sz w:val="10"/>
                <w:szCs w:val="10"/>
                <w:lang w:eastAsia="ko-KR"/>
              </w:rPr>
            </w:pPr>
            <w:r w:rsidRPr="00DD00AF">
              <w:rPr>
                <w:sz w:val="10"/>
                <w:szCs w:val="10"/>
                <w:lang w:eastAsia="ko-KR"/>
              </w:rPr>
              <w:t>1</w:t>
            </w:r>
          </w:p>
        </w:tc>
        <w:tc>
          <w:tcPr>
            <w:tcW w:w="391" w:type="dxa"/>
            <w:tcBorders>
              <w:top w:val="single" w:sz="4" w:space="0" w:color="auto"/>
            </w:tcBorders>
            <w:noWrap/>
            <w:vAlign w:val="center"/>
            <w:hideMark/>
          </w:tcPr>
          <w:p w14:paraId="17C281B1" w14:textId="77777777" w:rsidR="00AA6F51" w:rsidRPr="00DD00AF" w:rsidRDefault="00AA6F51" w:rsidP="00933E43">
            <w:pPr>
              <w:rPr>
                <w:sz w:val="10"/>
                <w:szCs w:val="10"/>
                <w:lang w:eastAsia="ko-KR"/>
              </w:rPr>
            </w:pPr>
            <w:r w:rsidRPr="00DD00AF">
              <w:rPr>
                <w:sz w:val="10"/>
                <w:szCs w:val="10"/>
                <w:lang w:eastAsia="ko-KR"/>
              </w:rPr>
              <w:t>1</w:t>
            </w:r>
          </w:p>
        </w:tc>
        <w:tc>
          <w:tcPr>
            <w:tcW w:w="391" w:type="dxa"/>
            <w:tcBorders>
              <w:top w:val="single" w:sz="4" w:space="0" w:color="auto"/>
            </w:tcBorders>
            <w:noWrap/>
            <w:vAlign w:val="center"/>
            <w:hideMark/>
          </w:tcPr>
          <w:p w14:paraId="1BF62ADC" w14:textId="77777777" w:rsidR="00AA6F51" w:rsidRPr="00DD00AF" w:rsidRDefault="00AA6F51" w:rsidP="00933E43">
            <w:pPr>
              <w:rPr>
                <w:sz w:val="10"/>
                <w:szCs w:val="10"/>
                <w:lang w:eastAsia="ko-KR"/>
              </w:rPr>
            </w:pPr>
            <w:r w:rsidRPr="00DD00AF">
              <w:rPr>
                <w:sz w:val="10"/>
                <w:szCs w:val="10"/>
                <w:lang w:eastAsia="ko-KR"/>
              </w:rPr>
              <w:t>1</w:t>
            </w:r>
          </w:p>
        </w:tc>
        <w:tc>
          <w:tcPr>
            <w:tcW w:w="391" w:type="dxa"/>
            <w:tcBorders>
              <w:top w:val="single" w:sz="4" w:space="0" w:color="auto"/>
            </w:tcBorders>
            <w:noWrap/>
            <w:vAlign w:val="center"/>
            <w:hideMark/>
          </w:tcPr>
          <w:p w14:paraId="4DD6FF4E" w14:textId="77777777" w:rsidR="00AA6F51" w:rsidRPr="00DD00AF" w:rsidRDefault="00AA6F51" w:rsidP="00933E43">
            <w:pPr>
              <w:rPr>
                <w:sz w:val="10"/>
                <w:szCs w:val="10"/>
                <w:lang w:eastAsia="ko-KR"/>
              </w:rPr>
            </w:pPr>
            <w:r w:rsidRPr="00DD00AF">
              <w:rPr>
                <w:sz w:val="10"/>
                <w:szCs w:val="10"/>
                <w:lang w:eastAsia="ko-KR"/>
              </w:rPr>
              <w:t>1</w:t>
            </w:r>
          </w:p>
        </w:tc>
        <w:tc>
          <w:tcPr>
            <w:tcW w:w="391" w:type="dxa"/>
            <w:tcBorders>
              <w:top w:val="single" w:sz="4" w:space="0" w:color="auto"/>
            </w:tcBorders>
            <w:noWrap/>
            <w:vAlign w:val="center"/>
            <w:hideMark/>
          </w:tcPr>
          <w:p w14:paraId="4C0D34D1" w14:textId="77777777" w:rsidR="00AA6F51" w:rsidRPr="00DD00AF" w:rsidRDefault="00AA6F51" w:rsidP="00933E43">
            <w:pPr>
              <w:rPr>
                <w:sz w:val="10"/>
                <w:szCs w:val="10"/>
                <w:lang w:eastAsia="ko-KR"/>
              </w:rPr>
            </w:pPr>
            <w:r w:rsidRPr="00DD00AF">
              <w:rPr>
                <w:sz w:val="10"/>
                <w:szCs w:val="10"/>
                <w:lang w:eastAsia="ko-KR"/>
              </w:rPr>
              <w:t>0.06</w:t>
            </w:r>
          </w:p>
        </w:tc>
        <w:tc>
          <w:tcPr>
            <w:tcW w:w="391" w:type="dxa"/>
            <w:tcBorders>
              <w:top w:val="single" w:sz="4" w:space="0" w:color="auto"/>
            </w:tcBorders>
            <w:noWrap/>
            <w:vAlign w:val="center"/>
            <w:hideMark/>
          </w:tcPr>
          <w:p w14:paraId="31B01BD4" w14:textId="77777777" w:rsidR="00AA6F51" w:rsidRPr="00DD00AF" w:rsidRDefault="00AA6F51" w:rsidP="00933E43">
            <w:pPr>
              <w:rPr>
                <w:sz w:val="10"/>
                <w:szCs w:val="10"/>
                <w:lang w:eastAsia="ko-KR"/>
              </w:rPr>
            </w:pPr>
            <w:r w:rsidRPr="00DD00AF">
              <w:rPr>
                <w:sz w:val="10"/>
                <w:szCs w:val="10"/>
                <w:lang w:eastAsia="ko-KR"/>
              </w:rPr>
              <w:t>1</w:t>
            </w:r>
          </w:p>
        </w:tc>
        <w:tc>
          <w:tcPr>
            <w:tcW w:w="391" w:type="dxa"/>
            <w:tcBorders>
              <w:top w:val="single" w:sz="4" w:space="0" w:color="auto"/>
            </w:tcBorders>
            <w:noWrap/>
            <w:vAlign w:val="center"/>
            <w:hideMark/>
          </w:tcPr>
          <w:p w14:paraId="4C286F0E" w14:textId="77777777" w:rsidR="00AA6F51" w:rsidRPr="00DD00AF" w:rsidRDefault="00AA6F51" w:rsidP="00933E43">
            <w:pPr>
              <w:rPr>
                <w:sz w:val="10"/>
                <w:szCs w:val="10"/>
                <w:lang w:eastAsia="ko-KR"/>
              </w:rPr>
            </w:pPr>
            <w:r w:rsidRPr="00DD00AF">
              <w:rPr>
                <w:sz w:val="10"/>
                <w:szCs w:val="10"/>
                <w:lang w:eastAsia="ko-KR"/>
              </w:rPr>
              <w:t>0.3</w:t>
            </w:r>
          </w:p>
        </w:tc>
        <w:tc>
          <w:tcPr>
            <w:tcW w:w="391" w:type="dxa"/>
            <w:tcBorders>
              <w:top w:val="single" w:sz="4" w:space="0" w:color="auto"/>
            </w:tcBorders>
            <w:noWrap/>
            <w:vAlign w:val="center"/>
            <w:hideMark/>
          </w:tcPr>
          <w:p w14:paraId="46393A29" w14:textId="77777777" w:rsidR="00AA6F51" w:rsidRPr="00DD00AF" w:rsidRDefault="00AA6F51" w:rsidP="00933E43">
            <w:pPr>
              <w:rPr>
                <w:sz w:val="10"/>
                <w:szCs w:val="10"/>
                <w:lang w:eastAsia="ko-KR"/>
              </w:rPr>
            </w:pPr>
            <w:r w:rsidRPr="00DD00AF">
              <w:rPr>
                <w:sz w:val="10"/>
                <w:szCs w:val="10"/>
                <w:lang w:eastAsia="ko-KR"/>
              </w:rPr>
              <w:t>1</w:t>
            </w:r>
          </w:p>
        </w:tc>
        <w:tc>
          <w:tcPr>
            <w:tcW w:w="450" w:type="dxa"/>
            <w:tcBorders>
              <w:top w:val="single" w:sz="4" w:space="0" w:color="auto"/>
            </w:tcBorders>
            <w:noWrap/>
            <w:vAlign w:val="center"/>
            <w:hideMark/>
          </w:tcPr>
          <w:p w14:paraId="1C791B13" w14:textId="77777777" w:rsidR="00AA6F51" w:rsidRPr="00DD00AF" w:rsidRDefault="00AA6F51" w:rsidP="00933E43">
            <w:pPr>
              <w:rPr>
                <w:sz w:val="10"/>
                <w:szCs w:val="10"/>
                <w:lang w:eastAsia="ko-KR"/>
              </w:rPr>
            </w:pPr>
            <w:r w:rsidRPr="00DD00AF">
              <w:rPr>
                <w:sz w:val="10"/>
                <w:szCs w:val="10"/>
                <w:lang w:eastAsia="ko-KR"/>
              </w:rPr>
              <w:t>0.3</w:t>
            </w:r>
          </w:p>
        </w:tc>
        <w:tc>
          <w:tcPr>
            <w:tcW w:w="488" w:type="dxa"/>
            <w:tcBorders>
              <w:top w:val="single" w:sz="4" w:space="0" w:color="auto"/>
            </w:tcBorders>
            <w:noWrap/>
            <w:vAlign w:val="center"/>
            <w:hideMark/>
          </w:tcPr>
          <w:p w14:paraId="6D107C1F" w14:textId="77777777" w:rsidR="00AA6F51" w:rsidRPr="00DD00AF" w:rsidRDefault="00AA6F51" w:rsidP="00933E43">
            <w:pPr>
              <w:rPr>
                <w:sz w:val="10"/>
                <w:szCs w:val="10"/>
                <w:lang w:eastAsia="ko-KR"/>
              </w:rPr>
            </w:pPr>
            <w:r w:rsidRPr="00DD00AF">
              <w:rPr>
                <w:sz w:val="10"/>
                <w:szCs w:val="10"/>
                <w:lang w:eastAsia="ko-KR"/>
              </w:rPr>
              <w:t>0.06</w:t>
            </w:r>
          </w:p>
        </w:tc>
        <w:tc>
          <w:tcPr>
            <w:tcW w:w="425" w:type="dxa"/>
            <w:tcBorders>
              <w:top w:val="single" w:sz="4" w:space="0" w:color="auto"/>
            </w:tcBorders>
            <w:noWrap/>
            <w:vAlign w:val="center"/>
            <w:hideMark/>
          </w:tcPr>
          <w:p w14:paraId="2C769165" w14:textId="77777777" w:rsidR="00AA6F51" w:rsidRPr="00DD00AF" w:rsidRDefault="00AA6F51" w:rsidP="00933E43">
            <w:pPr>
              <w:rPr>
                <w:sz w:val="10"/>
                <w:szCs w:val="10"/>
                <w:lang w:eastAsia="ko-KR"/>
              </w:rPr>
            </w:pPr>
            <w:r w:rsidRPr="00DD00AF">
              <w:rPr>
                <w:sz w:val="10"/>
                <w:szCs w:val="10"/>
                <w:lang w:eastAsia="ko-KR"/>
              </w:rPr>
              <w:t>1</w:t>
            </w:r>
          </w:p>
        </w:tc>
        <w:tc>
          <w:tcPr>
            <w:tcW w:w="425" w:type="dxa"/>
            <w:tcBorders>
              <w:top w:val="single" w:sz="4" w:space="0" w:color="auto"/>
            </w:tcBorders>
            <w:noWrap/>
            <w:vAlign w:val="center"/>
            <w:hideMark/>
          </w:tcPr>
          <w:p w14:paraId="5BB4AB54" w14:textId="77777777" w:rsidR="00AA6F51" w:rsidRPr="00DD00AF" w:rsidRDefault="00AA6F51" w:rsidP="00933E43">
            <w:pPr>
              <w:rPr>
                <w:sz w:val="10"/>
                <w:szCs w:val="10"/>
                <w:lang w:eastAsia="ko-KR"/>
              </w:rPr>
            </w:pPr>
            <w:r w:rsidRPr="00DD00AF">
              <w:rPr>
                <w:sz w:val="10"/>
                <w:szCs w:val="10"/>
                <w:lang w:eastAsia="ko-KR"/>
              </w:rPr>
              <w:t>0.93</w:t>
            </w:r>
          </w:p>
        </w:tc>
        <w:tc>
          <w:tcPr>
            <w:tcW w:w="425" w:type="dxa"/>
            <w:tcBorders>
              <w:top w:val="single" w:sz="4" w:space="0" w:color="auto"/>
            </w:tcBorders>
            <w:noWrap/>
            <w:vAlign w:val="center"/>
            <w:hideMark/>
          </w:tcPr>
          <w:p w14:paraId="3D1D94FA" w14:textId="77777777" w:rsidR="00AA6F51" w:rsidRPr="00DD00AF" w:rsidRDefault="00AA6F51" w:rsidP="00933E43">
            <w:pPr>
              <w:rPr>
                <w:sz w:val="10"/>
                <w:szCs w:val="10"/>
                <w:lang w:eastAsia="ko-KR"/>
              </w:rPr>
            </w:pPr>
            <w:r w:rsidRPr="00DD00AF">
              <w:rPr>
                <w:sz w:val="10"/>
                <w:szCs w:val="10"/>
                <w:lang w:eastAsia="ko-KR"/>
              </w:rPr>
              <w:t>0.52</w:t>
            </w:r>
          </w:p>
        </w:tc>
        <w:tc>
          <w:tcPr>
            <w:tcW w:w="425" w:type="dxa"/>
            <w:tcBorders>
              <w:top w:val="single" w:sz="4" w:space="0" w:color="auto"/>
            </w:tcBorders>
            <w:noWrap/>
            <w:vAlign w:val="center"/>
            <w:hideMark/>
          </w:tcPr>
          <w:p w14:paraId="32E8FE08" w14:textId="77777777" w:rsidR="00AA6F51" w:rsidRPr="00DD00AF" w:rsidRDefault="00AA6F51" w:rsidP="00933E43">
            <w:pPr>
              <w:rPr>
                <w:sz w:val="10"/>
                <w:szCs w:val="10"/>
                <w:lang w:eastAsia="ko-KR"/>
              </w:rPr>
            </w:pPr>
            <w:r w:rsidRPr="00DD00AF">
              <w:rPr>
                <w:sz w:val="10"/>
                <w:szCs w:val="10"/>
                <w:lang w:eastAsia="ko-KR"/>
              </w:rPr>
              <w:t>1</w:t>
            </w:r>
          </w:p>
        </w:tc>
        <w:tc>
          <w:tcPr>
            <w:tcW w:w="425" w:type="dxa"/>
            <w:tcBorders>
              <w:top w:val="single" w:sz="4" w:space="0" w:color="auto"/>
            </w:tcBorders>
            <w:noWrap/>
            <w:vAlign w:val="center"/>
            <w:hideMark/>
          </w:tcPr>
          <w:p w14:paraId="2F665020" w14:textId="77777777" w:rsidR="00AA6F51" w:rsidRPr="00DD00AF" w:rsidRDefault="00AA6F51" w:rsidP="00933E43">
            <w:pPr>
              <w:rPr>
                <w:sz w:val="10"/>
                <w:szCs w:val="10"/>
                <w:lang w:eastAsia="ko-KR"/>
              </w:rPr>
            </w:pPr>
            <w:r w:rsidRPr="00DD00AF">
              <w:rPr>
                <w:sz w:val="10"/>
                <w:szCs w:val="10"/>
                <w:lang w:eastAsia="ko-KR"/>
              </w:rPr>
              <w:t>0.92</w:t>
            </w:r>
          </w:p>
        </w:tc>
        <w:tc>
          <w:tcPr>
            <w:tcW w:w="425" w:type="dxa"/>
            <w:tcBorders>
              <w:top w:val="single" w:sz="4" w:space="0" w:color="auto"/>
            </w:tcBorders>
            <w:noWrap/>
            <w:vAlign w:val="center"/>
            <w:hideMark/>
          </w:tcPr>
          <w:p w14:paraId="031C9F97" w14:textId="77777777" w:rsidR="00AA6F51" w:rsidRPr="00DD00AF" w:rsidRDefault="00AA6F51" w:rsidP="00933E43">
            <w:pPr>
              <w:rPr>
                <w:sz w:val="10"/>
                <w:szCs w:val="10"/>
                <w:lang w:eastAsia="ko-KR"/>
              </w:rPr>
            </w:pPr>
            <w:r w:rsidRPr="00DD00AF">
              <w:rPr>
                <w:sz w:val="10"/>
                <w:szCs w:val="10"/>
                <w:lang w:eastAsia="ko-KR"/>
              </w:rPr>
              <w:t>0.49</w:t>
            </w:r>
          </w:p>
        </w:tc>
        <w:tc>
          <w:tcPr>
            <w:tcW w:w="464" w:type="dxa"/>
            <w:tcBorders>
              <w:top w:val="single" w:sz="4" w:space="0" w:color="auto"/>
            </w:tcBorders>
            <w:noWrap/>
            <w:vAlign w:val="center"/>
            <w:hideMark/>
          </w:tcPr>
          <w:p w14:paraId="7C230DAA" w14:textId="77777777" w:rsidR="00AA6F51" w:rsidRPr="00DD00AF" w:rsidRDefault="00AA6F51" w:rsidP="00933E43">
            <w:pPr>
              <w:rPr>
                <w:sz w:val="10"/>
                <w:szCs w:val="10"/>
                <w:lang w:eastAsia="ko-KR"/>
              </w:rPr>
            </w:pPr>
            <w:r w:rsidRPr="00DD00AF">
              <w:rPr>
                <w:sz w:val="10"/>
                <w:szCs w:val="10"/>
                <w:lang w:eastAsia="ko-KR"/>
              </w:rPr>
              <w:t>0.03</w:t>
            </w:r>
          </w:p>
        </w:tc>
        <w:tc>
          <w:tcPr>
            <w:tcW w:w="464" w:type="dxa"/>
            <w:tcBorders>
              <w:top w:val="single" w:sz="4" w:space="0" w:color="auto"/>
            </w:tcBorders>
            <w:noWrap/>
            <w:vAlign w:val="center"/>
            <w:hideMark/>
          </w:tcPr>
          <w:p w14:paraId="67D01A3C" w14:textId="77777777" w:rsidR="00AA6F51" w:rsidRPr="00DD00AF" w:rsidRDefault="00AA6F51" w:rsidP="00933E43">
            <w:pPr>
              <w:rPr>
                <w:sz w:val="10"/>
                <w:szCs w:val="10"/>
                <w:lang w:eastAsia="ko-KR"/>
              </w:rPr>
            </w:pPr>
            <w:r w:rsidRPr="00DD00AF">
              <w:rPr>
                <w:sz w:val="10"/>
                <w:szCs w:val="10"/>
                <w:lang w:eastAsia="ko-KR"/>
              </w:rPr>
              <w:t>0.02</w:t>
            </w:r>
          </w:p>
        </w:tc>
      </w:tr>
      <w:tr w:rsidR="00AA6F51" w:rsidRPr="00DD00AF" w14:paraId="300B9809" w14:textId="77777777" w:rsidTr="0079299A">
        <w:trPr>
          <w:trHeight w:val="288"/>
          <w:jc w:val="center"/>
        </w:trPr>
        <w:tc>
          <w:tcPr>
            <w:tcW w:w="341" w:type="dxa"/>
            <w:noWrap/>
            <w:vAlign w:val="center"/>
            <w:hideMark/>
          </w:tcPr>
          <w:p w14:paraId="3E242667"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78BD7203"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16CBD1E8"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24406BA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66EAC4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ED2F12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D79960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C7E0508"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7993BFF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4398D67" w14:textId="77777777" w:rsidR="00AA6F51" w:rsidRPr="00DD00AF" w:rsidRDefault="00AA6F51" w:rsidP="00933E43">
            <w:pPr>
              <w:rPr>
                <w:sz w:val="10"/>
                <w:szCs w:val="10"/>
                <w:lang w:eastAsia="ko-KR"/>
              </w:rPr>
            </w:pPr>
            <w:r w:rsidRPr="00DD00AF">
              <w:rPr>
                <w:sz w:val="10"/>
                <w:szCs w:val="10"/>
                <w:lang w:eastAsia="ko-KR"/>
              </w:rPr>
              <w:t>0.9</w:t>
            </w:r>
          </w:p>
        </w:tc>
        <w:tc>
          <w:tcPr>
            <w:tcW w:w="391" w:type="dxa"/>
            <w:noWrap/>
            <w:vAlign w:val="center"/>
            <w:hideMark/>
          </w:tcPr>
          <w:p w14:paraId="1EF27453"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66547B4" w14:textId="77777777" w:rsidR="00AA6F51" w:rsidRPr="00DD00AF" w:rsidRDefault="00AA6F51" w:rsidP="00933E43">
            <w:pPr>
              <w:rPr>
                <w:sz w:val="10"/>
                <w:szCs w:val="10"/>
                <w:lang w:eastAsia="ko-KR"/>
              </w:rPr>
            </w:pPr>
            <w:r w:rsidRPr="00DD00AF">
              <w:rPr>
                <w:sz w:val="10"/>
                <w:szCs w:val="10"/>
                <w:lang w:eastAsia="ko-KR"/>
              </w:rPr>
              <w:t>0.9</w:t>
            </w:r>
          </w:p>
        </w:tc>
        <w:tc>
          <w:tcPr>
            <w:tcW w:w="488" w:type="dxa"/>
            <w:noWrap/>
            <w:vAlign w:val="center"/>
            <w:hideMark/>
          </w:tcPr>
          <w:p w14:paraId="067C9D09"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75A1112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F1CB9F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C166795" w14:textId="77777777" w:rsidR="00AA6F51" w:rsidRPr="00DD00AF" w:rsidRDefault="00AA6F51" w:rsidP="00933E43">
            <w:pPr>
              <w:rPr>
                <w:sz w:val="10"/>
                <w:szCs w:val="10"/>
                <w:lang w:eastAsia="ko-KR"/>
              </w:rPr>
            </w:pPr>
            <w:r w:rsidRPr="00DD00AF">
              <w:rPr>
                <w:sz w:val="10"/>
                <w:szCs w:val="10"/>
                <w:lang w:eastAsia="ko-KR"/>
              </w:rPr>
              <w:t>0.99</w:t>
            </w:r>
          </w:p>
        </w:tc>
        <w:tc>
          <w:tcPr>
            <w:tcW w:w="425" w:type="dxa"/>
            <w:noWrap/>
            <w:vAlign w:val="center"/>
            <w:hideMark/>
          </w:tcPr>
          <w:p w14:paraId="1290A3D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1EA010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935B9BE" w14:textId="77777777" w:rsidR="00AA6F51" w:rsidRPr="00DD00AF" w:rsidRDefault="00AA6F51" w:rsidP="00933E43">
            <w:pPr>
              <w:rPr>
                <w:sz w:val="10"/>
                <w:szCs w:val="10"/>
                <w:lang w:eastAsia="ko-KR"/>
              </w:rPr>
            </w:pPr>
            <w:r w:rsidRPr="00DD00AF">
              <w:rPr>
                <w:sz w:val="10"/>
                <w:szCs w:val="10"/>
                <w:lang w:eastAsia="ko-KR"/>
              </w:rPr>
              <w:t>0.98</w:t>
            </w:r>
          </w:p>
        </w:tc>
        <w:tc>
          <w:tcPr>
            <w:tcW w:w="464" w:type="dxa"/>
            <w:noWrap/>
            <w:vAlign w:val="center"/>
            <w:hideMark/>
          </w:tcPr>
          <w:p w14:paraId="3D2365D8" w14:textId="77777777" w:rsidR="00AA6F51" w:rsidRPr="00DD00AF" w:rsidRDefault="00AA6F51" w:rsidP="00933E43">
            <w:pPr>
              <w:rPr>
                <w:sz w:val="10"/>
                <w:szCs w:val="10"/>
                <w:lang w:eastAsia="ko-KR"/>
              </w:rPr>
            </w:pPr>
            <w:r w:rsidRPr="00DD00AF">
              <w:rPr>
                <w:sz w:val="10"/>
                <w:szCs w:val="10"/>
                <w:lang w:eastAsia="ko-KR"/>
              </w:rPr>
              <w:t>0.03</w:t>
            </w:r>
          </w:p>
        </w:tc>
        <w:tc>
          <w:tcPr>
            <w:tcW w:w="464" w:type="dxa"/>
            <w:noWrap/>
            <w:vAlign w:val="center"/>
            <w:hideMark/>
          </w:tcPr>
          <w:p w14:paraId="1206F5AD" w14:textId="77777777" w:rsidR="00AA6F51" w:rsidRPr="00DD00AF" w:rsidRDefault="00AA6F51" w:rsidP="00933E43">
            <w:pPr>
              <w:rPr>
                <w:sz w:val="10"/>
                <w:szCs w:val="10"/>
                <w:lang w:eastAsia="ko-KR"/>
              </w:rPr>
            </w:pPr>
            <w:r w:rsidRPr="00DD00AF">
              <w:rPr>
                <w:sz w:val="10"/>
                <w:szCs w:val="10"/>
                <w:lang w:eastAsia="ko-KR"/>
              </w:rPr>
              <w:t>0.04</w:t>
            </w:r>
          </w:p>
        </w:tc>
      </w:tr>
      <w:tr w:rsidR="00AA6F51" w:rsidRPr="00DD00AF" w14:paraId="349E3EC3" w14:textId="77777777" w:rsidTr="0079299A">
        <w:trPr>
          <w:trHeight w:val="288"/>
          <w:jc w:val="center"/>
        </w:trPr>
        <w:tc>
          <w:tcPr>
            <w:tcW w:w="341" w:type="dxa"/>
            <w:noWrap/>
            <w:vAlign w:val="center"/>
            <w:hideMark/>
          </w:tcPr>
          <w:p w14:paraId="47D44EDC"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1EE26115"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6DB316B4"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0A7ADA7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61B265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A9B037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7E1C67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B87F7BC"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4A37B0B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583A9B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712724D"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9B7BCE0"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8D5D375"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3E1E39E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89FF2E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B36C3F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F09979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E09CED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9516E37"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3FE18D5" w14:textId="77777777" w:rsidR="00AA6F51" w:rsidRPr="00DD00AF" w:rsidRDefault="00AA6F51" w:rsidP="00933E43">
            <w:pPr>
              <w:rPr>
                <w:sz w:val="10"/>
                <w:szCs w:val="10"/>
                <w:lang w:eastAsia="ko-KR"/>
              </w:rPr>
            </w:pPr>
            <w:r w:rsidRPr="00DD00AF">
              <w:rPr>
                <w:sz w:val="10"/>
                <w:szCs w:val="10"/>
                <w:lang w:eastAsia="ko-KR"/>
              </w:rPr>
              <w:t>0.02</w:t>
            </w:r>
          </w:p>
        </w:tc>
        <w:tc>
          <w:tcPr>
            <w:tcW w:w="464" w:type="dxa"/>
            <w:noWrap/>
            <w:vAlign w:val="center"/>
            <w:hideMark/>
          </w:tcPr>
          <w:p w14:paraId="760B8FF2" w14:textId="77777777" w:rsidR="00AA6F51" w:rsidRPr="00DD00AF" w:rsidRDefault="00AA6F51" w:rsidP="00933E43">
            <w:pPr>
              <w:rPr>
                <w:sz w:val="10"/>
                <w:szCs w:val="10"/>
                <w:lang w:eastAsia="ko-KR"/>
              </w:rPr>
            </w:pPr>
            <w:r w:rsidRPr="00DD00AF">
              <w:rPr>
                <w:sz w:val="10"/>
                <w:szCs w:val="10"/>
                <w:lang w:eastAsia="ko-KR"/>
              </w:rPr>
              <w:t>0.03</w:t>
            </w:r>
          </w:p>
        </w:tc>
      </w:tr>
      <w:tr w:rsidR="00AA6F51" w:rsidRPr="00DD00AF" w14:paraId="0CA4248A" w14:textId="77777777" w:rsidTr="0079299A">
        <w:trPr>
          <w:trHeight w:val="288"/>
          <w:jc w:val="center"/>
        </w:trPr>
        <w:tc>
          <w:tcPr>
            <w:tcW w:w="341" w:type="dxa"/>
            <w:noWrap/>
            <w:vAlign w:val="center"/>
            <w:hideMark/>
          </w:tcPr>
          <w:p w14:paraId="35DA7E74"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0CBC1DC3"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27CE8008"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3812839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94F9CD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E409B2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F8DFA9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4D36C9E"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0DFAA33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355640D" w14:textId="77777777" w:rsidR="00AA6F51" w:rsidRPr="00DD00AF" w:rsidRDefault="00AA6F51" w:rsidP="00933E43">
            <w:pPr>
              <w:rPr>
                <w:sz w:val="10"/>
                <w:szCs w:val="10"/>
                <w:lang w:eastAsia="ko-KR"/>
              </w:rPr>
            </w:pPr>
            <w:r w:rsidRPr="00DD00AF">
              <w:rPr>
                <w:sz w:val="10"/>
                <w:szCs w:val="10"/>
                <w:lang w:eastAsia="ko-KR"/>
              </w:rPr>
              <w:t>0.85</w:t>
            </w:r>
          </w:p>
        </w:tc>
        <w:tc>
          <w:tcPr>
            <w:tcW w:w="391" w:type="dxa"/>
            <w:noWrap/>
            <w:vAlign w:val="center"/>
            <w:hideMark/>
          </w:tcPr>
          <w:p w14:paraId="5DEC4174"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B97ED36" w14:textId="77777777" w:rsidR="00AA6F51" w:rsidRPr="00DD00AF" w:rsidRDefault="00AA6F51" w:rsidP="00933E43">
            <w:pPr>
              <w:rPr>
                <w:sz w:val="10"/>
                <w:szCs w:val="10"/>
                <w:lang w:eastAsia="ko-KR"/>
              </w:rPr>
            </w:pPr>
            <w:r w:rsidRPr="00DD00AF">
              <w:rPr>
                <w:sz w:val="10"/>
                <w:szCs w:val="10"/>
                <w:lang w:eastAsia="ko-KR"/>
              </w:rPr>
              <w:t>0.85</w:t>
            </w:r>
          </w:p>
        </w:tc>
        <w:tc>
          <w:tcPr>
            <w:tcW w:w="488" w:type="dxa"/>
            <w:noWrap/>
            <w:vAlign w:val="center"/>
            <w:hideMark/>
          </w:tcPr>
          <w:p w14:paraId="1E7403F1"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63C7E76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7062741" w14:textId="77777777" w:rsidR="00AA6F51" w:rsidRPr="00DD00AF" w:rsidRDefault="00AA6F51" w:rsidP="00933E43">
            <w:pPr>
              <w:rPr>
                <w:sz w:val="10"/>
                <w:szCs w:val="10"/>
                <w:lang w:eastAsia="ko-KR"/>
              </w:rPr>
            </w:pPr>
            <w:r w:rsidRPr="00DD00AF">
              <w:rPr>
                <w:sz w:val="10"/>
                <w:szCs w:val="10"/>
                <w:lang w:eastAsia="ko-KR"/>
              </w:rPr>
              <w:t>0.98</w:t>
            </w:r>
          </w:p>
        </w:tc>
        <w:tc>
          <w:tcPr>
            <w:tcW w:w="425" w:type="dxa"/>
            <w:noWrap/>
            <w:vAlign w:val="center"/>
            <w:hideMark/>
          </w:tcPr>
          <w:p w14:paraId="121C963F" w14:textId="77777777" w:rsidR="00AA6F51" w:rsidRPr="00DD00AF" w:rsidRDefault="00AA6F51" w:rsidP="00933E43">
            <w:pPr>
              <w:rPr>
                <w:sz w:val="10"/>
                <w:szCs w:val="10"/>
                <w:lang w:eastAsia="ko-KR"/>
              </w:rPr>
            </w:pPr>
            <w:r w:rsidRPr="00DD00AF">
              <w:rPr>
                <w:sz w:val="10"/>
                <w:szCs w:val="10"/>
                <w:lang w:eastAsia="ko-KR"/>
              </w:rPr>
              <w:t>0.25</w:t>
            </w:r>
          </w:p>
        </w:tc>
        <w:tc>
          <w:tcPr>
            <w:tcW w:w="425" w:type="dxa"/>
            <w:noWrap/>
            <w:vAlign w:val="center"/>
            <w:hideMark/>
          </w:tcPr>
          <w:p w14:paraId="6DBCBA1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C3CD275" w14:textId="77777777" w:rsidR="00AA6F51" w:rsidRPr="00DD00AF" w:rsidRDefault="00AA6F51" w:rsidP="00933E43">
            <w:pPr>
              <w:rPr>
                <w:sz w:val="10"/>
                <w:szCs w:val="10"/>
                <w:lang w:eastAsia="ko-KR"/>
              </w:rPr>
            </w:pPr>
            <w:r w:rsidRPr="00DD00AF">
              <w:rPr>
                <w:sz w:val="10"/>
                <w:szCs w:val="10"/>
                <w:lang w:eastAsia="ko-KR"/>
              </w:rPr>
              <w:t>0.98</w:t>
            </w:r>
          </w:p>
        </w:tc>
        <w:tc>
          <w:tcPr>
            <w:tcW w:w="425" w:type="dxa"/>
            <w:noWrap/>
            <w:vAlign w:val="center"/>
            <w:hideMark/>
          </w:tcPr>
          <w:p w14:paraId="4462D04F" w14:textId="77777777" w:rsidR="00AA6F51" w:rsidRPr="00DD00AF" w:rsidRDefault="00AA6F51" w:rsidP="00933E43">
            <w:pPr>
              <w:rPr>
                <w:sz w:val="10"/>
                <w:szCs w:val="10"/>
                <w:lang w:eastAsia="ko-KR"/>
              </w:rPr>
            </w:pPr>
            <w:r w:rsidRPr="00DD00AF">
              <w:rPr>
                <w:sz w:val="10"/>
                <w:szCs w:val="10"/>
                <w:lang w:eastAsia="ko-KR"/>
              </w:rPr>
              <w:t>0.23</w:t>
            </w:r>
          </w:p>
        </w:tc>
        <w:tc>
          <w:tcPr>
            <w:tcW w:w="464" w:type="dxa"/>
            <w:noWrap/>
            <w:vAlign w:val="center"/>
            <w:hideMark/>
          </w:tcPr>
          <w:p w14:paraId="1DDE3FA4" w14:textId="77777777" w:rsidR="00AA6F51" w:rsidRPr="00DD00AF" w:rsidRDefault="00AA6F51" w:rsidP="00933E43">
            <w:pPr>
              <w:rPr>
                <w:sz w:val="10"/>
                <w:szCs w:val="10"/>
                <w:lang w:eastAsia="ko-KR"/>
              </w:rPr>
            </w:pPr>
            <w:r w:rsidRPr="00DD00AF">
              <w:rPr>
                <w:sz w:val="10"/>
                <w:szCs w:val="10"/>
                <w:lang w:eastAsia="ko-KR"/>
              </w:rPr>
              <w:t>0.04</w:t>
            </w:r>
          </w:p>
        </w:tc>
        <w:tc>
          <w:tcPr>
            <w:tcW w:w="464" w:type="dxa"/>
            <w:noWrap/>
            <w:vAlign w:val="center"/>
            <w:hideMark/>
          </w:tcPr>
          <w:p w14:paraId="723C415B" w14:textId="77777777" w:rsidR="00AA6F51" w:rsidRPr="00DD00AF" w:rsidRDefault="00AA6F51" w:rsidP="00933E43">
            <w:pPr>
              <w:rPr>
                <w:sz w:val="10"/>
                <w:szCs w:val="10"/>
                <w:lang w:eastAsia="ko-KR"/>
              </w:rPr>
            </w:pPr>
            <w:r w:rsidRPr="00DD00AF">
              <w:rPr>
                <w:sz w:val="10"/>
                <w:szCs w:val="10"/>
                <w:lang w:eastAsia="ko-KR"/>
              </w:rPr>
              <w:t>0.04</w:t>
            </w:r>
          </w:p>
        </w:tc>
      </w:tr>
      <w:tr w:rsidR="00AA6F51" w:rsidRPr="00DD00AF" w14:paraId="38F56EEC" w14:textId="77777777" w:rsidTr="0079299A">
        <w:trPr>
          <w:trHeight w:val="288"/>
          <w:jc w:val="center"/>
        </w:trPr>
        <w:tc>
          <w:tcPr>
            <w:tcW w:w="341" w:type="dxa"/>
            <w:noWrap/>
            <w:vAlign w:val="center"/>
            <w:hideMark/>
          </w:tcPr>
          <w:p w14:paraId="101A8BF1"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2CCA53C7"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68FCC412"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43FACB0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74B488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E2AF28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0A6424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549DB71"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7D74274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C1316E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3637E1B"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AE99CF7"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F376A53"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4BF6CDA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63BDE1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1C456E6" w14:textId="77777777" w:rsidR="00AA6F51" w:rsidRPr="00DD00AF" w:rsidRDefault="00AA6F51" w:rsidP="00933E43">
            <w:pPr>
              <w:rPr>
                <w:sz w:val="10"/>
                <w:szCs w:val="10"/>
                <w:lang w:eastAsia="ko-KR"/>
              </w:rPr>
            </w:pPr>
            <w:r w:rsidRPr="00DD00AF">
              <w:rPr>
                <w:sz w:val="10"/>
                <w:szCs w:val="10"/>
                <w:lang w:eastAsia="ko-KR"/>
              </w:rPr>
              <w:t>0.75</w:t>
            </w:r>
          </w:p>
        </w:tc>
        <w:tc>
          <w:tcPr>
            <w:tcW w:w="425" w:type="dxa"/>
            <w:noWrap/>
            <w:vAlign w:val="center"/>
            <w:hideMark/>
          </w:tcPr>
          <w:p w14:paraId="74468C0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1768D2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C13172B" w14:textId="77777777" w:rsidR="00AA6F51" w:rsidRPr="00DD00AF" w:rsidRDefault="00AA6F51" w:rsidP="00933E43">
            <w:pPr>
              <w:rPr>
                <w:sz w:val="10"/>
                <w:szCs w:val="10"/>
                <w:lang w:eastAsia="ko-KR"/>
              </w:rPr>
            </w:pPr>
            <w:r w:rsidRPr="00DD00AF">
              <w:rPr>
                <w:sz w:val="10"/>
                <w:szCs w:val="10"/>
                <w:lang w:eastAsia="ko-KR"/>
              </w:rPr>
              <w:t>0.75</w:t>
            </w:r>
          </w:p>
        </w:tc>
        <w:tc>
          <w:tcPr>
            <w:tcW w:w="464" w:type="dxa"/>
            <w:noWrap/>
            <w:vAlign w:val="center"/>
            <w:hideMark/>
          </w:tcPr>
          <w:p w14:paraId="136CB752" w14:textId="77777777" w:rsidR="00AA6F51" w:rsidRPr="00DD00AF" w:rsidRDefault="00AA6F51" w:rsidP="00933E43">
            <w:pPr>
              <w:rPr>
                <w:sz w:val="10"/>
                <w:szCs w:val="10"/>
                <w:lang w:eastAsia="ko-KR"/>
              </w:rPr>
            </w:pPr>
            <w:r w:rsidRPr="00DD00AF">
              <w:rPr>
                <w:sz w:val="10"/>
                <w:szCs w:val="10"/>
                <w:lang w:eastAsia="ko-KR"/>
              </w:rPr>
              <w:t>0.03</w:t>
            </w:r>
          </w:p>
        </w:tc>
        <w:tc>
          <w:tcPr>
            <w:tcW w:w="464" w:type="dxa"/>
            <w:noWrap/>
            <w:vAlign w:val="center"/>
            <w:hideMark/>
          </w:tcPr>
          <w:p w14:paraId="4CC19171" w14:textId="77777777" w:rsidR="00AA6F51" w:rsidRPr="00DD00AF" w:rsidRDefault="00AA6F51" w:rsidP="00933E43">
            <w:pPr>
              <w:rPr>
                <w:sz w:val="10"/>
                <w:szCs w:val="10"/>
                <w:lang w:eastAsia="ko-KR"/>
              </w:rPr>
            </w:pPr>
            <w:r w:rsidRPr="00DD00AF">
              <w:rPr>
                <w:sz w:val="10"/>
                <w:szCs w:val="10"/>
                <w:lang w:eastAsia="ko-KR"/>
              </w:rPr>
              <w:t>0.03</w:t>
            </w:r>
          </w:p>
        </w:tc>
      </w:tr>
      <w:tr w:rsidR="00AA6F51" w:rsidRPr="00DD00AF" w14:paraId="2E393766" w14:textId="77777777" w:rsidTr="0079299A">
        <w:trPr>
          <w:trHeight w:val="288"/>
          <w:jc w:val="center"/>
        </w:trPr>
        <w:tc>
          <w:tcPr>
            <w:tcW w:w="341" w:type="dxa"/>
            <w:noWrap/>
            <w:vAlign w:val="center"/>
            <w:hideMark/>
          </w:tcPr>
          <w:p w14:paraId="3AAD2987"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5F458632"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093A0C87"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12FF3AC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47EFD2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6C2634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A66CD9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4EAFCF0"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75F67B8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BED92B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422DBB0"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3852BAEA"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58D983E4"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2BA5965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A85A9F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4D6A6E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9CD9F8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06E771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8DC17F6"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E8FE0FA" w14:textId="77777777" w:rsidR="00AA6F51" w:rsidRPr="00DD00AF" w:rsidRDefault="00AA6F51" w:rsidP="00933E43">
            <w:pPr>
              <w:rPr>
                <w:sz w:val="10"/>
                <w:szCs w:val="10"/>
                <w:lang w:eastAsia="ko-KR"/>
              </w:rPr>
            </w:pPr>
            <w:r w:rsidRPr="00DD00AF">
              <w:rPr>
                <w:sz w:val="10"/>
                <w:szCs w:val="10"/>
                <w:lang w:eastAsia="ko-KR"/>
              </w:rPr>
              <w:t>0.03</w:t>
            </w:r>
          </w:p>
        </w:tc>
        <w:tc>
          <w:tcPr>
            <w:tcW w:w="464" w:type="dxa"/>
            <w:noWrap/>
            <w:vAlign w:val="center"/>
            <w:hideMark/>
          </w:tcPr>
          <w:p w14:paraId="70B6C1E4" w14:textId="77777777" w:rsidR="00AA6F51" w:rsidRPr="00DD00AF" w:rsidRDefault="00AA6F51" w:rsidP="00933E43">
            <w:pPr>
              <w:rPr>
                <w:sz w:val="10"/>
                <w:szCs w:val="10"/>
                <w:lang w:eastAsia="ko-KR"/>
              </w:rPr>
            </w:pPr>
            <w:r w:rsidRPr="00DD00AF">
              <w:rPr>
                <w:sz w:val="10"/>
                <w:szCs w:val="10"/>
                <w:lang w:eastAsia="ko-KR"/>
              </w:rPr>
              <w:t>0.04</w:t>
            </w:r>
          </w:p>
        </w:tc>
      </w:tr>
      <w:tr w:rsidR="00AA6F51" w:rsidRPr="00DD00AF" w14:paraId="22DEE2B8" w14:textId="77777777" w:rsidTr="0079299A">
        <w:trPr>
          <w:trHeight w:val="288"/>
          <w:jc w:val="center"/>
        </w:trPr>
        <w:tc>
          <w:tcPr>
            <w:tcW w:w="341" w:type="dxa"/>
            <w:noWrap/>
            <w:vAlign w:val="center"/>
            <w:hideMark/>
          </w:tcPr>
          <w:p w14:paraId="640F095D"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4E42C0A2"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71E4E183"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74AC568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28131B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15D393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069810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A878EF0"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5D833E6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EFE4F5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D356BA1"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156EE8D7"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5AE7426A"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74EBD33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611F43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9D2ADBC" w14:textId="77777777" w:rsidR="00AA6F51" w:rsidRPr="00DD00AF" w:rsidRDefault="00AA6F51" w:rsidP="00933E43">
            <w:pPr>
              <w:rPr>
                <w:sz w:val="10"/>
                <w:szCs w:val="10"/>
                <w:lang w:eastAsia="ko-KR"/>
              </w:rPr>
            </w:pPr>
            <w:r w:rsidRPr="00DD00AF">
              <w:rPr>
                <w:sz w:val="10"/>
                <w:szCs w:val="10"/>
                <w:lang w:eastAsia="ko-KR"/>
              </w:rPr>
              <w:t>0.16</w:t>
            </w:r>
          </w:p>
        </w:tc>
        <w:tc>
          <w:tcPr>
            <w:tcW w:w="425" w:type="dxa"/>
            <w:noWrap/>
            <w:vAlign w:val="center"/>
            <w:hideMark/>
          </w:tcPr>
          <w:p w14:paraId="325FD14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0EC4B5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4121095" w14:textId="77777777" w:rsidR="00AA6F51" w:rsidRPr="00DD00AF" w:rsidRDefault="00AA6F51" w:rsidP="00933E43">
            <w:pPr>
              <w:rPr>
                <w:sz w:val="10"/>
                <w:szCs w:val="10"/>
                <w:lang w:eastAsia="ko-KR"/>
              </w:rPr>
            </w:pPr>
            <w:r w:rsidRPr="00DD00AF">
              <w:rPr>
                <w:sz w:val="10"/>
                <w:szCs w:val="10"/>
                <w:lang w:eastAsia="ko-KR"/>
              </w:rPr>
              <w:t>0.13</w:t>
            </w:r>
          </w:p>
        </w:tc>
        <w:tc>
          <w:tcPr>
            <w:tcW w:w="464" w:type="dxa"/>
            <w:noWrap/>
            <w:vAlign w:val="center"/>
            <w:hideMark/>
          </w:tcPr>
          <w:p w14:paraId="6412F9C5" w14:textId="77777777" w:rsidR="00AA6F51" w:rsidRPr="00DD00AF" w:rsidRDefault="00AA6F51" w:rsidP="00933E43">
            <w:pPr>
              <w:rPr>
                <w:sz w:val="10"/>
                <w:szCs w:val="10"/>
                <w:lang w:eastAsia="ko-KR"/>
              </w:rPr>
            </w:pPr>
            <w:r w:rsidRPr="00DD00AF">
              <w:rPr>
                <w:sz w:val="10"/>
                <w:szCs w:val="10"/>
                <w:lang w:eastAsia="ko-KR"/>
              </w:rPr>
              <w:t>0.03</w:t>
            </w:r>
          </w:p>
        </w:tc>
        <w:tc>
          <w:tcPr>
            <w:tcW w:w="464" w:type="dxa"/>
            <w:noWrap/>
            <w:vAlign w:val="center"/>
            <w:hideMark/>
          </w:tcPr>
          <w:p w14:paraId="4704EC02" w14:textId="77777777" w:rsidR="00AA6F51" w:rsidRPr="00DD00AF" w:rsidRDefault="00AA6F51" w:rsidP="00933E43">
            <w:pPr>
              <w:rPr>
                <w:sz w:val="10"/>
                <w:szCs w:val="10"/>
                <w:lang w:eastAsia="ko-KR"/>
              </w:rPr>
            </w:pPr>
            <w:r w:rsidRPr="00DD00AF">
              <w:rPr>
                <w:sz w:val="10"/>
                <w:szCs w:val="10"/>
                <w:lang w:eastAsia="ko-KR"/>
              </w:rPr>
              <w:t>0.04</w:t>
            </w:r>
          </w:p>
        </w:tc>
      </w:tr>
      <w:tr w:rsidR="00AA6F51" w:rsidRPr="00DD00AF" w14:paraId="282B9119" w14:textId="77777777" w:rsidTr="0079299A">
        <w:trPr>
          <w:trHeight w:val="288"/>
          <w:jc w:val="center"/>
        </w:trPr>
        <w:tc>
          <w:tcPr>
            <w:tcW w:w="341" w:type="dxa"/>
            <w:noWrap/>
            <w:vAlign w:val="center"/>
            <w:hideMark/>
          </w:tcPr>
          <w:p w14:paraId="5BAC6616"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35A490D7"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05554CF8"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347676C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FB84C7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C5B7C8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CC613F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5F82C3D"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2CC60DC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50B818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5750A02"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60DD321"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B69821C"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49B1664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5AE9B2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683C2DA" w14:textId="77777777" w:rsidR="00AA6F51" w:rsidRPr="00DD00AF" w:rsidRDefault="00AA6F51" w:rsidP="00933E43">
            <w:pPr>
              <w:rPr>
                <w:sz w:val="10"/>
                <w:szCs w:val="10"/>
                <w:lang w:eastAsia="ko-KR"/>
              </w:rPr>
            </w:pPr>
            <w:r w:rsidRPr="00DD00AF">
              <w:rPr>
                <w:sz w:val="10"/>
                <w:szCs w:val="10"/>
                <w:lang w:eastAsia="ko-KR"/>
              </w:rPr>
              <w:t>0.59</w:t>
            </w:r>
          </w:p>
        </w:tc>
        <w:tc>
          <w:tcPr>
            <w:tcW w:w="425" w:type="dxa"/>
            <w:noWrap/>
            <w:vAlign w:val="center"/>
            <w:hideMark/>
          </w:tcPr>
          <w:p w14:paraId="07D6CCD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67CE49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05A4D33" w14:textId="77777777" w:rsidR="00AA6F51" w:rsidRPr="00DD00AF" w:rsidRDefault="00AA6F51" w:rsidP="00933E43">
            <w:pPr>
              <w:rPr>
                <w:sz w:val="10"/>
                <w:szCs w:val="10"/>
                <w:lang w:eastAsia="ko-KR"/>
              </w:rPr>
            </w:pPr>
            <w:r w:rsidRPr="00DD00AF">
              <w:rPr>
                <w:sz w:val="10"/>
                <w:szCs w:val="10"/>
                <w:lang w:eastAsia="ko-KR"/>
              </w:rPr>
              <w:t>0.57</w:t>
            </w:r>
          </w:p>
        </w:tc>
        <w:tc>
          <w:tcPr>
            <w:tcW w:w="464" w:type="dxa"/>
            <w:noWrap/>
            <w:vAlign w:val="center"/>
            <w:hideMark/>
          </w:tcPr>
          <w:p w14:paraId="735056EB" w14:textId="77777777" w:rsidR="00AA6F51" w:rsidRPr="00DD00AF" w:rsidRDefault="00AA6F51" w:rsidP="00933E43">
            <w:pPr>
              <w:rPr>
                <w:sz w:val="10"/>
                <w:szCs w:val="10"/>
                <w:lang w:eastAsia="ko-KR"/>
              </w:rPr>
            </w:pPr>
            <w:r w:rsidRPr="00DD00AF">
              <w:rPr>
                <w:sz w:val="10"/>
                <w:szCs w:val="10"/>
                <w:lang w:eastAsia="ko-KR"/>
              </w:rPr>
              <w:t>0.04</w:t>
            </w:r>
          </w:p>
        </w:tc>
        <w:tc>
          <w:tcPr>
            <w:tcW w:w="464" w:type="dxa"/>
            <w:noWrap/>
            <w:vAlign w:val="center"/>
            <w:hideMark/>
          </w:tcPr>
          <w:p w14:paraId="6C237AD1" w14:textId="77777777" w:rsidR="00AA6F51" w:rsidRPr="00DD00AF" w:rsidRDefault="00AA6F51" w:rsidP="00933E43">
            <w:pPr>
              <w:rPr>
                <w:sz w:val="10"/>
                <w:szCs w:val="10"/>
                <w:lang w:eastAsia="ko-KR"/>
              </w:rPr>
            </w:pPr>
            <w:r w:rsidRPr="00DD00AF">
              <w:rPr>
                <w:sz w:val="10"/>
                <w:szCs w:val="10"/>
                <w:lang w:eastAsia="ko-KR"/>
              </w:rPr>
              <w:t>0.04</w:t>
            </w:r>
          </w:p>
        </w:tc>
      </w:tr>
      <w:tr w:rsidR="00AA6F51" w:rsidRPr="00DD00AF" w14:paraId="709B64E7" w14:textId="77777777" w:rsidTr="0079299A">
        <w:trPr>
          <w:trHeight w:val="288"/>
          <w:jc w:val="center"/>
        </w:trPr>
        <w:tc>
          <w:tcPr>
            <w:tcW w:w="341" w:type="dxa"/>
            <w:noWrap/>
            <w:vAlign w:val="center"/>
            <w:hideMark/>
          </w:tcPr>
          <w:p w14:paraId="2A6A3896"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33030EA2"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1755351F"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3AE398B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8657B2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83200C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155817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85415FC" w14:textId="77777777" w:rsidR="00AA6F51" w:rsidRPr="00DD00AF" w:rsidRDefault="00AA6F51" w:rsidP="00933E43">
            <w:pPr>
              <w:rPr>
                <w:sz w:val="10"/>
                <w:szCs w:val="10"/>
                <w:lang w:eastAsia="ko-KR"/>
              </w:rPr>
            </w:pPr>
            <w:r w:rsidRPr="00DD00AF">
              <w:rPr>
                <w:sz w:val="10"/>
                <w:szCs w:val="10"/>
                <w:lang w:eastAsia="ko-KR"/>
              </w:rPr>
              <w:t>0.04</w:t>
            </w:r>
          </w:p>
        </w:tc>
        <w:tc>
          <w:tcPr>
            <w:tcW w:w="391" w:type="dxa"/>
            <w:noWrap/>
            <w:vAlign w:val="center"/>
            <w:hideMark/>
          </w:tcPr>
          <w:p w14:paraId="0CDC2C0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591ED5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A4A4863"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EC809DC"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B2EF532"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4381427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0DF13F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90DAA9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C55739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540257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8E96C17"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2DE49ADA" w14:textId="77777777" w:rsidR="00AA6F51" w:rsidRPr="00DD00AF" w:rsidRDefault="00AA6F51" w:rsidP="00933E43">
            <w:pPr>
              <w:rPr>
                <w:sz w:val="10"/>
                <w:szCs w:val="10"/>
                <w:lang w:eastAsia="ko-KR"/>
              </w:rPr>
            </w:pPr>
            <w:r w:rsidRPr="00DD00AF">
              <w:rPr>
                <w:sz w:val="10"/>
                <w:szCs w:val="10"/>
                <w:lang w:eastAsia="ko-KR"/>
              </w:rPr>
              <w:t>0.04</w:t>
            </w:r>
          </w:p>
        </w:tc>
        <w:tc>
          <w:tcPr>
            <w:tcW w:w="464" w:type="dxa"/>
            <w:noWrap/>
            <w:vAlign w:val="center"/>
            <w:hideMark/>
          </w:tcPr>
          <w:p w14:paraId="361577A2" w14:textId="77777777" w:rsidR="00AA6F51" w:rsidRPr="00DD00AF" w:rsidRDefault="00AA6F51" w:rsidP="00933E43">
            <w:pPr>
              <w:rPr>
                <w:sz w:val="10"/>
                <w:szCs w:val="10"/>
                <w:lang w:eastAsia="ko-KR"/>
              </w:rPr>
            </w:pPr>
            <w:r w:rsidRPr="00DD00AF">
              <w:rPr>
                <w:sz w:val="10"/>
                <w:szCs w:val="10"/>
                <w:lang w:eastAsia="ko-KR"/>
              </w:rPr>
              <w:t>0.04</w:t>
            </w:r>
          </w:p>
        </w:tc>
      </w:tr>
      <w:tr w:rsidR="00AA6F51" w:rsidRPr="00DD00AF" w14:paraId="65A32753" w14:textId="77777777" w:rsidTr="0079299A">
        <w:trPr>
          <w:trHeight w:val="288"/>
          <w:jc w:val="center"/>
        </w:trPr>
        <w:tc>
          <w:tcPr>
            <w:tcW w:w="341" w:type="dxa"/>
            <w:noWrap/>
            <w:vAlign w:val="center"/>
            <w:hideMark/>
          </w:tcPr>
          <w:p w14:paraId="147AF712"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5D68B6DE"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153C457B"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4442499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E0CF6E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268AA6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45CF00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C711D81"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6A8592F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164C56F" w14:textId="77777777" w:rsidR="00AA6F51" w:rsidRPr="00DD00AF" w:rsidRDefault="00AA6F51" w:rsidP="00933E43">
            <w:pPr>
              <w:rPr>
                <w:sz w:val="10"/>
                <w:szCs w:val="10"/>
                <w:lang w:eastAsia="ko-KR"/>
              </w:rPr>
            </w:pPr>
            <w:r w:rsidRPr="00DD00AF">
              <w:rPr>
                <w:sz w:val="10"/>
                <w:szCs w:val="10"/>
                <w:lang w:eastAsia="ko-KR"/>
              </w:rPr>
              <w:t>0.94</w:t>
            </w:r>
          </w:p>
        </w:tc>
        <w:tc>
          <w:tcPr>
            <w:tcW w:w="391" w:type="dxa"/>
            <w:noWrap/>
            <w:vAlign w:val="center"/>
            <w:hideMark/>
          </w:tcPr>
          <w:p w14:paraId="31F6FEC7"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B98EEC2" w14:textId="77777777" w:rsidR="00AA6F51" w:rsidRPr="00DD00AF" w:rsidRDefault="00AA6F51" w:rsidP="00933E43">
            <w:pPr>
              <w:rPr>
                <w:sz w:val="10"/>
                <w:szCs w:val="10"/>
                <w:lang w:eastAsia="ko-KR"/>
              </w:rPr>
            </w:pPr>
            <w:r w:rsidRPr="00DD00AF">
              <w:rPr>
                <w:sz w:val="10"/>
                <w:szCs w:val="10"/>
                <w:lang w:eastAsia="ko-KR"/>
              </w:rPr>
              <w:t>0.93</w:t>
            </w:r>
          </w:p>
        </w:tc>
        <w:tc>
          <w:tcPr>
            <w:tcW w:w="488" w:type="dxa"/>
            <w:noWrap/>
            <w:vAlign w:val="center"/>
            <w:hideMark/>
          </w:tcPr>
          <w:p w14:paraId="650C79D7"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2AAB269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2F34D0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ADE38BE" w14:textId="77777777" w:rsidR="00AA6F51" w:rsidRPr="00DD00AF" w:rsidRDefault="00AA6F51" w:rsidP="00933E43">
            <w:pPr>
              <w:rPr>
                <w:sz w:val="10"/>
                <w:szCs w:val="10"/>
                <w:lang w:eastAsia="ko-KR"/>
              </w:rPr>
            </w:pPr>
            <w:r w:rsidRPr="00DD00AF">
              <w:rPr>
                <w:sz w:val="10"/>
                <w:szCs w:val="10"/>
                <w:lang w:eastAsia="ko-KR"/>
              </w:rPr>
              <w:t>0.99</w:t>
            </w:r>
          </w:p>
        </w:tc>
        <w:tc>
          <w:tcPr>
            <w:tcW w:w="425" w:type="dxa"/>
            <w:noWrap/>
            <w:vAlign w:val="center"/>
            <w:hideMark/>
          </w:tcPr>
          <w:p w14:paraId="4A33A3E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A2374F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D4BDDDB" w14:textId="77777777" w:rsidR="00AA6F51" w:rsidRPr="00DD00AF" w:rsidRDefault="00AA6F51" w:rsidP="00933E43">
            <w:pPr>
              <w:rPr>
                <w:sz w:val="10"/>
                <w:szCs w:val="10"/>
                <w:lang w:eastAsia="ko-KR"/>
              </w:rPr>
            </w:pPr>
            <w:r w:rsidRPr="00DD00AF">
              <w:rPr>
                <w:sz w:val="10"/>
                <w:szCs w:val="10"/>
                <w:lang w:eastAsia="ko-KR"/>
              </w:rPr>
              <w:t>0.99</w:t>
            </w:r>
          </w:p>
        </w:tc>
        <w:tc>
          <w:tcPr>
            <w:tcW w:w="464" w:type="dxa"/>
            <w:noWrap/>
            <w:vAlign w:val="center"/>
            <w:hideMark/>
          </w:tcPr>
          <w:p w14:paraId="628B137E" w14:textId="77777777" w:rsidR="00AA6F51" w:rsidRPr="00DD00AF" w:rsidRDefault="00AA6F51" w:rsidP="00933E43">
            <w:pPr>
              <w:rPr>
                <w:sz w:val="10"/>
                <w:szCs w:val="10"/>
                <w:lang w:eastAsia="ko-KR"/>
              </w:rPr>
            </w:pPr>
            <w:r w:rsidRPr="00DD00AF">
              <w:rPr>
                <w:sz w:val="10"/>
                <w:szCs w:val="10"/>
                <w:lang w:eastAsia="ko-KR"/>
              </w:rPr>
              <w:t>0.01</w:t>
            </w:r>
          </w:p>
        </w:tc>
        <w:tc>
          <w:tcPr>
            <w:tcW w:w="464" w:type="dxa"/>
            <w:noWrap/>
            <w:vAlign w:val="center"/>
            <w:hideMark/>
          </w:tcPr>
          <w:p w14:paraId="0C77A936"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3F535FB8" w14:textId="77777777" w:rsidTr="0079299A">
        <w:trPr>
          <w:trHeight w:val="288"/>
          <w:jc w:val="center"/>
        </w:trPr>
        <w:tc>
          <w:tcPr>
            <w:tcW w:w="341" w:type="dxa"/>
            <w:noWrap/>
            <w:vAlign w:val="center"/>
            <w:hideMark/>
          </w:tcPr>
          <w:p w14:paraId="3F288986"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11D74459"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0A65CC1F"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7E54872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BD2688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2007F6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8233D2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AEE9CC5"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3F011EF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90DA4B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B743EFF"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5A1798F"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1EC109EA"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6EA61AD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5618DB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A86820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536B9E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F85D23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BDD7964"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A86D821"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621E4BEB"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1B4F223E" w14:textId="77777777" w:rsidTr="0079299A">
        <w:trPr>
          <w:trHeight w:val="288"/>
          <w:jc w:val="center"/>
        </w:trPr>
        <w:tc>
          <w:tcPr>
            <w:tcW w:w="341" w:type="dxa"/>
            <w:noWrap/>
            <w:vAlign w:val="center"/>
            <w:hideMark/>
          </w:tcPr>
          <w:p w14:paraId="7C8BFE84"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78AED6A0"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666CAA2A"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71C8F8C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5FCDD3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0C012D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39FF6A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AC767FA" w14:textId="77777777" w:rsidR="00AA6F51" w:rsidRPr="00DD00AF" w:rsidRDefault="00AA6F51" w:rsidP="00933E43">
            <w:pPr>
              <w:rPr>
                <w:sz w:val="10"/>
                <w:szCs w:val="10"/>
                <w:lang w:eastAsia="ko-KR"/>
              </w:rPr>
            </w:pPr>
            <w:r w:rsidRPr="00DD00AF">
              <w:rPr>
                <w:sz w:val="10"/>
                <w:szCs w:val="10"/>
                <w:lang w:eastAsia="ko-KR"/>
              </w:rPr>
              <w:t>0.04</w:t>
            </w:r>
          </w:p>
        </w:tc>
        <w:tc>
          <w:tcPr>
            <w:tcW w:w="391" w:type="dxa"/>
            <w:noWrap/>
            <w:vAlign w:val="center"/>
            <w:hideMark/>
          </w:tcPr>
          <w:p w14:paraId="6EEC917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495BCE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F7BC931"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AE26B9D"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B4747F7"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28A0B81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8C2C01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250109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49A443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D3771A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311048B"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2EE8044A"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15F962C7"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272A1CCD" w14:textId="77777777" w:rsidTr="0079299A">
        <w:trPr>
          <w:trHeight w:val="288"/>
          <w:jc w:val="center"/>
        </w:trPr>
        <w:tc>
          <w:tcPr>
            <w:tcW w:w="341" w:type="dxa"/>
            <w:noWrap/>
            <w:vAlign w:val="center"/>
            <w:hideMark/>
          </w:tcPr>
          <w:p w14:paraId="45E175F8"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07C01925"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6F9144C7"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33088A2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9A9617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20D2E3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EB36E0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4906E76"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63EA8AF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7E3224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FA75FEE"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317E847"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736DC2F"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0EA9E29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666D43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1E8D4AB" w14:textId="77777777" w:rsidR="00AA6F51" w:rsidRPr="00DD00AF" w:rsidRDefault="00AA6F51" w:rsidP="00933E43">
            <w:pPr>
              <w:rPr>
                <w:sz w:val="10"/>
                <w:szCs w:val="10"/>
                <w:lang w:eastAsia="ko-KR"/>
              </w:rPr>
            </w:pPr>
            <w:r w:rsidRPr="00DD00AF">
              <w:rPr>
                <w:sz w:val="10"/>
                <w:szCs w:val="10"/>
                <w:lang w:eastAsia="ko-KR"/>
              </w:rPr>
              <w:t>0.79</w:t>
            </w:r>
          </w:p>
        </w:tc>
        <w:tc>
          <w:tcPr>
            <w:tcW w:w="425" w:type="dxa"/>
            <w:noWrap/>
            <w:vAlign w:val="center"/>
            <w:hideMark/>
          </w:tcPr>
          <w:p w14:paraId="6C3379E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DD8DF0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3F0BAED" w14:textId="77777777" w:rsidR="00AA6F51" w:rsidRPr="00DD00AF" w:rsidRDefault="00AA6F51" w:rsidP="00933E43">
            <w:pPr>
              <w:rPr>
                <w:sz w:val="10"/>
                <w:szCs w:val="10"/>
                <w:lang w:eastAsia="ko-KR"/>
              </w:rPr>
            </w:pPr>
            <w:r w:rsidRPr="00DD00AF">
              <w:rPr>
                <w:sz w:val="10"/>
                <w:szCs w:val="10"/>
                <w:lang w:eastAsia="ko-KR"/>
              </w:rPr>
              <w:t>0.75</w:t>
            </w:r>
          </w:p>
        </w:tc>
        <w:tc>
          <w:tcPr>
            <w:tcW w:w="464" w:type="dxa"/>
            <w:noWrap/>
            <w:vAlign w:val="center"/>
            <w:hideMark/>
          </w:tcPr>
          <w:p w14:paraId="553FF674"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11DEB09C" w14:textId="77777777" w:rsidR="00AA6F51" w:rsidRPr="00DD00AF" w:rsidRDefault="00AA6F51" w:rsidP="00933E43">
            <w:pPr>
              <w:rPr>
                <w:sz w:val="10"/>
                <w:szCs w:val="10"/>
                <w:lang w:eastAsia="ko-KR"/>
              </w:rPr>
            </w:pPr>
            <w:r w:rsidRPr="00DD00AF">
              <w:rPr>
                <w:sz w:val="10"/>
                <w:szCs w:val="10"/>
                <w:lang w:eastAsia="ko-KR"/>
              </w:rPr>
              <w:t>0.01</w:t>
            </w:r>
          </w:p>
        </w:tc>
      </w:tr>
      <w:tr w:rsidR="00AA6F51" w:rsidRPr="00DD00AF" w14:paraId="59010988" w14:textId="77777777" w:rsidTr="0079299A">
        <w:trPr>
          <w:trHeight w:val="288"/>
          <w:jc w:val="center"/>
        </w:trPr>
        <w:tc>
          <w:tcPr>
            <w:tcW w:w="341" w:type="dxa"/>
            <w:noWrap/>
            <w:vAlign w:val="center"/>
            <w:hideMark/>
          </w:tcPr>
          <w:p w14:paraId="159FACEE"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5DA2130D"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2DC1C41F"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7D8DB06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FB542C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7CF7A6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D96838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241876B" w14:textId="77777777" w:rsidR="00AA6F51" w:rsidRPr="00DD00AF" w:rsidRDefault="00AA6F51" w:rsidP="00933E43">
            <w:pPr>
              <w:rPr>
                <w:sz w:val="10"/>
                <w:szCs w:val="10"/>
                <w:lang w:eastAsia="ko-KR"/>
              </w:rPr>
            </w:pPr>
            <w:r w:rsidRPr="00DD00AF">
              <w:rPr>
                <w:sz w:val="10"/>
                <w:szCs w:val="10"/>
                <w:lang w:eastAsia="ko-KR"/>
              </w:rPr>
              <w:t>0.04</w:t>
            </w:r>
          </w:p>
        </w:tc>
        <w:tc>
          <w:tcPr>
            <w:tcW w:w="391" w:type="dxa"/>
            <w:noWrap/>
            <w:vAlign w:val="center"/>
            <w:hideMark/>
          </w:tcPr>
          <w:p w14:paraId="56F513D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3074EF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A6D191F"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669875C"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97AD119"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77B4B5D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AB22DB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090892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3EA04B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3C4BE9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DD1AC2F"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2FC7596C"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0DBE4F9E"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74A14C51" w14:textId="77777777" w:rsidTr="0079299A">
        <w:trPr>
          <w:trHeight w:val="288"/>
          <w:jc w:val="center"/>
        </w:trPr>
        <w:tc>
          <w:tcPr>
            <w:tcW w:w="341" w:type="dxa"/>
            <w:noWrap/>
            <w:vAlign w:val="center"/>
            <w:hideMark/>
          </w:tcPr>
          <w:p w14:paraId="17D79BE6"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053662FF"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12808FA8"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6913CA4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74463C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5B5B76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749643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595CF72" w14:textId="77777777" w:rsidR="00AA6F51" w:rsidRPr="00DD00AF" w:rsidRDefault="00AA6F51" w:rsidP="00933E43">
            <w:pPr>
              <w:rPr>
                <w:sz w:val="10"/>
                <w:szCs w:val="10"/>
                <w:lang w:eastAsia="ko-KR"/>
              </w:rPr>
            </w:pPr>
            <w:r w:rsidRPr="00DD00AF">
              <w:rPr>
                <w:sz w:val="10"/>
                <w:szCs w:val="10"/>
                <w:lang w:eastAsia="ko-KR"/>
              </w:rPr>
              <w:t>0.04</w:t>
            </w:r>
          </w:p>
        </w:tc>
        <w:tc>
          <w:tcPr>
            <w:tcW w:w="391" w:type="dxa"/>
            <w:noWrap/>
            <w:vAlign w:val="center"/>
            <w:hideMark/>
          </w:tcPr>
          <w:p w14:paraId="2F4416D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22DFCF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94D8F88"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F88100C"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1DC8CAE"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750DAD6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8C2191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94A5F8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53E95E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D09A80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68081D6"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B01F8D6"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55B3FA97"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38FEF686" w14:textId="77777777" w:rsidTr="0079299A">
        <w:trPr>
          <w:trHeight w:val="288"/>
          <w:jc w:val="center"/>
        </w:trPr>
        <w:tc>
          <w:tcPr>
            <w:tcW w:w="341" w:type="dxa"/>
            <w:noWrap/>
            <w:vAlign w:val="center"/>
            <w:hideMark/>
          </w:tcPr>
          <w:p w14:paraId="6AF9BAFB"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1F7A1A03"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2A449EF0"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2592195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0E38C6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48F1FA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1BEB68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C6CC629"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23FAF56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DA62B0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ACE13AC"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ED57CD5"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0F22DEEF"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47CF2B8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1C49B9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E913A95" w14:textId="77777777" w:rsidR="00AA6F51" w:rsidRPr="00DD00AF" w:rsidRDefault="00AA6F51" w:rsidP="00933E43">
            <w:pPr>
              <w:rPr>
                <w:sz w:val="10"/>
                <w:szCs w:val="10"/>
                <w:lang w:eastAsia="ko-KR"/>
              </w:rPr>
            </w:pPr>
            <w:r w:rsidRPr="00DD00AF">
              <w:rPr>
                <w:sz w:val="10"/>
                <w:szCs w:val="10"/>
                <w:lang w:eastAsia="ko-KR"/>
              </w:rPr>
              <w:t>0.53</w:t>
            </w:r>
          </w:p>
        </w:tc>
        <w:tc>
          <w:tcPr>
            <w:tcW w:w="425" w:type="dxa"/>
            <w:noWrap/>
            <w:vAlign w:val="center"/>
            <w:hideMark/>
          </w:tcPr>
          <w:p w14:paraId="44813A6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CAB285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D3742AF" w14:textId="77777777" w:rsidR="00AA6F51" w:rsidRPr="00DD00AF" w:rsidRDefault="00AA6F51" w:rsidP="00933E43">
            <w:pPr>
              <w:rPr>
                <w:sz w:val="10"/>
                <w:szCs w:val="10"/>
                <w:lang w:eastAsia="ko-KR"/>
              </w:rPr>
            </w:pPr>
            <w:r w:rsidRPr="00DD00AF">
              <w:rPr>
                <w:sz w:val="10"/>
                <w:szCs w:val="10"/>
                <w:lang w:eastAsia="ko-KR"/>
              </w:rPr>
              <w:t>0.44</w:t>
            </w:r>
          </w:p>
        </w:tc>
        <w:tc>
          <w:tcPr>
            <w:tcW w:w="464" w:type="dxa"/>
            <w:noWrap/>
            <w:vAlign w:val="center"/>
            <w:hideMark/>
          </w:tcPr>
          <w:p w14:paraId="0C060C71"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5F180EDC" w14:textId="77777777" w:rsidR="00AA6F51" w:rsidRPr="00DD00AF" w:rsidRDefault="00AA6F51" w:rsidP="00933E43">
            <w:pPr>
              <w:rPr>
                <w:sz w:val="10"/>
                <w:szCs w:val="10"/>
                <w:lang w:eastAsia="ko-KR"/>
              </w:rPr>
            </w:pPr>
            <w:r w:rsidRPr="00DD00AF">
              <w:rPr>
                <w:sz w:val="10"/>
                <w:szCs w:val="10"/>
                <w:lang w:eastAsia="ko-KR"/>
              </w:rPr>
              <w:t>0.01</w:t>
            </w:r>
          </w:p>
        </w:tc>
      </w:tr>
      <w:tr w:rsidR="00AA6F51" w:rsidRPr="00DD00AF" w14:paraId="101D5D06" w14:textId="77777777" w:rsidTr="0079299A">
        <w:trPr>
          <w:trHeight w:val="288"/>
          <w:jc w:val="center"/>
        </w:trPr>
        <w:tc>
          <w:tcPr>
            <w:tcW w:w="341" w:type="dxa"/>
            <w:noWrap/>
            <w:vAlign w:val="center"/>
            <w:hideMark/>
          </w:tcPr>
          <w:p w14:paraId="28443C09"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4BAAD25A"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7354B596"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13C7351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C4CF8C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F14F2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7754E2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A42F0C0"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651AC86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F86B1F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D654FED"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32B82E16"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5ECCC68D"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70E9F0C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9C6EF2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FD1F54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4BA6DA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F0E15A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A61B475"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2154D1F6"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4E077B98" w14:textId="77777777" w:rsidR="00AA6F51" w:rsidRPr="00DD00AF" w:rsidRDefault="00AA6F51" w:rsidP="00933E43">
            <w:pPr>
              <w:rPr>
                <w:sz w:val="10"/>
                <w:szCs w:val="10"/>
                <w:lang w:eastAsia="ko-KR"/>
              </w:rPr>
            </w:pPr>
            <w:r w:rsidRPr="00DD00AF">
              <w:rPr>
                <w:sz w:val="10"/>
                <w:szCs w:val="10"/>
                <w:lang w:eastAsia="ko-KR"/>
              </w:rPr>
              <w:t>0.01</w:t>
            </w:r>
          </w:p>
        </w:tc>
      </w:tr>
      <w:tr w:rsidR="00AA6F51" w:rsidRPr="00DD00AF" w14:paraId="78370AF6" w14:textId="77777777" w:rsidTr="0079299A">
        <w:trPr>
          <w:trHeight w:val="288"/>
          <w:jc w:val="center"/>
        </w:trPr>
        <w:tc>
          <w:tcPr>
            <w:tcW w:w="341" w:type="dxa"/>
            <w:noWrap/>
            <w:vAlign w:val="center"/>
            <w:hideMark/>
          </w:tcPr>
          <w:p w14:paraId="51866ABF"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783AB6F8"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7F8A3EC7"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75974DB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88CE48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0271B4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74E5AA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3F83C56"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152FABA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0D7E0A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4D35EF5"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BEEBE7C"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10E80F4"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4475C55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51F828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4DE4CA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F30838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331D2F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977252D"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0AD9E1DA"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63BA2C01"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2B024526" w14:textId="77777777" w:rsidTr="0079299A">
        <w:trPr>
          <w:trHeight w:val="288"/>
          <w:jc w:val="center"/>
        </w:trPr>
        <w:tc>
          <w:tcPr>
            <w:tcW w:w="341" w:type="dxa"/>
            <w:noWrap/>
            <w:vAlign w:val="center"/>
            <w:hideMark/>
          </w:tcPr>
          <w:p w14:paraId="72AC6F15"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7CE16081"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6D40269A"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5115D7F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E0AAF2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AEDC97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F5624A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6C91FBF"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6CD38646"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09D32BDC"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0546574A" w14:textId="77777777" w:rsidR="00AA6F51" w:rsidRPr="00DD00AF" w:rsidRDefault="00AA6F51" w:rsidP="00933E43">
            <w:pPr>
              <w:rPr>
                <w:sz w:val="10"/>
                <w:szCs w:val="10"/>
                <w:lang w:eastAsia="ko-KR"/>
              </w:rPr>
            </w:pPr>
            <w:r w:rsidRPr="00DD00AF">
              <w:rPr>
                <w:sz w:val="10"/>
                <w:szCs w:val="10"/>
                <w:lang w:eastAsia="ko-KR"/>
              </w:rPr>
              <w:t>0.98</w:t>
            </w:r>
          </w:p>
        </w:tc>
        <w:tc>
          <w:tcPr>
            <w:tcW w:w="450" w:type="dxa"/>
            <w:noWrap/>
            <w:vAlign w:val="center"/>
            <w:hideMark/>
          </w:tcPr>
          <w:p w14:paraId="768F667B" w14:textId="77777777" w:rsidR="00AA6F51" w:rsidRPr="00DD00AF" w:rsidRDefault="00AA6F51" w:rsidP="00933E43">
            <w:pPr>
              <w:rPr>
                <w:sz w:val="10"/>
                <w:szCs w:val="10"/>
                <w:lang w:eastAsia="ko-KR"/>
              </w:rPr>
            </w:pPr>
            <w:r w:rsidRPr="00DD00AF">
              <w:rPr>
                <w:sz w:val="10"/>
                <w:szCs w:val="10"/>
                <w:lang w:eastAsia="ko-KR"/>
              </w:rPr>
              <w:t>0.99</w:t>
            </w:r>
          </w:p>
        </w:tc>
        <w:tc>
          <w:tcPr>
            <w:tcW w:w="488" w:type="dxa"/>
            <w:noWrap/>
            <w:vAlign w:val="center"/>
            <w:hideMark/>
          </w:tcPr>
          <w:p w14:paraId="765B6A27"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2C04428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A79A96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863FB1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EA500D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B1F181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2ED1E12"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0DA79D64"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724DBAC0"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076D348F" w14:textId="77777777" w:rsidTr="0079299A">
        <w:trPr>
          <w:trHeight w:val="288"/>
          <w:jc w:val="center"/>
        </w:trPr>
        <w:tc>
          <w:tcPr>
            <w:tcW w:w="341" w:type="dxa"/>
            <w:noWrap/>
            <w:vAlign w:val="center"/>
            <w:hideMark/>
          </w:tcPr>
          <w:p w14:paraId="11237DC7"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3438F079"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076E1F49"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26B2F86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AEF784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E724B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178A5A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C76AB7C"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6F9DB55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043EB2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8A0474E"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7DC278B"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3E5DFC8"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14C6BEC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79241F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0FA9BB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934B1A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58FCB9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881AEED"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220A2D9"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29143620"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63ADB35D" w14:textId="77777777" w:rsidTr="0079299A">
        <w:trPr>
          <w:trHeight w:val="288"/>
          <w:jc w:val="center"/>
        </w:trPr>
        <w:tc>
          <w:tcPr>
            <w:tcW w:w="341" w:type="dxa"/>
            <w:noWrap/>
            <w:vAlign w:val="center"/>
            <w:hideMark/>
          </w:tcPr>
          <w:p w14:paraId="0385F7A4"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76C72C92"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5205D96B"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4572CBC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000F02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F09037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7D6F87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D07FB2D"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463BBB6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C92026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87370BB"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FB86FB4"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1A227F3"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74E3942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9B6A3C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EB5275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6B3E51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E696A9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D2A1F21"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3F928C0"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189D4005"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616EFA55" w14:textId="77777777" w:rsidTr="0079299A">
        <w:trPr>
          <w:trHeight w:val="288"/>
          <w:jc w:val="center"/>
        </w:trPr>
        <w:tc>
          <w:tcPr>
            <w:tcW w:w="341" w:type="dxa"/>
            <w:noWrap/>
            <w:vAlign w:val="center"/>
            <w:hideMark/>
          </w:tcPr>
          <w:p w14:paraId="19C6F5CB"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4AC1A444"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01C7B34D"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653653C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03A06F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D2914C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C0E1BC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44CC89C"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00B8D34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D8F078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32024EE" w14:textId="77777777" w:rsidR="00AA6F51" w:rsidRPr="00DD00AF" w:rsidRDefault="00AA6F51" w:rsidP="00933E43">
            <w:pPr>
              <w:rPr>
                <w:sz w:val="10"/>
                <w:szCs w:val="10"/>
                <w:lang w:eastAsia="ko-KR"/>
              </w:rPr>
            </w:pPr>
            <w:r w:rsidRPr="00DD00AF">
              <w:rPr>
                <w:sz w:val="10"/>
                <w:szCs w:val="10"/>
                <w:lang w:eastAsia="ko-KR"/>
              </w:rPr>
              <w:t>0.99</w:t>
            </w:r>
          </w:p>
        </w:tc>
        <w:tc>
          <w:tcPr>
            <w:tcW w:w="450" w:type="dxa"/>
            <w:noWrap/>
            <w:vAlign w:val="center"/>
            <w:hideMark/>
          </w:tcPr>
          <w:p w14:paraId="03357277"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474F4F5"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05E62E8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A9470F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BBFD30E" w14:textId="77777777" w:rsidR="00AA6F51" w:rsidRPr="00DD00AF" w:rsidRDefault="00AA6F51" w:rsidP="00933E43">
            <w:pPr>
              <w:rPr>
                <w:sz w:val="10"/>
                <w:szCs w:val="10"/>
                <w:lang w:eastAsia="ko-KR"/>
              </w:rPr>
            </w:pPr>
            <w:r w:rsidRPr="00DD00AF">
              <w:rPr>
                <w:sz w:val="10"/>
                <w:szCs w:val="10"/>
                <w:lang w:eastAsia="ko-KR"/>
              </w:rPr>
              <w:t>0.91</w:t>
            </w:r>
          </w:p>
        </w:tc>
        <w:tc>
          <w:tcPr>
            <w:tcW w:w="425" w:type="dxa"/>
            <w:noWrap/>
            <w:vAlign w:val="center"/>
            <w:hideMark/>
          </w:tcPr>
          <w:p w14:paraId="6910B9E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1B9538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DC70044" w14:textId="77777777" w:rsidR="00AA6F51" w:rsidRPr="00DD00AF" w:rsidRDefault="00AA6F51" w:rsidP="00933E43">
            <w:pPr>
              <w:rPr>
                <w:sz w:val="10"/>
                <w:szCs w:val="10"/>
                <w:lang w:eastAsia="ko-KR"/>
              </w:rPr>
            </w:pPr>
            <w:r w:rsidRPr="00DD00AF">
              <w:rPr>
                <w:sz w:val="10"/>
                <w:szCs w:val="10"/>
                <w:lang w:eastAsia="ko-KR"/>
              </w:rPr>
              <w:t>0.88</w:t>
            </w:r>
          </w:p>
        </w:tc>
        <w:tc>
          <w:tcPr>
            <w:tcW w:w="464" w:type="dxa"/>
            <w:noWrap/>
            <w:vAlign w:val="center"/>
            <w:hideMark/>
          </w:tcPr>
          <w:p w14:paraId="56622BCF"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0F378ED3"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354A1229" w14:textId="77777777" w:rsidTr="0079299A">
        <w:trPr>
          <w:trHeight w:val="288"/>
          <w:jc w:val="center"/>
        </w:trPr>
        <w:tc>
          <w:tcPr>
            <w:tcW w:w="341" w:type="dxa"/>
            <w:noWrap/>
            <w:vAlign w:val="center"/>
            <w:hideMark/>
          </w:tcPr>
          <w:p w14:paraId="79868C3B"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6354AD84"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4291874E"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640099D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619E90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B0C8B6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B4DBA0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E75C51"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39CD4FD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47DB33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5512E55"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66B3532"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59E4691F"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2AA1BFA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A431B8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B83CF0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AAB0AB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EC755B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03026A5"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24767C7"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5864FCFB"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5CAE8738" w14:textId="77777777" w:rsidTr="0079299A">
        <w:trPr>
          <w:trHeight w:val="288"/>
          <w:jc w:val="center"/>
        </w:trPr>
        <w:tc>
          <w:tcPr>
            <w:tcW w:w="341" w:type="dxa"/>
            <w:noWrap/>
            <w:vAlign w:val="center"/>
            <w:hideMark/>
          </w:tcPr>
          <w:p w14:paraId="75A774BA"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132543C1"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17A50102"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30245E8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E4C233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9F090B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CED515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75656AA"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36478C5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1E0354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169DEA8"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158FAD79"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43FEB7A6"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1DD83A1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B39559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194E4B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816DAB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FD11B4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40F9415"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4B0D30E"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5E9D8970"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7DD33B80" w14:textId="77777777" w:rsidTr="0079299A">
        <w:trPr>
          <w:trHeight w:val="288"/>
          <w:jc w:val="center"/>
        </w:trPr>
        <w:tc>
          <w:tcPr>
            <w:tcW w:w="341" w:type="dxa"/>
            <w:noWrap/>
            <w:vAlign w:val="center"/>
            <w:hideMark/>
          </w:tcPr>
          <w:p w14:paraId="2E866103"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01D43F03"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46820213"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04965E4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7ABD6A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656D77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C94509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0E557DA"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1967FE3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591654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5E6CC40"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32369854"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37EA9B3"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5D413A6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A6A5D5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D8C4107" w14:textId="77777777" w:rsidR="00AA6F51" w:rsidRPr="00DD00AF" w:rsidRDefault="00AA6F51" w:rsidP="00933E43">
            <w:pPr>
              <w:rPr>
                <w:sz w:val="10"/>
                <w:szCs w:val="10"/>
                <w:lang w:eastAsia="ko-KR"/>
              </w:rPr>
            </w:pPr>
            <w:r w:rsidRPr="00DD00AF">
              <w:rPr>
                <w:sz w:val="10"/>
                <w:szCs w:val="10"/>
                <w:lang w:eastAsia="ko-KR"/>
              </w:rPr>
              <w:t>0.62</w:t>
            </w:r>
          </w:p>
        </w:tc>
        <w:tc>
          <w:tcPr>
            <w:tcW w:w="425" w:type="dxa"/>
            <w:noWrap/>
            <w:vAlign w:val="center"/>
            <w:hideMark/>
          </w:tcPr>
          <w:p w14:paraId="18A782A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D4B599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EB7EBE9" w14:textId="77777777" w:rsidR="00AA6F51" w:rsidRPr="00DD00AF" w:rsidRDefault="00AA6F51" w:rsidP="00933E43">
            <w:pPr>
              <w:rPr>
                <w:sz w:val="10"/>
                <w:szCs w:val="10"/>
                <w:lang w:eastAsia="ko-KR"/>
              </w:rPr>
            </w:pPr>
            <w:r w:rsidRPr="00DD00AF">
              <w:rPr>
                <w:sz w:val="10"/>
                <w:szCs w:val="10"/>
                <w:lang w:eastAsia="ko-KR"/>
              </w:rPr>
              <w:t>0.51</w:t>
            </w:r>
          </w:p>
        </w:tc>
        <w:tc>
          <w:tcPr>
            <w:tcW w:w="464" w:type="dxa"/>
            <w:noWrap/>
            <w:vAlign w:val="center"/>
            <w:hideMark/>
          </w:tcPr>
          <w:p w14:paraId="70E23A8F"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31ED75F6"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21D44C2D" w14:textId="77777777" w:rsidTr="0079299A">
        <w:trPr>
          <w:trHeight w:val="288"/>
          <w:jc w:val="center"/>
        </w:trPr>
        <w:tc>
          <w:tcPr>
            <w:tcW w:w="341" w:type="dxa"/>
            <w:noWrap/>
            <w:vAlign w:val="center"/>
            <w:hideMark/>
          </w:tcPr>
          <w:p w14:paraId="2B9E953D"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3009454D"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6EB45D22"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1865CA1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4071EE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038C35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CAA57B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DF2E39D"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2A12CE5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E836E7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331E3A3"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BF6A93A"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0C6D4B7"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56DB354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29741C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FC435F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557B63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0F6930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E736A15"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CB968BE"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0FF414F2"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5EBE25E9" w14:textId="77777777" w:rsidTr="0079299A">
        <w:trPr>
          <w:trHeight w:val="288"/>
          <w:jc w:val="center"/>
        </w:trPr>
        <w:tc>
          <w:tcPr>
            <w:tcW w:w="341" w:type="dxa"/>
            <w:noWrap/>
            <w:vAlign w:val="center"/>
            <w:hideMark/>
          </w:tcPr>
          <w:p w14:paraId="687B2007" w14:textId="77777777" w:rsidR="00AA6F51" w:rsidRPr="00DD00AF" w:rsidRDefault="00AA6F51" w:rsidP="00933E43">
            <w:pPr>
              <w:rPr>
                <w:sz w:val="10"/>
                <w:szCs w:val="10"/>
                <w:lang w:eastAsia="ko-KR"/>
              </w:rPr>
            </w:pPr>
            <w:r w:rsidRPr="00DD00AF">
              <w:rPr>
                <w:sz w:val="10"/>
                <w:szCs w:val="10"/>
                <w:lang w:eastAsia="ko-KR"/>
              </w:rPr>
              <w:lastRenderedPageBreak/>
              <w:t>0.8</w:t>
            </w:r>
          </w:p>
        </w:tc>
        <w:tc>
          <w:tcPr>
            <w:tcW w:w="341" w:type="dxa"/>
            <w:noWrap/>
            <w:vAlign w:val="center"/>
            <w:hideMark/>
          </w:tcPr>
          <w:p w14:paraId="53EAB1F9"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6DBA79FE"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25E6EBA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6EA37C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269F72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63A64D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93A3F67"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4A9F39F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97FBA2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414786E"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05CD1C6"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3E89383"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7C6FE8B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C3FDCC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9054A3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AFCA89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9DCCB2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66A5B47"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93C90E6"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238FCD27"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7CE63B40" w14:textId="77777777" w:rsidTr="0079299A">
        <w:trPr>
          <w:trHeight w:val="288"/>
          <w:jc w:val="center"/>
        </w:trPr>
        <w:tc>
          <w:tcPr>
            <w:tcW w:w="341" w:type="dxa"/>
            <w:noWrap/>
            <w:vAlign w:val="center"/>
            <w:hideMark/>
          </w:tcPr>
          <w:p w14:paraId="3FC14631"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6BDE54D9"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4B6A043D"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3D31784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DE0B0C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FEBCDB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43EC6A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7570BB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168732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F163738" w14:textId="77777777" w:rsidR="00AA6F51" w:rsidRPr="00DD00AF" w:rsidRDefault="00AA6F51" w:rsidP="00933E43">
            <w:pPr>
              <w:rPr>
                <w:sz w:val="10"/>
                <w:szCs w:val="10"/>
                <w:lang w:eastAsia="ko-KR"/>
              </w:rPr>
            </w:pPr>
            <w:r w:rsidRPr="00DD00AF">
              <w:rPr>
                <w:sz w:val="10"/>
                <w:szCs w:val="10"/>
                <w:lang w:eastAsia="ko-KR"/>
              </w:rPr>
              <w:t>0.26</w:t>
            </w:r>
          </w:p>
        </w:tc>
        <w:tc>
          <w:tcPr>
            <w:tcW w:w="391" w:type="dxa"/>
            <w:noWrap/>
            <w:vAlign w:val="center"/>
            <w:hideMark/>
          </w:tcPr>
          <w:p w14:paraId="425144F2"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2CEDD71" w14:textId="77777777" w:rsidR="00AA6F51" w:rsidRPr="00DD00AF" w:rsidRDefault="00AA6F51" w:rsidP="00933E43">
            <w:pPr>
              <w:rPr>
                <w:sz w:val="10"/>
                <w:szCs w:val="10"/>
                <w:lang w:eastAsia="ko-KR"/>
              </w:rPr>
            </w:pPr>
            <w:r w:rsidRPr="00DD00AF">
              <w:rPr>
                <w:sz w:val="10"/>
                <w:szCs w:val="10"/>
                <w:lang w:eastAsia="ko-KR"/>
              </w:rPr>
              <w:t>0.26</w:t>
            </w:r>
          </w:p>
        </w:tc>
        <w:tc>
          <w:tcPr>
            <w:tcW w:w="488" w:type="dxa"/>
            <w:noWrap/>
            <w:vAlign w:val="center"/>
            <w:hideMark/>
          </w:tcPr>
          <w:p w14:paraId="1512169D"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71FA415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8A9FC01" w14:textId="77777777" w:rsidR="00AA6F51" w:rsidRPr="00DD00AF" w:rsidRDefault="00AA6F51" w:rsidP="00933E43">
            <w:pPr>
              <w:rPr>
                <w:sz w:val="10"/>
                <w:szCs w:val="10"/>
                <w:lang w:eastAsia="ko-KR"/>
              </w:rPr>
            </w:pPr>
            <w:r w:rsidRPr="00DD00AF">
              <w:rPr>
                <w:sz w:val="10"/>
                <w:szCs w:val="10"/>
                <w:lang w:eastAsia="ko-KR"/>
              </w:rPr>
              <w:t>0.83</w:t>
            </w:r>
          </w:p>
        </w:tc>
        <w:tc>
          <w:tcPr>
            <w:tcW w:w="425" w:type="dxa"/>
            <w:noWrap/>
            <w:vAlign w:val="center"/>
            <w:hideMark/>
          </w:tcPr>
          <w:p w14:paraId="1C3571D4" w14:textId="77777777" w:rsidR="00AA6F51" w:rsidRPr="00DD00AF" w:rsidRDefault="00AA6F51" w:rsidP="00933E43">
            <w:pPr>
              <w:rPr>
                <w:sz w:val="10"/>
                <w:szCs w:val="10"/>
                <w:lang w:eastAsia="ko-KR"/>
              </w:rPr>
            </w:pPr>
            <w:r w:rsidRPr="00DD00AF">
              <w:rPr>
                <w:sz w:val="10"/>
                <w:szCs w:val="10"/>
                <w:lang w:eastAsia="ko-KR"/>
              </w:rPr>
              <w:t>0.36</w:t>
            </w:r>
          </w:p>
        </w:tc>
        <w:tc>
          <w:tcPr>
            <w:tcW w:w="425" w:type="dxa"/>
            <w:noWrap/>
            <w:vAlign w:val="center"/>
            <w:hideMark/>
          </w:tcPr>
          <w:p w14:paraId="495CA61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25C6C31" w14:textId="77777777" w:rsidR="00AA6F51" w:rsidRPr="00DD00AF" w:rsidRDefault="00AA6F51" w:rsidP="00933E43">
            <w:pPr>
              <w:rPr>
                <w:sz w:val="10"/>
                <w:szCs w:val="10"/>
                <w:lang w:eastAsia="ko-KR"/>
              </w:rPr>
            </w:pPr>
            <w:r w:rsidRPr="00DD00AF">
              <w:rPr>
                <w:sz w:val="10"/>
                <w:szCs w:val="10"/>
                <w:lang w:eastAsia="ko-KR"/>
              </w:rPr>
              <w:t>0.86</w:t>
            </w:r>
          </w:p>
        </w:tc>
        <w:tc>
          <w:tcPr>
            <w:tcW w:w="425" w:type="dxa"/>
            <w:noWrap/>
            <w:vAlign w:val="center"/>
            <w:hideMark/>
          </w:tcPr>
          <w:p w14:paraId="2EAF513E" w14:textId="77777777" w:rsidR="00AA6F51" w:rsidRPr="00DD00AF" w:rsidRDefault="00AA6F51" w:rsidP="00933E43">
            <w:pPr>
              <w:rPr>
                <w:sz w:val="10"/>
                <w:szCs w:val="10"/>
                <w:lang w:eastAsia="ko-KR"/>
              </w:rPr>
            </w:pPr>
            <w:r w:rsidRPr="00DD00AF">
              <w:rPr>
                <w:sz w:val="10"/>
                <w:szCs w:val="10"/>
                <w:lang w:eastAsia="ko-KR"/>
              </w:rPr>
              <w:t>0.38</w:t>
            </w:r>
          </w:p>
        </w:tc>
        <w:tc>
          <w:tcPr>
            <w:tcW w:w="464" w:type="dxa"/>
            <w:noWrap/>
            <w:vAlign w:val="center"/>
            <w:hideMark/>
          </w:tcPr>
          <w:p w14:paraId="16CC8F45" w14:textId="77777777" w:rsidR="00AA6F51" w:rsidRPr="00DD00AF" w:rsidRDefault="00AA6F51" w:rsidP="00933E43">
            <w:pPr>
              <w:rPr>
                <w:sz w:val="10"/>
                <w:szCs w:val="10"/>
                <w:lang w:eastAsia="ko-KR"/>
              </w:rPr>
            </w:pPr>
            <w:r w:rsidRPr="00DD00AF">
              <w:rPr>
                <w:sz w:val="10"/>
                <w:szCs w:val="10"/>
                <w:lang w:eastAsia="ko-KR"/>
              </w:rPr>
              <w:t>0.71</w:t>
            </w:r>
          </w:p>
        </w:tc>
        <w:tc>
          <w:tcPr>
            <w:tcW w:w="464" w:type="dxa"/>
            <w:noWrap/>
            <w:vAlign w:val="center"/>
            <w:hideMark/>
          </w:tcPr>
          <w:p w14:paraId="40A10915" w14:textId="77777777" w:rsidR="00AA6F51" w:rsidRPr="00DD00AF" w:rsidRDefault="00AA6F51" w:rsidP="00933E43">
            <w:pPr>
              <w:rPr>
                <w:sz w:val="10"/>
                <w:szCs w:val="10"/>
                <w:lang w:eastAsia="ko-KR"/>
              </w:rPr>
            </w:pPr>
            <w:r w:rsidRPr="00DD00AF">
              <w:rPr>
                <w:sz w:val="10"/>
                <w:szCs w:val="10"/>
                <w:lang w:eastAsia="ko-KR"/>
              </w:rPr>
              <w:t>0.68</w:t>
            </w:r>
          </w:p>
        </w:tc>
      </w:tr>
      <w:tr w:rsidR="00AA6F51" w:rsidRPr="00DD00AF" w14:paraId="4C53A8D2" w14:textId="77777777" w:rsidTr="0079299A">
        <w:trPr>
          <w:trHeight w:val="288"/>
          <w:jc w:val="center"/>
        </w:trPr>
        <w:tc>
          <w:tcPr>
            <w:tcW w:w="341" w:type="dxa"/>
            <w:noWrap/>
            <w:vAlign w:val="center"/>
            <w:hideMark/>
          </w:tcPr>
          <w:p w14:paraId="277BF12D"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256AA8E0"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07DD6C2D"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548BA2C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BF1BC5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3D3009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0CB6AE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6D171B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C046A1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0671B39" w14:textId="77777777" w:rsidR="00AA6F51" w:rsidRPr="00DD00AF" w:rsidRDefault="00AA6F51" w:rsidP="00933E43">
            <w:pPr>
              <w:rPr>
                <w:sz w:val="10"/>
                <w:szCs w:val="10"/>
                <w:lang w:eastAsia="ko-KR"/>
              </w:rPr>
            </w:pPr>
            <w:r w:rsidRPr="00DD00AF">
              <w:rPr>
                <w:sz w:val="10"/>
                <w:szCs w:val="10"/>
                <w:lang w:eastAsia="ko-KR"/>
              </w:rPr>
              <w:t>0.89</w:t>
            </w:r>
          </w:p>
        </w:tc>
        <w:tc>
          <w:tcPr>
            <w:tcW w:w="391" w:type="dxa"/>
            <w:noWrap/>
            <w:vAlign w:val="center"/>
            <w:hideMark/>
          </w:tcPr>
          <w:p w14:paraId="7E8C20E3"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0D693BB" w14:textId="77777777" w:rsidR="00AA6F51" w:rsidRPr="00DD00AF" w:rsidRDefault="00AA6F51" w:rsidP="00933E43">
            <w:pPr>
              <w:rPr>
                <w:sz w:val="10"/>
                <w:szCs w:val="10"/>
                <w:lang w:eastAsia="ko-KR"/>
              </w:rPr>
            </w:pPr>
            <w:r w:rsidRPr="00DD00AF">
              <w:rPr>
                <w:sz w:val="10"/>
                <w:szCs w:val="10"/>
                <w:lang w:eastAsia="ko-KR"/>
              </w:rPr>
              <w:t>0.89</w:t>
            </w:r>
          </w:p>
        </w:tc>
        <w:tc>
          <w:tcPr>
            <w:tcW w:w="488" w:type="dxa"/>
            <w:noWrap/>
            <w:vAlign w:val="center"/>
            <w:hideMark/>
          </w:tcPr>
          <w:p w14:paraId="22EE6319"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2E5C7AB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CDCA70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7FFBA1D" w14:textId="77777777" w:rsidR="00AA6F51" w:rsidRPr="00DD00AF" w:rsidRDefault="00AA6F51" w:rsidP="00933E43">
            <w:pPr>
              <w:rPr>
                <w:sz w:val="10"/>
                <w:szCs w:val="10"/>
                <w:lang w:eastAsia="ko-KR"/>
              </w:rPr>
            </w:pPr>
            <w:r w:rsidRPr="00DD00AF">
              <w:rPr>
                <w:sz w:val="10"/>
                <w:szCs w:val="10"/>
                <w:lang w:eastAsia="ko-KR"/>
              </w:rPr>
              <w:t>0.92</w:t>
            </w:r>
          </w:p>
        </w:tc>
        <w:tc>
          <w:tcPr>
            <w:tcW w:w="425" w:type="dxa"/>
            <w:noWrap/>
            <w:vAlign w:val="center"/>
            <w:hideMark/>
          </w:tcPr>
          <w:p w14:paraId="1893C1D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77FACF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81A8BF7" w14:textId="77777777" w:rsidR="00AA6F51" w:rsidRPr="00DD00AF" w:rsidRDefault="00AA6F51" w:rsidP="00933E43">
            <w:pPr>
              <w:rPr>
                <w:sz w:val="10"/>
                <w:szCs w:val="10"/>
                <w:lang w:eastAsia="ko-KR"/>
              </w:rPr>
            </w:pPr>
            <w:r w:rsidRPr="00DD00AF">
              <w:rPr>
                <w:sz w:val="10"/>
                <w:szCs w:val="10"/>
                <w:lang w:eastAsia="ko-KR"/>
              </w:rPr>
              <w:t>0.95</w:t>
            </w:r>
          </w:p>
        </w:tc>
        <w:tc>
          <w:tcPr>
            <w:tcW w:w="464" w:type="dxa"/>
            <w:noWrap/>
            <w:vAlign w:val="center"/>
            <w:hideMark/>
          </w:tcPr>
          <w:p w14:paraId="2D786AA8"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FA08678"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6DCB0FEF" w14:textId="77777777" w:rsidTr="0079299A">
        <w:trPr>
          <w:trHeight w:val="288"/>
          <w:jc w:val="center"/>
        </w:trPr>
        <w:tc>
          <w:tcPr>
            <w:tcW w:w="341" w:type="dxa"/>
            <w:noWrap/>
            <w:vAlign w:val="center"/>
            <w:hideMark/>
          </w:tcPr>
          <w:p w14:paraId="40806A9D"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6547ADBA"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09E0B2DB"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0C3A3FD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1AF20F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690C77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B405C3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1DC6B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45CA76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18E12B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2711EEB"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8BC03CC"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5FEA8EA3"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446EE1D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CDB2B7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F1FEBD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6A889E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AC0209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7B006DE"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70458B4"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CCBB427"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7B7A8698" w14:textId="77777777" w:rsidTr="0079299A">
        <w:trPr>
          <w:trHeight w:val="288"/>
          <w:jc w:val="center"/>
        </w:trPr>
        <w:tc>
          <w:tcPr>
            <w:tcW w:w="341" w:type="dxa"/>
            <w:noWrap/>
            <w:vAlign w:val="center"/>
            <w:hideMark/>
          </w:tcPr>
          <w:p w14:paraId="222F46E0"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54D9B916"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3F9E5955"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38D5F1A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2A3D94E"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62D425B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FB7563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7735512" w14:textId="77777777" w:rsidR="00AA6F51" w:rsidRPr="00DD00AF" w:rsidRDefault="00AA6F51" w:rsidP="00933E43">
            <w:pPr>
              <w:rPr>
                <w:sz w:val="10"/>
                <w:szCs w:val="10"/>
                <w:lang w:eastAsia="ko-KR"/>
              </w:rPr>
            </w:pPr>
            <w:r w:rsidRPr="00DD00AF">
              <w:rPr>
                <w:sz w:val="10"/>
                <w:szCs w:val="10"/>
                <w:lang w:eastAsia="ko-KR"/>
              </w:rPr>
              <w:t>0.96</w:t>
            </w:r>
          </w:p>
        </w:tc>
        <w:tc>
          <w:tcPr>
            <w:tcW w:w="391" w:type="dxa"/>
            <w:noWrap/>
            <w:vAlign w:val="center"/>
            <w:hideMark/>
          </w:tcPr>
          <w:p w14:paraId="5E936C5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8AFB5B8" w14:textId="77777777" w:rsidR="00AA6F51" w:rsidRPr="00DD00AF" w:rsidRDefault="00AA6F51" w:rsidP="00933E43">
            <w:pPr>
              <w:rPr>
                <w:sz w:val="10"/>
                <w:szCs w:val="10"/>
                <w:lang w:eastAsia="ko-KR"/>
              </w:rPr>
            </w:pPr>
            <w:r w:rsidRPr="00DD00AF">
              <w:rPr>
                <w:sz w:val="10"/>
                <w:szCs w:val="10"/>
                <w:lang w:eastAsia="ko-KR"/>
              </w:rPr>
              <w:t>0.8</w:t>
            </w:r>
          </w:p>
        </w:tc>
        <w:tc>
          <w:tcPr>
            <w:tcW w:w="391" w:type="dxa"/>
            <w:noWrap/>
            <w:vAlign w:val="center"/>
            <w:hideMark/>
          </w:tcPr>
          <w:p w14:paraId="67DB4090"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148C3A7" w14:textId="77777777" w:rsidR="00AA6F51" w:rsidRPr="00DD00AF" w:rsidRDefault="00AA6F51" w:rsidP="00933E43">
            <w:pPr>
              <w:rPr>
                <w:sz w:val="10"/>
                <w:szCs w:val="10"/>
                <w:lang w:eastAsia="ko-KR"/>
              </w:rPr>
            </w:pPr>
            <w:r w:rsidRPr="00DD00AF">
              <w:rPr>
                <w:sz w:val="10"/>
                <w:szCs w:val="10"/>
                <w:lang w:eastAsia="ko-KR"/>
              </w:rPr>
              <w:t>0.8</w:t>
            </w:r>
          </w:p>
        </w:tc>
        <w:tc>
          <w:tcPr>
            <w:tcW w:w="488" w:type="dxa"/>
            <w:noWrap/>
            <w:vAlign w:val="center"/>
            <w:hideMark/>
          </w:tcPr>
          <w:p w14:paraId="3F86DAB9"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3381CB1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55A048F" w14:textId="77777777" w:rsidR="00AA6F51" w:rsidRPr="00DD00AF" w:rsidRDefault="00AA6F51" w:rsidP="00933E43">
            <w:pPr>
              <w:rPr>
                <w:sz w:val="10"/>
                <w:szCs w:val="10"/>
                <w:lang w:eastAsia="ko-KR"/>
              </w:rPr>
            </w:pPr>
            <w:r w:rsidRPr="00DD00AF">
              <w:rPr>
                <w:sz w:val="10"/>
                <w:szCs w:val="10"/>
                <w:lang w:eastAsia="ko-KR"/>
              </w:rPr>
              <w:t>0.94</w:t>
            </w:r>
          </w:p>
        </w:tc>
        <w:tc>
          <w:tcPr>
            <w:tcW w:w="425" w:type="dxa"/>
            <w:noWrap/>
            <w:vAlign w:val="center"/>
            <w:hideMark/>
          </w:tcPr>
          <w:p w14:paraId="396DA071" w14:textId="77777777" w:rsidR="00AA6F51" w:rsidRPr="00DD00AF" w:rsidRDefault="00AA6F51" w:rsidP="00933E43">
            <w:pPr>
              <w:rPr>
                <w:sz w:val="10"/>
                <w:szCs w:val="10"/>
                <w:lang w:eastAsia="ko-KR"/>
              </w:rPr>
            </w:pPr>
            <w:r w:rsidRPr="00DD00AF">
              <w:rPr>
                <w:sz w:val="10"/>
                <w:szCs w:val="10"/>
                <w:lang w:eastAsia="ko-KR"/>
              </w:rPr>
              <w:t>0.18</w:t>
            </w:r>
          </w:p>
        </w:tc>
        <w:tc>
          <w:tcPr>
            <w:tcW w:w="425" w:type="dxa"/>
            <w:noWrap/>
            <w:vAlign w:val="center"/>
            <w:hideMark/>
          </w:tcPr>
          <w:p w14:paraId="3DB0D54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3F22662" w14:textId="77777777" w:rsidR="00AA6F51" w:rsidRPr="00DD00AF" w:rsidRDefault="00AA6F51" w:rsidP="00933E43">
            <w:pPr>
              <w:rPr>
                <w:sz w:val="10"/>
                <w:szCs w:val="10"/>
                <w:lang w:eastAsia="ko-KR"/>
              </w:rPr>
            </w:pPr>
            <w:r w:rsidRPr="00DD00AF">
              <w:rPr>
                <w:sz w:val="10"/>
                <w:szCs w:val="10"/>
                <w:lang w:eastAsia="ko-KR"/>
              </w:rPr>
              <w:t>0.94</w:t>
            </w:r>
          </w:p>
        </w:tc>
        <w:tc>
          <w:tcPr>
            <w:tcW w:w="425" w:type="dxa"/>
            <w:noWrap/>
            <w:vAlign w:val="center"/>
            <w:hideMark/>
          </w:tcPr>
          <w:p w14:paraId="3BB75C89" w14:textId="77777777" w:rsidR="00AA6F51" w:rsidRPr="00DD00AF" w:rsidRDefault="00AA6F51" w:rsidP="00933E43">
            <w:pPr>
              <w:rPr>
                <w:sz w:val="10"/>
                <w:szCs w:val="10"/>
                <w:lang w:eastAsia="ko-KR"/>
              </w:rPr>
            </w:pPr>
            <w:r w:rsidRPr="00DD00AF">
              <w:rPr>
                <w:sz w:val="10"/>
                <w:szCs w:val="10"/>
                <w:lang w:eastAsia="ko-KR"/>
              </w:rPr>
              <w:t>0.16</w:t>
            </w:r>
          </w:p>
        </w:tc>
        <w:tc>
          <w:tcPr>
            <w:tcW w:w="464" w:type="dxa"/>
            <w:noWrap/>
            <w:vAlign w:val="center"/>
            <w:hideMark/>
          </w:tcPr>
          <w:p w14:paraId="0465D2EF" w14:textId="77777777" w:rsidR="00AA6F51" w:rsidRPr="00DD00AF" w:rsidRDefault="00AA6F51" w:rsidP="00933E43">
            <w:pPr>
              <w:rPr>
                <w:sz w:val="10"/>
                <w:szCs w:val="10"/>
                <w:lang w:eastAsia="ko-KR"/>
              </w:rPr>
            </w:pPr>
            <w:r w:rsidRPr="00DD00AF">
              <w:rPr>
                <w:sz w:val="10"/>
                <w:szCs w:val="10"/>
                <w:lang w:eastAsia="ko-KR"/>
              </w:rPr>
              <w:t>0.61</w:t>
            </w:r>
          </w:p>
        </w:tc>
        <w:tc>
          <w:tcPr>
            <w:tcW w:w="464" w:type="dxa"/>
            <w:noWrap/>
            <w:vAlign w:val="center"/>
            <w:hideMark/>
          </w:tcPr>
          <w:p w14:paraId="5159C229" w14:textId="77777777" w:rsidR="00AA6F51" w:rsidRPr="00DD00AF" w:rsidRDefault="00AA6F51" w:rsidP="00933E43">
            <w:pPr>
              <w:rPr>
                <w:sz w:val="10"/>
                <w:szCs w:val="10"/>
                <w:lang w:eastAsia="ko-KR"/>
              </w:rPr>
            </w:pPr>
            <w:r w:rsidRPr="00DD00AF">
              <w:rPr>
                <w:sz w:val="10"/>
                <w:szCs w:val="10"/>
                <w:lang w:eastAsia="ko-KR"/>
              </w:rPr>
              <w:t>0.59</w:t>
            </w:r>
          </w:p>
        </w:tc>
      </w:tr>
      <w:tr w:rsidR="00AA6F51" w:rsidRPr="00DD00AF" w14:paraId="09812BA2" w14:textId="77777777" w:rsidTr="0079299A">
        <w:trPr>
          <w:trHeight w:val="288"/>
          <w:jc w:val="center"/>
        </w:trPr>
        <w:tc>
          <w:tcPr>
            <w:tcW w:w="341" w:type="dxa"/>
            <w:noWrap/>
            <w:vAlign w:val="center"/>
            <w:hideMark/>
          </w:tcPr>
          <w:p w14:paraId="268A5E0C"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23014CA8"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03E69157"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3F6274F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F2D468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6F8528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F82236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E95595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2917BE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24A4AC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7232DD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BA2C634"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E9ABA12"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00E0FDB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271F94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975ABB4" w14:textId="77777777" w:rsidR="00AA6F51" w:rsidRPr="00DD00AF" w:rsidRDefault="00AA6F51" w:rsidP="00933E43">
            <w:pPr>
              <w:rPr>
                <w:sz w:val="10"/>
                <w:szCs w:val="10"/>
                <w:lang w:eastAsia="ko-KR"/>
              </w:rPr>
            </w:pPr>
            <w:r w:rsidRPr="00DD00AF">
              <w:rPr>
                <w:sz w:val="10"/>
                <w:szCs w:val="10"/>
                <w:lang w:eastAsia="ko-KR"/>
              </w:rPr>
              <w:t>0.58</w:t>
            </w:r>
          </w:p>
        </w:tc>
        <w:tc>
          <w:tcPr>
            <w:tcW w:w="425" w:type="dxa"/>
            <w:noWrap/>
            <w:vAlign w:val="center"/>
            <w:hideMark/>
          </w:tcPr>
          <w:p w14:paraId="32490E8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7C0224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0F086BD" w14:textId="77777777" w:rsidR="00AA6F51" w:rsidRPr="00DD00AF" w:rsidRDefault="00AA6F51" w:rsidP="00933E43">
            <w:pPr>
              <w:rPr>
                <w:sz w:val="10"/>
                <w:szCs w:val="10"/>
                <w:lang w:eastAsia="ko-KR"/>
              </w:rPr>
            </w:pPr>
            <w:r w:rsidRPr="00DD00AF">
              <w:rPr>
                <w:sz w:val="10"/>
                <w:szCs w:val="10"/>
                <w:lang w:eastAsia="ko-KR"/>
              </w:rPr>
              <w:t>0.59</w:t>
            </w:r>
          </w:p>
        </w:tc>
        <w:tc>
          <w:tcPr>
            <w:tcW w:w="464" w:type="dxa"/>
            <w:noWrap/>
            <w:vAlign w:val="center"/>
            <w:hideMark/>
          </w:tcPr>
          <w:p w14:paraId="066DE54B" w14:textId="77777777" w:rsidR="00AA6F51" w:rsidRPr="00DD00AF" w:rsidRDefault="00AA6F51" w:rsidP="00933E43">
            <w:pPr>
              <w:rPr>
                <w:sz w:val="10"/>
                <w:szCs w:val="10"/>
                <w:lang w:eastAsia="ko-KR"/>
              </w:rPr>
            </w:pPr>
            <w:r w:rsidRPr="00DD00AF">
              <w:rPr>
                <w:sz w:val="10"/>
                <w:szCs w:val="10"/>
                <w:lang w:eastAsia="ko-KR"/>
              </w:rPr>
              <w:t>0.99</w:t>
            </w:r>
          </w:p>
        </w:tc>
        <w:tc>
          <w:tcPr>
            <w:tcW w:w="464" w:type="dxa"/>
            <w:noWrap/>
            <w:vAlign w:val="center"/>
            <w:hideMark/>
          </w:tcPr>
          <w:p w14:paraId="41021F8D" w14:textId="77777777" w:rsidR="00AA6F51" w:rsidRPr="00DD00AF" w:rsidRDefault="00AA6F51" w:rsidP="00933E43">
            <w:pPr>
              <w:rPr>
                <w:sz w:val="10"/>
                <w:szCs w:val="10"/>
                <w:lang w:eastAsia="ko-KR"/>
              </w:rPr>
            </w:pPr>
            <w:r w:rsidRPr="00DD00AF">
              <w:rPr>
                <w:sz w:val="10"/>
                <w:szCs w:val="10"/>
                <w:lang w:eastAsia="ko-KR"/>
              </w:rPr>
              <w:t>0.99</w:t>
            </w:r>
          </w:p>
        </w:tc>
      </w:tr>
      <w:tr w:rsidR="00AA6F51" w:rsidRPr="00DD00AF" w14:paraId="59795B00" w14:textId="77777777" w:rsidTr="0079299A">
        <w:trPr>
          <w:trHeight w:val="288"/>
          <w:jc w:val="center"/>
        </w:trPr>
        <w:tc>
          <w:tcPr>
            <w:tcW w:w="341" w:type="dxa"/>
            <w:noWrap/>
            <w:vAlign w:val="center"/>
            <w:hideMark/>
          </w:tcPr>
          <w:p w14:paraId="3B739D4D"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3A0AE008"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4E4174FD"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4031DED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43E71D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AA109A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EFB7A3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08CA59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EBA47C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B5FC18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38F5E82"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E298999"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4A90B3C2"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2C4CF90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FF9B24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938D42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430139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36C7AD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3B28FE2" w14:textId="77777777" w:rsidR="00AA6F51" w:rsidRPr="00DD00AF" w:rsidRDefault="00AA6F51" w:rsidP="00933E43">
            <w:pPr>
              <w:rPr>
                <w:sz w:val="10"/>
                <w:szCs w:val="10"/>
                <w:lang w:eastAsia="ko-KR"/>
              </w:rPr>
            </w:pPr>
            <w:r w:rsidRPr="00DD00AF">
              <w:rPr>
                <w:sz w:val="10"/>
                <w:szCs w:val="10"/>
                <w:lang w:eastAsia="ko-KR"/>
              </w:rPr>
              <w:t>0.99</w:t>
            </w:r>
          </w:p>
        </w:tc>
        <w:tc>
          <w:tcPr>
            <w:tcW w:w="464" w:type="dxa"/>
            <w:noWrap/>
            <w:vAlign w:val="center"/>
            <w:hideMark/>
          </w:tcPr>
          <w:p w14:paraId="0446A6E6"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257D7835"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46384B52" w14:textId="77777777" w:rsidTr="0079299A">
        <w:trPr>
          <w:trHeight w:val="288"/>
          <w:jc w:val="center"/>
        </w:trPr>
        <w:tc>
          <w:tcPr>
            <w:tcW w:w="341" w:type="dxa"/>
            <w:noWrap/>
            <w:vAlign w:val="center"/>
            <w:hideMark/>
          </w:tcPr>
          <w:p w14:paraId="1FA4EF5C"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538D152B"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66720170"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3EAE185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7E824E9" w14:textId="77777777" w:rsidR="00AA6F51" w:rsidRPr="00DD00AF" w:rsidRDefault="00AA6F51" w:rsidP="00933E43">
            <w:pPr>
              <w:rPr>
                <w:sz w:val="10"/>
                <w:szCs w:val="10"/>
                <w:lang w:eastAsia="ko-KR"/>
              </w:rPr>
            </w:pPr>
            <w:r w:rsidRPr="00DD00AF">
              <w:rPr>
                <w:sz w:val="10"/>
                <w:szCs w:val="10"/>
                <w:lang w:eastAsia="ko-KR"/>
              </w:rPr>
              <w:t>0.98</w:t>
            </w:r>
          </w:p>
        </w:tc>
        <w:tc>
          <w:tcPr>
            <w:tcW w:w="391" w:type="dxa"/>
            <w:noWrap/>
            <w:vAlign w:val="center"/>
            <w:hideMark/>
          </w:tcPr>
          <w:p w14:paraId="5FDCC2A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325645B"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3C87B40D" w14:textId="77777777" w:rsidR="00AA6F51" w:rsidRPr="00DD00AF" w:rsidRDefault="00AA6F51" w:rsidP="00933E43">
            <w:pPr>
              <w:rPr>
                <w:sz w:val="10"/>
                <w:szCs w:val="10"/>
                <w:lang w:eastAsia="ko-KR"/>
              </w:rPr>
            </w:pPr>
            <w:r w:rsidRPr="00DD00AF">
              <w:rPr>
                <w:sz w:val="10"/>
                <w:szCs w:val="10"/>
                <w:lang w:eastAsia="ko-KR"/>
              </w:rPr>
              <w:t>0.41</w:t>
            </w:r>
          </w:p>
        </w:tc>
        <w:tc>
          <w:tcPr>
            <w:tcW w:w="391" w:type="dxa"/>
            <w:noWrap/>
            <w:vAlign w:val="center"/>
            <w:hideMark/>
          </w:tcPr>
          <w:p w14:paraId="3D132B0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3661F8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FD56208"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81E7F68"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50AA2F5"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241A533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0F83AE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DF79CE8" w14:textId="77777777" w:rsidR="00AA6F51" w:rsidRPr="00DD00AF" w:rsidRDefault="00AA6F51" w:rsidP="00933E43">
            <w:pPr>
              <w:rPr>
                <w:sz w:val="10"/>
                <w:szCs w:val="10"/>
                <w:lang w:eastAsia="ko-KR"/>
              </w:rPr>
            </w:pPr>
            <w:r w:rsidRPr="00DD00AF">
              <w:rPr>
                <w:sz w:val="10"/>
                <w:szCs w:val="10"/>
                <w:lang w:eastAsia="ko-KR"/>
              </w:rPr>
              <w:t>0.18</w:t>
            </w:r>
          </w:p>
        </w:tc>
        <w:tc>
          <w:tcPr>
            <w:tcW w:w="425" w:type="dxa"/>
            <w:noWrap/>
            <w:vAlign w:val="center"/>
            <w:hideMark/>
          </w:tcPr>
          <w:p w14:paraId="4F4B61F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9F96FE3" w14:textId="77777777" w:rsidR="00AA6F51" w:rsidRPr="00DD00AF" w:rsidRDefault="00AA6F51" w:rsidP="00933E43">
            <w:pPr>
              <w:rPr>
                <w:sz w:val="10"/>
                <w:szCs w:val="10"/>
                <w:lang w:eastAsia="ko-KR"/>
              </w:rPr>
            </w:pPr>
            <w:r w:rsidRPr="00DD00AF">
              <w:rPr>
                <w:sz w:val="10"/>
                <w:szCs w:val="10"/>
                <w:lang w:eastAsia="ko-KR"/>
              </w:rPr>
              <w:t>0.99</w:t>
            </w:r>
          </w:p>
        </w:tc>
        <w:tc>
          <w:tcPr>
            <w:tcW w:w="425" w:type="dxa"/>
            <w:noWrap/>
            <w:vAlign w:val="center"/>
            <w:hideMark/>
          </w:tcPr>
          <w:p w14:paraId="11460B52" w14:textId="77777777" w:rsidR="00AA6F51" w:rsidRPr="00DD00AF" w:rsidRDefault="00AA6F51" w:rsidP="00933E43">
            <w:pPr>
              <w:rPr>
                <w:sz w:val="10"/>
                <w:szCs w:val="10"/>
                <w:lang w:eastAsia="ko-KR"/>
              </w:rPr>
            </w:pPr>
            <w:r w:rsidRPr="00DD00AF">
              <w:rPr>
                <w:sz w:val="10"/>
                <w:szCs w:val="10"/>
                <w:lang w:eastAsia="ko-KR"/>
              </w:rPr>
              <w:t>0.16</w:t>
            </w:r>
          </w:p>
        </w:tc>
        <w:tc>
          <w:tcPr>
            <w:tcW w:w="464" w:type="dxa"/>
            <w:noWrap/>
            <w:vAlign w:val="center"/>
            <w:hideMark/>
          </w:tcPr>
          <w:p w14:paraId="472CF093" w14:textId="77777777" w:rsidR="00AA6F51" w:rsidRPr="00DD00AF" w:rsidRDefault="00AA6F51" w:rsidP="00933E43">
            <w:pPr>
              <w:rPr>
                <w:sz w:val="10"/>
                <w:szCs w:val="10"/>
                <w:lang w:eastAsia="ko-KR"/>
              </w:rPr>
            </w:pPr>
            <w:r w:rsidRPr="00DD00AF">
              <w:rPr>
                <w:sz w:val="10"/>
                <w:szCs w:val="10"/>
                <w:lang w:eastAsia="ko-KR"/>
              </w:rPr>
              <w:t>0.24</w:t>
            </w:r>
          </w:p>
        </w:tc>
        <w:tc>
          <w:tcPr>
            <w:tcW w:w="464" w:type="dxa"/>
            <w:noWrap/>
            <w:vAlign w:val="center"/>
            <w:hideMark/>
          </w:tcPr>
          <w:p w14:paraId="2216228D" w14:textId="77777777" w:rsidR="00AA6F51" w:rsidRPr="00DD00AF" w:rsidRDefault="00AA6F51" w:rsidP="00933E43">
            <w:pPr>
              <w:rPr>
                <w:sz w:val="10"/>
                <w:szCs w:val="10"/>
                <w:lang w:eastAsia="ko-KR"/>
              </w:rPr>
            </w:pPr>
            <w:r w:rsidRPr="00DD00AF">
              <w:rPr>
                <w:sz w:val="10"/>
                <w:szCs w:val="10"/>
                <w:lang w:eastAsia="ko-KR"/>
              </w:rPr>
              <w:t>0.24</w:t>
            </w:r>
          </w:p>
        </w:tc>
      </w:tr>
      <w:tr w:rsidR="00AA6F51" w:rsidRPr="00DD00AF" w14:paraId="33267807" w14:textId="77777777" w:rsidTr="0079299A">
        <w:trPr>
          <w:trHeight w:val="288"/>
          <w:jc w:val="center"/>
        </w:trPr>
        <w:tc>
          <w:tcPr>
            <w:tcW w:w="341" w:type="dxa"/>
            <w:noWrap/>
            <w:vAlign w:val="center"/>
            <w:hideMark/>
          </w:tcPr>
          <w:p w14:paraId="78AE694B"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672AAAA0"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6AE0B2A9"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4932E4D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083130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F7CFEF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94DBE9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694981E" w14:textId="77777777" w:rsidR="00AA6F51" w:rsidRPr="00DD00AF" w:rsidRDefault="00AA6F51" w:rsidP="00933E43">
            <w:pPr>
              <w:rPr>
                <w:sz w:val="10"/>
                <w:szCs w:val="10"/>
                <w:lang w:eastAsia="ko-KR"/>
              </w:rPr>
            </w:pPr>
            <w:r w:rsidRPr="00DD00AF">
              <w:rPr>
                <w:sz w:val="10"/>
                <w:szCs w:val="10"/>
                <w:lang w:eastAsia="ko-KR"/>
              </w:rPr>
              <w:t>0.95</w:t>
            </w:r>
          </w:p>
        </w:tc>
        <w:tc>
          <w:tcPr>
            <w:tcW w:w="391" w:type="dxa"/>
            <w:noWrap/>
            <w:vAlign w:val="center"/>
            <w:hideMark/>
          </w:tcPr>
          <w:p w14:paraId="7D9C8FD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A46F5E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53C3BC"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1B88B4AD"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6881F38"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0F22A76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F7CB7C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EA3A204" w14:textId="77777777" w:rsidR="00AA6F51" w:rsidRPr="00DD00AF" w:rsidRDefault="00AA6F51" w:rsidP="00933E43">
            <w:pPr>
              <w:rPr>
                <w:sz w:val="10"/>
                <w:szCs w:val="10"/>
                <w:lang w:eastAsia="ko-KR"/>
              </w:rPr>
            </w:pPr>
            <w:r w:rsidRPr="00DD00AF">
              <w:rPr>
                <w:sz w:val="10"/>
                <w:szCs w:val="10"/>
                <w:lang w:eastAsia="ko-KR"/>
              </w:rPr>
              <w:t>0.57</w:t>
            </w:r>
          </w:p>
        </w:tc>
        <w:tc>
          <w:tcPr>
            <w:tcW w:w="425" w:type="dxa"/>
            <w:noWrap/>
            <w:vAlign w:val="center"/>
            <w:hideMark/>
          </w:tcPr>
          <w:p w14:paraId="568B40E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746BD4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FD75BCD" w14:textId="77777777" w:rsidR="00AA6F51" w:rsidRPr="00DD00AF" w:rsidRDefault="00AA6F51" w:rsidP="00933E43">
            <w:pPr>
              <w:rPr>
                <w:sz w:val="10"/>
                <w:szCs w:val="10"/>
                <w:lang w:eastAsia="ko-KR"/>
              </w:rPr>
            </w:pPr>
            <w:r w:rsidRPr="00DD00AF">
              <w:rPr>
                <w:sz w:val="10"/>
                <w:szCs w:val="10"/>
                <w:lang w:eastAsia="ko-KR"/>
              </w:rPr>
              <w:t>0.57</w:t>
            </w:r>
          </w:p>
        </w:tc>
        <w:tc>
          <w:tcPr>
            <w:tcW w:w="464" w:type="dxa"/>
            <w:noWrap/>
            <w:vAlign w:val="center"/>
            <w:hideMark/>
          </w:tcPr>
          <w:p w14:paraId="73E9A49B" w14:textId="77777777" w:rsidR="00AA6F51" w:rsidRPr="00DD00AF" w:rsidRDefault="00AA6F51" w:rsidP="00933E43">
            <w:pPr>
              <w:rPr>
                <w:sz w:val="10"/>
                <w:szCs w:val="10"/>
                <w:lang w:eastAsia="ko-KR"/>
              </w:rPr>
            </w:pPr>
            <w:r w:rsidRPr="00DD00AF">
              <w:rPr>
                <w:sz w:val="10"/>
                <w:szCs w:val="10"/>
                <w:lang w:eastAsia="ko-KR"/>
              </w:rPr>
              <w:t>0.71</w:t>
            </w:r>
          </w:p>
        </w:tc>
        <w:tc>
          <w:tcPr>
            <w:tcW w:w="464" w:type="dxa"/>
            <w:noWrap/>
            <w:vAlign w:val="center"/>
            <w:hideMark/>
          </w:tcPr>
          <w:p w14:paraId="655CC60B" w14:textId="77777777" w:rsidR="00AA6F51" w:rsidRPr="00DD00AF" w:rsidRDefault="00AA6F51" w:rsidP="00933E43">
            <w:pPr>
              <w:rPr>
                <w:sz w:val="10"/>
                <w:szCs w:val="10"/>
                <w:lang w:eastAsia="ko-KR"/>
              </w:rPr>
            </w:pPr>
            <w:r w:rsidRPr="00DD00AF">
              <w:rPr>
                <w:sz w:val="10"/>
                <w:szCs w:val="10"/>
                <w:lang w:eastAsia="ko-KR"/>
              </w:rPr>
              <w:t>0.7</w:t>
            </w:r>
          </w:p>
        </w:tc>
      </w:tr>
      <w:tr w:rsidR="00AA6F51" w:rsidRPr="00DD00AF" w14:paraId="5929E9D7" w14:textId="77777777" w:rsidTr="0079299A">
        <w:trPr>
          <w:trHeight w:val="288"/>
          <w:jc w:val="center"/>
        </w:trPr>
        <w:tc>
          <w:tcPr>
            <w:tcW w:w="341" w:type="dxa"/>
            <w:noWrap/>
            <w:vAlign w:val="center"/>
            <w:hideMark/>
          </w:tcPr>
          <w:p w14:paraId="65D76AD3"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2BA92C5C"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14177E98"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6460576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F05B72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950178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0A27C8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48FA6E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602A25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E19D25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FA665E8"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DA0787B"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003AE2A0"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6E14C2B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D7F590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987225C" w14:textId="77777777" w:rsidR="00AA6F51" w:rsidRPr="00DD00AF" w:rsidRDefault="00AA6F51" w:rsidP="00933E43">
            <w:pPr>
              <w:rPr>
                <w:sz w:val="10"/>
                <w:szCs w:val="10"/>
                <w:lang w:eastAsia="ko-KR"/>
              </w:rPr>
            </w:pPr>
            <w:r w:rsidRPr="00DD00AF">
              <w:rPr>
                <w:sz w:val="10"/>
                <w:szCs w:val="10"/>
                <w:lang w:eastAsia="ko-KR"/>
              </w:rPr>
              <w:t>0.99</w:t>
            </w:r>
          </w:p>
        </w:tc>
        <w:tc>
          <w:tcPr>
            <w:tcW w:w="425" w:type="dxa"/>
            <w:noWrap/>
            <w:vAlign w:val="center"/>
            <w:hideMark/>
          </w:tcPr>
          <w:p w14:paraId="203DDB7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0195F5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86B50CA"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8073A76"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485AA99E"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160B3506" w14:textId="77777777" w:rsidTr="0079299A">
        <w:trPr>
          <w:trHeight w:val="288"/>
          <w:jc w:val="center"/>
        </w:trPr>
        <w:tc>
          <w:tcPr>
            <w:tcW w:w="341" w:type="dxa"/>
            <w:noWrap/>
            <w:vAlign w:val="center"/>
            <w:hideMark/>
          </w:tcPr>
          <w:p w14:paraId="37FCB5F9"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7D4B7A4D"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539FCBB1"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3456188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5F8852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A182DC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CA0657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0612E9F"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7B46399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01B452B" w14:textId="77777777" w:rsidR="00AA6F51" w:rsidRPr="00DD00AF" w:rsidRDefault="00AA6F51" w:rsidP="00933E43">
            <w:pPr>
              <w:rPr>
                <w:sz w:val="10"/>
                <w:szCs w:val="10"/>
                <w:lang w:eastAsia="ko-KR"/>
              </w:rPr>
            </w:pPr>
            <w:r w:rsidRPr="00DD00AF">
              <w:rPr>
                <w:sz w:val="10"/>
                <w:szCs w:val="10"/>
                <w:lang w:eastAsia="ko-KR"/>
              </w:rPr>
              <w:t>0.91</w:t>
            </w:r>
          </w:p>
        </w:tc>
        <w:tc>
          <w:tcPr>
            <w:tcW w:w="391" w:type="dxa"/>
            <w:noWrap/>
            <w:vAlign w:val="center"/>
            <w:hideMark/>
          </w:tcPr>
          <w:p w14:paraId="41396633"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2129BBA" w14:textId="77777777" w:rsidR="00AA6F51" w:rsidRPr="00DD00AF" w:rsidRDefault="00AA6F51" w:rsidP="00933E43">
            <w:pPr>
              <w:rPr>
                <w:sz w:val="10"/>
                <w:szCs w:val="10"/>
                <w:lang w:eastAsia="ko-KR"/>
              </w:rPr>
            </w:pPr>
            <w:r w:rsidRPr="00DD00AF">
              <w:rPr>
                <w:sz w:val="10"/>
                <w:szCs w:val="10"/>
                <w:lang w:eastAsia="ko-KR"/>
              </w:rPr>
              <w:t>0.9</w:t>
            </w:r>
          </w:p>
        </w:tc>
        <w:tc>
          <w:tcPr>
            <w:tcW w:w="488" w:type="dxa"/>
            <w:noWrap/>
            <w:vAlign w:val="center"/>
            <w:hideMark/>
          </w:tcPr>
          <w:p w14:paraId="2EED094F"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568AF44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BC9A30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17F3015" w14:textId="77777777" w:rsidR="00AA6F51" w:rsidRPr="00DD00AF" w:rsidRDefault="00AA6F51" w:rsidP="00933E43">
            <w:pPr>
              <w:rPr>
                <w:sz w:val="10"/>
                <w:szCs w:val="10"/>
                <w:lang w:eastAsia="ko-KR"/>
              </w:rPr>
            </w:pPr>
            <w:r w:rsidRPr="00DD00AF">
              <w:rPr>
                <w:sz w:val="10"/>
                <w:szCs w:val="10"/>
                <w:lang w:eastAsia="ko-KR"/>
              </w:rPr>
              <w:t>0.97</w:t>
            </w:r>
          </w:p>
        </w:tc>
        <w:tc>
          <w:tcPr>
            <w:tcW w:w="425" w:type="dxa"/>
            <w:noWrap/>
            <w:vAlign w:val="center"/>
            <w:hideMark/>
          </w:tcPr>
          <w:p w14:paraId="376483D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622FD2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7570C3A" w14:textId="77777777" w:rsidR="00AA6F51" w:rsidRPr="00DD00AF" w:rsidRDefault="00AA6F51" w:rsidP="00933E43">
            <w:pPr>
              <w:rPr>
                <w:sz w:val="10"/>
                <w:szCs w:val="10"/>
                <w:lang w:eastAsia="ko-KR"/>
              </w:rPr>
            </w:pPr>
            <w:r w:rsidRPr="00DD00AF">
              <w:rPr>
                <w:sz w:val="10"/>
                <w:szCs w:val="10"/>
                <w:lang w:eastAsia="ko-KR"/>
              </w:rPr>
              <w:t>0.97</w:t>
            </w:r>
          </w:p>
        </w:tc>
        <w:tc>
          <w:tcPr>
            <w:tcW w:w="464" w:type="dxa"/>
            <w:noWrap/>
            <w:vAlign w:val="center"/>
            <w:hideMark/>
          </w:tcPr>
          <w:p w14:paraId="517CC9FC" w14:textId="77777777" w:rsidR="00AA6F51" w:rsidRPr="00DD00AF" w:rsidRDefault="00AA6F51" w:rsidP="00933E43">
            <w:pPr>
              <w:rPr>
                <w:sz w:val="10"/>
                <w:szCs w:val="10"/>
                <w:lang w:eastAsia="ko-KR"/>
              </w:rPr>
            </w:pPr>
            <w:r w:rsidRPr="00DD00AF">
              <w:rPr>
                <w:sz w:val="10"/>
                <w:szCs w:val="10"/>
                <w:lang w:eastAsia="ko-KR"/>
              </w:rPr>
              <w:t>0.25</w:t>
            </w:r>
          </w:p>
        </w:tc>
        <w:tc>
          <w:tcPr>
            <w:tcW w:w="464" w:type="dxa"/>
            <w:noWrap/>
            <w:vAlign w:val="center"/>
            <w:hideMark/>
          </w:tcPr>
          <w:p w14:paraId="3B5DBC3D" w14:textId="77777777" w:rsidR="00AA6F51" w:rsidRPr="00DD00AF" w:rsidRDefault="00AA6F51" w:rsidP="00933E43">
            <w:pPr>
              <w:rPr>
                <w:sz w:val="10"/>
                <w:szCs w:val="10"/>
                <w:lang w:eastAsia="ko-KR"/>
              </w:rPr>
            </w:pPr>
            <w:r w:rsidRPr="00DD00AF">
              <w:rPr>
                <w:sz w:val="10"/>
                <w:szCs w:val="10"/>
                <w:lang w:eastAsia="ko-KR"/>
              </w:rPr>
              <w:t>0.27</w:t>
            </w:r>
          </w:p>
        </w:tc>
      </w:tr>
      <w:tr w:rsidR="00AA6F51" w:rsidRPr="00DD00AF" w14:paraId="1051B067" w14:textId="77777777" w:rsidTr="0079299A">
        <w:trPr>
          <w:trHeight w:val="288"/>
          <w:jc w:val="center"/>
        </w:trPr>
        <w:tc>
          <w:tcPr>
            <w:tcW w:w="341" w:type="dxa"/>
            <w:noWrap/>
            <w:vAlign w:val="center"/>
            <w:hideMark/>
          </w:tcPr>
          <w:p w14:paraId="46FDD7E2"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78BDF4D3"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2A662961"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2C4E494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25DF6D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9D486D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945473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1CAA8E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6BF8E0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DB854A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39511E5"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8DC35A3"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130297F1"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658BB75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C0566B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6413ED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0155E5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ED19A2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A12D25C"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F1CE9E4" w14:textId="77777777" w:rsidR="00AA6F51" w:rsidRPr="00DD00AF" w:rsidRDefault="00AA6F51" w:rsidP="00933E43">
            <w:pPr>
              <w:rPr>
                <w:sz w:val="10"/>
                <w:szCs w:val="10"/>
                <w:lang w:eastAsia="ko-KR"/>
              </w:rPr>
            </w:pPr>
            <w:r w:rsidRPr="00DD00AF">
              <w:rPr>
                <w:sz w:val="10"/>
                <w:szCs w:val="10"/>
                <w:lang w:eastAsia="ko-KR"/>
              </w:rPr>
              <w:t>0.97</w:t>
            </w:r>
          </w:p>
        </w:tc>
        <w:tc>
          <w:tcPr>
            <w:tcW w:w="464" w:type="dxa"/>
            <w:noWrap/>
            <w:vAlign w:val="center"/>
            <w:hideMark/>
          </w:tcPr>
          <w:p w14:paraId="33459AD5" w14:textId="77777777" w:rsidR="00AA6F51" w:rsidRPr="00DD00AF" w:rsidRDefault="00AA6F51" w:rsidP="00933E43">
            <w:pPr>
              <w:rPr>
                <w:sz w:val="10"/>
                <w:szCs w:val="10"/>
                <w:lang w:eastAsia="ko-KR"/>
              </w:rPr>
            </w:pPr>
            <w:r w:rsidRPr="00DD00AF">
              <w:rPr>
                <w:sz w:val="10"/>
                <w:szCs w:val="10"/>
                <w:lang w:eastAsia="ko-KR"/>
              </w:rPr>
              <w:t>0.96</w:t>
            </w:r>
          </w:p>
        </w:tc>
      </w:tr>
      <w:tr w:rsidR="00AA6F51" w:rsidRPr="00DD00AF" w14:paraId="32C64C42" w14:textId="77777777" w:rsidTr="0079299A">
        <w:trPr>
          <w:trHeight w:val="288"/>
          <w:jc w:val="center"/>
        </w:trPr>
        <w:tc>
          <w:tcPr>
            <w:tcW w:w="341" w:type="dxa"/>
            <w:noWrap/>
            <w:vAlign w:val="center"/>
            <w:hideMark/>
          </w:tcPr>
          <w:p w14:paraId="28E91CC9"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75F10D3D"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3B95DCD7"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7F45EB5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8631EA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D9C052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57E4EC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9A12F8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7A995B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E1DD2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6EF1B07"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DECDC44"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02CB1F28"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4576FE2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100CFA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729F31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F6045A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B5DCE4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8BF8CCE"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7897D00"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08D2B63"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0AB530F5" w14:textId="77777777" w:rsidTr="0079299A">
        <w:trPr>
          <w:trHeight w:val="288"/>
          <w:jc w:val="center"/>
        </w:trPr>
        <w:tc>
          <w:tcPr>
            <w:tcW w:w="341" w:type="dxa"/>
            <w:noWrap/>
            <w:vAlign w:val="center"/>
            <w:hideMark/>
          </w:tcPr>
          <w:p w14:paraId="7C684AE7"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6D450ECD"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0D55CC35"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2F87B8F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4CEA50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69EEA1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986822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83C65FD" w14:textId="77777777" w:rsidR="00AA6F51" w:rsidRPr="00DD00AF" w:rsidRDefault="00AA6F51" w:rsidP="00933E43">
            <w:pPr>
              <w:rPr>
                <w:sz w:val="10"/>
                <w:szCs w:val="10"/>
                <w:lang w:eastAsia="ko-KR"/>
              </w:rPr>
            </w:pPr>
            <w:r w:rsidRPr="00DD00AF">
              <w:rPr>
                <w:sz w:val="10"/>
                <w:szCs w:val="10"/>
                <w:lang w:eastAsia="ko-KR"/>
              </w:rPr>
              <w:t>0.91</w:t>
            </w:r>
          </w:p>
        </w:tc>
        <w:tc>
          <w:tcPr>
            <w:tcW w:w="391" w:type="dxa"/>
            <w:noWrap/>
            <w:vAlign w:val="center"/>
            <w:hideMark/>
          </w:tcPr>
          <w:p w14:paraId="202187D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165BA7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6AE71BD"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1D4E670F"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3D4669D"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66718FC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DA5404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79F90C0" w14:textId="77777777" w:rsidR="00AA6F51" w:rsidRPr="00DD00AF" w:rsidRDefault="00AA6F51" w:rsidP="00933E43">
            <w:pPr>
              <w:rPr>
                <w:sz w:val="10"/>
                <w:szCs w:val="10"/>
                <w:lang w:eastAsia="ko-KR"/>
              </w:rPr>
            </w:pPr>
            <w:r w:rsidRPr="00DD00AF">
              <w:rPr>
                <w:sz w:val="10"/>
                <w:szCs w:val="10"/>
                <w:lang w:eastAsia="ko-KR"/>
              </w:rPr>
              <w:t>0.7</w:t>
            </w:r>
          </w:p>
        </w:tc>
        <w:tc>
          <w:tcPr>
            <w:tcW w:w="425" w:type="dxa"/>
            <w:noWrap/>
            <w:vAlign w:val="center"/>
            <w:hideMark/>
          </w:tcPr>
          <w:p w14:paraId="7F80EEF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05D469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568D674" w14:textId="77777777" w:rsidR="00AA6F51" w:rsidRPr="00DD00AF" w:rsidRDefault="00AA6F51" w:rsidP="00933E43">
            <w:pPr>
              <w:rPr>
                <w:sz w:val="10"/>
                <w:szCs w:val="10"/>
                <w:lang w:eastAsia="ko-KR"/>
              </w:rPr>
            </w:pPr>
            <w:r w:rsidRPr="00DD00AF">
              <w:rPr>
                <w:sz w:val="10"/>
                <w:szCs w:val="10"/>
                <w:lang w:eastAsia="ko-KR"/>
              </w:rPr>
              <w:t>0.67</w:t>
            </w:r>
          </w:p>
        </w:tc>
        <w:tc>
          <w:tcPr>
            <w:tcW w:w="464" w:type="dxa"/>
            <w:noWrap/>
            <w:vAlign w:val="center"/>
            <w:hideMark/>
          </w:tcPr>
          <w:p w14:paraId="01F81FAC" w14:textId="77777777" w:rsidR="00AA6F51" w:rsidRPr="00DD00AF" w:rsidRDefault="00AA6F51" w:rsidP="00933E43">
            <w:pPr>
              <w:rPr>
                <w:sz w:val="10"/>
                <w:szCs w:val="10"/>
                <w:lang w:eastAsia="ko-KR"/>
              </w:rPr>
            </w:pPr>
            <w:r w:rsidRPr="00DD00AF">
              <w:rPr>
                <w:sz w:val="10"/>
                <w:szCs w:val="10"/>
                <w:lang w:eastAsia="ko-KR"/>
              </w:rPr>
              <w:t>0.18</w:t>
            </w:r>
          </w:p>
        </w:tc>
        <w:tc>
          <w:tcPr>
            <w:tcW w:w="464" w:type="dxa"/>
            <w:noWrap/>
            <w:vAlign w:val="center"/>
            <w:hideMark/>
          </w:tcPr>
          <w:p w14:paraId="26E3C2CE" w14:textId="77777777" w:rsidR="00AA6F51" w:rsidRPr="00DD00AF" w:rsidRDefault="00AA6F51" w:rsidP="00933E43">
            <w:pPr>
              <w:rPr>
                <w:sz w:val="10"/>
                <w:szCs w:val="10"/>
                <w:lang w:eastAsia="ko-KR"/>
              </w:rPr>
            </w:pPr>
            <w:r w:rsidRPr="00DD00AF">
              <w:rPr>
                <w:sz w:val="10"/>
                <w:szCs w:val="10"/>
                <w:lang w:eastAsia="ko-KR"/>
              </w:rPr>
              <w:t>0.16</w:t>
            </w:r>
          </w:p>
        </w:tc>
      </w:tr>
      <w:tr w:rsidR="00AA6F51" w:rsidRPr="00DD00AF" w14:paraId="6EF5C507" w14:textId="77777777" w:rsidTr="0079299A">
        <w:trPr>
          <w:trHeight w:val="288"/>
          <w:jc w:val="center"/>
        </w:trPr>
        <w:tc>
          <w:tcPr>
            <w:tcW w:w="341" w:type="dxa"/>
            <w:noWrap/>
            <w:vAlign w:val="center"/>
            <w:hideMark/>
          </w:tcPr>
          <w:p w14:paraId="6423E27F"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6E7B28BF"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05D71DB4"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289B2EA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45A63B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AB108A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4A6A57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826D78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526C49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B507BF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9B0ABE3"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9BF18BA"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3247BAC"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09A9691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331C85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7DF666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06965F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679DD6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C2F40A9"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6BD07ADE" w14:textId="77777777" w:rsidR="00AA6F51" w:rsidRPr="00DD00AF" w:rsidRDefault="00AA6F51" w:rsidP="00933E43">
            <w:pPr>
              <w:rPr>
                <w:sz w:val="10"/>
                <w:szCs w:val="10"/>
                <w:lang w:eastAsia="ko-KR"/>
              </w:rPr>
            </w:pPr>
            <w:r w:rsidRPr="00DD00AF">
              <w:rPr>
                <w:sz w:val="10"/>
                <w:szCs w:val="10"/>
                <w:lang w:eastAsia="ko-KR"/>
              </w:rPr>
              <w:t>0.86</w:t>
            </w:r>
          </w:p>
        </w:tc>
        <w:tc>
          <w:tcPr>
            <w:tcW w:w="464" w:type="dxa"/>
            <w:noWrap/>
            <w:vAlign w:val="center"/>
            <w:hideMark/>
          </w:tcPr>
          <w:p w14:paraId="38069102" w14:textId="77777777" w:rsidR="00AA6F51" w:rsidRPr="00DD00AF" w:rsidRDefault="00AA6F51" w:rsidP="00933E43">
            <w:pPr>
              <w:rPr>
                <w:sz w:val="10"/>
                <w:szCs w:val="10"/>
                <w:lang w:eastAsia="ko-KR"/>
              </w:rPr>
            </w:pPr>
            <w:r w:rsidRPr="00DD00AF">
              <w:rPr>
                <w:sz w:val="10"/>
                <w:szCs w:val="10"/>
                <w:lang w:eastAsia="ko-KR"/>
              </w:rPr>
              <w:t>0.88</w:t>
            </w:r>
          </w:p>
        </w:tc>
      </w:tr>
      <w:tr w:rsidR="00AA6F51" w:rsidRPr="00DD00AF" w14:paraId="4422B5DD" w14:textId="77777777" w:rsidTr="0079299A">
        <w:trPr>
          <w:trHeight w:val="288"/>
          <w:jc w:val="center"/>
        </w:trPr>
        <w:tc>
          <w:tcPr>
            <w:tcW w:w="341" w:type="dxa"/>
            <w:noWrap/>
            <w:vAlign w:val="center"/>
            <w:hideMark/>
          </w:tcPr>
          <w:p w14:paraId="65948C6F"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3AF1DE19"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6BE2297D"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5E5E9A6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E55E37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0033C3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72A05F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234861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407F4C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046050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93CBB9B"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9F61B20"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17B712A"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57B1509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86DA61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18AB10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0B5409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47CAB4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DC41112"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5CFBB8D"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D5AEC2A"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3D7EE512" w14:textId="77777777" w:rsidTr="0079299A">
        <w:trPr>
          <w:trHeight w:val="288"/>
          <w:jc w:val="center"/>
        </w:trPr>
        <w:tc>
          <w:tcPr>
            <w:tcW w:w="341" w:type="dxa"/>
            <w:noWrap/>
            <w:vAlign w:val="center"/>
            <w:hideMark/>
          </w:tcPr>
          <w:p w14:paraId="02A7B861"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2F516419"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6079CE33"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3BE8606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CC836F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7F2C91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818C21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8DA73D9" w14:textId="77777777" w:rsidR="00AA6F51" w:rsidRPr="00DD00AF" w:rsidRDefault="00AA6F51" w:rsidP="00933E43">
            <w:pPr>
              <w:rPr>
                <w:sz w:val="10"/>
                <w:szCs w:val="10"/>
                <w:lang w:eastAsia="ko-KR"/>
              </w:rPr>
            </w:pPr>
            <w:r w:rsidRPr="00DD00AF">
              <w:rPr>
                <w:sz w:val="10"/>
                <w:szCs w:val="10"/>
                <w:lang w:eastAsia="ko-KR"/>
              </w:rPr>
              <w:t>0.38</w:t>
            </w:r>
          </w:p>
        </w:tc>
        <w:tc>
          <w:tcPr>
            <w:tcW w:w="391" w:type="dxa"/>
            <w:noWrap/>
            <w:vAlign w:val="center"/>
            <w:hideMark/>
          </w:tcPr>
          <w:p w14:paraId="2F9B2BF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EF27E4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7E3DBBC"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B71A912"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426FCEFC"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5664834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90CD33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C0FED6D" w14:textId="77777777" w:rsidR="00AA6F51" w:rsidRPr="00DD00AF" w:rsidRDefault="00AA6F51" w:rsidP="00933E43">
            <w:pPr>
              <w:rPr>
                <w:sz w:val="10"/>
                <w:szCs w:val="10"/>
                <w:lang w:eastAsia="ko-KR"/>
              </w:rPr>
            </w:pPr>
            <w:r w:rsidRPr="00DD00AF">
              <w:rPr>
                <w:sz w:val="10"/>
                <w:szCs w:val="10"/>
                <w:lang w:eastAsia="ko-KR"/>
              </w:rPr>
              <w:t>0.53</w:t>
            </w:r>
          </w:p>
        </w:tc>
        <w:tc>
          <w:tcPr>
            <w:tcW w:w="425" w:type="dxa"/>
            <w:noWrap/>
            <w:vAlign w:val="center"/>
            <w:hideMark/>
          </w:tcPr>
          <w:p w14:paraId="7A143F8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5D5B1B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210E3E6" w14:textId="77777777" w:rsidR="00AA6F51" w:rsidRPr="00DD00AF" w:rsidRDefault="00AA6F51" w:rsidP="00933E43">
            <w:pPr>
              <w:rPr>
                <w:sz w:val="10"/>
                <w:szCs w:val="10"/>
                <w:lang w:eastAsia="ko-KR"/>
              </w:rPr>
            </w:pPr>
            <w:r w:rsidRPr="00DD00AF">
              <w:rPr>
                <w:sz w:val="10"/>
                <w:szCs w:val="10"/>
                <w:lang w:eastAsia="ko-KR"/>
              </w:rPr>
              <w:t>0.47</w:t>
            </w:r>
          </w:p>
        </w:tc>
        <w:tc>
          <w:tcPr>
            <w:tcW w:w="464" w:type="dxa"/>
            <w:noWrap/>
            <w:vAlign w:val="center"/>
            <w:hideMark/>
          </w:tcPr>
          <w:p w14:paraId="7D03BD9A"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138DAEFD" w14:textId="77777777" w:rsidR="00AA6F51" w:rsidRPr="00DD00AF" w:rsidRDefault="00AA6F51" w:rsidP="00933E43">
            <w:pPr>
              <w:rPr>
                <w:sz w:val="10"/>
                <w:szCs w:val="10"/>
                <w:lang w:eastAsia="ko-KR"/>
              </w:rPr>
            </w:pPr>
            <w:r w:rsidRPr="00DD00AF">
              <w:rPr>
                <w:sz w:val="10"/>
                <w:szCs w:val="10"/>
                <w:lang w:eastAsia="ko-KR"/>
              </w:rPr>
              <w:t>0.06</w:t>
            </w:r>
          </w:p>
        </w:tc>
      </w:tr>
      <w:tr w:rsidR="00AA6F51" w:rsidRPr="00DD00AF" w14:paraId="708A589B" w14:textId="77777777" w:rsidTr="0079299A">
        <w:trPr>
          <w:trHeight w:val="288"/>
          <w:jc w:val="center"/>
        </w:trPr>
        <w:tc>
          <w:tcPr>
            <w:tcW w:w="341" w:type="dxa"/>
            <w:noWrap/>
            <w:vAlign w:val="center"/>
            <w:hideMark/>
          </w:tcPr>
          <w:p w14:paraId="4826B01E"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07BFA464"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5E12429A"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7D92099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686415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7867B7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D3AF5D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9F63E1B" w14:textId="77777777" w:rsidR="00AA6F51" w:rsidRPr="00DD00AF" w:rsidRDefault="00AA6F51" w:rsidP="00933E43">
            <w:pPr>
              <w:rPr>
                <w:sz w:val="10"/>
                <w:szCs w:val="10"/>
                <w:lang w:eastAsia="ko-KR"/>
              </w:rPr>
            </w:pPr>
            <w:r w:rsidRPr="00DD00AF">
              <w:rPr>
                <w:sz w:val="10"/>
                <w:szCs w:val="10"/>
                <w:lang w:eastAsia="ko-KR"/>
              </w:rPr>
              <w:t>0.92</w:t>
            </w:r>
          </w:p>
        </w:tc>
        <w:tc>
          <w:tcPr>
            <w:tcW w:w="391" w:type="dxa"/>
            <w:noWrap/>
            <w:vAlign w:val="center"/>
            <w:hideMark/>
          </w:tcPr>
          <w:p w14:paraId="66B9551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F0257E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7F31F1F"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4FDB8CF"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4A7C128"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52A9DAD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93D7CF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6EFEA2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CF756A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7C509A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D0F5D12"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17277D8" w14:textId="77777777" w:rsidR="00AA6F51" w:rsidRPr="00DD00AF" w:rsidRDefault="00AA6F51" w:rsidP="00933E43">
            <w:pPr>
              <w:rPr>
                <w:sz w:val="10"/>
                <w:szCs w:val="10"/>
                <w:lang w:eastAsia="ko-KR"/>
              </w:rPr>
            </w:pPr>
            <w:r w:rsidRPr="00DD00AF">
              <w:rPr>
                <w:sz w:val="10"/>
                <w:szCs w:val="10"/>
                <w:lang w:eastAsia="ko-KR"/>
              </w:rPr>
              <w:t>0.29</w:t>
            </w:r>
          </w:p>
        </w:tc>
        <w:tc>
          <w:tcPr>
            <w:tcW w:w="464" w:type="dxa"/>
            <w:noWrap/>
            <w:vAlign w:val="center"/>
            <w:hideMark/>
          </w:tcPr>
          <w:p w14:paraId="2F6C807F" w14:textId="77777777" w:rsidR="00AA6F51" w:rsidRPr="00DD00AF" w:rsidRDefault="00AA6F51" w:rsidP="00933E43">
            <w:pPr>
              <w:rPr>
                <w:sz w:val="10"/>
                <w:szCs w:val="10"/>
                <w:lang w:eastAsia="ko-KR"/>
              </w:rPr>
            </w:pPr>
            <w:r w:rsidRPr="00DD00AF">
              <w:rPr>
                <w:sz w:val="10"/>
                <w:szCs w:val="10"/>
                <w:lang w:eastAsia="ko-KR"/>
              </w:rPr>
              <w:t>0.31</w:t>
            </w:r>
          </w:p>
        </w:tc>
      </w:tr>
      <w:tr w:rsidR="00AA6F51" w:rsidRPr="00DD00AF" w14:paraId="19C2D6BB" w14:textId="77777777" w:rsidTr="0079299A">
        <w:trPr>
          <w:trHeight w:val="288"/>
          <w:jc w:val="center"/>
        </w:trPr>
        <w:tc>
          <w:tcPr>
            <w:tcW w:w="341" w:type="dxa"/>
            <w:noWrap/>
            <w:vAlign w:val="center"/>
            <w:hideMark/>
          </w:tcPr>
          <w:p w14:paraId="067635A9"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023A2C03"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0CB72292"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68B5E65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552D4B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5B74CB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406F95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A97ADE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7F7856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DC6B93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BBCF854"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B8F9DEE"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4FAAB77C"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634DEBF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F62F78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2BE5C0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BDDEAB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B82245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AB9819E"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09AE339D" w14:textId="77777777" w:rsidR="00AA6F51" w:rsidRPr="00DD00AF" w:rsidRDefault="00AA6F51" w:rsidP="00933E43">
            <w:pPr>
              <w:rPr>
                <w:sz w:val="10"/>
                <w:szCs w:val="10"/>
                <w:lang w:eastAsia="ko-KR"/>
              </w:rPr>
            </w:pPr>
            <w:r w:rsidRPr="00DD00AF">
              <w:rPr>
                <w:sz w:val="10"/>
                <w:szCs w:val="10"/>
                <w:lang w:eastAsia="ko-KR"/>
              </w:rPr>
              <w:t>0.96</w:t>
            </w:r>
          </w:p>
        </w:tc>
        <w:tc>
          <w:tcPr>
            <w:tcW w:w="464" w:type="dxa"/>
            <w:noWrap/>
            <w:vAlign w:val="center"/>
            <w:hideMark/>
          </w:tcPr>
          <w:p w14:paraId="7AFEBDC3" w14:textId="77777777" w:rsidR="00AA6F51" w:rsidRPr="00DD00AF" w:rsidRDefault="00AA6F51" w:rsidP="00933E43">
            <w:pPr>
              <w:rPr>
                <w:sz w:val="10"/>
                <w:szCs w:val="10"/>
                <w:lang w:eastAsia="ko-KR"/>
              </w:rPr>
            </w:pPr>
            <w:r w:rsidRPr="00DD00AF">
              <w:rPr>
                <w:sz w:val="10"/>
                <w:szCs w:val="10"/>
                <w:lang w:eastAsia="ko-KR"/>
              </w:rPr>
              <w:t>0.97</w:t>
            </w:r>
          </w:p>
        </w:tc>
      </w:tr>
      <w:tr w:rsidR="00AA6F51" w:rsidRPr="00DD00AF" w14:paraId="1DB047F3" w14:textId="77777777" w:rsidTr="0079299A">
        <w:trPr>
          <w:trHeight w:val="288"/>
          <w:jc w:val="center"/>
        </w:trPr>
        <w:tc>
          <w:tcPr>
            <w:tcW w:w="341" w:type="dxa"/>
            <w:noWrap/>
            <w:vAlign w:val="center"/>
            <w:hideMark/>
          </w:tcPr>
          <w:p w14:paraId="62B48532"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78A1EF32"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77623DF5"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0EEFD65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1FDB41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CF1FDC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AA213C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6DCF077" w14:textId="77777777" w:rsidR="00AA6F51" w:rsidRPr="00DD00AF" w:rsidRDefault="00AA6F51" w:rsidP="00933E43">
            <w:pPr>
              <w:rPr>
                <w:sz w:val="10"/>
                <w:szCs w:val="10"/>
                <w:lang w:eastAsia="ko-KR"/>
              </w:rPr>
            </w:pPr>
            <w:r w:rsidRPr="00DD00AF">
              <w:rPr>
                <w:sz w:val="10"/>
                <w:szCs w:val="10"/>
                <w:lang w:eastAsia="ko-KR"/>
              </w:rPr>
              <w:t>0.98</w:t>
            </w:r>
          </w:p>
        </w:tc>
        <w:tc>
          <w:tcPr>
            <w:tcW w:w="391" w:type="dxa"/>
            <w:noWrap/>
            <w:vAlign w:val="center"/>
            <w:hideMark/>
          </w:tcPr>
          <w:p w14:paraId="6501C9CA"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10A72BF1"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784D830E" w14:textId="77777777" w:rsidR="00AA6F51" w:rsidRPr="00DD00AF" w:rsidRDefault="00AA6F51" w:rsidP="00933E43">
            <w:pPr>
              <w:rPr>
                <w:sz w:val="10"/>
                <w:szCs w:val="10"/>
                <w:lang w:eastAsia="ko-KR"/>
              </w:rPr>
            </w:pPr>
            <w:r w:rsidRPr="00DD00AF">
              <w:rPr>
                <w:sz w:val="10"/>
                <w:szCs w:val="10"/>
                <w:lang w:eastAsia="ko-KR"/>
              </w:rPr>
              <w:t>0.98</w:t>
            </w:r>
          </w:p>
        </w:tc>
        <w:tc>
          <w:tcPr>
            <w:tcW w:w="450" w:type="dxa"/>
            <w:noWrap/>
            <w:vAlign w:val="center"/>
            <w:hideMark/>
          </w:tcPr>
          <w:p w14:paraId="50A9AD5E" w14:textId="77777777" w:rsidR="00AA6F51" w:rsidRPr="00DD00AF" w:rsidRDefault="00AA6F51" w:rsidP="00933E43">
            <w:pPr>
              <w:rPr>
                <w:sz w:val="10"/>
                <w:szCs w:val="10"/>
                <w:lang w:eastAsia="ko-KR"/>
              </w:rPr>
            </w:pPr>
            <w:r w:rsidRPr="00DD00AF">
              <w:rPr>
                <w:sz w:val="10"/>
                <w:szCs w:val="10"/>
                <w:lang w:eastAsia="ko-KR"/>
              </w:rPr>
              <w:t>0.99</w:t>
            </w:r>
          </w:p>
        </w:tc>
        <w:tc>
          <w:tcPr>
            <w:tcW w:w="488" w:type="dxa"/>
            <w:noWrap/>
            <w:vAlign w:val="center"/>
            <w:hideMark/>
          </w:tcPr>
          <w:p w14:paraId="186CBD9A"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1EB2773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F95452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C8A31B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CA2502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9EA197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4DF2179" w14:textId="77777777" w:rsidR="00AA6F51" w:rsidRPr="00DD00AF" w:rsidRDefault="00AA6F51" w:rsidP="00933E43">
            <w:pPr>
              <w:rPr>
                <w:sz w:val="10"/>
                <w:szCs w:val="10"/>
                <w:lang w:eastAsia="ko-KR"/>
              </w:rPr>
            </w:pPr>
            <w:r w:rsidRPr="00DD00AF">
              <w:rPr>
                <w:sz w:val="10"/>
                <w:szCs w:val="10"/>
                <w:lang w:eastAsia="ko-KR"/>
              </w:rPr>
              <w:t>0.99</w:t>
            </w:r>
          </w:p>
        </w:tc>
        <w:tc>
          <w:tcPr>
            <w:tcW w:w="464" w:type="dxa"/>
            <w:noWrap/>
            <w:vAlign w:val="center"/>
            <w:hideMark/>
          </w:tcPr>
          <w:p w14:paraId="5F1410D9" w14:textId="77777777" w:rsidR="00AA6F51" w:rsidRPr="00DD00AF" w:rsidRDefault="00AA6F51" w:rsidP="00933E43">
            <w:pPr>
              <w:rPr>
                <w:sz w:val="10"/>
                <w:szCs w:val="10"/>
                <w:lang w:eastAsia="ko-KR"/>
              </w:rPr>
            </w:pPr>
            <w:r w:rsidRPr="00DD00AF">
              <w:rPr>
                <w:sz w:val="10"/>
                <w:szCs w:val="10"/>
                <w:lang w:eastAsia="ko-KR"/>
              </w:rPr>
              <w:t>0.06</w:t>
            </w:r>
          </w:p>
        </w:tc>
        <w:tc>
          <w:tcPr>
            <w:tcW w:w="464" w:type="dxa"/>
            <w:noWrap/>
            <w:vAlign w:val="center"/>
            <w:hideMark/>
          </w:tcPr>
          <w:p w14:paraId="1FD73245" w14:textId="77777777" w:rsidR="00AA6F51" w:rsidRPr="00DD00AF" w:rsidRDefault="00AA6F51" w:rsidP="00933E43">
            <w:pPr>
              <w:rPr>
                <w:sz w:val="10"/>
                <w:szCs w:val="10"/>
                <w:lang w:eastAsia="ko-KR"/>
              </w:rPr>
            </w:pPr>
            <w:r w:rsidRPr="00DD00AF">
              <w:rPr>
                <w:sz w:val="10"/>
                <w:szCs w:val="10"/>
                <w:lang w:eastAsia="ko-KR"/>
              </w:rPr>
              <w:t>0.07</w:t>
            </w:r>
          </w:p>
        </w:tc>
      </w:tr>
      <w:tr w:rsidR="00AA6F51" w:rsidRPr="00DD00AF" w14:paraId="7D79E27F" w14:textId="77777777" w:rsidTr="0079299A">
        <w:trPr>
          <w:trHeight w:val="288"/>
          <w:jc w:val="center"/>
        </w:trPr>
        <w:tc>
          <w:tcPr>
            <w:tcW w:w="341" w:type="dxa"/>
            <w:noWrap/>
            <w:vAlign w:val="center"/>
            <w:hideMark/>
          </w:tcPr>
          <w:p w14:paraId="0EC508AD"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3C70FED5"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55ED05BF"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01025E7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2EE81D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2F754E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580A0F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2AB2FE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C591EB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1FC00A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BB142DC"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A5EBD00"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F8582FD"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2FFF038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536D67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3CE623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F9A4FF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DFA7FD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E07FF8E"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63E39BF6" w14:textId="77777777" w:rsidR="00AA6F51" w:rsidRPr="00DD00AF" w:rsidRDefault="00AA6F51" w:rsidP="00933E43">
            <w:pPr>
              <w:rPr>
                <w:sz w:val="10"/>
                <w:szCs w:val="10"/>
                <w:lang w:eastAsia="ko-KR"/>
              </w:rPr>
            </w:pPr>
            <w:r w:rsidRPr="00DD00AF">
              <w:rPr>
                <w:sz w:val="10"/>
                <w:szCs w:val="10"/>
                <w:lang w:eastAsia="ko-KR"/>
              </w:rPr>
              <w:t>0.69</w:t>
            </w:r>
          </w:p>
        </w:tc>
        <w:tc>
          <w:tcPr>
            <w:tcW w:w="464" w:type="dxa"/>
            <w:noWrap/>
            <w:vAlign w:val="center"/>
            <w:hideMark/>
          </w:tcPr>
          <w:p w14:paraId="2DE3211B" w14:textId="77777777" w:rsidR="00AA6F51" w:rsidRPr="00DD00AF" w:rsidRDefault="00AA6F51" w:rsidP="00933E43">
            <w:pPr>
              <w:rPr>
                <w:sz w:val="10"/>
                <w:szCs w:val="10"/>
                <w:lang w:eastAsia="ko-KR"/>
              </w:rPr>
            </w:pPr>
            <w:r w:rsidRPr="00DD00AF">
              <w:rPr>
                <w:sz w:val="10"/>
                <w:szCs w:val="10"/>
                <w:lang w:eastAsia="ko-KR"/>
              </w:rPr>
              <w:t>0.67</w:t>
            </w:r>
          </w:p>
        </w:tc>
      </w:tr>
      <w:tr w:rsidR="00AA6F51" w:rsidRPr="00DD00AF" w14:paraId="650248BE" w14:textId="77777777" w:rsidTr="0079299A">
        <w:trPr>
          <w:trHeight w:val="288"/>
          <w:jc w:val="center"/>
        </w:trPr>
        <w:tc>
          <w:tcPr>
            <w:tcW w:w="341" w:type="dxa"/>
            <w:noWrap/>
            <w:vAlign w:val="center"/>
            <w:hideMark/>
          </w:tcPr>
          <w:p w14:paraId="47F30C3C"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12D9B871"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4585737C"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2BAC2AD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6F58A2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4C1A52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3EA933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91EF6C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3EE20E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17164B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6315A7B"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E68FBA5"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4C8AD669"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0550628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7E0632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647C88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AE486E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C1958F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376C2EA"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E205411"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945C779"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46D945D2" w14:textId="77777777" w:rsidTr="0079299A">
        <w:trPr>
          <w:trHeight w:val="288"/>
          <w:jc w:val="center"/>
        </w:trPr>
        <w:tc>
          <w:tcPr>
            <w:tcW w:w="341" w:type="dxa"/>
            <w:noWrap/>
            <w:vAlign w:val="center"/>
            <w:hideMark/>
          </w:tcPr>
          <w:p w14:paraId="23AD8E6C"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566C22DB"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0D820ED8"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51801B6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AA9362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890802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A90C17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E5ACAA6" w14:textId="77777777" w:rsidR="00AA6F51" w:rsidRPr="00DD00AF" w:rsidRDefault="00AA6F51" w:rsidP="00933E43">
            <w:pPr>
              <w:rPr>
                <w:sz w:val="10"/>
                <w:szCs w:val="10"/>
                <w:lang w:eastAsia="ko-KR"/>
              </w:rPr>
            </w:pPr>
            <w:r w:rsidRPr="00DD00AF">
              <w:rPr>
                <w:sz w:val="10"/>
                <w:szCs w:val="10"/>
                <w:lang w:eastAsia="ko-KR"/>
              </w:rPr>
              <w:t>0.9</w:t>
            </w:r>
          </w:p>
        </w:tc>
        <w:tc>
          <w:tcPr>
            <w:tcW w:w="391" w:type="dxa"/>
            <w:noWrap/>
            <w:vAlign w:val="center"/>
            <w:hideMark/>
          </w:tcPr>
          <w:p w14:paraId="4C1D02A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FC351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98D541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1DE02B62"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BED2272"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134F531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532A35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2B13D96" w14:textId="77777777" w:rsidR="00AA6F51" w:rsidRPr="00DD00AF" w:rsidRDefault="00AA6F51" w:rsidP="00933E43">
            <w:pPr>
              <w:rPr>
                <w:sz w:val="10"/>
                <w:szCs w:val="10"/>
                <w:lang w:eastAsia="ko-KR"/>
              </w:rPr>
            </w:pPr>
            <w:r w:rsidRPr="00DD00AF">
              <w:rPr>
                <w:sz w:val="10"/>
                <w:szCs w:val="10"/>
                <w:lang w:eastAsia="ko-KR"/>
              </w:rPr>
              <w:t>0.88</w:t>
            </w:r>
          </w:p>
        </w:tc>
        <w:tc>
          <w:tcPr>
            <w:tcW w:w="425" w:type="dxa"/>
            <w:noWrap/>
            <w:vAlign w:val="center"/>
            <w:hideMark/>
          </w:tcPr>
          <w:p w14:paraId="44947C6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F76791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F10BEEC" w14:textId="77777777" w:rsidR="00AA6F51" w:rsidRPr="00DD00AF" w:rsidRDefault="00AA6F51" w:rsidP="00933E43">
            <w:pPr>
              <w:rPr>
                <w:sz w:val="10"/>
                <w:szCs w:val="10"/>
                <w:lang w:eastAsia="ko-KR"/>
              </w:rPr>
            </w:pPr>
            <w:r w:rsidRPr="00DD00AF">
              <w:rPr>
                <w:sz w:val="10"/>
                <w:szCs w:val="10"/>
                <w:lang w:eastAsia="ko-KR"/>
              </w:rPr>
              <w:t>0.82</w:t>
            </w:r>
          </w:p>
        </w:tc>
        <w:tc>
          <w:tcPr>
            <w:tcW w:w="464" w:type="dxa"/>
            <w:noWrap/>
            <w:vAlign w:val="center"/>
            <w:hideMark/>
          </w:tcPr>
          <w:p w14:paraId="507953D4" w14:textId="77777777" w:rsidR="00AA6F51" w:rsidRPr="00DD00AF" w:rsidRDefault="00AA6F51" w:rsidP="00933E43">
            <w:pPr>
              <w:rPr>
                <w:sz w:val="10"/>
                <w:szCs w:val="10"/>
                <w:lang w:eastAsia="ko-KR"/>
              </w:rPr>
            </w:pPr>
            <w:r w:rsidRPr="00DD00AF">
              <w:rPr>
                <w:sz w:val="10"/>
                <w:szCs w:val="10"/>
                <w:lang w:eastAsia="ko-KR"/>
              </w:rPr>
              <w:t>0.04</w:t>
            </w:r>
          </w:p>
        </w:tc>
        <w:tc>
          <w:tcPr>
            <w:tcW w:w="464" w:type="dxa"/>
            <w:noWrap/>
            <w:vAlign w:val="center"/>
            <w:hideMark/>
          </w:tcPr>
          <w:p w14:paraId="5991BBAA" w14:textId="77777777" w:rsidR="00AA6F51" w:rsidRPr="00DD00AF" w:rsidRDefault="00AA6F51" w:rsidP="00933E43">
            <w:pPr>
              <w:rPr>
                <w:sz w:val="10"/>
                <w:szCs w:val="10"/>
                <w:lang w:eastAsia="ko-KR"/>
              </w:rPr>
            </w:pPr>
            <w:r w:rsidRPr="00DD00AF">
              <w:rPr>
                <w:sz w:val="10"/>
                <w:szCs w:val="10"/>
                <w:lang w:eastAsia="ko-KR"/>
              </w:rPr>
              <w:t>0.04</w:t>
            </w:r>
          </w:p>
        </w:tc>
      </w:tr>
      <w:tr w:rsidR="00AA6F51" w:rsidRPr="00DD00AF" w14:paraId="0DC23ED5" w14:textId="77777777" w:rsidTr="0079299A">
        <w:trPr>
          <w:trHeight w:val="288"/>
          <w:jc w:val="center"/>
        </w:trPr>
        <w:tc>
          <w:tcPr>
            <w:tcW w:w="341" w:type="dxa"/>
            <w:noWrap/>
            <w:vAlign w:val="center"/>
            <w:hideMark/>
          </w:tcPr>
          <w:p w14:paraId="185853B2"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125F894F"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76236979"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479235A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F201FE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E74C68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0F0C1D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F495A0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C0FA13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EA8F58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2DF9710"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36B33BC5"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1508D12E"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0E4D98A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1E6B27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A5A1B2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DCFCA4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78F16D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76B761E"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009F323F" w14:textId="77777777" w:rsidR="00AA6F51" w:rsidRPr="00DD00AF" w:rsidRDefault="00AA6F51" w:rsidP="00933E43">
            <w:pPr>
              <w:rPr>
                <w:sz w:val="10"/>
                <w:szCs w:val="10"/>
                <w:lang w:eastAsia="ko-KR"/>
              </w:rPr>
            </w:pPr>
            <w:r w:rsidRPr="00DD00AF">
              <w:rPr>
                <w:sz w:val="10"/>
                <w:szCs w:val="10"/>
                <w:lang w:eastAsia="ko-KR"/>
              </w:rPr>
              <w:t>0.46</w:t>
            </w:r>
          </w:p>
        </w:tc>
        <w:tc>
          <w:tcPr>
            <w:tcW w:w="464" w:type="dxa"/>
            <w:noWrap/>
            <w:vAlign w:val="center"/>
            <w:hideMark/>
          </w:tcPr>
          <w:p w14:paraId="76574A17" w14:textId="77777777" w:rsidR="00AA6F51" w:rsidRPr="00DD00AF" w:rsidRDefault="00AA6F51" w:rsidP="00933E43">
            <w:pPr>
              <w:rPr>
                <w:sz w:val="10"/>
                <w:szCs w:val="10"/>
                <w:lang w:eastAsia="ko-KR"/>
              </w:rPr>
            </w:pPr>
            <w:r w:rsidRPr="00DD00AF">
              <w:rPr>
                <w:sz w:val="10"/>
                <w:szCs w:val="10"/>
                <w:lang w:eastAsia="ko-KR"/>
              </w:rPr>
              <w:t>0.46</w:t>
            </w:r>
          </w:p>
        </w:tc>
      </w:tr>
      <w:tr w:rsidR="00AA6F51" w:rsidRPr="00DD00AF" w14:paraId="0891760E" w14:textId="77777777" w:rsidTr="0079299A">
        <w:trPr>
          <w:trHeight w:val="288"/>
          <w:jc w:val="center"/>
        </w:trPr>
        <w:tc>
          <w:tcPr>
            <w:tcW w:w="341" w:type="dxa"/>
            <w:noWrap/>
            <w:vAlign w:val="center"/>
            <w:hideMark/>
          </w:tcPr>
          <w:p w14:paraId="6FF134BD"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5B14DCCB"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4A67369B"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74A6B07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9CDF05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C89611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D5F81E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406879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98D0A3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2CECA8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23DA838"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26B1EC5"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42884EC6"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0242C84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70A87D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A0AFFF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30B10B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A8DB9E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A211F25"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3B494A6"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1B785B6"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14EB1488" w14:textId="77777777" w:rsidTr="0079299A">
        <w:trPr>
          <w:trHeight w:val="288"/>
          <w:jc w:val="center"/>
        </w:trPr>
        <w:tc>
          <w:tcPr>
            <w:tcW w:w="341" w:type="dxa"/>
            <w:noWrap/>
            <w:vAlign w:val="center"/>
            <w:hideMark/>
          </w:tcPr>
          <w:p w14:paraId="4F6AAFE2"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1778262D"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775D4ECE"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51A5397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A9A2AD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769BB0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E38648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475E509" w14:textId="77777777" w:rsidR="00AA6F51" w:rsidRPr="00DD00AF" w:rsidRDefault="00AA6F51" w:rsidP="00933E43">
            <w:pPr>
              <w:rPr>
                <w:sz w:val="10"/>
                <w:szCs w:val="10"/>
                <w:lang w:eastAsia="ko-KR"/>
              </w:rPr>
            </w:pPr>
            <w:r w:rsidRPr="00DD00AF">
              <w:rPr>
                <w:sz w:val="10"/>
                <w:szCs w:val="10"/>
                <w:lang w:eastAsia="ko-KR"/>
              </w:rPr>
              <w:t>0.4</w:t>
            </w:r>
          </w:p>
        </w:tc>
        <w:tc>
          <w:tcPr>
            <w:tcW w:w="391" w:type="dxa"/>
            <w:noWrap/>
            <w:vAlign w:val="center"/>
            <w:hideMark/>
          </w:tcPr>
          <w:p w14:paraId="19E0817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4D4252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9A1F7FF"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5B3DFA3"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0971634"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1F3BA64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E65CB8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23DD18F" w14:textId="77777777" w:rsidR="00AA6F51" w:rsidRPr="00DD00AF" w:rsidRDefault="00AA6F51" w:rsidP="00933E43">
            <w:pPr>
              <w:rPr>
                <w:sz w:val="10"/>
                <w:szCs w:val="10"/>
                <w:lang w:eastAsia="ko-KR"/>
              </w:rPr>
            </w:pPr>
            <w:r w:rsidRPr="00DD00AF">
              <w:rPr>
                <w:sz w:val="10"/>
                <w:szCs w:val="10"/>
                <w:lang w:eastAsia="ko-KR"/>
              </w:rPr>
              <w:t>0.67</w:t>
            </w:r>
          </w:p>
        </w:tc>
        <w:tc>
          <w:tcPr>
            <w:tcW w:w="425" w:type="dxa"/>
            <w:noWrap/>
            <w:vAlign w:val="center"/>
            <w:hideMark/>
          </w:tcPr>
          <w:p w14:paraId="089D3AC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2E4F0B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3F338BA" w14:textId="77777777" w:rsidR="00AA6F51" w:rsidRPr="00DD00AF" w:rsidRDefault="00AA6F51" w:rsidP="00933E43">
            <w:pPr>
              <w:rPr>
                <w:sz w:val="10"/>
                <w:szCs w:val="10"/>
                <w:lang w:eastAsia="ko-KR"/>
              </w:rPr>
            </w:pPr>
            <w:r w:rsidRPr="00DD00AF">
              <w:rPr>
                <w:sz w:val="10"/>
                <w:szCs w:val="10"/>
                <w:lang w:eastAsia="ko-KR"/>
              </w:rPr>
              <w:t>0.58</w:t>
            </w:r>
          </w:p>
        </w:tc>
        <w:tc>
          <w:tcPr>
            <w:tcW w:w="464" w:type="dxa"/>
            <w:noWrap/>
            <w:vAlign w:val="center"/>
            <w:hideMark/>
          </w:tcPr>
          <w:p w14:paraId="54D423C4" w14:textId="77777777" w:rsidR="00AA6F51" w:rsidRPr="00DD00AF" w:rsidRDefault="00AA6F51" w:rsidP="00933E43">
            <w:pPr>
              <w:rPr>
                <w:sz w:val="10"/>
                <w:szCs w:val="10"/>
                <w:lang w:eastAsia="ko-KR"/>
              </w:rPr>
            </w:pPr>
            <w:r w:rsidRPr="00DD00AF">
              <w:rPr>
                <w:sz w:val="10"/>
                <w:szCs w:val="10"/>
                <w:lang w:eastAsia="ko-KR"/>
              </w:rPr>
              <w:t>0</w:t>
            </w:r>
          </w:p>
        </w:tc>
        <w:tc>
          <w:tcPr>
            <w:tcW w:w="464" w:type="dxa"/>
            <w:noWrap/>
            <w:vAlign w:val="center"/>
            <w:hideMark/>
          </w:tcPr>
          <w:p w14:paraId="696CFB21" w14:textId="77777777" w:rsidR="00AA6F51" w:rsidRPr="00DD00AF" w:rsidRDefault="00AA6F51" w:rsidP="00933E43">
            <w:pPr>
              <w:rPr>
                <w:sz w:val="10"/>
                <w:szCs w:val="10"/>
                <w:lang w:eastAsia="ko-KR"/>
              </w:rPr>
            </w:pPr>
            <w:r w:rsidRPr="00DD00AF">
              <w:rPr>
                <w:sz w:val="10"/>
                <w:szCs w:val="10"/>
                <w:lang w:eastAsia="ko-KR"/>
              </w:rPr>
              <w:t>0</w:t>
            </w:r>
          </w:p>
        </w:tc>
      </w:tr>
      <w:tr w:rsidR="00AA6F51" w:rsidRPr="00DD00AF" w14:paraId="301D7B36" w14:textId="77777777" w:rsidTr="0079299A">
        <w:trPr>
          <w:trHeight w:val="288"/>
          <w:jc w:val="center"/>
        </w:trPr>
        <w:tc>
          <w:tcPr>
            <w:tcW w:w="341" w:type="dxa"/>
            <w:noWrap/>
            <w:vAlign w:val="center"/>
            <w:hideMark/>
          </w:tcPr>
          <w:p w14:paraId="197F5C55"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6AB5374A"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4516F157"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1C35802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B833BE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49EDD6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DA1486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63A543" w14:textId="77777777" w:rsidR="00AA6F51" w:rsidRPr="00DD00AF" w:rsidRDefault="00AA6F51" w:rsidP="00933E43">
            <w:pPr>
              <w:rPr>
                <w:sz w:val="10"/>
                <w:szCs w:val="10"/>
                <w:lang w:eastAsia="ko-KR"/>
              </w:rPr>
            </w:pPr>
            <w:r w:rsidRPr="00DD00AF">
              <w:rPr>
                <w:sz w:val="10"/>
                <w:szCs w:val="10"/>
                <w:lang w:eastAsia="ko-KR"/>
              </w:rPr>
              <w:t>0.94</w:t>
            </w:r>
          </w:p>
        </w:tc>
        <w:tc>
          <w:tcPr>
            <w:tcW w:w="391" w:type="dxa"/>
            <w:noWrap/>
            <w:vAlign w:val="center"/>
            <w:hideMark/>
          </w:tcPr>
          <w:p w14:paraId="7CC7A8E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2A743D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5E16EAF"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4600D89"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13F41212"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1565F31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32B75D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553E98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F32E3F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E61731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B89483E"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6CA55B45"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1EAB63B9" w14:textId="77777777" w:rsidR="00AA6F51" w:rsidRPr="00DD00AF" w:rsidRDefault="00AA6F51" w:rsidP="00933E43">
            <w:pPr>
              <w:rPr>
                <w:sz w:val="10"/>
                <w:szCs w:val="10"/>
                <w:lang w:eastAsia="ko-KR"/>
              </w:rPr>
            </w:pPr>
            <w:r w:rsidRPr="00DD00AF">
              <w:rPr>
                <w:sz w:val="10"/>
                <w:szCs w:val="10"/>
                <w:lang w:eastAsia="ko-KR"/>
              </w:rPr>
              <w:t>0.06</w:t>
            </w:r>
          </w:p>
        </w:tc>
      </w:tr>
      <w:tr w:rsidR="00AA6F51" w:rsidRPr="00DD00AF" w14:paraId="369300F3" w14:textId="77777777" w:rsidTr="0079299A">
        <w:trPr>
          <w:trHeight w:val="288"/>
          <w:jc w:val="center"/>
        </w:trPr>
        <w:tc>
          <w:tcPr>
            <w:tcW w:w="341" w:type="dxa"/>
            <w:noWrap/>
            <w:vAlign w:val="center"/>
            <w:hideMark/>
          </w:tcPr>
          <w:p w14:paraId="760C99A2"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257845C3"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1219234F" w14:textId="77777777" w:rsidR="00AA6F51" w:rsidRPr="00DD00AF" w:rsidRDefault="00AA6F51" w:rsidP="00933E43">
            <w:pPr>
              <w:rPr>
                <w:sz w:val="10"/>
                <w:szCs w:val="10"/>
                <w:lang w:eastAsia="ko-KR"/>
              </w:rPr>
            </w:pPr>
            <w:r w:rsidRPr="00DD00AF">
              <w:rPr>
                <w:sz w:val="10"/>
                <w:szCs w:val="10"/>
                <w:lang w:eastAsia="ko-KR"/>
              </w:rPr>
              <w:t>0.1</w:t>
            </w:r>
          </w:p>
        </w:tc>
        <w:tc>
          <w:tcPr>
            <w:tcW w:w="391" w:type="dxa"/>
            <w:noWrap/>
            <w:vAlign w:val="center"/>
            <w:hideMark/>
          </w:tcPr>
          <w:p w14:paraId="696C3C8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85AF50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4774CF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FD13CF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91D566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5898D8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9067C0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8D03303"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1641F593"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B76C910"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170C61A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10AFA7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D36926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19C1D1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D15C03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67CFB24"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43BB6E38" w14:textId="77777777" w:rsidR="00AA6F51" w:rsidRPr="00DD00AF" w:rsidRDefault="00AA6F51" w:rsidP="00933E43">
            <w:pPr>
              <w:rPr>
                <w:sz w:val="10"/>
                <w:szCs w:val="10"/>
                <w:lang w:eastAsia="ko-KR"/>
              </w:rPr>
            </w:pPr>
            <w:r w:rsidRPr="00DD00AF">
              <w:rPr>
                <w:sz w:val="10"/>
                <w:szCs w:val="10"/>
                <w:lang w:eastAsia="ko-KR"/>
              </w:rPr>
              <w:t>0.72</w:t>
            </w:r>
          </w:p>
        </w:tc>
        <w:tc>
          <w:tcPr>
            <w:tcW w:w="464" w:type="dxa"/>
            <w:noWrap/>
            <w:vAlign w:val="center"/>
            <w:hideMark/>
          </w:tcPr>
          <w:p w14:paraId="08802188" w14:textId="77777777" w:rsidR="00AA6F51" w:rsidRPr="00DD00AF" w:rsidRDefault="00AA6F51" w:rsidP="00933E43">
            <w:pPr>
              <w:rPr>
                <w:sz w:val="10"/>
                <w:szCs w:val="10"/>
                <w:lang w:eastAsia="ko-KR"/>
              </w:rPr>
            </w:pPr>
            <w:r w:rsidRPr="00DD00AF">
              <w:rPr>
                <w:sz w:val="10"/>
                <w:szCs w:val="10"/>
                <w:lang w:eastAsia="ko-KR"/>
              </w:rPr>
              <w:t>0.74</w:t>
            </w:r>
          </w:p>
        </w:tc>
      </w:tr>
      <w:tr w:rsidR="00AA6F51" w:rsidRPr="00DD00AF" w14:paraId="3D85FC83" w14:textId="77777777" w:rsidTr="0079299A">
        <w:trPr>
          <w:trHeight w:val="288"/>
          <w:jc w:val="center"/>
        </w:trPr>
        <w:tc>
          <w:tcPr>
            <w:tcW w:w="341" w:type="dxa"/>
            <w:noWrap/>
            <w:vAlign w:val="center"/>
            <w:hideMark/>
          </w:tcPr>
          <w:p w14:paraId="40983A00"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38EC5731"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5DD9B4D0"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03FA6A6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8CFC469" w14:textId="77777777" w:rsidR="00AA6F51" w:rsidRPr="00DD00AF" w:rsidRDefault="00AA6F51" w:rsidP="00933E43">
            <w:pPr>
              <w:rPr>
                <w:sz w:val="10"/>
                <w:szCs w:val="10"/>
                <w:lang w:eastAsia="ko-KR"/>
              </w:rPr>
            </w:pPr>
            <w:r w:rsidRPr="00DD00AF">
              <w:rPr>
                <w:sz w:val="10"/>
                <w:szCs w:val="10"/>
                <w:lang w:eastAsia="ko-KR"/>
              </w:rPr>
              <w:t>0.59</w:t>
            </w:r>
          </w:p>
        </w:tc>
        <w:tc>
          <w:tcPr>
            <w:tcW w:w="391" w:type="dxa"/>
            <w:noWrap/>
            <w:vAlign w:val="center"/>
            <w:hideMark/>
          </w:tcPr>
          <w:p w14:paraId="15AEBA5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B2ED53F" w14:textId="77777777" w:rsidR="00AA6F51" w:rsidRPr="00DD00AF" w:rsidRDefault="00AA6F51" w:rsidP="00933E43">
            <w:pPr>
              <w:rPr>
                <w:sz w:val="10"/>
                <w:szCs w:val="10"/>
                <w:lang w:eastAsia="ko-KR"/>
              </w:rPr>
            </w:pPr>
            <w:r w:rsidRPr="00DD00AF">
              <w:rPr>
                <w:sz w:val="10"/>
                <w:szCs w:val="10"/>
                <w:lang w:eastAsia="ko-KR"/>
              </w:rPr>
              <w:t>0.91</w:t>
            </w:r>
          </w:p>
        </w:tc>
        <w:tc>
          <w:tcPr>
            <w:tcW w:w="391" w:type="dxa"/>
            <w:noWrap/>
            <w:vAlign w:val="center"/>
            <w:hideMark/>
          </w:tcPr>
          <w:p w14:paraId="7EB7BC9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9CA932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B7BC564" w14:textId="77777777" w:rsidR="00AA6F51" w:rsidRPr="00DD00AF" w:rsidRDefault="00AA6F51" w:rsidP="00933E43">
            <w:pPr>
              <w:rPr>
                <w:sz w:val="10"/>
                <w:szCs w:val="10"/>
                <w:lang w:eastAsia="ko-KR"/>
              </w:rPr>
            </w:pPr>
            <w:r w:rsidRPr="00DD00AF">
              <w:rPr>
                <w:sz w:val="10"/>
                <w:szCs w:val="10"/>
                <w:lang w:eastAsia="ko-KR"/>
              </w:rPr>
              <w:t>0.2</w:t>
            </w:r>
          </w:p>
        </w:tc>
        <w:tc>
          <w:tcPr>
            <w:tcW w:w="391" w:type="dxa"/>
            <w:noWrap/>
            <w:vAlign w:val="center"/>
            <w:hideMark/>
          </w:tcPr>
          <w:p w14:paraId="765043B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0430B78" w14:textId="77777777" w:rsidR="00AA6F51" w:rsidRPr="00DD00AF" w:rsidRDefault="00AA6F51" w:rsidP="00933E43">
            <w:pPr>
              <w:rPr>
                <w:sz w:val="10"/>
                <w:szCs w:val="10"/>
                <w:lang w:eastAsia="ko-KR"/>
              </w:rPr>
            </w:pPr>
            <w:r w:rsidRPr="00DD00AF">
              <w:rPr>
                <w:sz w:val="10"/>
                <w:szCs w:val="10"/>
                <w:lang w:eastAsia="ko-KR"/>
              </w:rPr>
              <w:t>0.2</w:t>
            </w:r>
          </w:p>
        </w:tc>
        <w:tc>
          <w:tcPr>
            <w:tcW w:w="488" w:type="dxa"/>
            <w:noWrap/>
            <w:vAlign w:val="center"/>
            <w:hideMark/>
          </w:tcPr>
          <w:p w14:paraId="271BA66E" w14:textId="77777777" w:rsidR="00AA6F51" w:rsidRPr="00DD00AF" w:rsidRDefault="00AA6F51" w:rsidP="00933E43">
            <w:pPr>
              <w:rPr>
                <w:sz w:val="10"/>
                <w:szCs w:val="10"/>
                <w:lang w:eastAsia="ko-KR"/>
              </w:rPr>
            </w:pPr>
            <w:r w:rsidRPr="00DD00AF">
              <w:rPr>
                <w:sz w:val="10"/>
                <w:szCs w:val="10"/>
                <w:lang w:eastAsia="ko-KR"/>
              </w:rPr>
              <w:t>0.11</w:t>
            </w:r>
          </w:p>
        </w:tc>
        <w:tc>
          <w:tcPr>
            <w:tcW w:w="425" w:type="dxa"/>
            <w:noWrap/>
            <w:vAlign w:val="center"/>
            <w:hideMark/>
          </w:tcPr>
          <w:p w14:paraId="6ACC876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373608C" w14:textId="77777777" w:rsidR="00AA6F51" w:rsidRPr="00DD00AF" w:rsidRDefault="00AA6F51" w:rsidP="00933E43">
            <w:pPr>
              <w:rPr>
                <w:sz w:val="10"/>
                <w:szCs w:val="10"/>
                <w:lang w:eastAsia="ko-KR"/>
              </w:rPr>
            </w:pPr>
            <w:r w:rsidRPr="00DD00AF">
              <w:rPr>
                <w:sz w:val="10"/>
                <w:szCs w:val="10"/>
                <w:lang w:eastAsia="ko-KR"/>
              </w:rPr>
              <w:t>0.45</w:t>
            </w:r>
          </w:p>
        </w:tc>
        <w:tc>
          <w:tcPr>
            <w:tcW w:w="425" w:type="dxa"/>
            <w:noWrap/>
            <w:vAlign w:val="center"/>
            <w:hideMark/>
          </w:tcPr>
          <w:p w14:paraId="3C4BA484" w14:textId="77777777" w:rsidR="00AA6F51" w:rsidRPr="00DD00AF" w:rsidRDefault="00AA6F51" w:rsidP="00933E43">
            <w:pPr>
              <w:rPr>
                <w:sz w:val="10"/>
                <w:szCs w:val="10"/>
                <w:lang w:eastAsia="ko-KR"/>
              </w:rPr>
            </w:pPr>
            <w:r w:rsidRPr="00DD00AF">
              <w:rPr>
                <w:sz w:val="10"/>
                <w:szCs w:val="10"/>
                <w:lang w:eastAsia="ko-KR"/>
              </w:rPr>
              <w:t>0.1</w:t>
            </w:r>
          </w:p>
        </w:tc>
        <w:tc>
          <w:tcPr>
            <w:tcW w:w="425" w:type="dxa"/>
            <w:noWrap/>
            <w:vAlign w:val="center"/>
            <w:hideMark/>
          </w:tcPr>
          <w:p w14:paraId="3CF324A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6D13C08" w14:textId="77777777" w:rsidR="00AA6F51" w:rsidRPr="00DD00AF" w:rsidRDefault="00AA6F51" w:rsidP="00933E43">
            <w:pPr>
              <w:rPr>
                <w:sz w:val="10"/>
                <w:szCs w:val="10"/>
                <w:lang w:eastAsia="ko-KR"/>
              </w:rPr>
            </w:pPr>
            <w:r w:rsidRPr="00DD00AF">
              <w:rPr>
                <w:sz w:val="10"/>
                <w:szCs w:val="10"/>
                <w:lang w:eastAsia="ko-KR"/>
              </w:rPr>
              <w:t>0.5</w:t>
            </w:r>
          </w:p>
        </w:tc>
        <w:tc>
          <w:tcPr>
            <w:tcW w:w="425" w:type="dxa"/>
            <w:noWrap/>
            <w:vAlign w:val="center"/>
            <w:hideMark/>
          </w:tcPr>
          <w:p w14:paraId="33F8EF4D" w14:textId="77777777" w:rsidR="00AA6F51" w:rsidRPr="00DD00AF" w:rsidRDefault="00AA6F51" w:rsidP="00933E43">
            <w:pPr>
              <w:rPr>
                <w:sz w:val="10"/>
                <w:szCs w:val="10"/>
                <w:lang w:eastAsia="ko-KR"/>
              </w:rPr>
            </w:pPr>
            <w:r w:rsidRPr="00DD00AF">
              <w:rPr>
                <w:sz w:val="10"/>
                <w:szCs w:val="10"/>
                <w:lang w:eastAsia="ko-KR"/>
              </w:rPr>
              <w:t>0.12</w:t>
            </w:r>
          </w:p>
        </w:tc>
        <w:tc>
          <w:tcPr>
            <w:tcW w:w="464" w:type="dxa"/>
            <w:noWrap/>
            <w:vAlign w:val="center"/>
            <w:hideMark/>
          </w:tcPr>
          <w:p w14:paraId="70012221" w14:textId="77777777" w:rsidR="00AA6F51" w:rsidRPr="00DD00AF" w:rsidRDefault="00AA6F51" w:rsidP="00933E43">
            <w:pPr>
              <w:rPr>
                <w:sz w:val="10"/>
                <w:szCs w:val="10"/>
                <w:lang w:eastAsia="ko-KR"/>
              </w:rPr>
            </w:pPr>
            <w:r w:rsidRPr="00DD00AF">
              <w:rPr>
                <w:sz w:val="10"/>
                <w:szCs w:val="10"/>
                <w:lang w:eastAsia="ko-KR"/>
              </w:rPr>
              <w:t>0.98</w:t>
            </w:r>
          </w:p>
        </w:tc>
        <w:tc>
          <w:tcPr>
            <w:tcW w:w="464" w:type="dxa"/>
            <w:noWrap/>
            <w:vAlign w:val="center"/>
            <w:hideMark/>
          </w:tcPr>
          <w:p w14:paraId="76873EED" w14:textId="77777777" w:rsidR="00AA6F51" w:rsidRPr="00DD00AF" w:rsidRDefault="00AA6F51" w:rsidP="00933E43">
            <w:pPr>
              <w:rPr>
                <w:sz w:val="10"/>
                <w:szCs w:val="10"/>
                <w:lang w:eastAsia="ko-KR"/>
              </w:rPr>
            </w:pPr>
            <w:r w:rsidRPr="00DD00AF">
              <w:rPr>
                <w:sz w:val="10"/>
                <w:szCs w:val="10"/>
                <w:lang w:eastAsia="ko-KR"/>
              </w:rPr>
              <w:t>0.98</w:t>
            </w:r>
          </w:p>
        </w:tc>
      </w:tr>
      <w:tr w:rsidR="00AA6F51" w:rsidRPr="00DD00AF" w14:paraId="1B881815" w14:textId="77777777" w:rsidTr="0079299A">
        <w:trPr>
          <w:trHeight w:val="288"/>
          <w:jc w:val="center"/>
        </w:trPr>
        <w:tc>
          <w:tcPr>
            <w:tcW w:w="341" w:type="dxa"/>
            <w:noWrap/>
            <w:vAlign w:val="center"/>
            <w:hideMark/>
          </w:tcPr>
          <w:p w14:paraId="58351584"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6ABB5BAF"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30B936DF"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4C7ACAE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DC5C04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66D3F0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817B8F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120029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4106EC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5761E42" w14:textId="77777777" w:rsidR="00AA6F51" w:rsidRPr="00DD00AF" w:rsidRDefault="00AA6F51" w:rsidP="00933E43">
            <w:pPr>
              <w:rPr>
                <w:sz w:val="10"/>
                <w:szCs w:val="10"/>
                <w:lang w:eastAsia="ko-KR"/>
              </w:rPr>
            </w:pPr>
            <w:r w:rsidRPr="00DD00AF">
              <w:rPr>
                <w:sz w:val="10"/>
                <w:szCs w:val="10"/>
                <w:lang w:eastAsia="ko-KR"/>
              </w:rPr>
              <w:t>0.78</w:t>
            </w:r>
          </w:p>
        </w:tc>
        <w:tc>
          <w:tcPr>
            <w:tcW w:w="391" w:type="dxa"/>
            <w:noWrap/>
            <w:vAlign w:val="center"/>
            <w:hideMark/>
          </w:tcPr>
          <w:p w14:paraId="0F73A7B7"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2F5D3DF" w14:textId="77777777" w:rsidR="00AA6F51" w:rsidRPr="00DD00AF" w:rsidRDefault="00AA6F51" w:rsidP="00933E43">
            <w:pPr>
              <w:rPr>
                <w:sz w:val="10"/>
                <w:szCs w:val="10"/>
                <w:lang w:eastAsia="ko-KR"/>
              </w:rPr>
            </w:pPr>
            <w:r w:rsidRPr="00DD00AF">
              <w:rPr>
                <w:sz w:val="10"/>
                <w:szCs w:val="10"/>
                <w:lang w:eastAsia="ko-KR"/>
              </w:rPr>
              <w:t>0.78</w:t>
            </w:r>
          </w:p>
        </w:tc>
        <w:tc>
          <w:tcPr>
            <w:tcW w:w="488" w:type="dxa"/>
            <w:noWrap/>
            <w:vAlign w:val="center"/>
            <w:hideMark/>
          </w:tcPr>
          <w:p w14:paraId="0BCDFB4A" w14:textId="77777777" w:rsidR="00AA6F51" w:rsidRPr="00DD00AF" w:rsidRDefault="00AA6F51" w:rsidP="00933E43">
            <w:pPr>
              <w:rPr>
                <w:sz w:val="10"/>
                <w:szCs w:val="10"/>
                <w:lang w:eastAsia="ko-KR"/>
              </w:rPr>
            </w:pPr>
            <w:r w:rsidRPr="00DD00AF">
              <w:rPr>
                <w:sz w:val="10"/>
                <w:szCs w:val="10"/>
                <w:lang w:eastAsia="ko-KR"/>
              </w:rPr>
              <w:t>0.11</w:t>
            </w:r>
          </w:p>
        </w:tc>
        <w:tc>
          <w:tcPr>
            <w:tcW w:w="425" w:type="dxa"/>
            <w:noWrap/>
            <w:vAlign w:val="center"/>
            <w:hideMark/>
          </w:tcPr>
          <w:p w14:paraId="782E013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7F1E284" w14:textId="77777777" w:rsidR="00AA6F51" w:rsidRPr="00DD00AF" w:rsidRDefault="00AA6F51" w:rsidP="00933E43">
            <w:pPr>
              <w:rPr>
                <w:sz w:val="10"/>
                <w:szCs w:val="10"/>
                <w:lang w:eastAsia="ko-KR"/>
              </w:rPr>
            </w:pPr>
            <w:r w:rsidRPr="00DD00AF">
              <w:rPr>
                <w:sz w:val="10"/>
                <w:szCs w:val="10"/>
                <w:lang w:eastAsia="ko-KR"/>
              </w:rPr>
              <w:t>0.98</w:t>
            </w:r>
          </w:p>
        </w:tc>
        <w:tc>
          <w:tcPr>
            <w:tcW w:w="425" w:type="dxa"/>
            <w:noWrap/>
            <w:vAlign w:val="center"/>
            <w:hideMark/>
          </w:tcPr>
          <w:p w14:paraId="358BB0B4" w14:textId="77777777" w:rsidR="00AA6F51" w:rsidRPr="00DD00AF" w:rsidRDefault="00AA6F51" w:rsidP="00933E43">
            <w:pPr>
              <w:rPr>
                <w:sz w:val="10"/>
                <w:szCs w:val="10"/>
                <w:lang w:eastAsia="ko-KR"/>
              </w:rPr>
            </w:pPr>
            <w:r w:rsidRPr="00DD00AF">
              <w:rPr>
                <w:sz w:val="10"/>
                <w:szCs w:val="10"/>
                <w:lang w:eastAsia="ko-KR"/>
              </w:rPr>
              <w:t>0.37</w:t>
            </w:r>
          </w:p>
        </w:tc>
        <w:tc>
          <w:tcPr>
            <w:tcW w:w="425" w:type="dxa"/>
            <w:noWrap/>
            <w:vAlign w:val="center"/>
            <w:hideMark/>
          </w:tcPr>
          <w:p w14:paraId="4B06BF8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CEFA67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0D1208E" w14:textId="77777777" w:rsidR="00AA6F51" w:rsidRPr="00DD00AF" w:rsidRDefault="00AA6F51" w:rsidP="00933E43">
            <w:pPr>
              <w:rPr>
                <w:sz w:val="10"/>
                <w:szCs w:val="10"/>
                <w:lang w:eastAsia="ko-KR"/>
              </w:rPr>
            </w:pPr>
            <w:r w:rsidRPr="00DD00AF">
              <w:rPr>
                <w:sz w:val="10"/>
                <w:szCs w:val="10"/>
                <w:lang w:eastAsia="ko-KR"/>
              </w:rPr>
              <w:t>0.43</w:t>
            </w:r>
          </w:p>
        </w:tc>
        <w:tc>
          <w:tcPr>
            <w:tcW w:w="464" w:type="dxa"/>
            <w:noWrap/>
            <w:vAlign w:val="center"/>
            <w:hideMark/>
          </w:tcPr>
          <w:p w14:paraId="21DAC9D2"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617D35DC"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431FCD03" w14:textId="77777777" w:rsidTr="0079299A">
        <w:trPr>
          <w:trHeight w:val="288"/>
          <w:jc w:val="center"/>
        </w:trPr>
        <w:tc>
          <w:tcPr>
            <w:tcW w:w="341" w:type="dxa"/>
            <w:noWrap/>
            <w:vAlign w:val="center"/>
            <w:hideMark/>
          </w:tcPr>
          <w:p w14:paraId="4F10AB54"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33612FCE"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3273D019"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200315E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16B984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7BCD9F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301D4B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849FBA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947C55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169FFE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A8C3430"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FBAF066"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1A56687"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615B0AF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CC1130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603D733" w14:textId="77777777" w:rsidR="00AA6F51" w:rsidRPr="00DD00AF" w:rsidRDefault="00AA6F51" w:rsidP="00933E43">
            <w:pPr>
              <w:rPr>
                <w:sz w:val="10"/>
                <w:szCs w:val="10"/>
                <w:lang w:eastAsia="ko-KR"/>
              </w:rPr>
            </w:pPr>
            <w:r w:rsidRPr="00DD00AF">
              <w:rPr>
                <w:sz w:val="10"/>
                <w:szCs w:val="10"/>
                <w:lang w:eastAsia="ko-KR"/>
              </w:rPr>
              <w:t>0.92</w:t>
            </w:r>
          </w:p>
        </w:tc>
        <w:tc>
          <w:tcPr>
            <w:tcW w:w="425" w:type="dxa"/>
            <w:noWrap/>
            <w:vAlign w:val="center"/>
            <w:hideMark/>
          </w:tcPr>
          <w:p w14:paraId="2C63897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19E183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914ACDC" w14:textId="77777777" w:rsidR="00AA6F51" w:rsidRPr="00DD00AF" w:rsidRDefault="00AA6F51" w:rsidP="00933E43">
            <w:pPr>
              <w:rPr>
                <w:sz w:val="10"/>
                <w:szCs w:val="10"/>
                <w:lang w:eastAsia="ko-KR"/>
              </w:rPr>
            </w:pPr>
            <w:r w:rsidRPr="00DD00AF">
              <w:rPr>
                <w:sz w:val="10"/>
                <w:szCs w:val="10"/>
                <w:lang w:eastAsia="ko-KR"/>
              </w:rPr>
              <w:t>0.98</w:t>
            </w:r>
          </w:p>
        </w:tc>
        <w:tc>
          <w:tcPr>
            <w:tcW w:w="464" w:type="dxa"/>
            <w:noWrap/>
            <w:vAlign w:val="center"/>
            <w:hideMark/>
          </w:tcPr>
          <w:p w14:paraId="19383F74"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DE707B8"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32E7A414" w14:textId="77777777" w:rsidTr="0079299A">
        <w:trPr>
          <w:trHeight w:val="288"/>
          <w:jc w:val="center"/>
        </w:trPr>
        <w:tc>
          <w:tcPr>
            <w:tcW w:w="341" w:type="dxa"/>
            <w:noWrap/>
            <w:vAlign w:val="center"/>
            <w:hideMark/>
          </w:tcPr>
          <w:p w14:paraId="3608BFE6"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6247CE7A"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77C905DE"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75F316E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9C25C23" w14:textId="77777777" w:rsidR="00AA6F51" w:rsidRPr="00DD00AF" w:rsidRDefault="00AA6F51" w:rsidP="00933E43">
            <w:pPr>
              <w:rPr>
                <w:sz w:val="10"/>
                <w:szCs w:val="10"/>
                <w:lang w:eastAsia="ko-KR"/>
              </w:rPr>
            </w:pPr>
            <w:r w:rsidRPr="00DD00AF">
              <w:rPr>
                <w:sz w:val="10"/>
                <w:szCs w:val="10"/>
                <w:lang w:eastAsia="ko-KR"/>
              </w:rPr>
              <w:t>0.61</w:t>
            </w:r>
          </w:p>
        </w:tc>
        <w:tc>
          <w:tcPr>
            <w:tcW w:w="391" w:type="dxa"/>
            <w:noWrap/>
            <w:vAlign w:val="center"/>
            <w:hideMark/>
          </w:tcPr>
          <w:p w14:paraId="0055517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422A575" w14:textId="77777777" w:rsidR="00AA6F51" w:rsidRPr="00DD00AF" w:rsidRDefault="00AA6F51" w:rsidP="00933E43">
            <w:pPr>
              <w:rPr>
                <w:sz w:val="10"/>
                <w:szCs w:val="10"/>
                <w:lang w:eastAsia="ko-KR"/>
              </w:rPr>
            </w:pPr>
            <w:r w:rsidRPr="00DD00AF">
              <w:rPr>
                <w:sz w:val="10"/>
                <w:szCs w:val="10"/>
                <w:lang w:eastAsia="ko-KR"/>
              </w:rPr>
              <w:t>0.75</w:t>
            </w:r>
          </w:p>
        </w:tc>
        <w:tc>
          <w:tcPr>
            <w:tcW w:w="391" w:type="dxa"/>
            <w:noWrap/>
            <w:vAlign w:val="center"/>
            <w:hideMark/>
          </w:tcPr>
          <w:p w14:paraId="20325CF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724267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0E4CE24" w14:textId="77777777" w:rsidR="00AA6F51" w:rsidRPr="00DD00AF" w:rsidRDefault="00AA6F51" w:rsidP="00933E43">
            <w:pPr>
              <w:rPr>
                <w:sz w:val="10"/>
                <w:szCs w:val="10"/>
                <w:lang w:eastAsia="ko-KR"/>
              </w:rPr>
            </w:pPr>
            <w:r w:rsidRPr="00DD00AF">
              <w:rPr>
                <w:sz w:val="10"/>
                <w:szCs w:val="10"/>
                <w:lang w:eastAsia="ko-KR"/>
              </w:rPr>
              <w:t>0.6</w:t>
            </w:r>
          </w:p>
        </w:tc>
        <w:tc>
          <w:tcPr>
            <w:tcW w:w="391" w:type="dxa"/>
            <w:noWrap/>
            <w:vAlign w:val="center"/>
            <w:hideMark/>
          </w:tcPr>
          <w:p w14:paraId="74C52147"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99A97B4" w14:textId="77777777" w:rsidR="00AA6F51" w:rsidRPr="00DD00AF" w:rsidRDefault="00AA6F51" w:rsidP="00933E43">
            <w:pPr>
              <w:rPr>
                <w:sz w:val="10"/>
                <w:szCs w:val="10"/>
                <w:lang w:eastAsia="ko-KR"/>
              </w:rPr>
            </w:pPr>
            <w:r w:rsidRPr="00DD00AF">
              <w:rPr>
                <w:sz w:val="10"/>
                <w:szCs w:val="10"/>
                <w:lang w:eastAsia="ko-KR"/>
              </w:rPr>
              <w:t>0.58</w:t>
            </w:r>
          </w:p>
        </w:tc>
        <w:tc>
          <w:tcPr>
            <w:tcW w:w="488" w:type="dxa"/>
            <w:noWrap/>
            <w:vAlign w:val="center"/>
            <w:hideMark/>
          </w:tcPr>
          <w:p w14:paraId="4ABAB86B"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7841CD8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F762955" w14:textId="77777777" w:rsidR="00AA6F51" w:rsidRPr="00DD00AF" w:rsidRDefault="00AA6F51" w:rsidP="00933E43">
            <w:pPr>
              <w:rPr>
                <w:sz w:val="10"/>
                <w:szCs w:val="10"/>
                <w:lang w:eastAsia="ko-KR"/>
              </w:rPr>
            </w:pPr>
            <w:r w:rsidRPr="00DD00AF">
              <w:rPr>
                <w:sz w:val="10"/>
                <w:szCs w:val="10"/>
                <w:lang w:eastAsia="ko-KR"/>
              </w:rPr>
              <w:t>0.65</w:t>
            </w:r>
          </w:p>
        </w:tc>
        <w:tc>
          <w:tcPr>
            <w:tcW w:w="425" w:type="dxa"/>
            <w:noWrap/>
            <w:vAlign w:val="center"/>
            <w:hideMark/>
          </w:tcPr>
          <w:p w14:paraId="431C5667"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312B93E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FD68ACA" w14:textId="77777777" w:rsidR="00AA6F51" w:rsidRPr="00DD00AF" w:rsidRDefault="00AA6F51" w:rsidP="00933E43">
            <w:pPr>
              <w:rPr>
                <w:sz w:val="10"/>
                <w:szCs w:val="10"/>
                <w:lang w:eastAsia="ko-KR"/>
              </w:rPr>
            </w:pPr>
            <w:r w:rsidRPr="00DD00AF">
              <w:rPr>
                <w:sz w:val="10"/>
                <w:szCs w:val="10"/>
                <w:lang w:eastAsia="ko-KR"/>
              </w:rPr>
              <w:t>0.61</w:t>
            </w:r>
          </w:p>
        </w:tc>
        <w:tc>
          <w:tcPr>
            <w:tcW w:w="425" w:type="dxa"/>
            <w:noWrap/>
            <w:vAlign w:val="center"/>
            <w:hideMark/>
          </w:tcPr>
          <w:p w14:paraId="14976138" w14:textId="77777777" w:rsidR="00AA6F51" w:rsidRPr="00DD00AF" w:rsidRDefault="00AA6F51" w:rsidP="00933E43">
            <w:pPr>
              <w:rPr>
                <w:sz w:val="10"/>
                <w:szCs w:val="10"/>
                <w:lang w:eastAsia="ko-KR"/>
              </w:rPr>
            </w:pPr>
            <w:r w:rsidRPr="00DD00AF">
              <w:rPr>
                <w:sz w:val="10"/>
                <w:szCs w:val="10"/>
                <w:lang w:eastAsia="ko-KR"/>
              </w:rPr>
              <w:t>0.06</w:t>
            </w:r>
          </w:p>
        </w:tc>
        <w:tc>
          <w:tcPr>
            <w:tcW w:w="464" w:type="dxa"/>
            <w:noWrap/>
            <w:vAlign w:val="center"/>
            <w:hideMark/>
          </w:tcPr>
          <w:p w14:paraId="0E79624F" w14:textId="77777777" w:rsidR="00AA6F51" w:rsidRPr="00DD00AF" w:rsidRDefault="00AA6F51" w:rsidP="00933E43">
            <w:pPr>
              <w:rPr>
                <w:sz w:val="10"/>
                <w:szCs w:val="10"/>
                <w:lang w:eastAsia="ko-KR"/>
              </w:rPr>
            </w:pPr>
            <w:r w:rsidRPr="00DD00AF">
              <w:rPr>
                <w:sz w:val="10"/>
                <w:szCs w:val="10"/>
                <w:lang w:eastAsia="ko-KR"/>
              </w:rPr>
              <w:t>0.89</w:t>
            </w:r>
          </w:p>
        </w:tc>
        <w:tc>
          <w:tcPr>
            <w:tcW w:w="464" w:type="dxa"/>
            <w:noWrap/>
            <w:vAlign w:val="center"/>
            <w:hideMark/>
          </w:tcPr>
          <w:p w14:paraId="61BD36AE" w14:textId="77777777" w:rsidR="00AA6F51" w:rsidRPr="00DD00AF" w:rsidRDefault="00AA6F51" w:rsidP="00933E43">
            <w:pPr>
              <w:rPr>
                <w:sz w:val="10"/>
                <w:szCs w:val="10"/>
                <w:lang w:eastAsia="ko-KR"/>
              </w:rPr>
            </w:pPr>
            <w:r w:rsidRPr="00DD00AF">
              <w:rPr>
                <w:sz w:val="10"/>
                <w:szCs w:val="10"/>
                <w:lang w:eastAsia="ko-KR"/>
              </w:rPr>
              <w:t>0.89</w:t>
            </w:r>
          </w:p>
        </w:tc>
      </w:tr>
      <w:tr w:rsidR="00AA6F51" w:rsidRPr="00DD00AF" w14:paraId="76DFB40B" w14:textId="77777777" w:rsidTr="0079299A">
        <w:trPr>
          <w:trHeight w:val="288"/>
          <w:jc w:val="center"/>
        </w:trPr>
        <w:tc>
          <w:tcPr>
            <w:tcW w:w="341" w:type="dxa"/>
            <w:noWrap/>
            <w:vAlign w:val="center"/>
            <w:hideMark/>
          </w:tcPr>
          <w:p w14:paraId="7B8E5832"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3E9CBEA7"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1E4AEC6E"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3B5CF0A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78A304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B6C0C2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B1B430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FE858D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FA4E10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359E14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A240D74"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424D881"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4492C400"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4D7606A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3E9CF3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BBE702D" w14:textId="77777777" w:rsidR="00AA6F51" w:rsidRPr="00DD00AF" w:rsidRDefault="00AA6F51" w:rsidP="00933E43">
            <w:pPr>
              <w:rPr>
                <w:sz w:val="10"/>
                <w:szCs w:val="10"/>
                <w:lang w:eastAsia="ko-KR"/>
              </w:rPr>
            </w:pPr>
            <w:r w:rsidRPr="00DD00AF">
              <w:rPr>
                <w:sz w:val="10"/>
                <w:szCs w:val="10"/>
                <w:lang w:eastAsia="ko-KR"/>
              </w:rPr>
              <w:t>0.11</w:t>
            </w:r>
          </w:p>
        </w:tc>
        <w:tc>
          <w:tcPr>
            <w:tcW w:w="425" w:type="dxa"/>
            <w:noWrap/>
            <w:vAlign w:val="center"/>
            <w:hideMark/>
          </w:tcPr>
          <w:p w14:paraId="53E2655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F5658C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E999208" w14:textId="77777777" w:rsidR="00AA6F51" w:rsidRPr="00DD00AF" w:rsidRDefault="00AA6F51" w:rsidP="00933E43">
            <w:pPr>
              <w:rPr>
                <w:sz w:val="10"/>
                <w:szCs w:val="10"/>
                <w:lang w:eastAsia="ko-KR"/>
              </w:rPr>
            </w:pPr>
            <w:r w:rsidRPr="00DD00AF">
              <w:rPr>
                <w:sz w:val="10"/>
                <w:szCs w:val="10"/>
                <w:lang w:eastAsia="ko-KR"/>
              </w:rPr>
              <w:t>0.1</w:t>
            </w:r>
          </w:p>
        </w:tc>
        <w:tc>
          <w:tcPr>
            <w:tcW w:w="464" w:type="dxa"/>
            <w:noWrap/>
            <w:vAlign w:val="center"/>
            <w:hideMark/>
          </w:tcPr>
          <w:p w14:paraId="0484036B"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783D06C"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20E02174" w14:textId="77777777" w:rsidTr="0079299A">
        <w:trPr>
          <w:trHeight w:val="288"/>
          <w:jc w:val="center"/>
        </w:trPr>
        <w:tc>
          <w:tcPr>
            <w:tcW w:w="341" w:type="dxa"/>
            <w:noWrap/>
            <w:vAlign w:val="center"/>
            <w:hideMark/>
          </w:tcPr>
          <w:p w14:paraId="7F0B1103"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0A2199C9"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46157CB3"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415DC03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4A3A1A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47D227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F9FFBC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78C001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0ECBF5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576051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BAD0C28"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18B8301A"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D1A198D"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1D533AB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CFF9DE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559553A" w14:textId="77777777" w:rsidR="00AA6F51" w:rsidRPr="00DD00AF" w:rsidRDefault="00AA6F51" w:rsidP="00933E43">
            <w:pPr>
              <w:rPr>
                <w:sz w:val="10"/>
                <w:szCs w:val="10"/>
                <w:lang w:eastAsia="ko-KR"/>
              </w:rPr>
            </w:pPr>
            <w:r w:rsidRPr="00DD00AF">
              <w:rPr>
                <w:sz w:val="10"/>
                <w:szCs w:val="10"/>
                <w:lang w:eastAsia="ko-KR"/>
              </w:rPr>
              <w:t>0.32</w:t>
            </w:r>
          </w:p>
        </w:tc>
        <w:tc>
          <w:tcPr>
            <w:tcW w:w="425" w:type="dxa"/>
            <w:noWrap/>
            <w:vAlign w:val="center"/>
            <w:hideMark/>
          </w:tcPr>
          <w:p w14:paraId="1F274F4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2198CB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9384994" w14:textId="77777777" w:rsidR="00AA6F51" w:rsidRPr="00DD00AF" w:rsidRDefault="00AA6F51" w:rsidP="00933E43">
            <w:pPr>
              <w:rPr>
                <w:sz w:val="10"/>
                <w:szCs w:val="10"/>
                <w:lang w:eastAsia="ko-KR"/>
              </w:rPr>
            </w:pPr>
            <w:r w:rsidRPr="00DD00AF">
              <w:rPr>
                <w:sz w:val="10"/>
                <w:szCs w:val="10"/>
                <w:lang w:eastAsia="ko-KR"/>
              </w:rPr>
              <w:t>0.34</w:t>
            </w:r>
          </w:p>
        </w:tc>
        <w:tc>
          <w:tcPr>
            <w:tcW w:w="464" w:type="dxa"/>
            <w:noWrap/>
            <w:vAlign w:val="center"/>
            <w:hideMark/>
          </w:tcPr>
          <w:p w14:paraId="2F6BB1B2"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18CC7F7"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6E112C58" w14:textId="77777777" w:rsidTr="0079299A">
        <w:trPr>
          <w:trHeight w:val="288"/>
          <w:jc w:val="center"/>
        </w:trPr>
        <w:tc>
          <w:tcPr>
            <w:tcW w:w="341" w:type="dxa"/>
            <w:noWrap/>
            <w:vAlign w:val="center"/>
            <w:hideMark/>
          </w:tcPr>
          <w:p w14:paraId="517026FF"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29445331"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3D383FD7"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31F5E80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1D44FD5"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090763B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B883173" w14:textId="77777777" w:rsidR="00AA6F51" w:rsidRPr="00DD00AF" w:rsidRDefault="00AA6F51" w:rsidP="00933E43">
            <w:pPr>
              <w:rPr>
                <w:sz w:val="10"/>
                <w:szCs w:val="10"/>
                <w:lang w:eastAsia="ko-KR"/>
              </w:rPr>
            </w:pPr>
            <w:r w:rsidRPr="00DD00AF">
              <w:rPr>
                <w:sz w:val="10"/>
                <w:szCs w:val="10"/>
                <w:lang w:eastAsia="ko-KR"/>
              </w:rPr>
              <w:t>0.53</w:t>
            </w:r>
          </w:p>
        </w:tc>
        <w:tc>
          <w:tcPr>
            <w:tcW w:w="391" w:type="dxa"/>
            <w:noWrap/>
            <w:vAlign w:val="center"/>
            <w:hideMark/>
          </w:tcPr>
          <w:p w14:paraId="32DDF2CD" w14:textId="77777777" w:rsidR="00AA6F51" w:rsidRPr="00DD00AF" w:rsidRDefault="00AA6F51" w:rsidP="00933E43">
            <w:pPr>
              <w:rPr>
                <w:sz w:val="10"/>
                <w:szCs w:val="10"/>
                <w:lang w:eastAsia="ko-KR"/>
              </w:rPr>
            </w:pPr>
            <w:r w:rsidRPr="00DD00AF">
              <w:rPr>
                <w:sz w:val="10"/>
                <w:szCs w:val="10"/>
                <w:lang w:eastAsia="ko-KR"/>
              </w:rPr>
              <w:t>0.54</w:t>
            </w:r>
          </w:p>
        </w:tc>
        <w:tc>
          <w:tcPr>
            <w:tcW w:w="391" w:type="dxa"/>
            <w:noWrap/>
            <w:vAlign w:val="center"/>
            <w:hideMark/>
          </w:tcPr>
          <w:p w14:paraId="07B87D3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BA8592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4722E61"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B69EB98"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9801471"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319CEE0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C640DC8" w14:textId="77777777" w:rsidR="00AA6F51" w:rsidRPr="00DD00AF" w:rsidRDefault="00AA6F51" w:rsidP="00933E43">
            <w:pPr>
              <w:rPr>
                <w:sz w:val="10"/>
                <w:szCs w:val="10"/>
                <w:lang w:eastAsia="ko-KR"/>
              </w:rPr>
            </w:pPr>
            <w:r w:rsidRPr="00DD00AF">
              <w:rPr>
                <w:sz w:val="10"/>
                <w:szCs w:val="10"/>
                <w:lang w:eastAsia="ko-KR"/>
              </w:rPr>
              <w:t>0.96</w:t>
            </w:r>
          </w:p>
        </w:tc>
        <w:tc>
          <w:tcPr>
            <w:tcW w:w="425" w:type="dxa"/>
            <w:noWrap/>
            <w:vAlign w:val="center"/>
            <w:hideMark/>
          </w:tcPr>
          <w:p w14:paraId="557194EF" w14:textId="77777777" w:rsidR="00AA6F51" w:rsidRPr="00DD00AF" w:rsidRDefault="00AA6F51" w:rsidP="00933E43">
            <w:pPr>
              <w:rPr>
                <w:sz w:val="10"/>
                <w:szCs w:val="10"/>
                <w:lang w:eastAsia="ko-KR"/>
              </w:rPr>
            </w:pPr>
            <w:r w:rsidRPr="00DD00AF">
              <w:rPr>
                <w:sz w:val="10"/>
                <w:szCs w:val="10"/>
                <w:lang w:eastAsia="ko-KR"/>
              </w:rPr>
              <w:t>0.21</w:t>
            </w:r>
          </w:p>
        </w:tc>
        <w:tc>
          <w:tcPr>
            <w:tcW w:w="425" w:type="dxa"/>
            <w:noWrap/>
            <w:vAlign w:val="center"/>
            <w:hideMark/>
          </w:tcPr>
          <w:p w14:paraId="016B889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563D4B0" w14:textId="77777777" w:rsidR="00AA6F51" w:rsidRPr="00DD00AF" w:rsidRDefault="00AA6F51" w:rsidP="00933E43">
            <w:pPr>
              <w:rPr>
                <w:sz w:val="10"/>
                <w:szCs w:val="10"/>
                <w:lang w:eastAsia="ko-KR"/>
              </w:rPr>
            </w:pPr>
            <w:r w:rsidRPr="00DD00AF">
              <w:rPr>
                <w:sz w:val="10"/>
                <w:szCs w:val="10"/>
                <w:lang w:eastAsia="ko-KR"/>
              </w:rPr>
              <w:t>0.92</w:t>
            </w:r>
          </w:p>
        </w:tc>
        <w:tc>
          <w:tcPr>
            <w:tcW w:w="425" w:type="dxa"/>
            <w:noWrap/>
            <w:vAlign w:val="center"/>
            <w:hideMark/>
          </w:tcPr>
          <w:p w14:paraId="31E31086" w14:textId="77777777" w:rsidR="00AA6F51" w:rsidRPr="00DD00AF" w:rsidRDefault="00AA6F51" w:rsidP="00933E43">
            <w:pPr>
              <w:rPr>
                <w:sz w:val="10"/>
                <w:szCs w:val="10"/>
                <w:lang w:eastAsia="ko-KR"/>
              </w:rPr>
            </w:pPr>
            <w:r w:rsidRPr="00DD00AF">
              <w:rPr>
                <w:sz w:val="10"/>
                <w:szCs w:val="10"/>
                <w:lang w:eastAsia="ko-KR"/>
              </w:rPr>
              <w:t>0.19</w:t>
            </w:r>
          </w:p>
        </w:tc>
        <w:tc>
          <w:tcPr>
            <w:tcW w:w="464" w:type="dxa"/>
            <w:noWrap/>
            <w:vAlign w:val="center"/>
            <w:hideMark/>
          </w:tcPr>
          <w:p w14:paraId="6EFDA694" w14:textId="77777777" w:rsidR="00AA6F51" w:rsidRPr="00DD00AF" w:rsidRDefault="00AA6F51" w:rsidP="00933E43">
            <w:pPr>
              <w:rPr>
                <w:sz w:val="10"/>
                <w:szCs w:val="10"/>
                <w:lang w:eastAsia="ko-KR"/>
              </w:rPr>
            </w:pPr>
            <w:r w:rsidRPr="00DD00AF">
              <w:rPr>
                <w:sz w:val="10"/>
                <w:szCs w:val="10"/>
                <w:lang w:eastAsia="ko-KR"/>
              </w:rPr>
              <w:t>0.4</w:t>
            </w:r>
          </w:p>
        </w:tc>
        <w:tc>
          <w:tcPr>
            <w:tcW w:w="464" w:type="dxa"/>
            <w:noWrap/>
            <w:vAlign w:val="center"/>
            <w:hideMark/>
          </w:tcPr>
          <w:p w14:paraId="13EC5F50" w14:textId="77777777" w:rsidR="00AA6F51" w:rsidRPr="00DD00AF" w:rsidRDefault="00AA6F51" w:rsidP="00933E43">
            <w:pPr>
              <w:rPr>
                <w:sz w:val="10"/>
                <w:szCs w:val="10"/>
                <w:lang w:eastAsia="ko-KR"/>
              </w:rPr>
            </w:pPr>
            <w:r w:rsidRPr="00DD00AF">
              <w:rPr>
                <w:sz w:val="10"/>
                <w:szCs w:val="10"/>
                <w:lang w:eastAsia="ko-KR"/>
              </w:rPr>
              <w:t>0.4</w:t>
            </w:r>
          </w:p>
        </w:tc>
      </w:tr>
      <w:tr w:rsidR="00AA6F51" w:rsidRPr="00DD00AF" w14:paraId="7AC959A3" w14:textId="77777777" w:rsidTr="0079299A">
        <w:trPr>
          <w:trHeight w:val="288"/>
          <w:jc w:val="center"/>
        </w:trPr>
        <w:tc>
          <w:tcPr>
            <w:tcW w:w="341" w:type="dxa"/>
            <w:noWrap/>
            <w:vAlign w:val="center"/>
            <w:hideMark/>
          </w:tcPr>
          <w:p w14:paraId="23DF1339"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22ECB993"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6E97F8B8"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572D8D2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98CD0A3"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7A2CAAE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EA5F1EF"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5F3F1B57" w14:textId="77777777" w:rsidR="00AA6F51" w:rsidRPr="00DD00AF" w:rsidRDefault="00AA6F51" w:rsidP="00933E43">
            <w:pPr>
              <w:rPr>
                <w:sz w:val="10"/>
                <w:szCs w:val="10"/>
                <w:lang w:eastAsia="ko-KR"/>
              </w:rPr>
            </w:pPr>
            <w:r w:rsidRPr="00DD00AF">
              <w:rPr>
                <w:sz w:val="10"/>
                <w:szCs w:val="10"/>
                <w:lang w:eastAsia="ko-KR"/>
              </w:rPr>
              <w:t>0.98</w:t>
            </w:r>
          </w:p>
        </w:tc>
        <w:tc>
          <w:tcPr>
            <w:tcW w:w="391" w:type="dxa"/>
            <w:noWrap/>
            <w:vAlign w:val="center"/>
            <w:hideMark/>
          </w:tcPr>
          <w:p w14:paraId="1308B75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06D68A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055B547"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3182502"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10508AC2"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7CE7DD7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627DF6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2B2E6E9" w14:textId="77777777" w:rsidR="00AA6F51" w:rsidRPr="00DD00AF" w:rsidRDefault="00AA6F51" w:rsidP="00933E43">
            <w:pPr>
              <w:rPr>
                <w:sz w:val="10"/>
                <w:szCs w:val="10"/>
                <w:lang w:eastAsia="ko-KR"/>
              </w:rPr>
            </w:pPr>
            <w:r w:rsidRPr="00DD00AF">
              <w:rPr>
                <w:sz w:val="10"/>
                <w:szCs w:val="10"/>
                <w:lang w:eastAsia="ko-KR"/>
              </w:rPr>
              <w:t>0.67</w:t>
            </w:r>
          </w:p>
        </w:tc>
        <w:tc>
          <w:tcPr>
            <w:tcW w:w="425" w:type="dxa"/>
            <w:noWrap/>
            <w:vAlign w:val="center"/>
            <w:hideMark/>
          </w:tcPr>
          <w:p w14:paraId="445146B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D12E50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8E8EB66" w14:textId="77777777" w:rsidR="00AA6F51" w:rsidRPr="00DD00AF" w:rsidRDefault="00AA6F51" w:rsidP="00933E43">
            <w:pPr>
              <w:rPr>
                <w:sz w:val="10"/>
                <w:szCs w:val="10"/>
                <w:lang w:eastAsia="ko-KR"/>
              </w:rPr>
            </w:pPr>
            <w:r w:rsidRPr="00DD00AF">
              <w:rPr>
                <w:sz w:val="10"/>
                <w:szCs w:val="10"/>
                <w:lang w:eastAsia="ko-KR"/>
              </w:rPr>
              <w:t>0.67</w:t>
            </w:r>
          </w:p>
        </w:tc>
        <w:tc>
          <w:tcPr>
            <w:tcW w:w="464" w:type="dxa"/>
            <w:noWrap/>
            <w:vAlign w:val="center"/>
            <w:hideMark/>
          </w:tcPr>
          <w:p w14:paraId="7A9B882F" w14:textId="77777777" w:rsidR="00AA6F51" w:rsidRPr="00DD00AF" w:rsidRDefault="00AA6F51" w:rsidP="00933E43">
            <w:pPr>
              <w:rPr>
                <w:sz w:val="10"/>
                <w:szCs w:val="10"/>
                <w:lang w:eastAsia="ko-KR"/>
              </w:rPr>
            </w:pPr>
            <w:r w:rsidRPr="00DD00AF">
              <w:rPr>
                <w:sz w:val="10"/>
                <w:szCs w:val="10"/>
                <w:lang w:eastAsia="ko-KR"/>
              </w:rPr>
              <w:t>0.87</w:t>
            </w:r>
          </w:p>
        </w:tc>
        <w:tc>
          <w:tcPr>
            <w:tcW w:w="464" w:type="dxa"/>
            <w:noWrap/>
            <w:vAlign w:val="center"/>
            <w:hideMark/>
          </w:tcPr>
          <w:p w14:paraId="3BC47500" w14:textId="77777777" w:rsidR="00AA6F51" w:rsidRPr="00DD00AF" w:rsidRDefault="00AA6F51" w:rsidP="00933E43">
            <w:pPr>
              <w:rPr>
                <w:sz w:val="10"/>
                <w:szCs w:val="10"/>
                <w:lang w:eastAsia="ko-KR"/>
              </w:rPr>
            </w:pPr>
            <w:r w:rsidRPr="00DD00AF">
              <w:rPr>
                <w:sz w:val="10"/>
                <w:szCs w:val="10"/>
                <w:lang w:eastAsia="ko-KR"/>
              </w:rPr>
              <w:t>0.88</w:t>
            </w:r>
          </w:p>
        </w:tc>
      </w:tr>
      <w:tr w:rsidR="00AA6F51" w:rsidRPr="00DD00AF" w14:paraId="7AF107DD" w14:textId="77777777" w:rsidTr="0079299A">
        <w:trPr>
          <w:trHeight w:val="288"/>
          <w:jc w:val="center"/>
        </w:trPr>
        <w:tc>
          <w:tcPr>
            <w:tcW w:w="341" w:type="dxa"/>
            <w:noWrap/>
            <w:vAlign w:val="center"/>
            <w:hideMark/>
          </w:tcPr>
          <w:p w14:paraId="1980BDD9"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4989B64C"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43235741"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3DD723B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181174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067517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6AE1FE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10B7B2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0812A0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636A06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8B50598"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33A47CC6"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485388A1"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47AD540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F7CFAE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8B1C3B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6ADF08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9F0B1C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1E1C1A4"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CCE84F3"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9CF25FC"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54041C86" w14:textId="77777777" w:rsidTr="0079299A">
        <w:trPr>
          <w:trHeight w:val="288"/>
          <w:jc w:val="center"/>
        </w:trPr>
        <w:tc>
          <w:tcPr>
            <w:tcW w:w="341" w:type="dxa"/>
            <w:noWrap/>
            <w:vAlign w:val="center"/>
            <w:hideMark/>
          </w:tcPr>
          <w:p w14:paraId="0BC7A8E4"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70CC79C3"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6F681B4F"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07EC8E1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91349C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402B0E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648BA8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F287A2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EE2EAF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25D7DAB" w14:textId="77777777" w:rsidR="00AA6F51" w:rsidRPr="00DD00AF" w:rsidRDefault="00AA6F51" w:rsidP="00933E43">
            <w:pPr>
              <w:rPr>
                <w:sz w:val="10"/>
                <w:szCs w:val="10"/>
                <w:lang w:eastAsia="ko-KR"/>
              </w:rPr>
            </w:pPr>
            <w:r w:rsidRPr="00DD00AF">
              <w:rPr>
                <w:sz w:val="10"/>
                <w:szCs w:val="10"/>
                <w:lang w:eastAsia="ko-KR"/>
              </w:rPr>
              <w:t>0.82</w:t>
            </w:r>
          </w:p>
        </w:tc>
        <w:tc>
          <w:tcPr>
            <w:tcW w:w="391" w:type="dxa"/>
            <w:noWrap/>
            <w:vAlign w:val="center"/>
            <w:hideMark/>
          </w:tcPr>
          <w:p w14:paraId="37AAE4E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321C85AD" w14:textId="77777777" w:rsidR="00AA6F51" w:rsidRPr="00DD00AF" w:rsidRDefault="00AA6F51" w:rsidP="00933E43">
            <w:pPr>
              <w:rPr>
                <w:sz w:val="10"/>
                <w:szCs w:val="10"/>
                <w:lang w:eastAsia="ko-KR"/>
              </w:rPr>
            </w:pPr>
            <w:r w:rsidRPr="00DD00AF">
              <w:rPr>
                <w:sz w:val="10"/>
                <w:szCs w:val="10"/>
                <w:lang w:eastAsia="ko-KR"/>
              </w:rPr>
              <w:t>0.8</w:t>
            </w:r>
          </w:p>
        </w:tc>
        <w:tc>
          <w:tcPr>
            <w:tcW w:w="488" w:type="dxa"/>
            <w:noWrap/>
            <w:vAlign w:val="center"/>
            <w:hideMark/>
          </w:tcPr>
          <w:p w14:paraId="0B411F2F" w14:textId="77777777" w:rsidR="00AA6F51" w:rsidRPr="00DD00AF" w:rsidRDefault="00AA6F51" w:rsidP="00933E43">
            <w:pPr>
              <w:rPr>
                <w:sz w:val="10"/>
                <w:szCs w:val="10"/>
                <w:lang w:eastAsia="ko-KR"/>
              </w:rPr>
            </w:pPr>
            <w:r w:rsidRPr="00DD00AF">
              <w:rPr>
                <w:sz w:val="10"/>
                <w:szCs w:val="10"/>
                <w:lang w:eastAsia="ko-KR"/>
              </w:rPr>
              <w:t>0.1</w:t>
            </w:r>
          </w:p>
        </w:tc>
        <w:tc>
          <w:tcPr>
            <w:tcW w:w="425" w:type="dxa"/>
            <w:noWrap/>
            <w:vAlign w:val="center"/>
            <w:hideMark/>
          </w:tcPr>
          <w:p w14:paraId="5C55FFA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A3E732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8D38650" w14:textId="77777777" w:rsidR="00AA6F51" w:rsidRPr="00DD00AF" w:rsidRDefault="00AA6F51" w:rsidP="00933E43">
            <w:pPr>
              <w:rPr>
                <w:sz w:val="10"/>
                <w:szCs w:val="10"/>
                <w:lang w:eastAsia="ko-KR"/>
              </w:rPr>
            </w:pPr>
            <w:r w:rsidRPr="00DD00AF">
              <w:rPr>
                <w:sz w:val="10"/>
                <w:szCs w:val="10"/>
                <w:lang w:eastAsia="ko-KR"/>
              </w:rPr>
              <w:t>0.63</w:t>
            </w:r>
          </w:p>
        </w:tc>
        <w:tc>
          <w:tcPr>
            <w:tcW w:w="425" w:type="dxa"/>
            <w:noWrap/>
            <w:vAlign w:val="center"/>
            <w:hideMark/>
          </w:tcPr>
          <w:p w14:paraId="65D4964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79645A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AFB47C0" w14:textId="77777777" w:rsidR="00AA6F51" w:rsidRPr="00DD00AF" w:rsidRDefault="00AA6F51" w:rsidP="00933E43">
            <w:pPr>
              <w:rPr>
                <w:sz w:val="10"/>
                <w:szCs w:val="10"/>
                <w:lang w:eastAsia="ko-KR"/>
              </w:rPr>
            </w:pPr>
            <w:r w:rsidRPr="00DD00AF">
              <w:rPr>
                <w:sz w:val="10"/>
                <w:szCs w:val="10"/>
                <w:lang w:eastAsia="ko-KR"/>
              </w:rPr>
              <w:t>0.71</w:t>
            </w:r>
          </w:p>
        </w:tc>
        <w:tc>
          <w:tcPr>
            <w:tcW w:w="464" w:type="dxa"/>
            <w:noWrap/>
            <w:vAlign w:val="center"/>
            <w:hideMark/>
          </w:tcPr>
          <w:p w14:paraId="24FC650C" w14:textId="77777777" w:rsidR="00AA6F51" w:rsidRPr="00DD00AF" w:rsidRDefault="00AA6F51" w:rsidP="00933E43">
            <w:pPr>
              <w:rPr>
                <w:sz w:val="10"/>
                <w:szCs w:val="10"/>
                <w:lang w:eastAsia="ko-KR"/>
              </w:rPr>
            </w:pPr>
            <w:r w:rsidRPr="00DD00AF">
              <w:rPr>
                <w:sz w:val="10"/>
                <w:szCs w:val="10"/>
                <w:lang w:eastAsia="ko-KR"/>
              </w:rPr>
              <w:t>0.91</w:t>
            </w:r>
          </w:p>
        </w:tc>
        <w:tc>
          <w:tcPr>
            <w:tcW w:w="464" w:type="dxa"/>
            <w:noWrap/>
            <w:vAlign w:val="center"/>
            <w:hideMark/>
          </w:tcPr>
          <w:p w14:paraId="01BD3E1A" w14:textId="77777777" w:rsidR="00AA6F51" w:rsidRPr="00DD00AF" w:rsidRDefault="00AA6F51" w:rsidP="00933E43">
            <w:pPr>
              <w:rPr>
                <w:sz w:val="10"/>
                <w:szCs w:val="10"/>
                <w:lang w:eastAsia="ko-KR"/>
              </w:rPr>
            </w:pPr>
            <w:r w:rsidRPr="00DD00AF">
              <w:rPr>
                <w:sz w:val="10"/>
                <w:szCs w:val="10"/>
                <w:lang w:eastAsia="ko-KR"/>
              </w:rPr>
              <w:t>0.93</w:t>
            </w:r>
          </w:p>
        </w:tc>
      </w:tr>
      <w:tr w:rsidR="00AA6F51" w:rsidRPr="00DD00AF" w14:paraId="7A6A0328" w14:textId="77777777" w:rsidTr="0079299A">
        <w:trPr>
          <w:trHeight w:val="288"/>
          <w:jc w:val="center"/>
        </w:trPr>
        <w:tc>
          <w:tcPr>
            <w:tcW w:w="341" w:type="dxa"/>
            <w:noWrap/>
            <w:vAlign w:val="center"/>
            <w:hideMark/>
          </w:tcPr>
          <w:p w14:paraId="3CC7198C"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58D6A804"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3DF891FF"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0405B6B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A400EA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67E298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10B0CB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FF45E1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CCA715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D6C1B4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75E9355"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2471458"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5BE46675"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643B855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A768D6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11C8B5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F1AE61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5F9FDD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28CC447"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D52AC16"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47A0AF18"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5797DCB4" w14:textId="77777777" w:rsidTr="0079299A">
        <w:trPr>
          <w:trHeight w:val="288"/>
          <w:jc w:val="center"/>
        </w:trPr>
        <w:tc>
          <w:tcPr>
            <w:tcW w:w="341" w:type="dxa"/>
            <w:noWrap/>
            <w:vAlign w:val="center"/>
            <w:hideMark/>
          </w:tcPr>
          <w:p w14:paraId="500814C2"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6DEFC8A5"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22F1496B"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1D9A61D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6A94CE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7F7154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CF9025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7DB958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E033DC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D667CF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D52956"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F9F89CD"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6767B34"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2A614BF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1AB0C0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9FA551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39E613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E0548D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BC908BE"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6A6165A5"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5855843"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63875854" w14:textId="77777777" w:rsidTr="0079299A">
        <w:trPr>
          <w:trHeight w:val="288"/>
          <w:jc w:val="center"/>
        </w:trPr>
        <w:tc>
          <w:tcPr>
            <w:tcW w:w="341" w:type="dxa"/>
            <w:noWrap/>
            <w:vAlign w:val="center"/>
            <w:hideMark/>
          </w:tcPr>
          <w:p w14:paraId="77FAC179"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6928A9EA"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580B75D6"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4AB467E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60429D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8C529A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EDB55F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F7CBE7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FA3B2D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610092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03C792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B00D8C2"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A887386"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0FC4CEF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C45D50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E09E61F" w14:textId="77777777" w:rsidR="00AA6F51" w:rsidRPr="00DD00AF" w:rsidRDefault="00AA6F51" w:rsidP="00933E43">
            <w:pPr>
              <w:rPr>
                <w:sz w:val="10"/>
                <w:szCs w:val="10"/>
                <w:lang w:eastAsia="ko-KR"/>
              </w:rPr>
            </w:pPr>
            <w:r w:rsidRPr="00DD00AF">
              <w:rPr>
                <w:sz w:val="10"/>
                <w:szCs w:val="10"/>
                <w:lang w:eastAsia="ko-KR"/>
              </w:rPr>
              <w:t>0.2</w:t>
            </w:r>
          </w:p>
        </w:tc>
        <w:tc>
          <w:tcPr>
            <w:tcW w:w="425" w:type="dxa"/>
            <w:noWrap/>
            <w:vAlign w:val="center"/>
            <w:hideMark/>
          </w:tcPr>
          <w:p w14:paraId="0CCE342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DB30CB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8FC8953" w14:textId="77777777" w:rsidR="00AA6F51" w:rsidRPr="00DD00AF" w:rsidRDefault="00AA6F51" w:rsidP="00933E43">
            <w:pPr>
              <w:rPr>
                <w:sz w:val="10"/>
                <w:szCs w:val="10"/>
                <w:lang w:eastAsia="ko-KR"/>
              </w:rPr>
            </w:pPr>
            <w:r w:rsidRPr="00DD00AF">
              <w:rPr>
                <w:sz w:val="10"/>
                <w:szCs w:val="10"/>
                <w:lang w:eastAsia="ko-KR"/>
              </w:rPr>
              <w:t>0.23</w:t>
            </w:r>
          </w:p>
        </w:tc>
        <w:tc>
          <w:tcPr>
            <w:tcW w:w="464" w:type="dxa"/>
            <w:noWrap/>
            <w:vAlign w:val="center"/>
            <w:hideMark/>
          </w:tcPr>
          <w:p w14:paraId="4B2D06C0" w14:textId="77777777" w:rsidR="00AA6F51" w:rsidRPr="00DD00AF" w:rsidRDefault="00AA6F51" w:rsidP="00933E43">
            <w:pPr>
              <w:rPr>
                <w:sz w:val="10"/>
                <w:szCs w:val="10"/>
                <w:lang w:eastAsia="ko-KR"/>
              </w:rPr>
            </w:pPr>
            <w:r w:rsidRPr="00DD00AF">
              <w:rPr>
                <w:sz w:val="10"/>
                <w:szCs w:val="10"/>
                <w:lang w:eastAsia="ko-KR"/>
              </w:rPr>
              <w:t>0.8</w:t>
            </w:r>
          </w:p>
        </w:tc>
        <w:tc>
          <w:tcPr>
            <w:tcW w:w="464" w:type="dxa"/>
            <w:noWrap/>
            <w:vAlign w:val="center"/>
            <w:hideMark/>
          </w:tcPr>
          <w:p w14:paraId="1968C62C" w14:textId="77777777" w:rsidR="00AA6F51" w:rsidRPr="00DD00AF" w:rsidRDefault="00AA6F51" w:rsidP="00933E43">
            <w:pPr>
              <w:rPr>
                <w:sz w:val="10"/>
                <w:szCs w:val="10"/>
                <w:lang w:eastAsia="ko-KR"/>
              </w:rPr>
            </w:pPr>
            <w:r w:rsidRPr="00DD00AF">
              <w:rPr>
                <w:sz w:val="10"/>
                <w:szCs w:val="10"/>
                <w:lang w:eastAsia="ko-KR"/>
              </w:rPr>
              <w:t>0.81</w:t>
            </w:r>
          </w:p>
        </w:tc>
      </w:tr>
      <w:tr w:rsidR="00AA6F51" w:rsidRPr="00DD00AF" w14:paraId="473104C7" w14:textId="77777777" w:rsidTr="0079299A">
        <w:trPr>
          <w:trHeight w:val="288"/>
          <w:jc w:val="center"/>
        </w:trPr>
        <w:tc>
          <w:tcPr>
            <w:tcW w:w="341" w:type="dxa"/>
            <w:noWrap/>
            <w:vAlign w:val="center"/>
            <w:hideMark/>
          </w:tcPr>
          <w:p w14:paraId="5A548041"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1FC89E72"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6E734E0F"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58867CB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A6AC48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D035A2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4A6201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42B279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699CB8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520E7E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A6E8E06"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E4B39B2"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6F14060"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603F6D2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C4A650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D138A4D" w14:textId="77777777" w:rsidR="00AA6F51" w:rsidRPr="00DD00AF" w:rsidRDefault="00AA6F51" w:rsidP="00933E43">
            <w:pPr>
              <w:rPr>
                <w:sz w:val="10"/>
                <w:szCs w:val="10"/>
                <w:lang w:eastAsia="ko-KR"/>
              </w:rPr>
            </w:pPr>
            <w:r w:rsidRPr="00DD00AF">
              <w:rPr>
                <w:sz w:val="10"/>
                <w:szCs w:val="10"/>
                <w:lang w:eastAsia="ko-KR"/>
              </w:rPr>
              <w:t>0.76</w:t>
            </w:r>
          </w:p>
        </w:tc>
        <w:tc>
          <w:tcPr>
            <w:tcW w:w="425" w:type="dxa"/>
            <w:noWrap/>
            <w:vAlign w:val="center"/>
            <w:hideMark/>
          </w:tcPr>
          <w:p w14:paraId="01AD791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70AA43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E4ADBC6" w14:textId="77777777" w:rsidR="00AA6F51" w:rsidRPr="00DD00AF" w:rsidRDefault="00AA6F51" w:rsidP="00933E43">
            <w:pPr>
              <w:rPr>
                <w:sz w:val="10"/>
                <w:szCs w:val="10"/>
                <w:lang w:eastAsia="ko-KR"/>
              </w:rPr>
            </w:pPr>
            <w:r w:rsidRPr="00DD00AF">
              <w:rPr>
                <w:sz w:val="10"/>
                <w:szCs w:val="10"/>
                <w:lang w:eastAsia="ko-KR"/>
              </w:rPr>
              <w:t>0.81</w:t>
            </w:r>
          </w:p>
        </w:tc>
        <w:tc>
          <w:tcPr>
            <w:tcW w:w="464" w:type="dxa"/>
            <w:noWrap/>
            <w:vAlign w:val="center"/>
            <w:hideMark/>
          </w:tcPr>
          <w:p w14:paraId="48DE2D32"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0E78B128"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56FD0F45" w14:textId="77777777" w:rsidTr="0079299A">
        <w:trPr>
          <w:trHeight w:val="288"/>
          <w:jc w:val="center"/>
        </w:trPr>
        <w:tc>
          <w:tcPr>
            <w:tcW w:w="341" w:type="dxa"/>
            <w:noWrap/>
            <w:vAlign w:val="center"/>
            <w:hideMark/>
          </w:tcPr>
          <w:p w14:paraId="3E911771"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45F5E641"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058F14BF"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5D1BA1A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8155B5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65DB9A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4A7F31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A26894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36C8E2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6956A3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D18C535"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A523416"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0EA4DB74"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6583B21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8547BC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C1DE74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23D473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3E0B41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E6A6E6F"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041B977B"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18F069A"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546E11B3" w14:textId="77777777" w:rsidTr="0079299A">
        <w:trPr>
          <w:trHeight w:val="288"/>
          <w:jc w:val="center"/>
        </w:trPr>
        <w:tc>
          <w:tcPr>
            <w:tcW w:w="341" w:type="dxa"/>
            <w:noWrap/>
            <w:vAlign w:val="center"/>
            <w:hideMark/>
          </w:tcPr>
          <w:p w14:paraId="453FB54A"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72B67CA9"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5DD95E2C"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76FEA4B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201B51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68CADE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DF7AD5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1C1AE36" w14:textId="77777777" w:rsidR="00AA6F51" w:rsidRPr="00DD00AF" w:rsidRDefault="00AA6F51" w:rsidP="00933E43">
            <w:pPr>
              <w:rPr>
                <w:sz w:val="10"/>
                <w:szCs w:val="10"/>
                <w:lang w:eastAsia="ko-KR"/>
              </w:rPr>
            </w:pPr>
            <w:r w:rsidRPr="00DD00AF">
              <w:rPr>
                <w:sz w:val="10"/>
                <w:szCs w:val="10"/>
                <w:lang w:eastAsia="ko-KR"/>
              </w:rPr>
              <w:t>0.55</w:t>
            </w:r>
          </w:p>
        </w:tc>
        <w:tc>
          <w:tcPr>
            <w:tcW w:w="391" w:type="dxa"/>
            <w:noWrap/>
            <w:vAlign w:val="center"/>
            <w:hideMark/>
          </w:tcPr>
          <w:p w14:paraId="6E450BA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9DD152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1817360"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3E340D88"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DF7E435"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59FAC23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3FA50B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4F82D71" w14:textId="77777777" w:rsidR="00AA6F51" w:rsidRPr="00DD00AF" w:rsidRDefault="00AA6F51" w:rsidP="00933E43">
            <w:pPr>
              <w:rPr>
                <w:sz w:val="10"/>
                <w:szCs w:val="10"/>
                <w:lang w:eastAsia="ko-KR"/>
              </w:rPr>
            </w:pPr>
            <w:r w:rsidRPr="00DD00AF">
              <w:rPr>
                <w:sz w:val="10"/>
                <w:szCs w:val="10"/>
                <w:lang w:eastAsia="ko-KR"/>
              </w:rPr>
              <w:t>0.66</w:t>
            </w:r>
          </w:p>
        </w:tc>
        <w:tc>
          <w:tcPr>
            <w:tcW w:w="425" w:type="dxa"/>
            <w:noWrap/>
            <w:vAlign w:val="center"/>
            <w:hideMark/>
          </w:tcPr>
          <w:p w14:paraId="2FF4062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F9D695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4DF7159" w14:textId="77777777" w:rsidR="00AA6F51" w:rsidRPr="00DD00AF" w:rsidRDefault="00AA6F51" w:rsidP="00933E43">
            <w:pPr>
              <w:rPr>
                <w:sz w:val="10"/>
                <w:szCs w:val="10"/>
                <w:lang w:eastAsia="ko-KR"/>
              </w:rPr>
            </w:pPr>
            <w:r w:rsidRPr="00DD00AF">
              <w:rPr>
                <w:sz w:val="10"/>
                <w:szCs w:val="10"/>
                <w:lang w:eastAsia="ko-KR"/>
              </w:rPr>
              <w:t>0.62</w:t>
            </w:r>
          </w:p>
        </w:tc>
        <w:tc>
          <w:tcPr>
            <w:tcW w:w="464" w:type="dxa"/>
            <w:noWrap/>
            <w:vAlign w:val="center"/>
            <w:hideMark/>
          </w:tcPr>
          <w:p w14:paraId="5B0C1A07" w14:textId="77777777" w:rsidR="00AA6F51" w:rsidRPr="00DD00AF" w:rsidRDefault="00AA6F51" w:rsidP="00933E43">
            <w:pPr>
              <w:rPr>
                <w:sz w:val="10"/>
                <w:szCs w:val="10"/>
                <w:lang w:eastAsia="ko-KR"/>
              </w:rPr>
            </w:pPr>
            <w:r w:rsidRPr="00DD00AF">
              <w:rPr>
                <w:sz w:val="10"/>
                <w:szCs w:val="10"/>
                <w:lang w:eastAsia="ko-KR"/>
              </w:rPr>
              <w:t>0.28</w:t>
            </w:r>
          </w:p>
        </w:tc>
        <w:tc>
          <w:tcPr>
            <w:tcW w:w="464" w:type="dxa"/>
            <w:noWrap/>
            <w:vAlign w:val="center"/>
            <w:hideMark/>
          </w:tcPr>
          <w:p w14:paraId="7A4F6F4F" w14:textId="77777777" w:rsidR="00AA6F51" w:rsidRPr="00DD00AF" w:rsidRDefault="00AA6F51" w:rsidP="00933E43">
            <w:pPr>
              <w:rPr>
                <w:sz w:val="10"/>
                <w:szCs w:val="10"/>
                <w:lang w:eastAsia="ko-KR"/>
              </w:rPr>
            </w:pPr>
            <w:r w:rsidRPr="00DD00AF">
              <w:rPr>
                <w:sz w:val="10"/>
                <w:szCs w:val="10"/>
                <w:lang w:eastAsia="ko-KR"/>
              </w:rPr>
              <w:t>0.26</w:t>
            </w:r>
          </w:p>
        </w:tc>
      </w:tr>
      <w:tr w:rsidR="00AA6F51" w:rsidRPr="00DD00AF" w14:paraId="519A8990" w14:textId="77777777" w:rsidTr="0079299A">
        <w:trPr>
          <w:trHeight w:val="288"/>
          <w:jc w:val="center"/>
        </w:trPr>
        <w:tc>
          <w:tcPr>
            <w:tcW w:w="341" w:type="dxa"/>
            <w:noWrap/>
            <w:vAlign w:val="center"/>
            <w:hideMark/>
          </w:tcPr>
          <w:p w14:paraId="1DA9DE5D" w14:textId="77777777" w:rsidR="00AA6F51" w:rsidRPr="00DD00AF" w:rsidRDefault="00AA6F51" w:rsidP="00933E43">
            <w:pPr>
              <w:rPr>
                <w:sz w:val="10"/>
                <w:szCs w:val="10"/>
                <w:lang w:eastAsia="ko-KR"/>
              </w:rPr>
            </w:pPr>
            <w:r w:rsidRPr="00DD00AF">
              <w:rPr>
                <w:sz w:val="10"/>
                <w:szCs w:val="10"/>
                <w:lang w:eastAsia="ko-KR"/>
              </w:rPr>
              <w:lastRenderedPageBreak/>
              <w:t>0.8</w:t>
            </w:r>
          </w:p>
        </w:tc>
        <w:tc>
          <w:tcPr>
            <w:tcW w:w="341" w:type="dxa"/>
            <w:noWrap/>
            <w:vAlign w:val="center"/>
            <w:hideMark/>
          </w:tcPr>
          <w:p w14:paraId="412C539E"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5C90B91A"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3719F91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A755DE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3A0B83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7C7161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BA6D4C8" w14:textId="77777777" w:rsidR="00AA6F51" w:rsidRPr="00DD00AF" w:rsidRDefault="00AA6F51" w:rsidP="00933E43">
            <w:pPr>
              <w:rPr>
                <w:sz w:val="10"/>
                <w:szCs w:val="10"/>
                <w:lang w:eastAsia="ko-KR"/>
              </w:rPr>
            </w:pPr>
            <w:r w:rsidRPr="00DD00AF">
              <w:rPr>
                <w:sz w:val="10"/>
                <w:szCs w:val="10"/>
                <w:lang w:eastAsia="ko-KR"/>
              </w:rPr>
              <w:t>0.98</w:t>
            </w:r>
          </w:p>
        </w:tc>
        <w:tc>
          <w:tcPr>
            <w:tcW w:w="391" w:type="dxa"/>
            <w:noWrap/>
            <w:vAlign w:val="center"/>
            <w:hideMark/>
          </w:tcPr>
          <w:p w14:paraId="0A3DDC7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2408D7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17FD0D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1F7BB44E"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7C0E9E5"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6ED9F3E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A6E06A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A02480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492FF9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66396F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5A3AFDD"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639E9038" w14:textId="77777777" w:rsidR="00AA6F51" w:rsidRPr="00DD00AF" w:rsidRDefault="00AA6F51" w:rsidP="00933E43">
            <w:pPr>
              <w:rPr>
                <w:sz w:val="10"/>
                <w:szCs w:val="10"/>
                <w:lang w:eastAsia="ko-KR"/>
              </w:rPr>
            </w:pPr>
            <w:r w:rsidRPr="00DD00AF">
              <w:rPr>
                <w:sz w:val="10"/>
                <w:szCs w:val="10"/>
                <w:lang w:eastAsia="ko-KR"/>
              </w:rPr>
              <w:t>0.83</w:t>
            </w:r>
          </w:p>
        </w:tc>
        <w:tc>
          <w:tcPr>
            <w:tcW w:w="464" w:type="dxa"/>
            <w:noWrap/>
            <w:vAlign w:val="center"/>
            <w:hideMark/>
          </w:tcPr>
          <w:p w14:paraId="550F9380" w14:textId="77777777" w:rsidR="00AA6F51" w:rsidRPr="00DD00AF" w:rsidRDefault="00AA6F51" w:rsidP="00933E43">
            <w:pPr>
              <w:rPr>
                <w:sz w:val="10"/>
                <w:szCs w:val="10"/>
                <w:lang w:eastAsia="ko-KR"/>
              </w:rPr>
            </w:pPr>
            <w:r w:rsidRPr="00DD00AF">
              <w:rPr>
                <w:sz w:val="10"/>
                <w:szCs w:val="10"/>
                <w:lang w:eastAsia="ko-KR"/>
              </w:rPr>
              <w:t>0.84</w:t>
            </w:r>
          </w:p>
        </w:tc>
      </w:tr>
      <w:tr w:rsidR="00AA6F51" w:rsidRPr="00DD00AF" w14:paraId="3663CBA0" w14:textId="77777777" w:rsidTr="0079299A">
        <w:trPr>
          <w:trHeight w:val="288"/>
          <w:jc w:val="center"/>
        </w:trPr>
        <w:tc>
          <w:tcPr>
            <w:tcW w:w="341" w:type="dxa"/>
            <w:noWrap/>
            <w:vAlign w:val="center"/>
            <w:hideMark/>
          </w:tcPr>
          <w:p w14:paraId="309C4104"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70380744"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307BA906"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1310259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D80017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2C49DE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BEB5E6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F91259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E5C67C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A06073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450E085"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DC1FF9E"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16783E2C"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1DF5D58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B0CA68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F5E769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5F96DE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CFB17D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7CE0E16"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26FF3550"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27AD174E"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17AAEAD6" w14:textId="77777777" w:rsidTr="0079299A">
        <w:trPr>
          <w:trHeight w:val="288"/>
          <w:jc w:val="center"/>
        </w:trPr>
        <w:tc>
          <w:tcPr>
            <w:tcW w:w="341" w:type="dxa"/>
            <w:noWrap/>
            <w:vAlign w:val="center"/>
            <w:hideMark/>
          </w:tcPr>
          <w:p w14:paraId="2D878D1F"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0C9C0857"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58F8A29B"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55830C9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F8604F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379865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822C4A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8DF95B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47E31F2" w14:textId="77777777" w:rsidR="00AA6F51" w:rsidRPr="00DD00AF" w:rsidRDefault="00AA6F51" w:rsidP="00933E43">
            <w:pPr>
              <w:rPr>
                <w:sz w:val="10"/>
                <w:szCs w:val="10"/>
                <w:lang w:eastAsia="ko-KR"/>
              </w:rPr>
            </w:pPr>
            <w:r w:rsidRPr="00DD00AF">
              <w:rPr>
                <w:sz w:val="10"/>
                <w:szCs w:val="10"/>
                <w:lang w:eastAsia="ko-KR"/>
              </w:rPr>
              <w:t>0.97</w:t>
            </w:r>
          </w:p>
        </w:tc>
        <w:tc>
          <w:tcPr>
            <w:tcW w:w="391" w:type="dxa"/>
            <w:noWrap/>
            <w:vAlign w:val="center"/>
            <w:hideMark/>
          </w:tcPr>
          <w:p w14:paraId="784EBC72" w14:textId="77777777" w:rsidR="00AA6F51" w:rsidRPr="00DD00AF" w:rsidRDefault="00AA6F51" w:rsidP="00933E43">
            <w:pPr>
              <w:rPr>
                <w:sz w:val="10"/>
                <w:szCs w:val="10"/>
                <w:lang w:eastAsia="ko-KR"/>
              </w:rPr>
            </w:pPr>
            <w:r w:rsidRPr="00DD00AF">
              <w:rPr>
                <w:sz w:val="10"/>
                <w:szCs w:val="10"/>
                <w:lang w:eastAsia="ko-KR"/>
              </w:rPr>
              <w:t>0.97</w:t>
            </w:r>
          </w:p>
        </w:tc>
        <w:tc>
          <w:tcPr>
            <w:tcW w:w="391" w:type="dxa"/>
            <w:noWrap/>
            <w:vAlign w:val="center"/>
            <w:hideMark/>
          </w:tcPr>
          <w:p w14:paraId="7FA04FB4" w14:textId="77777777" w:rsidR="00AA6F51" w:rsidRPr="00DD00AF" w:rsidRDefault="00AA6F51" w:rsidP="00933E43">
            <w:pPr>
              <w:rPr>
                <w:sz w:val="10"/>
                <w:szCs w:val="10"/>
                <w:lang w:eastAsia="ko-KR"/>
              </w:rPr>
            </w:pPr>
            <w:r w:rsidRPr="00DD00AF">
              <w:rPr>
                <w:sz w:val="10"/>
                <w:szCs w:val="10"/>
                <w:lang w:eastAsia="ko-KR"/>
              </w:rPr>
              <w:t>0.97</w:t>
            </w:r>
          </w:p>
        </w:tc>
        <w:tc>
          <w:tcPr>
            <w:tcW w:w="450" w:type="dxa"/>
            <w:noWrap/>
            <w:vAlign w:val="center"/>
            <w:hideMark/>
          </w:tcPr>
          <w:p w14:paraId="441EBAFB" w14:textId="77777777" w:rsidR="00AA6F51" w:rsidRPr="00DD00AF" w:rsidRDefault="00AA6F51" w:rsidP="00933E43">
            <w:pPr>
              <w:rPr>
                <w:sz w:val="10"/>
                <w:szCs w:val="10"/>
                <w:lang w:eastAsia="ko-KR"/>
              </w:rPr>
            </w:pPr>
            <w:r w:rsidRPr="00DD00AF">
              <w:rPr>
                <w:sz w:val="10"/>
                <w:szCs w:val="10"/>
                <w:lang w:eastAsia="ko-KR"/>
              </w:rPr>
              <w:t>0.96</w:t>
            </w:r>
          </w:p>
        </w:tc>
        <w:tc>
          <w:tcPr>
            <w:tcW w:w="488" w:type="dxa"/>
            <w:noWrap/>
            <w:vAlign w:val="center"/>
            <w:hideMark/>
          </w:tcPr>
          <w:p w14:paraId="69F7FC22"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6990931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A67EB6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FBE35D8" w14:textId="77777777" w:rsidR="00AA6F51" w:rsidRPr="00DD00AF" w:rsidRDefault="00AA6F51" w:rsidP="00933E43">
            <w:pPr>
              <w:rPr>
                <w:sz w:val="10"/>
                <w:szCs w:val="10"/>
                <w:lang w:eastAsia="ko-KR"/>
              </w:rPr>
            </w:pPr>
            <w:r w:rsidRPr="00DD00AF">
              <w:rPr>
                <w:sz w:val="10"/>
                <w:szCs w:val="10"/>
                <w:lang w:eastAsia="ko-KR"/>
              </w:rPr>
              <w:t>0.92</w:t>
            </w:r>
          </w:p>
        </w:tc>
        <w:tc>
          <w:tcPr>
            <w:tcW w:w="425" w:type="dxa"/>
            <w:noWrap/>
            <w:vAlign w:val="center"/>
            <w:hideMark/>
          </w:tcPr>
          <w:p w14:paraId="2F24632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1FBC3A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28DAF44" w14:textId="77777777" w:rsidR="00AA6F51" w:rsidRPr="00DD00AF" w:rsidRDefault="00AA6F51" w:rsidP="00933E43">
            <w:pPr>
              <w:rPr>
                <w:sz w:val="10"/>
                <w:szCs w:val="10"/>
                <w:lang w:eastAsia="ko-KR"/>
              </w:rPr>
            </w:pPr>
            <w:r w:rsidRPr="00DD00AF">
              <w:rPr>
                <w:sz w:val="10"/>
                <w:szCs w:val="10"/>
                <w:lang w:eastAsia="ko-KR"/>
              </w:rPr>
              <w:t>0.94</w:t>
            </w:r>
          </w:p>
        </w:tc>
        <w:tc>
          <w:tcPr>
            <w:tcW w:w="464" w:type="dxa"/>
            <w:noWrap/>
            <w:vAlign w:val="center"/>
            <w:hideMark/>
          </w:tcPr>
          <w:p w14:paraId="20899620" w14:textId="77777777" w:rsidR="00AA6F51" w:rsidRPr="00DD00AF" w:rsidRDefault="00AA6F51" w:rsidP="00933E43">
            <w:pPr>
              <w:rPr>
                <w:sz w:val="10"/>
                <w:szCs w:val="10"/>
                <w:lang w:eastAsia="ko-KR"/>
              </w:rPr>
            </w:pPr>
            <w:r w:rsidRPr="00DD00AF">
              <w:rPr>
                <w:sz w:val="10"/>
                <w:szCs w:val="10"/>
                <w:lang w:eastAsia="ko-KR"/>
              </w:rPr>
              <w:t>0.81</w:t>
            </w:r>
          </w:p>
        </w:tc>
        <w:tc>
          <w:tcPr>
            <w:tcW w:w="464" w:type="dxa"/>
            <w:noWrap/>
            <w:vAlign w:val="center"/>
            <w:hideMark/>
          </w:tcPr>
          <w:p w14:paraId="59511BF8" w14:textId="77777777" w:rsidR="00AA6F51" w:rsidRPr="00DD00AF" w:rsidRDefault="00AA6F51" w:rsidP="00933E43">
            <w:pPr>
              <w:rPr>
                <w:sz w:val="10"/>
                <w:szCs w:val="10"/>
                <w:lang w:eastAsia="ko-KR"/>
              </w:rPr>
            </w:pPr>
            <w:r w:rsidRPr="00DD00AF">
              <w:rPr>
                <w:sz w:val="10"/>
                <w:szCs w:val="10"/>
                <w:lang w:eastAsia="ko-KR"/>
              </w:rPr>
              <w:t>0.81</w:t>
            </w:r>
          </w:p>
        </w:tc>
      </w:tr>
      <w:tr w:rsidR="00AA6F51" w:rsidRPr="00DD00AF" w14:paraId="2CD8203F" w14:textId="77777777" w:rsidTr="0079299A">
        <w:trPr>
          <w:trHeight w:val="288"/>
          <w:jc w:val="center"/>
        </w:trPr>
        <w:tc>
          <w:tcPr>
            <w:tcW w:w="341" w:type="dxa"/>
            <w:noWrap/>
            <w:vAlign w:val="center"/>
            <w:hideMark/>
          </w:tcPr>
          <w:p w14:paraId="12FFE33F"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6C6302F3"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2D750B9B"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7E4AFF5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E338C9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AA670B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E3F558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EC1F51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1E4384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B504CE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2A3ABB6"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BFF44E0"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1B022476"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3C3D899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FD49E6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ACDBDD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1F9CF6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7978A5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BA44F6E"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2988158A"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64AF1C28"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08277A74" w14:textId="77777777" w:rsidTr="0079299A">
        <w:trPr>
          <w:trHeight w:val="288"/>
          <w:jc w:val="center"/>
        </w:trPr>
        <w:tc>
          <w:tcPr>
            <w:tcW w:w="341" w:type="dxa"/>
            <w:noWrap/>
            <w:vAlign w:val="center"/>
            <w:hideMark/>
          </w:tcPr>
          <w:p w14:paraId="7A59D212"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530114F5"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6B8DEE64"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3EFF680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7472F4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0ECD8D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94745C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E4C104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7191D6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988E4C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3BEB97B"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6DE8D2E"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2DB1453"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19A77C3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955D99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D89873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015318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8190AB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3BBE033"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994CB55"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C496EAB"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70A846E1" w14:textId="77777777" w:rsidTr="0079299A">
        <w:trPr>
          <w:trHeight w:val="288"/>
          <w:jc w:val="center"/>
        </w:trPr>
        <w:tc>
          <w:tcPr>
            <w:tcW w:w="341" w:type="dxa"/>
            <w:noWrap/>
            <w:vAlign w:val="center"/>
            <w:hideMark/>
          </w:tcPr>
          <w:p w14:paraId="6D916FEE"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6BE877DD"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504B5823"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7581247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66186D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67F694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0F6D46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83E9CA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50C7F7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B82FF6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B8CDFF8" w14:textId="77777777" w:rsidR="00AA6F51" w:rsidRPr="00DD00AF" w:rsidRDefault="00AA6F51" w:rsidP="00933E43">
            <w:pPr>
              <w:rPr>
                <w:sz w:val="10"/>
                <w:szCs w:val="10"/>
                <w:lang w:eastAsia="ko-KR"/>
              </w:rPr>
            </w:pPr>
            <w:r w:rsidRPr="00DD00AF">
              <w:rPr>
                <w:sz w:val="10"/>
                <w:szCs w:val="10"/>
                <w:lang w:eastAsia="ko-KR"/>
              </w:rPr>
              <w:t>0.99</w:t>
            </w:r>
          </w:p>
        </w:tc>
        <w:tc>
          <w:tcPr>
            <w:tcW w:w="450" w:type="dxa"/>
            <w:noWrap/>
            <w:vAlign w:val="center"/>
            <w:hideMark/>
          </w:tcPr>
          <w:p w14:paraId="467906DC"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C08F0A0"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6E0407A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BA5C61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1AC4987" w14:textId="77777777" w:rsidR="00AA6F51" w:rsidRPr="00DD00AF" w:rsidRDefault="00AA6F51" w:rsidP="00933E43">
            <w:pPr>
              <w:rPr>
                <w:sz w:val="10"/>
                <w:szCs w:val="10"/>
                <w:lang w:eastAsia="ko-KR"/>
              </w:rPr>
            </w:pPr>
            <w:r w:rsidRPr="00DD00AF">
              <w:rPr>
                <w:sz w:val="10"/>
                <w:szCs w:val="10"/>
                <w:lang w:eastAsia="ko-KR"/>
              </w:rPr>
              <w:t>0.46</w:t>
            </w:r>
          </w:p>
        </w:tc>
        <w:tc>
          <w:tcPr>
            <w:tcW w:w="425" w:type="dxa"/>
            <w:noWrap/>
            <w:vAlign w:val="center"/>
            <w:hideMark/>
          </w:tcPr>
          <w:p w14:paraId="198D813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4A38F5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1BE234A" w14:textId="77777777" w:rsidR="00AA6F51" w:rsidRPr="00DD00AF" w:rsidRDefault="00AA6F51" w:rsidP="00933E43">
            <w:pPr>
              <w:rPr>
                <w:sz w:val="10"/>
                <w:szCs w:val="10"/>
                <w:lang w:eastAsia="ko-KR"/>
              </w:rPr>
            </w:pPr>
            <w:r w:rsidRPr="00DD00AF">
              <w:rPr>
                <w:sz w:val="10"/>
                <w:szCs w:val="10"/>
                <w:lang w:eastAsia="ko-KR"/>
              </w:rPr>
              <w:t>0.48</w:t>
            </w:r>
          </w:p>
        </w:tc>
        <w:tc>
          <w:tcPr>
            <w:tcW w:w="464" w:type="dxa"/>
            <w:noWrap/>
            <w:vAlign w:val="center"/>
            <w:hideMark/>
          </w:tcPr>
          <w:p w14:paraId="265CBA4E" w14:textId="77777777" w:rsidR="00AA6F51" w:rsidRPr="00DD00AF" w:rsidRDefault="00AA6F51" w:rsidP="00933E43">
            <w:pPr>
              <w:rPr>
                <w:sz w:val="10"/>
                <w:szCs w:val="10"/>
                <w:lang w:eastAsia="ko-KR"/>
              </w:rPr>
            </w:pPr>
            <w:r w:rsidRPr="00DD00AF">
              <w:rPr>
                <w:sz w:val="10"/>
                <w:szCs w:val="10"/>
                <w:lang w:eastAsia="ko-KR"/>
              </w:rPr>
              <w:t>0.6</w:t>
            </w:r>
          </w:p>
        </w:tc>
        <w:tc>
          <w:tcPr>
            <w:tcW w:w="464" w:type="dxa"/>
            <w:noWrap/>
            <w:vAlign w:val="center"/>
            <w:hideMark/>
          </w:tcPr>
          <w:p w14:paraId="4E6415E1" w14:textId="77777777" w:rsidR="00AA6F51" w:rsidRPr="00DD00AF" w:rsidRDefault="00AA6F51" w:rsidP="00933E43">
            <w:pPr>
              <w:rPr>
                <w:sz w:val="10"/>
                <w:szCs w:val="10"/>
                <w:lang w:eastAsia="ko-KR"/>
              </w:rPr>
            </w:pPr>
            <w:r w:rsidRPr="00DD00AF">
              <w:rPr>
                <w:sz w:val="10"/>
                <w:szCs w:val="10"/>
                <w:lang w:eastAsia="ko-KR"/>
              </w:rPr>
              <w:t>0.6</w:t>
            </w:r>
          </w:p>
        </w:tc>
      </w:tr>
      <w:tr w:rsidR="00AA6F51" w:rsidRPr="00DD00AF" w14:paraId="377B1D32" w14:textId="77777777" w:rsidTr="0079299A">
        <w:trPr>
          <w:trHeight w:val="288"/>
          <w:jc w:val="center"/>
        </w:trPr>
        <w:tc>
          <w:tcPr>
            <w:tcW w:w="341" w:type="dxa"/>
            <w:noWrap/>
            <w:vAlign w:val="center"/>
            <w:hideMark/>
          </w:tcPr>
          <w:p w14:paraId="02B42665"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0EC19F51"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3509A36B"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4DCF142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C45765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FDA7ED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C41BD2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10244F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F1D137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981BF7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19AE0EA"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DB3630D"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5EBAEBC"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2D9B20F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34B6B5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F61750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8D406A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911196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008563E"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4AE1497C"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FCD0665"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020708AC" w14:textId="77777777" w:rsidTr="0079299A">
        <w:trPr>
          <w:trHeight w:val="288"/>
          <w:jc w:val="center"/>
        </w:trPr>
        <w:tc>
          <w:tcPr>
            <w:tcW w:w="341" w:type="dxa"/>
            <w:noWrap/>
            <w:vAlign w:val="center"/>
            <w:hideMark/>
          </w:tcPr>
          <w:p w14:paraId="091BCC1A"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47D78C2A"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3329000D"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46F3AF9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DA3140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444664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137BF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986AC7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E92F18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648869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760DBD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9DEF11E"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8D4EB35"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0B502BE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DB0A94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D5B3F1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09052E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BCA852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362D2FB"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144A84B"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1F93F87"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314826E0" w14:textId="77777777" w:rsidTr="0079299A">
        <w:trPr>
          <w:trHeight w:val="288"/>
          <w:jc w:val="center"/>
        </w:trPr>
        <w:tc>
          <w:tcPr>
            <w:tcW w:w="341" w:type="dxa"/>
            <w:noWrap/>
            <w:vAlign w:val="center"/>
            <w:hideMark/>
          </w:tcPr>
          <w:p w14:paraId="62E44DE1"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0A4B5155"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067BD75D"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5801C81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765711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9AF962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020557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37BCDBC" w14:textId="77777777" w:rsidR="00AA6F51" w:rsidRPr="00DD00AF" w:rsidRDefault="00AA6F51" w:rsidP="00933E43">
            <w:pPr>
              <w:rPr>
                <w:sz w:val="10"/>
                <w:szCs w:val="10"/>
                <w:lang w:eastAsia="ko-KR"/>
              </w:rPr>
            </w:pPr>
            <w:r w:rsidRPr="00DD00AF">
              <w:rPr>
                <w:sz w:val="10"/>
                <w:szCs w:val="10"/>
                <w:lang w:eastAsia="ko-KR"/>
              </w:rPr>
              <w:t>0.59</w:t>
            </w:r>
          </w:p>
        </w:tc>
        <w:tc>
          <w:tcPr>
            <w:tcW w:w="391" w:type="dxa"/>
            <w:noWrap/>
            <w:vAlign w:val="center"/>
            <w:hideMark/>
          </w:tcPr>
          <w:p w14:paraId="7F9089C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702610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150F2D4"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9808C13"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538AA5AB"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0902793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EF0587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57EBD40" w14:textId="77777777" w:rsidR="00AA6F51" w:rsidRPr="00DD00AF" w:rsidRDefault="00AA6F51" w:rsidP="00933E43">
            <w:pPr>
              <w:rPr>
                <w:sz w:val="10"/>
                <w:szCs w:val="10"/>
                <w:lang w:eastAsia="ko-KR"/>
              </w:rPr>
            </w:pPr>
            <w:r w:rsidRPr="00DD00AF">
              <w:rPr>
                <w:sz w:val="10"/>
                <w:szCs w:val="10"/>
                <w:lang w:eastAsia="ko-KR"/>
              </w:rPr>
              <w:t>0.76</w:t>
            </w:r>
          </w:p>
        </w:tc>
        <w:tc>
          <w:tcPr>
            <w:tcW w:w="425" w:type="dxa"/>
            <w:noWrap/>
            <w:vAlign w:val="center"/>
            <w:hideMark/>
          </w:tcPr>
          <w:p w14:paraId="0A2F08E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97673A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03F4AF8" w14:textId="77777777" w:rsidR="00AA6F51" w:rsidRPr="00DD00AF" w:rsidRDefault="00AA6F51" w:rsidP="00933E43">
            <w:pPr>
              <w:rPr>
                <w:sz w:val="10"/>
                <w:szCs w:val="10"/>
                <w:lang w:eastAsia="ko-KR"/>
              </w:rPr>
            </w:pPr>
            <w:r w:rsidRPr="00DD00AF">
              <w:rPr>
                <w:sz w:val="10"/>
                <w:szCs w:val="10"/>
                <w:lang w:eastAsia="ko-KR"/>
              </w:rPr>
              <w:t>0.7</w:t>
            </w:r>
          </w:p>
        </w:tc>
        <w:tc>
          <w:tcPr>
            <w:tcW w:w="464" w:type="dxa"/>
            <w:noWrap/>
            <w:vAlign w:val="center"/>
            <w:hideMark/>
          </w:tcPr>
          <w:p w14:paraId="772BF79D" w14:textId="77777777" w:rsidR="00AA6F51" w:rsidRPr="00DD00AF" w:rsidRDefault="00AA6F51" w:rsidP="00933E43">
            <w:pPr>
              <w:rPr>
                <w:sz w:val="10"/>
                <w:szCs w:val="10"/>
                <w:lang w:eastAsia="ko-KR"/>
              </w:rPr>
            </w:pPr>
            <w:r w:rsidRPr="00DD00AF">
              <w:rPr>
                <w:sz w:val="10"/>
                <w:szCs w:val="10"/>
                <w:lang w:eastAsia="ko-KR"/>
              </w:rPr>
              <w:t>0.14</w:t>
            </w:r>
          </w:p>
        </w:tc>
        <w:tc>
          <w:tcPr>
            <w:tcW w:w="464" w:type="dxa"/>
            <w:noWrap/>
            <w:vAlign w:val="center"/>
            <w:hideMark/>
          </w:tcPr>
          <w:p w14:paraId="6CC734F9" w14:textId="77777777" w:rsidR="00AA6F51" w:rsidRPr="00DD00AF" w:rsidRDefault="00AA6F51" w:rsidP="00933E43">
            <w:pPr>
              <w:rPr>
                <w:sz w:val="10"/>
                <w:szCs w:val="10"/>
                <w:lang w:eastAsia="ko-KR"/>
              </w:rPr>
            </w:pPr>
            <w:r w:rsidRPr="00DD00AF">
              <w:rPr>
                <w:sz w:val="10"/>
                <w:szCs w:val="10"/>
                <w:lang w:eastAsia="ko-KR"/>
              </w:rPr>
              <w:t>0.14</w:t>
            </w:r>
          </w:p>
        </w:tc>
      </w:tr>
      <w:tr w:rsidR="00AA6F51" w:rsidRPr="00DD00AF" w14:paraId="31F1BCEC" w14:textId="77777777" w:rsidTr="0079299A">
        <w:trPr>
          <w:trHeight w:val="288"/>
          <w:jc w:val="center"/>
        </w:trPr>
        <w:tc>
          <w:tcPr>
            <w:tcW w:w="341" w:type="dxa"/>
            <w:noWrap/>
            <w:vAlign w:val="center"/>
            <w:hideMark/>
          </w:tcPr>
          <w:p w14:paraId="380820F0"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18720F7C"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6AC8CFFA"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34DF920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FF2A34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A6FFC7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53466D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65B617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AB6CDA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1FC34B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37F4165"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3FCB5A1"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0D0B795"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521F9DA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1EFF74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DEEDA1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F31F9D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B4A007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1000BBA"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9CEB124" w14:textId="77777777" w:rsidR="00AA6F51" w:rsidRPr="00DD00AF" w:rsidRDefault="00AA6F51" w:rsidP="00933E43">
            <w:pPr>
              <w:rPr>
                <w:sz w:val="10"/>
                <w:szCs w:val="10"/>
                <w:lang w:eastAsia="ko-KR"/>
              </w:rPr>
            </w:pPr>
            <w:r w:rsidRPr="00DD00AF">
              <w:rPr>
                <w:sz w:val="10"/>
                <w:szCs w:val="10"/>
                <w:lang w:eastAsia="ko-KR"/>
              </w:rPr>
              <w:t>0.77</w:t>
            </w:r>
          </w:p>
        </w:tc>
        <w:tc>
          <w:tcPr>
            <w:tcW w:w="464" w:type="dxa"/>
            <w:noWrap/>
            <w:vAlign w:val="center"/>
            <w:hideMark/>
          </w:tcPr>
          <w:p w14:paraId="496E925C" w14:textId="77777777" w:rsidR="00AA6F51" w:rsidRPr="00DD00AF" w:rsidRDefault="00AA6F51" w:rsidP="00933E43">
            <w:pPr>
              <w:rPr>
                <w:sz w:val="10"/>
                <w:szCs w:val="10"/>
                <w:lang w:eastAsia="ko-KR"/>
              </w:rPr>
            </w:pPr>
            <w:r w:rsidRPr="00DD00AF">
              <w:rPr>
                <w:sz w:val="10"/>
                <w:szCs w:val="10"/>
                <w:lang w:eastAsia="ko-KR"/>
              </w:rPr>
              <w:t>0.76</w:t>
            </w:r>
          </w:p>
        </w:tc>
      </w:tr>
      <w:tr w:rsidR="00AA6F51" w:rsidRPr="00DD00AF" w14:paraId="14325992" w14:textId="77777777" w:rsidTr="0079299A">
        <w:trPr>
          <w:trHeight w:val="288"/>
          <w:jc w:val="center"/>
        </w:trPr>
        <w:tc>
          <w:tcPr>
            <w:tcW w:w="341" w:type="dxa"/>
            <w:noWrap/>
            <w:vAlign w:val="center"/>
            <w:hideMark/>
          </w:tcPr>
          <w:p w14:paraId="21E979FC"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42C87049"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1E888B85" w14:textId="77777777" w:rsidR="00AA6F51" w:rsidRPr="00DD00AF" w:rsidRDefault="00AA6F51" w:rsidP="00933E43">
            <w:pPr>
              <w:rPr>
                <w:sz w:val="10"/>
                <w:szCs w:val="10"/>
                <w:lang w:eastAsia="ko-KR"/>
              </w:rPr>
            </w:pPr>
            <w:r w:rsidRPr="00DD00AF">
              <w:rPr>
                <w:sz w:val="10"/>
                <w:szCs w:val="10"/>
                <w:lang w:eastAsia="ko-KR"/>
              </w:rPr>
              <w:t>0.3</w:t>
            </w:r>
          </w:p>
        </w:tc>
        <w:tc>
          <w:tcPr>
            <w:tcW w:w="391" w:type="dxa"/>
            <w:noWrap/>
            <w:vAlign w:val="center"/>
            <w:hideMark/>
          </w:tcPr>
          <w:p w14:paraId="775D2F7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CF3441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B873DF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E619F0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21F798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C863F1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52ED8F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145EEAF"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32E2894D"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7BA2956"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7BD0A45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E3D0D6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738B91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621341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2D851E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FCB45A4"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243B70EF"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76837D3"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711FFCE3" w14:textId="77777777" w:rsidTr="0079299A">
        <w:trPr>
          <w:trHeight w:val="288"/>
          <w:jc w:val="center"/>
        </w:trPr>
        <w:tc>
          <w:tcPr>
            <w:tcW w:w="341" w:type="dxa"/>
            <w:noWrap/>
            <w:vAlign w:val="center"/>
            <w:hideMark/>
          </w:tcPr>
          <w:p w14:paraId="6AA2E731"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491986E7"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735934E4"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404EFB0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100FA1C" w14:textId="77777777" w:rsidR="00AA6F51" w:rsidRPr="00DD00AF" w:rsidRDefault="00AA6F51" w:rsidP="00933E43">
            <w:pPr>
              <w:rPr>
                <w:sz w:val="10"/>
                <w:szCs w:val="10"/>
                <w:lang w:eastAsia="ko-KR"/>
              </w:rPr>
            </w:pPr>
            <w:r w:rsidRPr="00DD00AF">
              <w:rPr>
                <w:sz w:val="10"/>
                <w:szCs w:val="10"/>
                <w:lang w:eastAsia="ko-KR"/>
              </w:rPr>
              <w:t>0.32</w:t>
            </w:r>
          </w:p>
        </w:tc>
        <w:tc>
          <w:tcPr>
            <w:tcW w:w="391" w:type="dxa"/>
            <w:noWrap/>
            <w:vAlign w:val="center"/>
            <w:hideMark/>
          </w:tcPr>
          <w:p w14:paraId="0D87D15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E77209F" w14:textId="77777777" w:rsidR="00AA6F51" w:rsidRPr="00DD00AF" w:rsidRDefault="00AA6F51" w:rsidP="00933E43">
            <w:pPr>
              <w:rPr>
                <w:sz w:val="10"/>
                <w:szCs w:val="10"/>
                <w:lang w:eastAsia="ko-KR"/>
              </w:rPr>
            </w:pPr>
            <w:r w:rsidRPr="00DD00AF">
              <w:rPr>
                <w:sz w:val="10"/>
                <w:szCs w:val="10"/>
                <w:lang w:eastAsia="ko-KR"/>
              </w:rPr>
              <w:t>0.54</w:t>
            </w:r>
          </w:p>
        </w:tc>
        <w:tc>
          <w:tcPr>
            <w:tcW w:w="391" w:type="dxa"/>
            <w:noWrap/>
            <w:vAlign w:val="center"/>
            <w:hideMark/>
          </w:tcPr>
          <w:p w14:paraId="2B2B2CB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25EF76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04596CA" w14:textId="77777777" w:rsidR="00AA6F51" w:rsidRPr="00DD00AF" w:rsidRDefault="00AA6F51" w:rsidP="00933E43">
            <w:pPr>
              <w:rPr>
                <w:sz w:val="10"/>
                <w:szCs w:val="10"/>
                <w:lang w:eastAsia="ko-KR"/>
              </w:rPr>
            </w:pPr>
            <w:r w:rsidRPr="00DD00AF">
              <w:rPr>
                <w:sz w:val="10"/>
                <w:szCs w:val="10"/>
                <w:lang w:eastAsia="ko-KR"/>
              </w:rPr>
              <w:t>0.21</w:t>
            </w:r>
          </w:p>
        </w:tc>
        <w:tc>
          <w:tcPr>
            <w:tcW w:w="391" w:type="dxa"/>
            <w:noWrap/>
            <w:vAlign w:val="center"/>
            <w:hideMark/>
          </w:tcPr>
          <w:p w14:paraId="08B6869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D564C6F" w14:textId="77777777" w:rsidR="00AA6F51" w:rsidRPr="00DD00AF" w:rsidRDefault="00AA6F51" w:rsidP="00933E43">
            <w:pPr>
              <w:rPr>
                <w:sz w:val="10"/>
                <w:szCs w:val="10"/>
                <w:lang w:eastAsia="ko-KR"/>
              </w:rPr>
            </w:pPr>
            <w:r w:rsidRPr="00DD00AF">
              <w:rPr>
                <w:sz w:val="10"/>
                <w:szCs w:val="10"/>
                <w:lang w:eastAsia="ko-KR"/>
              </w:rPr>
              <w:t>0.21</w:t>
            </w:r>
          </w:p>
        </w:tc>
        <w:tc>
          <w:tcPr>
            <w:tcW w:w="488" w:type="dxa"/>
            <w:noWrap/>
            <w:vAlign w:val="center"/>
            <w:hideMark/>
          </w:tcPr>
          <w:p w14:paraId="52BF3706" w14:textId="77777777" w:rsidR="00AA6F51" w:rsidRPr="00DD00AF" w:rsidRDefault="00AA6F51" w:rsidP="00933E43">
            <w:pPr>
              <w:rPr>
                <w:sz w:val="10"/>
                <w:szCs w:val="10"/>
                <w:lang w:eastAsia="ko-KR"/>
              </w:rPr>
            </w:pPr>
            <w:r w:rsidRPr="00DD00AF">
              <w:rPr>
                <w:sz w:val="10"/>
                <w:szCs w:val="10"/>
                <w:lang w:eastAsia="ko-KR"/>
              </w:rPr>
              <w:t>0.1</w:t>
            </w:r>
          </w:p>
        </w:tc>
        <w:tc>
          <w:tcPr>
            <w:tcW w:w="425" w:type="dxa"/>
            <w:noWrap/>
            <w:vAlign w:val="center"/>
            <w:hideMark/>
          </w:tcPr>
          <w:p w14:paraId="0CAEC3A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794119E" w14:textId="77777777" w:rsidR="00AA6F51" w:rsidRPr="00DD00AF" w:rsidRDefault="00AA6F51" w:rsidP="00933E43">
            <w:pPr>
              <w:rPr>
                <w:sz w:val="10"/>
                <w:szCs w:val="10"/>
                <w:lang w:eastAsia="ko-KR"/>
              </w:rPr>
            </w:pPr>
            <w:r w:rsidRPr="00DD00AF">
              <w:rPr>
                <w:sz w:val="10"/>
                <w:szCs w:val="10"/>
                <w:lang w:eastAsia="ko-KR"/>
              </w:rPr>
              <w:t>0.28</w:t>
            </w:r>
          </w:p>
        </w:tc>
        <w:tc>
          <w:tcPr>
            <w:tcW w:w="425" w:type="dxa"/>
            <w:noWrap/>
            <w:vAlign w:val="center"/>
            <w:hideMark/>
          </w:tcPr>
          <w:p w14:paraId="7674A639"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7419D20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D9AC04B" w14:textId="77777777" w:rsidR="00AA6F51" w:rsidRPr="00DD00AF" w:rsidRDefault="00AA6F51" w:rsidP="00933E43">
            <w:pPr>
              <w:rPr>
                <w:sz w:val="10"/>
                <w:szCs w:val="10"/>
                <w:lang w:eastAsia="ko-KR"/>
              </w:rPr>
            </w:pPr>
            <w:r w:rsidRPr="00DD00AF">
              <w:rPr>
                <w:sz w:val="10"/>
                <w:szCs w:val="10"/>
                <w:lang w:eastAsia="ko-KR"/>
              </w:rPr>
              <w:t>0.29</w:t>
            </w:r>
          </w:p>
        </w:tc>
        <w:tc>
          <w:tcPr>
            <w:tcW w:w="425" w:type="dxa"/>
            <w:noWrap/>
            <w:vAlign w:val="center"/>
            <w:hideMark/>
          </w:tcPr>
          <w:p w14:paraId="54CFB2D2"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3F0BF742" w14:textId="77777777" w:rsidR="00AA6F51" w:rsidRPr="00DD00AF" w:rsidRDefault="00AA6F51" w:rsidP="00933E43">
            <w:pPr>
              <w:rPr>
                <w:sz w:val="10"/>
                <w:szCs w:val="10"/>
                <w:lang w:eastAsia="ko-KR"/>
              </w:rPr>
            </w:pPr>
            <w:r w:rsidRPr="00DD00AF">
              <w:rPr>
                <w:sz w:val="10"/>
                <w:szCs w:val="10"/>
                <w:lang w:eastAsia="ko-KR"/>
              </w:rPr>
              <w:t>0.97</w:t>
            </w:r>
          </w:p>
        </w:tc>
        <w:tc>
          <w:tcPr>
            <w:tcW w:w="464" w:type="dxa"/>
            <w:noWrap/>
            <w:vAlign w:val="center"/>
            <w:hideMark/>
          </w:tcPr>
          <w:p w14:paraId="49197811" w14:textId="77777777" w:rsidR="00AA6F51" w:rsidRPr="00DD00AF" w:rsidRDefault="00AA6F51" w:rsidP="00933E43">
            <w:pPr>
              <w:rPr>
                <w:sz w:val="10"/>
                <w:szCs w:val="10"/>
                <w:lang w:eastAsia="ko-KR"/>
              </w:rPr>
            </w:pPr>
            <w:r w:rsidRPr="00DD00AF">
              <w:rPr>
                <w:sz w:val="10"/>
                <w:szCs w:val="10"/>
                <w:lang w:eastAsia="ko-KR"/>
              </w:rPr>
              <w:t>0.97</w:t>
            </w:r>
          </w:p>
        </w:tc>
      </w:tr>
      <w:tr w:rsidR="00AA6F51" w:rsidRPr="00DD00AF" w14:paraId="10B8EC87" w14:textId="77777777" w:rsidTr="0079299A">
        <w:trPr>
          <w:trHeight w:val="288"/>
          <w:jc w:val="center"/>
        </w:trPr>
        <w:tc>
          <w:tcPr>
            <w:tcW w:w="341" w:type="dxa"/>
            <w:noWrap/>
            <w:vAlign w:val="center"/>
            <w:hideMark/>
          </w:tcPr>
          <w:p w14:paraId="73359310"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66167E95"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0802F732"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74D1DD3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21FFBE4" w14:textId="77777777" w:rsidR="00AA6F51" w:rsidRPr="00DD00AF" w:rsidRDefault="00AA6F51" w:rsidP="00933E43">
            <w:pPr>
              <w:rPr>
                <w:sz w:val="10"/>
                <w:szCs w:val="10"/>
                <w:lang w:eastAsia="ko-KR"/>
              </w:rPr>
            </w:pPr>
            <w:r w:rsidRPr="00DD00AF">
              <w:rPr>
                <w:sz w:val="10"/>
                <w:szCs w:val="10"/>
                <w:lang w:eastAsia="ko-KR"/>
              </w:rPr>
              <w:t>0.85</w:t>
            </w:r>
          </w:p>
        </w:tc>
        <w:tc>
          <w:tcPr>
            <w:tcW w:w="391" w:type="dxa"/>
            <w:noWrap/>
            <w:vAlign w:val="center"/>
            <w:hideMark/>
          </w:tcPr>
          <w:p w14:paraId="100F382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2EA7109" w14:textId="77777777" w:rsidR="00AA6F51" w:rsidRPr="00DD00AF" w:rsidRDefault="00AA6F51" w:rsidP="00933E43">
            <w:pPr>
              <w:rPr>
                <w:sz w:val="10"/>
                <w:szCs w:val="10"/>
                <w:lang w:eastAsia="ko-KR"/>
              </w:rPr>
            </w:pPr>
            <w:r w:rsidRPr="00DD00AF">
              <w:rPr>
                <w:sz w:val="10"/>
                <w:szCs w:val="10"/>
                <w:lang w:eastAsia="ko-KR"/>
              </w:rPr>
              <w:t>0.97</w:t>
            </w:r>
          </w:p>
        </w:tc>
        <w:tc>
          <w:tcPr>
            <w:tcW w:w="391" w:type="dxa"/>
            <w:noWrap/>
            <w:vAlign w:val="center"/>
            <w:hideMark/>
          </w:tcPr>
          <w:p w14:paraId="66FF2E9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6AAA21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B19C472" w14:textId="77777777" w:rsidR="00AA6F51" w:rsidRPr="00DD00AF" w:rsidRDefault="00AA6F51" w:rsidP="00933E43">
            <w:pPr>
              <w:rPr>
                <w:sz w:val="10"/>
                <w:szCs w:val="10"/>
                <w:lang w:eastAsia="ko-KR"/>
              </w:rPr>
            </w:pPr>
            <w:r w:rsidRPr="00DD00AF">
              <w:rPr>
                <w:sz w:val="10"/>
                <w:szCs w:val="10"/>
                <w:lang w:eastAsia="ko-KR"/>
              </w:rPr>
              <w:t>0.7</w:t>
            </w:r>
          </w:p>
        </w:tc>
        <w:tc>
          <w:tcPr>
            <w:tcW w:w="391" w:type="dxa"/>
            <w:noWrap/>
            <w:vAlign w:val="center"/>
            <w:hideMark/>
          </w:tcPr>
          <w:p w14:paraId="66920CB3"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BFE0D37" w14:textId="77777777" w:rsidR="00AA6F51" w:rsidRPr="00DD00AF" w:rsidRDefault="00AA6F51" w:rsidP="00933E43">
            <w:pPr>
              <w:rPr>
                <w:sz w:val="10"/>
                <w:szCs w:val="10"/>
                <w:lang w:eastAsia="ko-KR"/>
              </w:rPr>
            </w:pPr>
            <w:r w:rsidRPr="00DD00AF">
              <w:rPr>
                <w:sz w:val="10"/>
                <w:szCs w:val="10"/>
                <w:lang w:eastAsia="ko-KR"/>
              </w:rPr>
              <w:t>0.71</w:t>
            </w:r>
          </w:p>
        </w:tc>
        <w:tc>
          <w:tcPr>
            <w:tcW w:w="488" w:type="dxa"/>
            <w:noWrap/>
            <w:vAlign w:val="center"/>
            <w:hideMark/>
          </w:tcPr>
          <w:p w14:paraId="2C4DB6D2" w14:textId="77777777" w:rsidR="00AA6F51" w:rsidRPr="00DD00AF" w:rsidRDefault="00AA6F51" w:rsidP="00933E43">
            <w:pPr>
              <w:rPr>
                <w:sz w:val="10"/>
                <w:szCs w:val="10"/>
                <w:lang w:eastAsia="ko-KR"/>
              </w:rPr>
            </w:pPr>
            <w:r w:rsidRPr="00DD00AF">
              <w:rPr>
                <w:sz w:val="10"/>
                <w:szCs w:val="10"/>
                <w:lang w:eastAsia="ko-KR"/>
              </w:rPr>
              <w:t>0.1</w:t>
            </w:r>
          </w:p>
        </w:tc>
        <w:tc>
          <w:tcPr>
            <w:tcW w:w="425" w:type="dxa"/>
            <w:noWrap/>
            <w:vAlign w:val="center"/>
            <w:hideMark/>
          </w:tcPr>
          <w:p w14:paraId="3C6B66D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F5503B1" w14:textId="77777777" w:rsidR="00AA6F51" w:rsidRPr="00DD00AF" w:rsidRDefault="00AA6F51" w:rsidP="00933E43">
            <w:pPr>
              <w:rPr>
                <w:sz w:val="10"/>
                <w:szCs w:val="10"/>
                <w:lang w:eastAsia="ko-KR"/>
              </w:rPr>
            </w:pPr>
            <w:r w:rsidRPr="00DD00AF">
              <w:rPr>
                <w:sz w:val="10"/>
                <w:szCs w:val="10"/>
                <w:lang w:eastAsia="ko-KR"/>
              </w:rPr>
              <w:t>0.84</w:t>
            </w:r>
          </w:p>
        </w:tc>
        <w:tc>
          <w:tcPr>
            <w:tcW w:w="425" w:type="dxa"/>
            <w:noWrap/>
            <w:vAlign w:val="center"/>
            <w:hideMark/>
          </w:tcPr>
          <w:p w14:paraId="7B7BA957" w14:textId="77777777" w:rsidR="00AA6F51" w:rsidRPr="00DD00AF" w:rsidRDefault="00AA6F51" w:rsidP="00933E43">
            <w:pPr>
              <w:rPr>
                <w:sz w:val="10"/>
                <w:szCs w:val="10"/>
                <w:lang w:eastAsia="ko-KR"/>
              </w:rPr>
            </w:pPr>
            <w:r w:rsidRPr="00DD00AF">
              <w:rPr>
                <w:sz w:val="10"/>
                <w:szCs w:val="10"/>
                <w:lang w:eastAsia="ko-KR"/>
              </w:rPr>
              <w:t>0.1</w:t>
            </w:r>
          </w:p>
        </w:tc>
        <w:tc>
          <w:tcPr>
            <w:tcW w:w="425" w:type="dxa"/>
            <w:noWrap/>
            <w:vAlign w:val="center"/>
            <w:hideMark/>
          </w:tcPr>
          <w:p w14:paraId="521C5B2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4E2AED5" w14:textId="77777777" w:rsidR="00AA6F51" w:rsidRPr="00DD00AF" w:rsidRDefault="00AA6F51" w:rsidP="00933E43">
            <w:pPr>
              <w:rPr>
                <w:sz w:val="10"/>
                <w:szCs w:val="10"/>
                <w:lang w:eastAsia="ko-KR"/>
              </w:rPr>
            </w:pPr>
            <w:r w:rsidRPr="00DD00AF">
              <w:rPr>
                <w:sz w:val="10"/>
                <w:szCs w:val="10"/>
                <w:lang w:eastAsia="ko-KR"/>
              </w:rPr>
              <w:t>0.89</w:t>
            </w:r>
          </w:p>
        </w:tc>
        <w:tc>
          <w:tcPr>
            <w:tcW w:w="425" w:type="dxa"/>
            <w:noWrap/>
            <w:vAlign w:val="center"/>
            <w:hideMark/>
          </w:tcPr>
          <w:p w14:paraId="2759E0EC" w14:textId="77777777" w:rsidR="00AA6F51" w:rsidRPr="00DD00AF" w:rsidRDefault="00AA6F51" w:rsidP="00933E43">
            <w:pPr>
              <w:rPr>
                <w:sz w:val="10"/>
                <w:szCs w:val="10"/>
                <w:lang w:eastAsia="ko-KR"/>
              </w:rPr>
            </w:pPr>
            <w:r w:rsidRPr="00DD00AF">
              <w:rPr>
                <w:sz w:val="10"/>
                <w:szCs w:val="10"/>
                <w:lang w:eastAsia="ko-KR"/>
              </w:rPr>
              <w:t>0.11</w:t>
            </w:r>
          </w:p>
        </w:tc>
        <w:tc>
          <w:tcPr>
            <w:tcW w:w="464" w:type="dxa"/>
            <w:noWrap/>
            <w:vAlign w:val="center"/>
            <w:hideMark/>
          </w:tcPr>
          <w:p w14:paraId="3E167269"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E2FF437"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10D3312E" w14:textId="77777777" w:rsidTr="0079299A">
        <w:trPr>
          <w:trHeight w:val="288"/>
          <w:jc w:val="center"/>
        </w:trPr>
        <w:tc>
          <w:tcPr>
            <w:tcW w:w="341" w:type="dxa"/>
            <w:noWrap/>
            <w:vAlign w:val="center"/>
            <w:hideMark/>
          </w:tcPr>
          <w:p w14:paraId="2156A4FA"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70A50463"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05A64932"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5752C71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DADE6C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37C079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83BD96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B107BC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268FA3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055406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1941FC3"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A9330BD"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0BC1A5A5" w14:textId="77777777" w:rsidR="00AA6F51" w:rsidRPr="00DD00AF" w:rsidRDefault="00AA6F51" w:rsidP="00933E43">
            <w:pPr>
              <w:rPr>
                <w:sz w:val="10"/>
                <w:szCs w:val="10"/>
                <w:lang w:eastAsia="ko-KR"/>
              </w:rPr>
            </w:pPr>
            <w:r w:rsidRPr="00DD00AF">
              <w:rPr>
                <w:sz w:val="10"/>
                <w:szCs w:val="10"/>
                <w:lang w:eastAsia="ko-KR"/>
              </w:rPr>
              <w:t>0.1</w:t>
            </w:r>
          </w:p>
        </w:tc>
        <w:tc>
          <w:tcPr>
            <w:tcW w:w="425" w:type="dxa"/>
            <w:noWrap/>
            <w:vAlign w:val="center"/>
            <w:hideMark/>
          </w:tcPr>
          <w:p w14:paraId="1EFC5C6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271640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31782D6" w14:textId="77777777" w:rsidR="00AA6F51" w:rsidRPr="00DD00AF" w:rsidRDefault="00AA6F51" w:rsidP="00933E43">
            <w:pPr>
              <w:rPr>
                <w:sz w:val="10"/>
                <w:szCs w:val="10"/>
                <w:lang w:eastAsia="ko-KR"/>
              </w:rPr>
            </w:pPr>
            <w:r w:rsidRPr="00DD00AF">
              <w:rPr>
                <w:sz w:val="10"/>
                <w:szCs w:val="10"/>
                <w:lang w:eastAsia="ko-KR"/>
              </w:rPr>
              <w:t>0.34</w:t>
            </w:r>
          </w:p>
        </w:tc>
        <w:tc>
          <w:tcPr>
            <w:tcW w:w="425" w:type="dxa"/>
            <w:noWrap/>
            <w:vAlign w:val="center"/>
            <w:hideMark/>
          </w:tcPr>
          <w:p w14:paraId="1803363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E43BA1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746E398" w14:textId="77777777" w:rsidR="00AA6F51" w:rsidRPr="00DD00AF" w:rsidRDefault="00AA6F51" w:rsidP="00933E43">
            <w:pPr>
              <w:rPr>
                <w:sz w:val="10"/>
                <w:szCs w:val="10"/>
                <w:lang w:eastAsia="ko-KR"/>
              </w:rPr>
            </w:pPr>
            <w:r w:rsidRPr="00DD00AF">
              <w:rPr>
                <w:sz w:val="10"/>
                <w:szCs w:val="10"/>
                <w:lang w:eastAsia="ko-KR"/>
              </w:rPr>
              <w:t>0.35</w:t>
            </w:r>
          </w:p>
        </w:tc>
        <w:tc>
          <w:tcPr>
            <w:tcW w:w="464" w:type="dxa"/>
            <w:noWrap/>
            <w:vAlign w:val="center"/>
            <w:hideMark/>
          </w:tcPr>
          <w:p w14:paraId="1595EC87"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39FB443"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316CA7A3" w14:textId="77777777" w:rsidTr="0079299A">
        <w:trPr>
          <w:trHeight w:val="288"/>
          <w:jc w:val="center"/>
        </w:trPr>
        <w:tc>
          <w:tcPr>
            <w:tcW w:w="341" w:type="dxa"/>
            <w:noWrap/>
            <w:vAlign w:val="center"/>
            <w:hideMark/>
          </w:tcPr>
          <w:p w14:paraId="11126617"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6C17663F"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58BA77F8"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0499535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91E0553" w14:textId="77777777" w:rsidR="00AA6F51" w:rsidRPr="00DD00AF" w:rsidRDefault="00AA6F51" w:rsidP="00933E43">
            <w:pPr>
              <w:rPr>
                <w:sz w:val="10"/>
                <w:szCs w:val="10"/>
                <w:lang w:eastAsia="ko-KR"/>
              </w:rPr>
            </w:pPr>
            <w:r w:rsidRPr="00DD00AF">
              <w:rPr>
                <w:sz w:val="10"/>
                <w:szCs w:val="10"/>
                <w:lang w:eastAsia="ko-KR"/>
              </w:rPr>
              <w:t>0.31</w:t>
            </w:r>
          </w:p>
        </w:tc>
        <w:tc>
          <w:tcPr>
            <w:tcW w:w="391" w:type="dxa"/>
            <w:noWrap/>
            <w:vAlign w:val="center"/>
            <w:hideMark/>
          </w:tcPr>
          <w:p w14:paraId="5FBEEBC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A68656C" w14:textId="77777777" w:rsidR="00AA6F51" w:rsidRPr="00DD00AF" w:rsidRDefault="00AA6F51" w:rsidP="00933E43">
            <w:pPr>
              <w:rPr>
                <w:sz w:val="10"/>
                <w:szCs w:val="10"/>
                <w:lang w:eastAsia="ko-KR"/>
              </w:rPr>
            </w:pPr>
            <w:r w:rsidRPr="00DD00AF">
              <w:rPr>
                <w:sz w:val="10"/>
                <w:szCs w:val="10"/>
                <w:lang w:eastAsia="ko-KR"/>
              </w:rPr>
              <w:t>0.41</w:t>
            </w:r>
          </w:p>
        </w:tc>
        <w:tc>
          <w:tcPr>
            <w:tcW w:w="391" w:type="dxa"/>
            <w:noWrap/>
            <w:vAlign w:val="center"/>
            <w:hideMark/>
          </w:tcPr>
          <w:p w14:paraId="5207AD2F"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0B8BD2D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E23879A" w14:textId="77777777" w:rsidR="00AA6F51" w:rsidRPr="00DD00AF" w:rsidRDefault="00AA6F51" w:rsidP="00933E43">
            <w:pPr>
              <w:rPr>
                <w:sz w:val="10"/>
                <w:szCs w:val="10"/>
                <w:lang w:eastAsia="ko-KR"/>
              </w:rPr>
            </w:pPr>
            <w:r w:rsidRPr="00DD00AF">
              <w:rPr>
                <w:sz w:val="10"/>
                <w:szCs w:val="10"/>
                <w:lang w:eastAsia="ko-KR"/>
              </w:rPr>
              <w:t>0.52</w:t>
            </w:r>
          </w:p>
        </w:tc>
        <w:tc>
          <w:tcPr>
            <w:tcW w:w="391" w:type="dxa"/>
            <w:noWrap/>
            <w:vAlign w:val="center"/>
            <w:hideMark/>
          </w:tcPr>
          <w:p w14:paraId="0415D31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45029BE" w14:textId="77777777" w:rsidR="00AA6F51" w:rsidRPr="00DD00AF" w:rsidRDefault="00AA6F51" w:rsidP="00933E43">
            <w:pPr>
              <w:rPr>
                <w:sz w:val="10"/>
                <w:szCs w:val="10"/>
                <w:lang w:eastAsia="ko-KR"/>
              </w:rPr>
            </w:pPr>
            <w:r w:rsidRPr="00DD00AF">
              <w:rPr>
                <w:sz w:val="10"/>
                <w:szCs w:val="10"/>
                <w:lang w:eastAsia="ko-KR"/>
              </w:rPr>
              <w:t>0.51</w:t>
            </w:r>
          </w:p>
        </w:tc>
        <w:tc>
          <w:tcPr>
            <w:tcW w:w="488" w:type="dxa"/>
            <w:noWrap/>
            <w:vAlign w:val="center"/>
            <w:hideMark/>
          </w:tcPr>
          <w:p w14:paraId="225E38B0"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13B1898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CF61F31" w14:textId="77777777" w:rsidR="00AA6F51" w:rsidRPr="00DD00AF" w:rsidRDefault="00AA6F51" w:rsidP="00933E43">
            <w:pPr>
              <w:rPr>
                <w:sz w:val="10"/>
                <w:szCs w:val="10"/>
                <w:lang w:eastAsia="ko-KR"/>
              </w:rPr>
            </w:pPr>
            <w:r w:rsidRPr="00DD00AF">
              <w:rPr>
                <w:sz w:val="10"/>
                <w:szCs w:val="10"/>
                <w:lang w:eastAsia="ko-KR"/>
              </w:rPr>
              <w:t>0.39</w:t>
            </w:r>
          </w:p>
        </w:tc>
        <w:tc>
          <w:tcPr>
            <w:tcW w:w="425" w:type="dxa"/>
            <w:noWrap/>
            <w:vAlign w:val="center"/>
            <w:hideMark/>
          </w:tcPr>
          <w:p w14:paraId="29176D26"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02C3163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136D894" w14:textId="77777777" w:rsidR="00AA6F51" w:rsidRPr="00DD00AF" w:rsidRDefault="00AA6F51" w:rsidP="00933E43">
            <w:pPr>
              <w:rPr>
                <w:sz w:val="10"/>
                <w:szCs w:val="10"/>
                <w:lang w:eastAsia="ko-KR"/>
              </w:rPr>
            </w:pPr>
            <w:r w:rsidRPr="00DD00AF">
              <w:rPr>
                <w:sz w:val="10"/>
                <w:szCs w:val="10"/>
                <w:lang w:eastAsia="ko-KR"/>
              </w:rPr>
              <w:t>0.39</w:t>
            </w:r>
          </w:p>
        </w:tc>
        <w:tc>
          <w:tcPr>
            <w:tcW w:w="425" w:type="dxa"/>
            <w:noWrap/>
            <w:vAlign w:val="center"/>
            <w:hideMark/>
          </w:tcPr>
          <w:p w14:paraId="001F4E88"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4C147AB1" w14:textId="77777777" w:rsidR="00AA6F51" w:rsidRPr="00DD00AF" w:rsidRDefault="00AA6F51" w:rsidP="00933E43">
            <w:pPr>
              <w:rPr>
                <w:sz w:val="10"/>
                <w:szCs w:val="10"/>
                <w:lang w:eastAsia="ko-KR"/>
              </w:rPr>
            </w:pPr>
            <w:r w:rsidRPr="00DD00AF">
              <w:rPr>
                <w:sz w:val="10"/>
                <w:szCs w:val="10"/>
                <w:lang w:eastAsia="ko-KR"/>
              </w:rPr>
              <w:t>0.83</w:t>
            </w:r>
          </w:p>
        </w:tc>
        <w:tc>
          <w:tcPr>
            <w:tcW w:w="464" w:type="dxa"/>
            <w:noWrap/>
            <w:vAlign w:val="center"/>
            <w:hideMark/>
          </w:tcPr>
          <w:p w14:paraId="48B3B67D" w14:textId="77777777" w:rsidR="00AA6F51" w:rsidRPr="00DD00AF" w:rsidRDefault="00AA6F51" w:rsidP="00933E43">
            <w:pPr>
              <w:rPr>
                <w:sz w:val="10"/>
                <w:szCs w:val="10"/>
                <w:lang w:eastAsia="ko-KR"/>
              </w:rPr>
            </w:pPr>
            <w:r w:rsidRPr="00DD00AF">
              <w:rPr>
                <w:sz w:val="10"/>
                <w:szCs w:val="10"/>
                <w:lang w:eastAsia="ko-KR"/>
              </w:rPr>
              <w:t>0.85</w:t>
            </w:r>
          </w:p>
        </w:tc>
      </w:tr>
      <w:tr w:rsidR="00AA6F51" w:rsidRPr="00DD00AF" w14:paraId="1D5318D5" w14:textId="77777777" w:rsidTr="0079299A">
        <w:trPr>
          <w:trHeight w:val="288"/>
          <w:jc w:val="center"/>
        </w:trPr>
        <w:tc>
          <w:tcPr>
            <w:tcW w:w="341" w:type="dxa"/>
            <w:noWrap/>
            <w:vAlign w:val="center"/>
            <w:hideMark/>
          </w:tcPr>
          <w:p w14:paraId="3067E3F8"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77E22C6B"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3ACEFFC1"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323664C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BC4318D" w14:textId="77777777" w:rsidR="00AA6F51" w:rsidRPr="00DD00AF" w:rsidRDefault="00AA6F51" w:rsidP="00933E43">
            <w:pPr>
              <w:rPr>
                <w:sz w:val="10"/>
                <w:szCs w:val="10"/>
                <w:lang w:eastAsia="ko-KR"/>
              </w:rPr>
            </w:pPr>
            <w:r w:rsidRPr="00DD00AF">
              <w:rPr>
                <w:sz w:val="10"/>
                <w:szCs w:val="10"/>
                <w:lang w:eastAsia="ko-KR"/>
              </w:rPr>
              <w:t>0.82</w:t>
            </w:r>
          </w:p>
        </w:tc>
        <w:tc>
          <w:tcPr>
            <w:tcW w:w="391" w:type="dxa"/>
            <w:noWrap/>
            <w:vAlign w:val="center"/>
            <w:hideMark/>
          </w:tcPr>
          <w:p w14:paraId="60ADEE9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BA65D17" w14:textId="77777777" w:rsidR="00AA6F51" w:rsidRPr="00DD00AF" w:rsidRDefault="00AA6F51" w:rsidP="00933E43">
            <w:pPr>
              <w:rPr>
                <w:sz w:val="10"/>
                <w:szCs w:val="10"/>
                <w:lang w:eastAsia="ko-KR"/>
              </w:rPr>
            </w:pPr>
            <w:r w:rsidRPr="00DD00AF">
              <w:rPr>
                <w:sz w:val="10"/>
                <w:szCs w:val="10"/>
                <w:lang w:eastAsia="ko-KR"/>
              </w:rPr>
              <w:t>0.9</w:t>
            </w:r>
          </w:p>
        </w:tc>
        <w:tc>
          <w:tcPr>
            <w:tcW w:w="391" w:type="dxa"/>
            <w:noWrap/>
            <w:vAlign w:val="center"/>
            <w:hideMark/>
          </w:tcPr>
          <w:p w14:paraId="084DED1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08E160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5EFCFA0"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6BFD1918"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7B8A41A" w14:textId="77777777" w:rsidR="00AA6F51" w:rsidRPr="00DD00AF" w:rsidRDefault="00AA6F51" w:rsidP="00933E43">
            <w:pPr>
              <w:rPr>
                <w:sz w:val="10"/>
                <w:szCs w:val="10"/>
                <w:lang w:eastAsia="ko-KR"/>
              </w:rPr>
            </w:pPr>
            <w:r w:rsidRPr="00DD00AF">
              <w:rPr>
                <w:sz w:val="10"/>
                <w:szCs w:val="10"/>
                <w:lang w:eastAsia="ko-KR"/>
              </w:rPr>
              <w:t>0.99</w:t>
            </w:r>
          </w:p>
        </w:tc>
        <w:tc>
          <w:tcPr>
            <w:tcW w:w="488" w:type="dxa"/>
            <w:noWrap/>
            <w:vAlign w:val="center"/>
            <w:hideMark/>
          </w:tcPr>
          <w:p w14:paraId="317C7959"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0F48277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E1FF6A5" w14:textId="77777777" w:rsidR="00AA6F51" w:rsidRPr="00DD00AF" w:rsidRDefault="00AA6F51" w:rsidP="00933E43">
            <w:pPr>
              <w:rPr>
                <w:sz w:val="10"/>
                <w:szCs w:val="10"/>
                <w:lang w:eastAsia="ko-KR"/>
              </w:rPr>
            </w:pPr>
            <w:r w:rsidRPr="00DD00AF">
              <w:rPr>
                <w:sz w:val="10"/>
                <w:szCs w:val="10"/>
                <w:lang w:eastAsia="ko-KR"/>
              </w:rPr>
              <w:t>0.95</w:t>
            </w:r>
          </w:p>
        </w:tc>
        <w:tc>
          <w:tcPr>
            <w:tcW w:w="425" w:type="dxa"/>
            <w:noWrap/>
            <w:vAlign w:val="center"/>
            <w:hideMark/>
          </w:tcPr>
          <w:p w14:paraId="0B460B09"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19220BB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A29700F" w14:textId="77777777" w:rsidR="00AA6F51" w:rsidRPr="00DD00AF" w:rsidRDefault="00AA6F51" w:rsidP="00933E43">
            <w:pPr>
              <w:rPr>
                <w:sz w:val="10"/>
                <w:szCs w:val="10"/>
                <w:lang w:eastAsia="ko-KR"/>
              </w:rPr>
            </w:pPr>
            <w:r w:rsidRPr="00DD00AF">
              <w:rPr>
                <w:sz w:val="10"/>
                <w:szCs w:val="10"/>
                <w:lang w:eastAsia="ko-KR"/>
              </w:rPr>
              <w:t>0.95</w:t>
            </w:r>
          </w:p>
        </w:tc>
        <w:tc>
          <w:tcPr>
            <w:tcW w:w="425" w:type="dxa"/>
            <w:noWrap/>
            <w:vAlign w:val="center"/>
            <w:hideMark/>
          </w:tcPr>
          <w:p w14:paraId="32BCC8D7" w14:textId="77777777" w:rsidR="00AA6F51" w:rsidRPr="00DD00AF" w:rsidRDefault="00AA6F51" w:rsidP="00933E43">
            <w:pPr>
              <w:rPr>
                <w:sz w:val="10"/>
                <w:szCs w:val="10"/>
                <w:lang w:eastAsia="ko-KR"/>
              </w:rPr>
            </w:pPr>
            <w:r w:rsidRPr="00DD00AF">
              <w:rPr>
                <w:sz w:val="10"/>
                <w:szCs w:val="10"/>
                <w:lang w:eastAsia="ko-KR"/>
              </w:rPr>
              <w:t>0.04</w:t>
            </w:r>
          </w:p>
        </w:tc>
        <w:tc>
          <w:tcPr>
            <w:tcW w:w="464" w:type="dxa"/>
            <w:noWrap/>
            <w:vAlign w:val="center"/>
            <w:hideMark/>
          </w:tcPr>
          <w:p w14:paraId="0F71AE55"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739BEA2"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1305DC70" w14:textId="77777777" w:rsidTr="0079299A">
        <w:trPr>
          <w:trHeight w:val="288"/>
          <w:jc w:val="center"/>
        </w:trPr>
        <w:tc>
          <w:tcPr>
            <w:tcW w:w="341" w:type="dxa"/>
            <w:noWrap/>
            <w:vAlign w:val="center"/>
            <w:hideMark/>
          </w:tcPr>
          <w:p w14:paraId="17EC5DE7"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2CC44F8C"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022C78F1"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7F28692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C57C2F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DDF193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2D7B94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8ECF37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54558B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06A97E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451CD17"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13594DE"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1F9CDFC1"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6040BBC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E71910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5D4E0AD"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62BC3CB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A72199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64C78EB" w14:textId="77777777" w:rsidR="00AA6F51" w:rsidRPr="00DD00AF" w:rsidRDefault="00AA6F51" w:rsidP="00933E43">
            <w:pPr>
              <w:rPr>
                <w:sz w:val="10"/>
                <w:szCs w:val="10"/>
                <w:lang w:eastAsia="ko-KR"/>
              </w:rPr>
            </w:pPr>
            <w:r w:rsidRPr="00DD00AF">
              <w:rPr>
                <w:sz w:val="10"/>
                <w:szCs w:val="10"/>
                <w:lang w:eastAsia="ko-KR"/>
              </w:rPr>
              <w:t>0.06</w:t>
            </w:r>
          </w:p>
        </w:tc>
        <w:tc>
          <w:tcPr>
            <w:tcW w:w="464" w:type="dxa"/>
            <w:noWrap/>
            <w:vAlign w:val="center"/>
            <w:hideMark/>
          </w:tcPr>
          <w:p w14:paraId="2EC798A7"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A380ADF"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40C6A20A" w14:textId="77777777" w:rsidTr="0079299A">
        <w:trPr>
          <w:trHeight w:val="288"/>
          <w:jc w:val="center"/>
        </w:trPr>
        <w:tc>
          <w:tcPr>
            <w:tcW w:w="341" w:type="dxa"/>
            <w:noWrap/>
            <w:vAlign w:val="center"/>
            <w:hideMark/>
          </w:tcPr>
          <w:p w14:paraId="62E67CD7"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04E381AD"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26F28C63"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420070D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5F55E11" w14:textId="77777777" w:rsidR="00AA6F51" w:rsidRPr="00DD00AF" w:rsidRDefault="00AA6F51" w:rsidP="00933E43">
            <w:pPr>
              <w:rPr>
                <w:sz w:val="10"/>
                <w:szCs w:val="10"/>
                <w:lang w:eastAsia="ko-KR"/>
              </w:rPr>
            </w:pPr>
            <w:r w:rsidRPr="00DD00AF">
              <w:rPr>
                <w:sz w:val="10"/>
                <w:szCs w:val="10"/>
                <w:lang w:eastAsia="ko-KR"/>
              </w:rPr>
              <w:t>0.25</w:t>
            </w:r>
          </w:p>
        </w:tc>
        <w:tc>
          <w:tcPr>
            <w:tcW w:w="391" w:type="dxa"/>
            <w:noWrap/>
            <w:vAlign w:val="center"/>
            <w:hideMark/>
          </w:tcPr>
          <w:p w14:paraId="51267EF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CE21DA1" w14:textId="77777777" w:rsidR="00AA6F51" w:rsidRPr="00DD00AF" w:rsidRDefault="00AA6F51" w:rsidP="00933E43">
            <w:pPr>
              <w:rPr>
                <w:sz w:val="10"/>
                <w:szCs w:val="10"/>
                <w:lang w:eastAsia="ko-KR"/>
              </w:rPr>
            </w:pPr>
            <w:r w:rsidRPr="00DD00AF">
              <w:rPr>
                <w:sz w:val="10"/>
                <w:szCs w:val="10"/>
                <w:lang w:eastAsia="ko-KR"/>
              </w:rPr>
              <w:t>0.27</w:t>
            </w:r>
          </w:p>
        </w:tc>
        <w:tc>
          <w:tcPr>
            <w:tcW w:w="391" w:type="dxa"/>
            <w:noWrap/>
            <w:vAlign w:val="center"/>
            <w:hideMark/>
          </w:tcPr>
          <w:p w14:paraId="1997770B" w14:textId="77777777" w:rsidR="00AA6F51" w:rsidRPr="00DD00AF" w:rsidRDefault="00AA6F51" w:rsidP="00933E43">
            <w:pPr>
              <w:rPr>
                <w:sz w:val="10"/>
                <w:szCs w:val="10"/>
                <w:lang w:eastAsia="ko-KR"/>
              </w:rPr>
            </w:pPr>
            <w:r w:rsidRPr="00DD00AF">
              <w:rPr>
                <w:sz w:val="10"/>
                <w:szCs w:val="10"/>
                <w:lang w:eastAsia="ko-KR"/>
              </w:rPr>
              <w:t>0.37</w:t>
            </w:r>
          </w:p>
        </w:tc>
        <w:tc>
          <w:tcPr>
            <w:tcW w:w="391" w:type="dxa"/>
            <w:noWrap/>
            <w:vAlign w:val="center"/>
            <w:hideMark/>
          </w:tcPr>
          <w:p w14:paraId="62BE946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44FD7C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6150AFD"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305359C3"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08A75D1E"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17AC021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CDA17E8" w14:textId="77777777" w:rsidR="00AA6F51" w:rsidRPr="00DD00AF" w:rsidRDefault="00AA6F51" w:rsidP="00933E43">
            <w:pPr>
              <w:rPr>
                <w:sz w:val="10"/>
                <w:szCs w:val="10"/>
                <w:lang w:eastAsia="ko-KR"/>
              </w:rPr>
            </w:pPr>
            <w:r w:rsidRPr="00DD00AF">
              <w:rPr>
                <w:sz w:val="10"/>
                <w:szCs w:val="10"/>
                <w:lang w:eastAsia="ko-KR"/>
              </w:rPr>
              <w:t>0.84</w:t>
            </w:r>
          </w:p>
        </w:tc>
        <w:tc>
          <w:tcPr>
            <w:tcW w:w="425" w:type="dxa"/>
            <w:noWrap/>
            <w:vAlign w:val="center"/>
            <w:hideMark/>
          </w:tcPr>
          <w:p w14:paraId="15D40569" w14:textId="77777777" w:rsidR="00AA6F51" w:rsidRPr="00DD00AF" w:rsidRDefault="00AA6F51" w:rsidP="00933E43">
            <w:pPr>
              <w:rPr>
                <w:sz w:val="10"/>
                <w:szCs w:val="10"/>
                <w:lang w:eastAsia="ko-KR"/>
              </w:rPr>
            </w:pPr>
            <w:r w:rsidRPr="00DD00AF">
              <w:rPr>
                <w:sz w:val="10"/>
                <w:szCs w:val="10"/>
                <w:lang w:eastAsia="ko-KR"/>
              </w:rPr>
              <w:t>0.23</w:t>
            </w:r>
          </w:p>
        </w:tc>
        <w:tc>
          <w:tcPr>
            <w:tcW w:w="425" w:type="dxa"/>
            <w:noWrap/>
            <w:vAlign w:val="center"/>
            <w:hideMark/>
          </w:tcPr>
          <w:p w14:paraId="01E056B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66BDF49" w14:textId="77777777" w:rsidR="00AA6F51" w:rsidRPr="00DD00AF" w:rsidRDefault="00AA6F51" w:rsidP="00933E43">
            <w:pPr>
              <w:rPr>
                <w:sz w:val="10"/>
                <w:szCs w:val="10"/>
                <w:lang w:eastAsia="ko-KR"/>
              </w:rPr>
            </w:pPr>
            <w:r w:rsidRPr="00DD00AF">
              <w:rPr>
                <w:sz w:val="10"/>
                <w:szCs w:val="10"/>
                <w:lang w:eastAsia="ko-KR"/>
              </w:rPr>
              <w:t>0.78</w:t>
            </w:r>
          </w:p>
        </w:tc>
        <w:tc>
          <w:tcPr>
            <w:tcW w:w="425" w:type="dxa"/>
            <w:noWrap/>
            <w:vAlign w:val="center"/>
            <w:hideMark/>
          </w:tcPr>
          <w:p w14:paraId="4361B276" w14:textId="77777777" w:rsidR="00AA6F51" w:rsidRPr="00DD00AF" w:rsidRDefault="00AA6F51" w:rsidP="00933E43">
            <w:pPr>
              <w:rPr>
                <w:sz w:val="10"/>
                <w:szCs w:val="10"/>
                <w:lang w:eastAsia="ko-KR"/>
              </w:rPr>
            </w:pPr>
            <w:r w:rsidRPr="00DD00AF">
              <w:rPr>
                <w:sz w:val="10"/>
                <w:szCs w:val="10"/>
                <w:lang w:eastAsia="ko-KR"/>
              </w:rPr>
              <w:t>0.24</w:t>
            </w:r>
          </w:p>
        </w:tc>
        <w:tc>
          <w:tcPr>
            <w:tcW w:w="464" w:type="dxa"/>
            <w:noWrap/>
            <w:vAlign w:val="center"/>
            <w:hideMark/>
          </w:tcPr>
          <w:p w14:paraId="16083987" w14:textId="77777777" w:rsidR="00AA6F51" w:rsidRPr="00DD00AF" w:rsidRDefault="00AA6F51" w:rsidP="00933E43">
            <w:pPr>
              <w:rPr>
                <w:sz w:val="10"/>
                <w:szCs w:val="10"/>
                <w:lang w:eastAsia="ko-KR"/>
              </w:rPr>
            </w:pPr>
            <w:r w:rsidRPr="00DD00AF">
              <w:rPr>
                <w:sz w:val="10"/>
                <w:szCs w:val="10"/>
                <w:lang w:eastAsia="ko-KR"/>
              </w:rPr>
              <w:t>0.27</w:t>
            </w:r>
          </w:p>
        </w:tc>
        <w:tc>
          <w:tcPr>
            <w:tcW w:w="464" w:type="dxa"/>
            <w:noWrap/>
            <w:vAlign w:val="center"/>
            <w:hideMark/>
          </w:tcPr>
          <w:p w14:paraId="5493AFA8" w14:textId="77777777" w:rsidR="00AA6F51" w:rsidRPr="00DD00AF" w:rsidRDefault="00AA6F51" w:rsidP="00933E43">
            <w:pPr>
              <w:rPr>
                <w:sz w:val="10"/>
                <w:szCs w:val="10"/>
                <w:lang w:eastAsia="ko-KR"/>
              </w:rPr>
            </w:pPr>
            <w:r w:rsidRPr="00DD00AF">
              <w:rPr>
                <w:sz w:val="10"/>
                <w:szCs w:val="10"/>
                <w:lang w:eastAsia="ko-KR"/>
              </w:rPr>
              <w:t>0.29</w:t>
            </w:r>
          </w:p>
        </w:tc>
      </w:tr>
      <w:tr w:rsidR="00AA6F51" w:rsidRPr="00DD00AF" w14:paraId="2A2A8095" w14:textId="77777777" w:rsidTr="0079299A">
        <w:trPr>
          <w:trHeight w:val="288"/>
          <w:jc w:val="center"/>
        </w:trPr>
        <w:tc>
          <w:tcPr>
            <w:tcW w:w="341" w:type="dxa"/>
            <w:noWrap/>
            <w:vAlign w:val="center"/>
            <w:hideMark/>
          </w:tcPr>
          <w:p w14:paraId="1F432397"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708F9B0E"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503C5A0D"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3657893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737599E" w14:textId="77777777" w:rsidR="00AA6F51" w:rsidRPr="00DD00AF" w:rsidRDefault="00AA6F51" w:rsidP="00933E43">
            <w:pPr>
              <w:rPr>
                <w:sz w:val="10"/>
                <w:szCs w:val="10"/>
                <w:lang w:eastAsia="ko-KR"/>
              </w:rPr>
            </w:pPr>
            <w:r w:rsidRPr="00DD00AF">
              <w:rPr>
                <w:sz w:val="10"/>
                <w:szCs w:val="10"/>
                <w:lang w:eastAsia="ko-KR"/>
              </w:rPr>
              <w:t>0.74</w:t>
            </w:r>
          </w:p>
        </w:tc>
        <w:tc>
          <w:tcPr>
            <w:tcW w:w="391" w:type="dxa"/>
            <w:noWrap/>
            <w:vAlign w:val="center"/>
            <w:hideMark/>
          </w:tcPr>
          <w:p w14:paraId="0175F86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5C7B135" w14:textId="77777777" w:rsidR="00AA6F51" w:rsidRPr="00DD00AF" w:rsidRDefault="00AA6F51" w:rsidP="00933E43">
            <w:pPr>
              <w:rPr>
                <w:sz w:val="10"/>
                <w:szCs w:val="10"/>
                <w:lang w:eastAsia="ko-KR"/>
              </w:rPr>
            </w:pPr>
            <w:r w:rsidRPr="00DD00AF">
              <w:rPr>
                <w:sz w:val="10"/>
                <w:szCs w:val="10"/>
                <w:lang w:eastAsia="ko-KR"/>
              </w:rPr>
              <w:t>0.77</w:t>
            </w:r>
          </w:p>
        </w:tc>
        <w:tc>
          <w:tcPr>
            <w:tcW w:w="391" w:type="dxa"/>
            <w:noWrap/>
            <w:vAlign w:val="center"/>
            <w:hideMark/>
          </w:tcPr>
          <w:p w14:paraId="78E608A8" w14:textId="77777777" w:rsidR="00AA6F51" w:rsidRPr="00DD00AF" w:rsidRDefault="00AA6F51" w:rsidP="00933E43">
            <w:pPr>
              <w:rPr>
                <w:sz w:val="10"/>
                <w:szCs w:val="10"/>
                <w:lang w:eastAsia="ko-KR"/>
              </w:rPr>
            </w:pPr>
            <w:r w:rsidRPr="00DD00AF">
              <w:rPr>
                <w:sz w:val="10"/>
                <w:szCs w:val="10"/>
                <w:lang w:eastAsia="ko-KR"/>
              </w:rPr>
              <w:t>0.92</w:t>
            </w:r>
          </w:p>
        </w:tc>
        <w:tc>
          <w:tcPr>
            <w:tcW w:w="391" w:type="dxa"/>
            <w:noWrap/>
            <w:vAlign w:val="center"/>
            <w:hideMark/>
          </w:tcPr>
          <w:p w14:paraId="2BE7088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93F366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917D873"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2D7A059"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52F57BD"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7445CC9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4C6C26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81BD117" w14:textId="77777777" w:rsidR="00AA6F51" w:rsidRPr="00DD00AF" w:rsidRDefault="00AA6F51" w:rsidP="00933E43">
            <w:pPr>
              <w:rPr>
                <w:sz w:val="10"/>
                <w:szCs w:val="10"/>
                <w:lang w:eastAsia="ko-KR"/>
              </w:rPr>
            </w:pPr>
            <w:r w:rsidRPr="00DD00AF">
              <w:rPr>
                <w:sz w:val="10"/>
                <w:szCs w:val="10"/>
                <w:lang w:eastAsia="ko-KR"/>
              </w:rPr>
              <w:t>0.8</w:t>
            </w:r>
          </w:p>
        </w:tc>
        <w:tc>
          <w:tcPr>
            <w:tcW w:w="425" w:type="dxa"/>
            <w:noWrap/>
            <w:vAlign w:val="center"/>
            <w:hideMark/>
          </w:tcPr>
          <w:p w14:paraId="6E312EA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FD6B71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B3A0CA0" w14:textId="77777777" w:rsidR="00AA6F51" w:rsidRPr="00DD00AF" w:rsidRDefault="00AA6F51" w:rsidP="00933E43">
            <w:pPr>
              <w:rPr>
                <w:sz w:val="10"/>
                <w:szCs w:val="10"/>
                <w:lang w:eastAsia="ko-KR"/>
              </w:rPr>
            </w:pPr>
            <w:r w:rsidRPr="00DD00AF">
              <w:rPr>
                <w:sz w:val="10"/>
                <w:szCs w:val="10"/>
                <w:lang w:eastAsia="ko-KR"/>
              </w:rPr>
              <w:t>0.8</w:t>
            </w:r>
          </w:p>
        </w:tc>
        <w:tc>
          <w:tcPr>
            <w:tcW w:w="464" w:type="dxa"/>
            <w:noWrap/>
            <w:vAlign w:val="center"/>
            <w:hideMark/>
          </w:tcPr>
          <w:p w14:paraId="1D031CEF" w14:textId="77777777" w:rsidR="00AA6F51" w:rsidRPr="00DD00AF" w:rsidRDefault="00AA6F51" w:rsidP="00933E43">
            <w:pPr>
              <w:rPr>
                <w:sz w:val="10"/>
                <w:szCs w:val="10"/>
                <w:lang w:eastAsia="ko-KR"/>
              </w:rPr>
            </w:pPr>
            <w:r w:rsidRPr="00DD00AF">
              <w:rPr>
                <w:sz w:val="10"/>
                <w:szCs w:val="10"/>
                <w:lang w:eastAsia="ko-KR"/>
              </w:rPr>
              <w:t>0.71</w:t>
            </w:r>
          </w:p>
        </w:tc>
        <w:tc>
          <w:tcPr>
            <w:tcW w:w="464" w:type="dxa"/>
            <w:noWrap/>
            <w:vAlign w:val="center"/>
            <w:hideMark/>
          </w:tcPr>
          <w:p w14:paraId="1B79C941" w14:textId="77777777" w:rsidR="00AA6F51" w:rsidRPr="00DD00AF" w:rsidRDefault="00AA6F51" w:rsidP="00933E43">
            <w:pPr>
              <w:rPr>
                <w:sz w:val="10"/>
                <w:szCs w:val="10"/>
                <w:lang w:eastAsia="ko-KR"/>
              </w:rPr>
            </w:pPr>
            <w:r w:rsidRPr="00DD00AF">
              <w:rPr>
                <w:sz w:val="10"/>
                <w:szCs w:val="10"/>
                <w:lang w:eastAsia="ko-KR"/>
              </w:rPr>
              <w:t>0.71</w:t>
            </w:r>
          </w:p>
        </w:tc>
      </w:tr>
      <w:tr w:rsidR="00AA6F51" w:rsidRPr="00DD00AF" w14:paraId="699E28C3" w14:textId="77777777" w:rsidTr="0079299A">
        <w:trPr>
          <w:trHeight w:val="288"/>
          <w:jc w:val="center"/>
        </w:trPr>
        <w:tc>
          <w:tcPr>
            <w:tcW w:w="341" w:type="dxa"/>
            <w:noWrap/>
            <w:vAlign w:val="center"/>
            <w:hideMark/>
          </w:tcPr>
          <w:p w14:paraId="3B938FEC"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0BF45E71" w14:textId="77777777" w:rsidR="00AA6F51" w:rsidRPr="00DD00AF" w:rsidRDefault="00AA6F51" w:rsidP="00933E43">
            <w:pPr>
              <w:rPr>
                <w:sz w:val="10"/>
                <w:szCs w:val="10"/>
                <w:lang w:eastAsia="ko-KR"/>
              </w:rPr>
            </w:pPr>
            <w:r w:rsidRPr="00DD00AF">
              <w:rPr>
                <w:sz w:val="10"/>
                <w:szCs w:val="10"/>
                <w:lang w:eastAsia="ko-KR"/>
              </w:rPr>
              <w:t>0.1</w:t>
            </w:r>
          </w:p>
        </w:tc>
        <w:tc>
          <w:tcPr>
            <w:tcW w:w="341" w:type="dxa"/>
            <w:noWrap/>
            <w:vAlign w:val="center"/>
            <w:hideMark/>
          </w:tcPr>
          <w:p w14:paraId="38D7C023"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47F2C33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737561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0EF878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02F1C9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A68787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4E23C4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62F61D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2C913E8"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70D517E"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54FC410A"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6C580D8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90CA9C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5DACD5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604D22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1FF27E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4AB1EB1"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53C5283E"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4DA5B85A"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74F0B00D" w14:textId="77777777" w:rsidTr="0079299A">
        <w:trPr>
          <w:trHeight w:val="288"/>
          <w:jc w:val="center"/>
        </w:trPr>
        <w:tc>
          <w:tcPr>
            <w:tcW w:w="341" w:type="dxa"/>
            <w:noWrap/>
            <w:vAlign w:val="center"/>
            <w:hideMark/>
          </w:tcPr>
          <w:p w14:paraId="738EB966"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43960CAA"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6E70A421"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7255860A"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560417CE"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7612228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0C2CBE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C159F0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483CE21" w14:textId="77777777" w:rsidR="00AA6F51" w:rsidRPr="00DD00AF" w:rsidRDefault="00AA6F51" w:rsidP="00933E43">
            <w:pPr>
              <w:rPr>
                <w:sz w:val="10"/>
                <w:szCs w:val="10"/>
                <w:lang w:eastAsia="ko-KR"/>
              </w:rPr>
            </w:pPr>
            <w:r w:rsidRPr="00DD00AF">
              <w:rPr>
                <w:sz w:val="10"/>
                <w:szCs w:val="10"/>
                <w:lang w:eastAsia="ko-KR"/>
              </w:rPr>
              <w:t>0.98</w:t>
            </w:r>
          </w:p>
        </w:tc>
        <w:tc>
          <w:tcPr>
            <w:tcW w:w="391" w:type="dxa"/>
            <w:noWrap/>
            <w:vAlign w:val="center"/>
            <w:hideMark/>
          </w:tcPr>
          <w:p w14:paraId="6F878CFF" w14:textId="77777777" w:rsidR="00AA6F51" w:rsidRPr="00DD00AF" w:rsidRDefault="00AA6F51" w:rsidP="00933E43">
            <w:pPr>
              <w:rPr>
                <w:sz w:val="10"/>
                <w:szCs w:val="10"/>
                <w:lang w:eastAsia="ko-KR"/>
              </w:rPr>
            </w:pPr>
            <w:r w:rsidRPr="00DD00AF">
              <w:rPr>
                <w:sz w:val="10"/>
                <w:szCs w:val="10"/>
                <w:lang w:eastAsia="ko-KR"/>
              </w:rPr>
              <w:t>0.79</w:t>
            </w:r>
          </w:p>
        </w:tc>
        <w:tc>
          <w:tcPr>
            <w:tcW w:w="391" w:type="dxa"/>
            <w:noWrap/>
            <w:vAlign w:val="center"/>
            <w:hideMark/>
          </w:tcPr>
          <w:p w14:paraId="3E38F7A4" w14:textId="77777777" w:rsidR="00AA6F51" w:rsidRPr="00DD00AF" w:rsidRDefault="00AA6F51" w:rsidP="00933E43">
            <w:pPr>
              <w:rPr>
                <w:sz w:val="10"/>
                <w:szCs w:val="10"/>
                <w:lang w:eastAsia="ko-KR"/>
              </w:rPr>
            </w:pPr>
            <w:r w:rsidRPr="00DD00AF">
              <w:rPr>
                <w:sz w:val="10"/>
                <w:szCs w:val="10"/>
                <w:lang w:eastAsia="ko-KR"/>
              </w:rPr>
              <w:t>0.98</w:t>
            </w:r>
          </w:p>
        </w:tc>
        <w:tc>
          <w:tcPr>
            <w:tcW w:w="450" w:type="dxa"/>
            <w:noWrap/>
            <w:vAlign w:val="center"/>
            <w:hideMark/>
          </w:tcPr>
          <w:p w14:paraId="2A8122B9" w14:textId="77777777" w:rsidR="00AA6F51" w:rsidRPr="00DD00AF" w:rsidRDefault="00AA6F51" w:rsidP="00933E43">
            <w:pPr>
              <w:rPr>
                <w:sz w:val="10"/>
                <w:szCs w:val="10"/>
                <w:lang w:eastAsia="ko-KR"/>
              </w:rPr>
            </w:pPr>
            <w:r w:rsidRPr="00DD00AF">
              <w:rPr>
                <w:sz w:val="10"/>
                <w:szCs w:val="10"/>
                <w:lang w:eastAsia="ko-KR"/>
              </w:rPr>
              <w:t>0.78</w:t>
            </w:r>
          </w:p>
        </w:tc>
        <w:tc>
          <w:tcPr>
            <w:tcW w:w="488" w:type="dxa"/>
            <w:noWrap/>
            <w:vAlign w:val="center"/>
            <w:hideMark/>
          </w:tcPr>
          <w:p w14:paraId="371DEC5F" w14:textId="77777777" w:rsidR="00AA6F51" w:rsidRPr="00DD00AF" w:rsidRDefault="00AA6F51" w:rsidP="00933E43">
            <w:pPr>
              <w:rPr>
                <w:sz w:val="10"/>
                <w:szCs w:val="10"/>
                <w:lang w:eastAsia="ko-KR"/>
              </w:rPr>
            </w:pPr>
            <w:r w:rsidRPr="00DD00AF">
              <w:rPr>
                <w:sz w:val="10"/>
                <w:szCs w:val="10"/>
                <w:lang w:eastAsia="ko-KR"/>
              </w:rPr>
              <w:t>0.11</w:t>
            </w:r>
          </w:p>
        </w:tc>
        <w:tc>
          <w:tcPr>
            <w:tcW w:w="425" w:type="dxa"/>
            <w:noWrap/>
            <w:vAlign w:val="center"/>
            <w:hideMark/>
          </w:tcPr>
          <w:p w14:paraId="1201D833" w14:textId="77777777" w:rsidR="00AA6F51" w:rsidRPr="00DD00AF" w:rsidRDefault="00AA6F51" w:rsidP="00933E43">
            <w:pPr>
              <w:rPr>
                <w:sz w:val="10"/>
                <w:szCs w:val="10"/>
                <w:lang w:eastAsia="ko-KR"/>
              </w:rPr>
            </w:pPr>
            <w:r w:rsidRPr="00DD00AF">
              <w:rPr>
                <w:sz w:val="10"/>
                <w:szCs w:val="10"/>
                <w:lang w:eastAsia="ko-KR"/>
              </w:rPr>
              <w:t>0.99</w:t>
            </w:r>
          </w:p>
        </w:tc>
        <w:tc>
          <w:tcPr>
            <w:tcW w:w="425" w:type="dxa"/>
            <w:noWrap/>
            <w:vAlign w:val="center"/>
            <w:hideMark/>
          </w:tcPr>
          <w:p w14:paraId="6BCFCE47" w14:textId="77777777" w:rsidR="00AA6F51" w:rsidRPr="00DD00AF" w:rsidRDefault="00AA6F51" w:rsidP="00933E43">
            <w:pPr>
              <w:rPr>
                <w:sz w:val="10"/>
                <w:szCs w:val="10"/>
                <w:lang w:eastAsia="ko-KR"/>
              </w:rPr>
            </w:pPr>
            <w:r w:rsidRPr="00DD00AF">
              <w:rPr>
                <w:sz w:val="10"/>
                <w:szCs w:val="10"/>
                <w:lang w:eastAsia="ko-KR"/>
              </w:rPr>
              <w:t>0.97</w:t>
            </w:r>
          </w:p>
        </w:tc>
        <w:tc>
          <w:tcPr>
            <w:tcW w:w="425" w:type="dxa"/>
            <w:noWrap/>
            <w:vAlign w:val="center"/>
            <w:hideMark/>
          </w:tcPr>
          <w:p w14:paraId="1E296B03" w14:textId="77777777" w:rsidR="00AA6F51" w:rsidRPr="00DD00AF" w:rsidRDefault="00AA6F51" w:rsidP="00933E43">
            <w:pPr>
              <w:rPr>
                <w:sz w:val="10"/>
                <w:szCs w:val="10"/>
                <w:lang w:eastAsia="ko-KR"/>
              </w:rPr>
            </w:pPr>
            <w:r w:rsidRPr="00DD00AF">
              <w:rPr>
                <w:sz w:val="10"/>
                <w:szCs w:val="10"/>
                <w:lang w:eastAsia="ko-KR"/>
              </w:rPr>
              <w:t>0.22</w:t>
            </w:r>
          </w:p>
        </w:tc>
        <w:tc>
          <w:tcPr>
            <w:tcW w:w="425" w:type="dxa"/>
            <w:noWrap/>
            <w:vAlign w:val="center"/>
            <w:hideMark/>
          </w:tcPr>
          <w:p w14:paraId="35FB174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CB7BED3" w14:textId="77777777" w:rsidR="00AA6F51" w:rsidRPr="00DD00AF" w:rsidRDefault="00AA6F51" w:rsidP="00933E43">
            <w:pPr>
              <w:rPr>
                <w:sz w:val="10"/>
                <w:szCs w:val="10"/>
                <w:lang w:eastAsia="ko-KR"/>
              </w:rPr>
            </w:pPr>
            <w:r w:rsidRPr="00DD00AF">
              <w:rPr>
                <w:sz w:val="10"/>
                <w:szCs w:val="10"/>
                <w:lang w:eastAsia="ko-KR"/>
              </w:rPr>
              <w:t>0.98</w:t>
            </w:r>
          </w:p>
        </w:tc>
        <w:tc>
          <w:tcPr>
            <w:tcW w:w="425" w:type="dxa"/>
            <w:noWrap/>
            <w:vAlign w:val="center"/>
            <w:hideMark/>
          </w:tcPr>
          <w:p w14:paraId="302096EB" w14:textId="77777777" w:rsidR="00AA6F51" w:rsidRPr="00DD00AF" w:rsidRDefault="00AA6F51" w:rsidP="00933E43">
            <w:pPr>
              <w:rPr>
                <w:sz w:val="10"/>
                <w:szCs w:val="10"/>
                <w:lang w:eastAsia="ko-KR"/>
              </w:rPr>
            </w:pPr>
            <w:r w:rsidRPr="00DD00AF">
              <w:rPr>
                <w:sz w:val="10"/>
                <w:szCs w:val="10"/>
                <w:lang w:eastAsia="ko-KR"/>
              </w:rPr>
              <w:t>0.25</w:t>
            </w:r>
          </w:p>
        </w:tc>
        <w:tc>
          <w:tcPr>
            <w:tcW w:w="464" w:type="dxa"/>
            <w:noWrap/>
            <w:vAlign w:val="center"/>
            <w:hideMark/>
          </w:tcPr>
          <w:p w14:paraId="6D4A8F5C" w14:textId="77777777" w:rsidR="00AA6F51" w:rsidRPr="00DD00AF" w:rsidRDefault="00AA6F51" w:rsidP="00933E43">
            <w:pPr>
              <w:rPr>
                <w:sz w:val="10"/>
                <w:szCs w:val="10"/>
                <w:lang w:eastAsia="ko-KR"/>
              </w:rPr>
            </w:pPr>
            <w:r w:rsidRPr="00DD00AF">
              <w:rPr>
                <w:sz w:val="10"/>
                <w:szCs w:val="10"/>
                <w:lang w:eastAsia="ko-KR"/>
              </w:rPr>
              <w:t>0.96</w:t>
            </w:r>
          </w:p>
        </w:tc>
        <w:tc>
          <w:tcPr>
            <w:tcW w:w="464" w:type="dxa"/>
            <w:noWrap/>
            <w:vAlign w:val="center"/>
            <w:hideMark/>
          </w:tcPr>
          <w:p w14:paraId="606A9C07" w14:textId="77777777" w:rsidR="00AA6F51" w:rsidRPr="00DD00AF" w:rsidRDefault="00AA6F51" w:rsidP="00933E43">
            <w:pPr>
              <w:rPr>
                <w:sz w:val="10"/>
                <w:szCs w:val="10"/>
                <w:lang w:eastAsia="ko-KR"/>
              </w:rPr>
            </w:pPr>
            <w:r w:rsidRPr="00DD00AF">
              <w:rPr>
                <w:sz w:val="10"/>
                <w:szCs w:val="10"/>
                <w:lang w:eastAsia="ko-KR"/>
              </w:rPr>
              <w:t>0.98</w:t>
            </w:r>
          </w:p>
        </w:tc>
      </w:tr>
      <w:tr w:rsidR="00AA6F51" w:rsidRPr="00DD00AF" w14:paraId="35BB6A00" w14:textId="77777777" w:rsidTr="0079299A">
        <w:trPr>
          <w:trHeight w:val="288"/>
          <w:jc w:val="center"/>
        </w:trPr>
        <w:tc>
          <w:tcPr>
            <w:tcW w:w="341" w:type="dxa"/>
            <w:noWrap/>
            <w:vAlign w:val="center"/>
            <w:hideMark/>
          </w:tcPr>
          <w:p w14:paraId="509ED80F"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6A14778C"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2E3B38C3"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30FD50D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112B38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57D113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A0A2B0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32235E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27B219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8C4273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821844F"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8DD9301"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475D7211" w14:textId="77777777" w:rsidR="00AA6F51" w:rsidRPr="00DD00AF" w:rsidRDefault="00AA6F51" w:rsidP="00933E43">
            <w:pPr>
              <w:rPr>
                <w:sz w:val="10"/>
                <w:szCs w:val="10"/>
                <w:lang w:eastAsia="ko-KR"/>
              </w:rPr>
            </w:pPr>
            <w:r w:rsidRPr="00DD00AF">
              <w:rPr>
                <w:sz w:val="10"/>
                <w:szCs w:val="10"/>
                <w:lang w:eastAsia="ko-KR"/>
              </w:rPr>
              <w:t>0.12</w:t>
            </w:r>
          </w:p>
        </w:tc>
        <w:tc>
          <w:tcPr>
            <w:tcW w:w="425" w:type="dxa"/>
            <w:noWrap/>
            <w:vAlign w:val="center"/>
            <w:hideMark/>
          </w:tcPr>
          <w:p w14:paraId="66EDD4C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D09F2D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1B64D05" w14:textId="77777777" w:rsidR="00AA6F51" w:rsidRPr="00DD00AF" w:rsidRDefault="00AA6F51" w:rsidP="00933E43">
            <w:pPr>
              <w:rPr>
                <w:sz w:val="10"/>
                <w:szCs w:val="10"/>
                <w:lang w:eastAsia="ko-KR"/>
              </w:rPr>
            </w:pPr>
            <w:r w:rsidRPr="00DD00AF">
              <w:rPr>
                <w:sz w:val="10"/>
                <w:szCs w:val="10"/>
                <w:lang w:eastAsia="ko-KR"/>
              </w:rPr>
              <w:t>0.75</w:t>
            </w:r>
          </w:p>
        </w:tc>
        <w:tc>
          <w:tcPr>
            <w:tcW w:w="425" w:type="dxa"/>
            <w:noWrap/>
            <w:vAlign w:val="center"/>
            <w:hideMark/>
          </w:tcPr>
          <w:p w14:paraId="19B578A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1E2959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C9132B8" w14:textId="77777777" w:rsidR="00AA6F51" w:rsidRPr="00DD00AF" w:rsidRDefault="00AA6F51" w:rsidP="00933E43">
            <w:pPr>
              <w:rPr>
                <w:sz w:val="10"/>
                <w:szCs w:val="10"/>
                <w:lang w:eastAsia="ko-KR"/>
              </w:rPr>
            </w:pPr>
            <w:r w:rsidRPr="00DD00AF">
              <w:rPr>
                <w:sz w:val="10"/>
                <w:szCs w:val="10"/>
                <w:lang w:eastAsia="ko-KR"/>
              </w:rPr>
              <w:t>0.86</w:t>
            </w:r>
          </w:p>
        </w:tc>
        <w:tc>
          <w:tcPr>
            <w:tcW w:w="464" w:type="dxa"/>
            <w:noWrap/>
            <w:vAlign w:val="center"/>
            <w:hideMark/>
          </w:tcPr>
          <w:p w14:paraId="7953A285"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88EB4D1"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7351AB93" w14:textId="77777777" w:rsidTr="0079299A">
        <w:trPr>
          <w:trHeight w:val="288"/>
          <w:jc w:val="center"/>
        </w:trPr>
        <w:tc>
          <w:tcPr>
            <w:tcW w:w="341" w:type="dxa"/>
            <w:noWrap/>
            <w:vAlign w:val="center"/>
            <w:hideMark/>
          </w:tcPr>
          <w:p w14:paraId="71DE650D"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1B764450"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232767B0"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39C18E6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17FBEA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CC12AD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9943ED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73C5AD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175803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3C4618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FDD22B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1189F388"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4505BE1" w14:textId="77777777" w:rsidR="00AA6F51" w:rsidRPr="00DD00AF" w:rsidRDefault="00AA6F51" w:rsidP="00933E43">
            <w:pPr>
              <w:rPr>
                <w:sz w:val="10"/>
                <w:szCs w:val="10"/>
                <w:lang w:eastAsia="ko-KR"/>
              </w:rPr>
            </w:pPr>
            <w:r w:rsidRPr="00DD00AF">
              <w:rPr>
                <w:sz w:val="10"/>
                <w:szCs w:val="10"/>
                <w:lang w:eastAsia="ko-KR"/>
              </w:rPr>
              <w:t>0.1</w:t>
            </w:r>
          </w:p>
        </w:tc>
        <w:tc>
          <w:tcPr>
            <w:tcW w:w="425" w:type="dxa"/>
            <w:noWrap/>
            <w:vAlign w:val="center"/>
            <w:hideMark/>
          </w:tcPr>
          <w:p w14:paraId="49E1BEC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4608B7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6D356C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4B4142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B755D6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08C23D7"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6B479B3C"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51B4C7A"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68779F8A" w14:textId="77777777" w:rsidTr="0079299A">
        <w:trPr>
          <w:trHeight w:val="288"/>
          <w:jc w:val="center"/>
        </w:trPr>
        <w:tc>
          <w:tcPr>
            <w:tcW w:w="341" w:type="dxa"/>
            <w:noWrap/>
            <w:vAlign w:val="center"/>
            <w:hideMark/>
          </w:tcPr>
          <w:p w14:paraId="1F301CA4"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693907DB"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4BEF3D71"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3414EC9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1C472AF" w14:textId="77777777" w:rsidR="00AA6F51" w:rsidRPr="00DD00AF" w:rsidRDefault="00AA6F51" w:rsidP="00933E43">
            <w:pPr>
              <w:rPr>
                <w:sz w:val="10"/>
                <w:szCs w:val="10"/>
                <w:lang w:eastAsia="ko-KR"/>
              </w:rPr>
            </w:pPr>
            <w:r w:rsidRPr="00DD00AF">
              <w:rPr>
                <w:sz w:val="10"/>
                <w:szCs w:val="10"/>
                <w:lang w:eastAsia="ko-KR"/>
              </w:rPr>
              <w:t>0.97</w:t>
            </w:r>
          </w:p>
        </w:tc>
        <w:tc>
          <w:tcPr>
            <w:tcW w:w="391" w:type="dxa"/>
            <w:noWrap/>
            <w:vAlign w:val="center"/>
            <w:hideMark/>
          </w:tcPr>
          <w:p w14:paraId="08706EA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C51D6A8"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4AA4CAA4"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2EFEC6B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F1A9C8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AF46B92"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DCF893E"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2DD0FB1F" w14:textId="77777777" w:rsidR="00AA6F51" w:rsidRPr="00DD00AF" w:rsidRDefault="00AA6F51" w:rsidP="00933E43">
            <w:pPr>
              <w:rPr>
                <w:sz w:val="10"/>
                <w:szCs w:val="10"/>
                <w:lang w:eastAsia="ko-KR"/>
              </w:rPr>
            </w:pPr>
            <w:r w:rsidRPr="00DD00AF">
              <w:rPr>
                <w:sz w:val="10"/>
                <w:szCs w:val="10"/>
                <w:lang w:eastAsia="ko-KR"/>
              </w:rPr>
              <w:t>0.07</w:t>
            </w:r>
          </w:p>
        </w:tc>
        <w:tc>
          <w:tcPr>
            <w:tcW w:w="425" w:type="dxa"/>
            <w:noWrap/>
            <w:vAlign w:val="center"/>
            <w:hideMark/>
          </w:tcPr>
          <w:p w14:paraId="453EA7C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FB877FC" w14:textId="77777777" w:rsidR="00AA6F51" w:rsidRPr="00DD00AF" w:rsidRDefault="00AA6F51" w:rsidP="00933E43">
            <w:pPr>
              <w:rPr>
                <w:sz w:val="10"/>
                <w:szCs w:val="10"/>
                <w:lang w:eastAsia="ko-KR"/>
              </w:rPr>
            </w:pPr>
            <w:r w:rsidRPr="00DD00AF">
              <w:rPr>
                <w:sz w:val="10"/>
                <w:szCs w:val="10"/>
                <w:lang w:eastAsia="ko-KR"/>
              </w:rPr>
              <w:t>0.99</w:t>
            </w:r>
          </w:p>
        </w:tc>
        <w:tc>
          <w:tcPr>
            <w:tcW w:w="425" w:type="dxa"/>
            <w:noWrap/>
            <w:vAlign w:val="center"/>
            <w:hideMark/>
          </w:tcPr>
          <w:p w14:paraId="32DFB279"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4ACEA11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4063CED" w14:textId="77777777" w:rsidR="00AA6F51" w:rsidRPr="00DD00AF" w:rsidRDefault="00AA6F51" w:rsidP="00933E43">
            <w:pPr>
              <w:rPr>
                <w:sz w:val="10"/>
                <w:szCs w:val="10"/>
                <w:lang w:eastAsia="ko-KR"/>
              </w:rPr>
            </w:pPr>
            <w:r w:rsidRPr="00DD00AF">
              <w:rPr>
                <w:sz w:val="10"/>
                <w:szCs w:val="10"/>
                <w:lang w:eastAsia="ko-KR"/>
              </w:rPr>
              <w:t>0.99</w:t>
            </w:r>
          </w:p>
        </w:tc>
        <w:tc>
          <w:tcPr>
            <w:tcW w:w="425" w:type="dxa"/>
            <w:noWrap/>
            <w:vAlign w:val="center"/>
            <w:hideMark/>
          </w:tcPr>
          <w:p w14:paraId="2E5C46EF"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251A1BF6" w14:textId="77777777" w:rsidR="00AA6F51" w:rsidRPr="00DD00AF" w:rsidRDefault="00AA6F51" w:rsidP="00933E43">
            <w:pPr>
              <w:rPr>
                <w:sz w:val="10"/>
                <w:szCs w:val="10"/>
                <w:lang w:eastAsia="ko-KR"/>
              </w:rPr>
            </w:pPr>
            <w:r w:rsidRPr="00DD00AF">
              <w:rPr>
                <w:sz w:val="10"/>
                <w:szCs w:val="10"/>
                <w:lang w:eastAsia="ko-KR"/>
              </w:rPr>
              <w:t>0.84</w:t>
            </w:r>
          </w:p>
        </w:tc>
        <w:tc>
          <w:tcPr>
            <w:tcW w:w="464" w:type="dxa"/>
            <w:noWrap/>
            <w:vAlign w:val="center"/>
            <w:hideMark/>
          </w:tcPr>
          <w:p w14:paraId="75AF7DBD" w14:textId="77777777" w:rsidR="00AA6F51" w:rsidRPr="00DD00AF" w:rsidRDefault="00AA6F51" w:rsidP="00933E43">
            <w:pPr>
              <w:rPr>
                <w:sz w:val="10"/>
                <w:szCs w:val="10"/>
                <w:lang w:eastAsia="ko-KR"/>
              </w:rPr>
            </w:pPr>
            <w:r w:rsidRPr="00DD00AF">
              <w:rPr>
                <w:sz w:val="10"/>
                <w:szCs w:val="10"/>
                <w:lang w:eastAsia="ko-KR"/>
              </w:rPr>
              <w:t>0.84</w:t>
            </w:r>
          </w:p>
        </w:tc>
      </w:tr>
      <w:tr w:rsidR="00AA6F51" w:rsidRPr="00DD00AF" w14:paraId="363EB498" w14:textId="77777777" w:rsidTr="0079299A">
        <w:trPr>
          <w:trHeight w:val="288"/>
          <w:jc w:val="center"/>
        </w:trPr>
        <w:tc>
          <w:tcPr>
            <w:tcW w:w="341" w:type="dxa"/>
            <w:noWrap/>
            <w:vAlign w:val="center"/>
            <w:hideMark/>
          </w:tcPr>
          <w:p w14:paraId="50304FEB"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2E078C2A"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7298E7D8"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6F03395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9BB796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82E14B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ADD098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CC2FBC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F41A74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4BB528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159783C"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06646F4"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6EBCB81C"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58EFF03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7DFB21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BBF1D94" w14:textId="77777777" w:rsidR="00AA6F51" w:rsidRPr="00DD00AF" w:rsidRDefault="00AA6F51" w:rsidP="00933E43">
            <w:pPr>
              <w:rPr>
                <w:sz w:val="10"/>
                <w:szCs w:val="10"/>
                <w:lang w:eastAsia="ko-KR"/>
              </w:rPr>
            </w:pPr>
            <w:r w:rsidRPr="00DD00AF">
              <w:rPr>
                <w:sz w:val="10"/>
                <w:szCs w:val="10"/>
                <w:lang w:eastAsia="ko-KR"/>
              </w:rPr>
              <w:t>0.13</w:t>
            </w:r>
          </w:p>
        </w:tc>
        <w:tc>
          <w:tcPr>
            <w:tcW w:w="425" w:type="dxa"/>
            <w:noWrap/>
            <w:vAlign w:val="center"/>
            <w:hideMark/>
          </w:tcPr>
          <w:p w14:paraId="5DDE83B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C6FF23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DAC6061" w14:textId="77777777" w:rsidR="00AA6F51" w:rsidRPr="00DD00AF" w:rsidRDefault="00AA6F51" w:rsidP="00933E43">
            <w:pPr>
              <w:rPr>
                <w:sz w:val="10"/>
                <w:szCs w:val="10"/>
                <w:lang w:eastAsia="ko-KR"/>
              </w:rPr>
            </w:pPr>
            <w:r w:rsidRPr="00DD00AF">
              <w:rPr>
                <w:sz w:val="10"/>
                <w:szCs w:val="10"/>
                <w:lang w:eastAsia="ko-KR"/>
              </w:rPr>
              <w:t>0.13</w:t>
            </w:r>
          </w:p>
        </w:tc>
        <w:tc>
          <w:tcPr>
            <w:tcW w:w="464" w:type="dxa"/>
            <w:noWrap/>
            <w:vAlign w:val="center"/>
            <w:hideMark/>
          </w:tcPr>
          <w:p w14:paraId="48FA43C0"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440606C6"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5B8EA122" w14:textId="77777777" w:rsidTr="0079299A">
        <w:trPr>
          <w:trHeight w:val="288"/>
          <w:jc w:val="center"/>
        </w:trPr>
        <w:tc>
          <w:tcPr>
            <w:tcW w:w="341" w:type="dxa"/>
            <w:noWrap/>
            <w:vAlign w:val="center"/>
            <w:hideMark/>
          </w:tcPr>
          <w:p w14:paraId="1EA2FCD1"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6D7F18AD"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3FE296AA"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72BACE4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38931F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14DDFF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395D26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5B5CB2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A3F7C2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08B782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18C6327"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1C4AEDA"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5174B94F"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05F5FCE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8F4887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823B61C" w14:textId="77777777" w:rsidR="00AA6F51" w:rsidRPr="00DD00AF" w:rsidRDefault="00AA6F51" w:rsidP="00933E43">
            <w:pPr>
              <w:rPr>
                <w:sz w:val="10"/>
                <w:szCs w:val="10"/>
                <w:lang w:eastAsia="ko-KR"/>
              </w:rPr>
            </w:pPr>
            <w:r w:rsidRPr="00DD00AF">
              <w:rPr>
                <w:sz w:val="10"/>
                <w:szCs w:val="10"/>
                <w:lang w:eastAsia="ko-KR"/>
              </w:rPr>
              <w:t>0.41</w:t>
            </w:r>
          </w:p>
        </w:tc>
        <w:tc>
          <w:tcPr>
            <w:tcW w:w="425" w:type="dxa"/>
            <w:noWrap/>
            <w:vAlign w:val="center"/>
            <w:hideMark/>
          </w:tcPr>
          <w:p w14:paraId="3D0E468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7B5B57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1005892" w14:textId="77777777" w:rsidR="00AA6F51" w:rsidRPr="00DD00AF" w:rsidRDefault="00AA6F51" w:rsidP="00933E43">
            <w:pPr>
              <w:rPr>
                <w:sz w:val="10"/>
                <w:szCs w:val="10"/>
                <w:lang w:eastAsia="ko-KR"/>
              </w:rPr>
            </w:pPr>
            <w:r w:rsidRPr="00DD00AF">
              <w:rPr>
                <w:sz w:val="10"/>
                <w:szCs w:val="10"/>
                <w:lang w:eastAsia="ko-KR"/>
              </w:rPr>
              <w:t>0.45</w:t>
            </w:r>
          </w:p>
        </w:tc>
        <w:tc>
          <w:tcPr>
            <w:tcW w:w="464" w:type="dxa"/>
            <w:noWrap/>
            <w:vAlign w:val="center"/>
            <w:hideMark/>
          </w:tcPr>
          <w:p w14:paraId="4552C2EA"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30C57BD"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25B2060B" w14:textId="77777777" w:rsidTr="0079299A">
        <w:trPr>
          <w:trHeight w:val="288"/>
          <w:jc w:val="center"/>
        </w:trPr>
        <w:tc>
          <w:tcPr>
            <w:tcW w:w="341" w:type="dxa"/>
            <w:noWrap/>
            <w:vAlign w:val="center"/>
            <w:hideMark/>
          </w:tcPr>
          <w:p w14:paraId="09C88D64"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01B2B94A"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407AF146"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4786D66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ADC4BAB" w14:textId="77777777" w:rsidR="00AA6F51" w:rsidRPr="00DD00AF" w:rsidRDefault="00AA6F51" w:rsidP="00933E43">
            <w:pPr>
              <w:rPr>
                <w:sz w:val="10"/>
                <w:szCs w:val="10"/>
                <w:lang w:eastAsia="ko-KR"/>
              </w:rPr>
            </w:pPr>
            <w:r w:rsidRPr="00DD00AF">
              <w:rPr>
                <w:sz w:val="10"/>
                <w:szCs w:val="10"/>
                <w:lang w:eastAsia="ko-KR"/>
              </w:rPr>
              <w:t>0.92</w:t>
            </w:r>
          </w:p>
        </w:tc>
        <w:tc>
          <w:tcPr>
            <w:tcW w:w="391" w:type="dxa"/>
            <w:noWrap/>
            <w:vAlign w:val="center"/>
            <w:hideMark/>
          </w:tcPr>
          <w:p w14:paraId="104FAA9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B4F9FDE" w14:textId="77777777" w:rsidR="00AA6F51" w:rsidRPr="00DD00AF" w:rsidRDefault="00AA6F51" w:rsidP="00933E43">
            <w:pPr>
              <w:rPr>
                <w:sz w:val="10"/>
                <w:szCs w:val="10"/>
                <w:lang w:eastAsia="ko-KR"/>
              </w:rPr>
            </w:pPr>
            <w:r w:rsidRPr="00DD00AF">
              <w:rPr>
                <w:sz w:val="10"/>
                <w:szCs w:val="10"/>
                <w:lang w:eastAsia="ko-KR"/>
              </w:rPr>
              <w:t>0.92</w:t>
            </w:r>
          </w:p>
        </w:tc>
        <w:tc>
          <w:tcPr>
            <w:tcW w:w="391" w:type="dxa"/>
            <w:noWrap/>
            <w:vAlign w:val="center"/>
            <w:hideMark/>
          </w:tcPr>
          <w:p w14:paraId="18B4F905" w14:textId="77777777" w:rsidR="00AA6F51" w:rsidRPr="00DD00AF" w:rsidRDefault="00AA6F51" w:rsidP="00933E43">
            <w:pPr>
              <w:rPr>
                <w:sz w:val="10"/>
                <w:szCs w:val="10"/>
                <w:lang w:eastAsia="ko-KR"/>
              </w:rPr>
            </w:pPr>
            <w:r w:rsidRPr="00DD00AF">
              <w:rPr>
                <w:sz w:val="10"/>
                <w:szCs w:val="10"/>
                <w:lang w:eastAsia="ko-KR"/>
              </w:rPr>
              <w:t>0.4</w:t>
            </w:r>
          </w:p>
        </w:tc>
        <w:tc>
          <w:tcPr>
            <w:tcW w:w="391" w:type="dxa"/>
            <w:noWrap/>
            <w:vAlign w:val="center"/>
            <w:hideMark/>
          </w:tcPr>
          <w:p w14:paraId="71C1E17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5F3C2B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380AAC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A24BA7C"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4E12FC3D"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49639E2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DB730E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7DB2B76" w14:textId="77777777" w:rsidR="00AA6F51" w:rsidRPr="00DD00AF" w:rsidRDefault="00AA6F51" w:rsidP="00933E43">
            <w:pPr>
              <w:rPr>
                <w:sz w:val="10"/>
                <w:szCs w:val="10"/>
                <w:lang w:eastAsia="ko-KR"/>
              </w:rPr>
            </w:pPr>
            <w:r w:rsidRPr="00DD00AF">
              <w:rPr>
                <w:sz w:val="10"/>
                <w:szCs w:val="10"/>
                <w:lang w:eastAsia="ko-KR"/>
              </w:rPr>
              <w:t>0.78</w:t>
            </w:r>
          </w:p>
        </w:tc>
        <w:tc>
          <w:tcPr>
            <w:tcW w:w="425" w:type="dxa"/>
            <w:noWrap/>
            <w:vAlign w:val="center"/>
            <w:hideMark/>
          </w:tcPr>
          <w:p w14:paraId="3E1F342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E2046F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74F04D6" w14:textId="77777777" w:rsidR="00AA6F51" w:rsidRPr="00DD00AF" w:rsidRDefault="00AA6F51" w:rsidP="00933E43">
            <w:pPr>
              <w:rPr>
                <w:sz w:val="10"/>
                <w:szCs w:val="10"/>
                <w:lang w:eastAsia="ko-KR"/>
              </w:rPr>
            </w:pPr>
            <w:r w:rsidRPr="00DD00AF">
              <w:rPr>
                <w:sz w:val="10"/>
                <w:szCs w:val="10"/>
                <w:lang w:eastAsia="ko-KR"/>
              </w:rPr>
              <w:t>0.73</w:t>
            </w:r>
          </w:p>
        </w:tc>
        <w:tc>
          <w:tcPr>
            <w:tcW w:w="464" w:type="dxa"/>
            <w:noWrap/>
            <w:vAlign w:val="center"/>
            <w:hideMark/>
          </w:tcPr>
          <w:p w14:paraId="3D796BCC" w14:textId="77777777" w:rsidR="00AA6F51" w:rsidRPr="00DD00AF" w:rsidRDefault="00AA6F51" w:rsidP="00933E43">
            <w:pPr>
              <w:rPr>
                <w:sz w:val="10"/>
                <w:szCs w:val="10"/>
                <w:lang w:eastAsia="ko-KR"/>
              </w:rPr>
            </w:pPr>
            <w:r w:rsidRPr="00DD00AF">
              <w:rPr>
                <w:sz w:val="10"/>
                <w:szCs w:val="10"/>
                <w:lang w:eastAsia="ko-KR"/>
              </w:rPr>
              <w:t>0.26</w:t>
            </w:r>
          </w:p>
        </w:tc>
        <w:tc>
          <w:tcPr>
            <w:tcW w:w="464" w:type="dxa"/>
            <w:noWrap/>
            <w:vAlign w:val="center"/>
            <w:hideMark/>
          </w:tcPr>
          <w:p w14:paraId="762933B8" w14:textId="77777777" w:rsidR="00AA6F51" w:rsidRPr="00DD00AF" w:rsidRDefault="00AA6F51" w:rsidP="00933E43">
            <w:pPr>
              <w:rPr>
                <w:sz w:val="10"/>
                <w:szCs w:val="10"/>
                <w:lang w:eastAsia="ko-KR"/>
              </w:rPr>
            </w:pPr>
            <w:r w:rsidRPr="00DD00AF">
              <w:rPr>
                <w:sz w:val="10"/>
                <w:szCs w:val="10"/>
                <w:lang w:eastAsia="ko-KR"/>
              </w:rPr>
              <w:t>0.28</w:t>
            </w:r>
          </w:p>
        </w:tc>
      </w:tr>
      <w:tr w:rsidR="00AA6F51" w:rsidRPr="00DD00AF" w14:paraId="6290FBC9" w14:textId="77777777" w:rsidTr="0079299A">
        <w:trPr>
          <w:trHeight w:val="288"/>
          <w:jc w:val="center"/>
        </w:trPr>
        <w:tc>
          <w:tcPr>
            <w:tcW w:w="341" w:type="dxa"/>
            <w:noWrap/>
            <w:vAlign w:val="center"/>
            <w:hideMark/>
          </w:tcPr>
          <w:p w14:paraId="399E9290"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4E4D77B2"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0CF5C6FA"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4BDF1A1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8F8EA2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03CA9E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24F99F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2D1E99A" w14:textId="77777777" w:rsidR="00AA6F51" w:rsidRPr="00DD00AF" w:rsidRDefault="00AA6F51" w:rsidP="00933E43">
            <w:pPr>
              <w:rPr>
                <w:sz w:val="10"/>
                <w:szCs w:val="10"/>
                <w:lang w:eastAsia="ko-KR"/>
              </w:rPr>
            </w:pPr>
            <w:r w:rsidRPr="00DD00AF">
              <w:rPr>
                <w:sz w:val="10"/>
                <w:szCs w:val="10"/>
                <w:lang w:eastAsia="ko-KR"/>
              </w:rPr>
              <w:t>0.95</w:t>
            </w:r>
          </w:p>
        </w:tc>
        <w:tc>
          <w:tcPr>
            <w:tcW w:w="391" w:type="dxa"/>
            <w:noWrap/>
            <w:vAlign w:val="center"/>
            <w:hideMark/>
          </w:tcPr>
          <w:p w14:paraId="09FB892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1C8426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AA74E17"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F6BB3CE"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31DDAB72"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2007047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842163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A5B8B3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4F9404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924E36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735A670"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403EE85C" w14:textId="77777777" w:rsidR="00AA6F51" w:rsidRPr="00DD00AF" w:rsidRDefault="00AA6F51" w:rsidP="00933E43">
            <w:pPr>
              <w:rPr>
                <w:sz w:val="10"/>
                <w:szCs w:val="10"/>
                <w:lang w:eastAsia="ko-KR"/>
              </w:rPr>
            </w:pPr>
            <w:r w:rsidRPr="00DD00AF">
              <w:rPr>
                <w:sz w:val="10"/>
                <w:szCs w:val="10"/>
                <w:lang w:eastAsia="ko-KR"/>
              </w:rPr>
              <w:t>0.81</w:t>
            </w:r>
          </w:p>
        </w:tc>
        <w:tc>
          <w:tcPr>
            <w:tcW w:w="464" w:type="dxa"/>
            <w:noWrap/>
            <w:vAlign w:val="center"/>
            <w:hideMark/>
          </w:tcPr>
          <w:p w14:paraId="4864EAD0" w14:textId="77777777" w:rsidR="00AA6F51" w:rsidRPr="00DD00AF" w:rsidRDefault="00AA6F51" w:rsidP="00933E43">
            <w:pPr>
              <w:rPr>
                <w:sz w:val="10"/>
                <w:szCs w:val="10"/>
                <w:lang w:eastAsia="ko-KR"/>
              </w:rPr>
            </w:pPr>
            <w:r w:rsidRPr="00DD00AF">
              <w:rPr>
                <w:sz w:val="10"/>
                <w:szCs w:val="10"/>
                <w:lang w:eastAsia="ko-KR"/>
              </w:rPr>
              <w:t>0.78</w:t>
            </w:r>
          </w:p>
        </w:tc>
      </w:tr>
      <w:tr w:rsidR="00AA6F51" w:rsidRPr="00DD00AF" w14:paraId="7D76137D" w14:textId="77777777" w:rsidTr="0079299A">
        <w:trPr>
          <w:trHeight w:val="288"/>
          <w:jc w:val="center"/>
        </w:trPr>
        <w:tc>
          <w:tcPr>
            <w:tcW w:w="341" w:type="dxa"/>
            <w:noWrap/>
            <w:vAlign w:val="center"/>
            <w:hideMark/>
          </w:tcPr>
          <w:p w14:paraId="6F184022"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7F7B4954" w14:textId="77777777" w:rsidR="00AA6F51" w:rsidRPr="00DD00AF" w:rsidRDefault="00AA6F51" w:rsidP="00933E43">
            <w:pPr>
              <w:rPr>
                <w:sz w:val="10"/>
                <w:szCs w:val="10"/>
                <w:lang w:eastAsia="ko-KR"/>
              </w:rPr>
            </w:pPr>
            <w:r w:rsidRPr="00DD00AF">
              <w:rPr>
                <w:sz w:val="10"/>
                <w:szCs w:val="10"/>
                <w:lang w:eastAsia="ko-KR"/>
              </w:rPr>
              <w:t>0.3</w:t>
            </w:r>
          </w:p>
        </w:tc>
        <w:tc>
          <w:tcPr>
            <w:tcW w:w="341" w:type="dxa"/>
            <w:noWrap/>
            <w:vAlign w:val="center"/>
            <w:hideMark/>
          </w:tcPr>
          <w:p w14:paraId="37B92456"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54B3C4C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91798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AEF614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C7457C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6577B5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52314CA"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DE169F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BAB07BE"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B54C3CA"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4DE7E5F6"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546DF67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994325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55C96B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C0EB32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AFC0D1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28E824C"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02962C4"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EBEEC24"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01DAFD43" w14:textId="77777777" w:rsidTr="0079299A">
        <w:trPr>
          <w:trHeight w:val="288"/>
          <w:jc w:val="center"/>
        </w:trPr>
        <w:tc>
          <w:tcPr>
            <w:tcW w:w="341" w:type="dxa"/>
            <w:noWrap/>
            <w:vAlign w:val="center"/>
            <w:hideMark/>
          </w:tcPr>
          <w:p w14:paraId="35D6B0B3"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7143C675"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502160AD"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2B86B586" w14:textId="77777777" w:rsidR="00AA6F51" w:rsidRPr="00DD00AF" w:rsidRDefault="00AA6F51" w:rsidP="00933E43">
            <w:pPr>
              <w:rPr>
                <w:sz w:val="10"/>
                <w:szCs w:val="10"/>
                <w:lang w:eastAsia="ko-KR"/>
              </w:rPr>
            </w:pPr>
            <w:r w:rsidRPr="00DD00AF">
              <w:rPr>
                <w:sz w:val="10"/>
                <w:szCs w:val="10"/>
                <w:lang w:eastAsia="ko-KR"/>
              </w:rPr>
              <w:t>0.97</w:t>
            </w:r>
          </w:p>
        </w:tc>
        <w:tc>
          <w:tcPr>
            <w:tcW w:w="391" w:type="dxa"/>
            <w:noWrap/>
            <w:vAlign w:val="center"/>
            <w:hideMark/>
          </w:tcPr>
          <w:p w14:paraId="69EEA60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363436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21E053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4B9C77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625456C" w14:textId="77777777" w:rsidR="00AA6F51" w:rsidRPr="00DD00AF" w:rsidRDefault="00AA6F51" w:rsidP="00933E43">
            <w:pPr>
              <w:rPr>
                <w:sz w:val="10"/>
                <w:szCs w:val="10"/>
                <w:lang w:eastAsia="ko-KR"/>
              </w:rPr>
            </w:pPr>
            <w:r w:rsidRPr="00DD00AF">
              <w:rPr>
                <w:sz w:val="10"/>
                <w:szCs w:val="10"/>
                <w:lang w:eastAsia="ko-KR"/>
              </w:rPr>
              <w:t>0.93</w:t>
            </w:r>
          </w:p>
        </w:tc>
        <w:tc>
          <w:tcPr>
            <w:tcW w:w="391" w:type="dxa"/>
            <w:noWrap/>
            <w:vAlign w:val="center"/>
            <w:hideMark/>
          </w:tcPr>
          <w:p w14:paraId="5EE4EE04" w14:textId="77777777" w:rsidR="00AA6F51" w:rsidRPr="00DD00AF" w:rsidRDefault="00AA6F51" w:rsidP="00933E43">
            <w:pPr>
              <w:rPr>
                <w:sz w:val="10"/>
                <w:szCs w:val="10"/>
                <w:lang w:eastAsia="ko-KR"/>
              </w:rPr>
            </w:pPr>
            <w:r w:rsidRPr="00DD00AF">
              <w:rPr>
                <w:sz w:val="10"/>
                <w:szCs w:val="10"/>
                <w:lang w:eastAsia="ko-KR"/>
              </w:rPr>
              <w:t>0.93</w:t>
            </w:r>
          </w:p>
        </w:tc>
        <w:tc>
          <w:tcPr>
            <w:tcW w:w="391" w:type="dxa"/>
            <w:noWrap/>
            <w:vAlign w:val="center"/>
            <w:hideMark/>
          </w:tcPr>
          <w:p w14:paraId="0F8BE89F" w14:textId="77777777" w:rsidR="00AA6F51" w:rsidRPr="00DD00AF" w:rsidRDefault="00AA6F51" w:rsidP="00933E43">
            <w:pPr>
              <w:rPr>
                <w:sz w:val="10"/>
                <w:szCs w:val="10"/>
                <w:lang w:eastAsia="ko-KR"/>
              </w:rPr>
            </w:pPr>
            <w:r w:rsidRPr="00DD00AF">
              <w:rPr>
                <w:sz w:val="10"/>
                <w:szCs w:val="10"/>
                <w:lang w:eastAsia="ko-KR"/>
              </w:rPr>
              <w:t>0.9</w:t>
            </w:r>
          </w:p>
        </w:tc>
        <w:tc>
          <w:tcPr>
            <w:tcW w:w="450" w:type="dxa"/>
            <w:noWrap/>
            <w:vAlign w:val="center"/>
            <w:hideMark/>
          </w:tcPr>
          <w:p w14:paraId="0567D516" w14:textId="77777777" w:rsidR="00AA6F51" w:rsidRPr="00DD00AF" w:rsidRDefault="00AA6F51" w:rsidP="00933E43">
            <w:pPr>
              <w:rPr>
                <w:sz w:val="10"/>
                <w:szCs w:val="10"/>
                <w:lang w:eastAsia="ko-KR"/>
              </w:rPr>
            </w:pPr>
            <w:r w:rsidRPr="00DD00AF">
              <w:rPr>
                <w:sz w:val="10"/>
                <w:szCs w:val="10"/>
                <w:lang w:eastAsia="ko-KR"/>
              </w:rPr>
              <w:t>0.93</w:t>
            </w:r>
          </w:p>
        </w:tc>
        <w:tc>
          <w:tcPr>
            <w:tcW w:w="488" w:type="dxa"/>
            <w:noWrap/>
            <w:vAlign w:val="center"/>
            <w:hideMark/>
          </w:tcPr>
          <w:p w14:paraId="7B665EBE"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214D903E" w14:textId="77777777" w:rsidR="00AA6F51" w:rsidRPr="00DD00AF" w:rsidRDefault="00AA6F51" w:rsidP="00933E43">
            <w:pPr>
              <w:rPr>
                <w:sz w:val="10"/>
                <w:szCs w:val="10"/>
                <w:lang w:eastAsia="ko-KR"/>
              </w:rPr>
            </w:pPr>
            <w:r w:rsidRPr="00DD00AF">
              <w:rPr>
                <w:sz w:val="10"/>
                <w:szCs w:val="10"/>
                <w:lang w:eastAsia="ko-KR"/>
              </w:rPr>
              <w:t>0.97</w:t>
            </w:r>
          </w:p>
        </w:tc>
        <w:tc>
          <w:tcPr>
            <w:tcW w:w="425" w:type="dxa"/>
            <w:noWrap/>
            <w:vAlign w:val="center"/>
            <w:hideMark/>
          </w:tcPr>
          <w:p w14:paraId="37A35FA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19A8927" w14:textId="77777777" w:rsidR="00AA6F51" w:rsidRPr="00DD00AF" w:rsidRDefault="00AA6F51" w:rsidP="00933E43">
            <w:pPr>
              <w:rPr>
                <w:sz w:val="10"/>
                <w:szCs w:val="10"/>
                <w:lang w:eastAsia="ko-KR"/>
              </w:rPr>
            </w:pPr>
            <w:r w:rsidRPr="00DD00AF">
              <w:rPr>
                <w:sz w:val="10"/>
                <w:szCs w:val="10"/>
                <w:lang w:eastAsia="ko-KR"/>
              </w:rPr>
              <w:t>0.58</w:t>
            </w:r>
          </w:p>
        </w:tc>
        <w:tc>
          <w:tcPr>
            <w:tcW w:w="425" w:type="dxa"/>
            <w:noWrap/>
            <w:vAlign w:val="center"/>
            <w:hideMark/>
          </w:tcPr>
          <w:p w14:paraId="708C6911" w14:textId="77777777" w:rsidR="00AA6F51" w:rsidRPr="00DD00AF" w:rsidRDefault="00AA6F51" w:rsidP="00933E43">
            <w:pPr>
              <w:rPr>
                <w:sz w:val="10"/>
                <w:szCs w:val="10"/>
                <w:lang w:eastAsia="ko-KR"/>
              </w:rPr>
            </w:pPr>
            <w:r w:rsidRPr="00DD00AF">
              <w:rPr>
                <w:sz w:val="10"/>
                <w:szCs w:val="10"/>
                <w:lang w:eastAsia="ko-KR"/>
              </w:rPr>
              <w:t>0.98</w:t>
            </w:r>
          </w:p>
        </w:tc>
        <w:tc>
          <w:tcPr>
            <w:tcW w:w="425" w:type="dxa"/>
            <w:noWrap/>
            <w:vAlign w:val="center"/>
            <w:hideMark/>
          </w:tcPr>
          <w:p w14:paraId="55A7B17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D4F87C9" w14:textId="77777777" w:rsidR="00AA6F51" w:rsidRPr="00DD00AF" w:rsidRDefault="00AA6F51" w:rsidP="00933E43">
            <w:pPr>
              <w:rPr>
                <w:sz w:val="10"/>
                <w:szCs w:val="10"/>
                <w:lang w:eastAsia="ko-KR"/>
              </w:rPr>
            </w:pPr>
            <w:r w:rsidRPr="00DD00AF">
              <w:rPr>
                <w:sz w:val="10"/>
                <w:szCs w:val="10"/>
                <w:lang w:eastAsia="ko-KR"/>
              </w:rPr>
              <w:t>0.67</w:t>
            </w:r>
          </w:p>
        </w:tc>
        <w:tc>
          <w:tcPr>
            <w:tcW w:w="464" w:type="dxa"/>
            <w:noWrap/>
            <w:vAlign w:val="center"/>
            <w:hideMark/>
          </w:tcPr>
          <w:p w14:paraId="0F18D8EE" w14:textId="77777777" w:rsidR="00AA6F51" w:rsidRPr="00DD00AF" w:rsidRDefault="00AA6F51" w:rsidP="00933E43">
            <w:pPr>
              <w:rPr>
                <w:sz w:val="10"/>
                <w:szCs w:val="10"/>
                <w:lang w:eastAsia="ko-KR"/>
              </w:rPr>
            </w:pPr>
            <w:r w:rsidRPr="00DD00AF">
              <w:rPr>
                <w:sz w:val="10"/>
                <w:szCs w:val="10"/>
                <w:lang w:eastAsia="ko-KR"/>
              </w:rPr>
              <w:t>0.94</w:t>
            </w:r>
          </w:p>
        </w:tc>
        <w:tc>
          <w:tcPr>
            <w:tcW w:w="464" w:type="dxa"/>
            <w:noWrap/>
            <w:vAlign w:val="center"/>
            <w:hideMark/>
          </w:tcPr>
          <w:p w14:paraId="4746CAB3" w14:textId="77777777" w:rsidR="00AA6F51" w:rsidRPr="00DD00AF" w:rsidRDefault="00AA6F51" w:rsidP="00933E43">
            <w:pPr>
              <w:rPr>
                <w:sz w:val="10"/>
                <w:szCs w:val="10"/>
                <w:lang w:eastAsia="ko-KR"/>
              </w:rPr>
            </w:pPr>
            <w:r w:rsidRPr="00DD00AF">
              <w:rPr>
                <w:sz w:val="10"/>
                <w:szCs w:val="10"/>
                <w:lang w:eastAsia="ko-KR"/>
              </w:rPr>
              <w:t>0.93</w:t>
            </w:r>
          </w:p>
        </w:tc>
      </w:tr>
      <w:tr w:rsidR="00AA6F51" w:rsidRPr="00DD00AF" w14:paraId="6CD2905C" w14:textId="77777777" w:rsidTr="0079299A">
        <w:trPr>
          <w:trHeight w:val="288"/>
          <w:jc w:val="center"/>
        </w:trPr>
        <w:tc>
          <w:tcPr>
            <w:tcW w:w="341" w:type="dxa"/>
            <w:noWrap/>
            <w:vAlign w:val="center"/>
            <w:hideMark/>
          </w:tcPr>
          <w:p w14:paraId="4932AAB6"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24FE6D4A"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4FB38886"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358951F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019A5E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2FD70F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FE3B7D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E1022C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C12C8F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7B5818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937F0CA"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21D44CE"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17E5815C"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5AA056D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42FC38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76CFAF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AE3D4C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166BF5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DC75FC5"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14B1E960"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0852D56E"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4561B83E" w14:textId="77777777" w:rsidTr="0079299A">
        <w:trPr>
          <w:trHeight w:val="288"/>
          <w:jc w:val="center"/>
        </w:trPr>
        <w:tc>
          <w:tcPr>
            <w:tcW w:w="341" w:type="dxa"/>
            <w:noWrap/>
            <w:vAlign w:val="center"/>
            <w:hideMark/>
          </w:tcPr>
          <w:p w14:paraId="64F90A7D"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40281D75"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5DFEDCA8"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1563F9F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77A3A6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71F2C9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1FDF53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6B53BC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1C4659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6793EC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469F643"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0195B5B"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07D28502" w14:textId="77777777" w:rsidR="00AA6F51" w:rsidRPr="00DD00AF" w:rsidRDefault="00AA6F51" w:rsidP="00933E43">
            <w:pPr>
              <w:rPr>
                <w:sz w:val="10"/>
                <w:szCs w:val="10"/>
                <w:lang w:eastAsia="ko-KR"/>
              </w:rPr>
            </w:pPr>
            <w:r w:rsidRPr="00DD00AF">
              <w:rPr>
                <w:sz w:val="10"/>
                <w:szCs w:val="10"/>
                <w:lang w:eastAsia="ko-KR"/>
              </w:rPr>
              <w:t>0.08</w:t>
            </w:r>
          </w:p>
        </w:tc>
        <w:tc>
          <w:tcPr>
            <w:tcW w:w="425" w:type="dxa"/>
            <w:noWrap/>
            <w:vAlign w:val="center"/>
            <w:hideMark/>
          </w:tcPr>
          <w:p w14:paraId="3245542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8B9248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1BAD47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774A98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198558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C16837F"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46BF7C59"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B123AAC"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3AEAA8A5" w14:textId="77777777" w:rsidTr="0079299A">
        <w:trPr>
          <w:trHeight w:val="288"/>
          <w:jc w:val="center"/>
        </w:trPr>
        <w:tc>
          <w:tcPr>
            <w:tcW w:w="341" w:type="dxa"/>
            <w:noWrap/>
            <w:vAlign w:val="center"/>
            <w:hideMark/>
          </w:tcPr>
          <w:p w14:paraId="50E6019B"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675C4F3D"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5B58BF9C"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76BBA573" w14:textId="77777777" w:rsidR="00AA6F51" w:rsidRPr="00DD00AF" w:rsidRDefault="00AA6F51" w:rsidP="00933E43">
            <w:pPr>
              <w:rPr>
                <w:sz w:val="10"/>
                <w:szCs w:val="10"/>
                <w:lang w:eastAsia="ko-KR"/>
              </w:rPr>
            </w:pPr>
            <w:r w:rsidRPr="00DD00AF">
              <w:rPr>
                <w:sz w:val="10"/>
                <w:szCs w:val="10"/>
                <w:lang w:eastAsia="ko-KR"/>
              </w:rPr>
              <w:t>0.98</w:t>
            </w:r>
          </w:p>
        </w:tc>
        <w:tc>
          <w:tcPr>
            <w:tcW w:w="391" w:type="dxa"/>
            <w:noWrap/>
            <w:vAlign w:val="center"/>
            <w:hideMark/>
          </w:tcPr>
          <w:p w14:paraId="17C72E8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F51C82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F77DCA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458C8C4"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5D1AAF5D"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63C66A6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DED2000" w14:textId="77777777" w:rsidR="00AA6F51" w:rsidRPr="00DD00AF" w:rsidRDefault="00AA6F51" w:rsidP="00933E43">
            <w:pPr>
              <w:rPr>
                <w:sz w:val="10"/>
                <w:szCs w:val="10"/>
                <w:lang w:eastAsia="ko-KR"/>
              </w:rPr>
            </w:pPr>
            <w:r w:rsidRPr="00DD00AF">
              <w:rPr>
                <w:sz w:val="10"/>
                <w:szCs w:val="10"/>
                <w:lang w:eastAsia="ko-KR"/>
              </w:rPr>
              <w:t>0.98</w:t>
            </w:r>
          </w:p>
        </w:tc>
        <w:tc>
          <w:tcPr>
            <w:tcW w:w="450" w:type="dxa"/>
            <w:noWrap/>
            <w:vAlign w:val="center"/>
            <w:hideMark/>
          </w:tcPr>
          <w:p w14:paraId="1CF18262"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823B008" w14:textId="77777777" w:rsidR="00AA6F51" w:rsidRPr="00DD00AF" w:rsidRDefault="00AA6F51" w:rsidP="00933E43">
            <w:pPr>
              <w:rPr>
                <w:sz w:val="10"/>
                <w:szCs w:val="10"/>
                <w:lang w:eastAsia="ko-KR"/>
              </w:rPr>
            </w:pPr>
            <w:r w:rsidRPr="00DD00AF">
              <w:rPr>
                <w:sz w:val="10"/>
                <w:szCs w:val="10"/>
                <w:lang w:eastAsia="ko-KR"/>
              </w:rPr>
              <w:t>0.09</w:t>
            </w:r>
          </w:p>
        </w:tc>
        <w:tc>
          <w:tcPr>
            <w:tcW w:w="425" w:type="dxa"/>
            <w:noWrap/>
            <w:vAlign w:val="center"/>
            <w:hideMark/>
          </w:tcPr>
          <w:p w14:paraId="0C25193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6454BF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B81102A" w14:textId="77777777" w:rsidR="00AA6F51" w:rsidRPr="00DD00AF" w:rsidRDefault="00AA6F51" w:rsidP="00933E43">
            <w:pPr>
              <w:rPr>
                <w:sz w:val="10"/>
                <w:szCs w:val="10"/>
                <w:lang w:eastAsia="ko-KR"/>
              </w:rPr>
            </w:pPr>
            <w:r w:rsidRPr="00DD00AF">
              <w:rPr>
                <w:sz w:val="10"/>
                <w:szCs w:val="10"/>
                <w:lang w:eastAsia="ko-KR"/>
              </w:rPr>
              <w:t>0.17</w:t>
            </w:r>
          </w:p>
        </w:tc>
        <w:tc>
          <w:tcPr>
            <w:tcW w:w="425" w:type="dxa"/>
            <w:noWrap/>
            <w:vAlign w:val="center"/>
            <w:hideMark/>
          </w:tcPr>
          <w:p w14:paraId="1155DA47" w14:textId="77777777" w:rsidR="00AA6F51" w:rsidRPr="00DD00AF" w:rsidRDefault="00AA6F51" w:rsidP="00933E43">
            <w:pPr>
              <w:rPr>
                <w:sz w:val="10"/>
                <w:szCs w:val="10"/>
                <w:lang w:eastAsia="ko-KR"/>
              </w:rPr>
            </w:pPr>
            <w:r w:rsidRPr="00DD00AF">
              <w:rPr>
                <w:sz w:val="10"/>
                <w:szCs w:val="10"/>
                <w:lang w:eastAsia="ko-KR"/>
              </w:rPr>
              <w:t>0.99</w:t>
            </w:r>
          </w:p>
        </w:tc>
        <w:tc>
          <w:tcPr>
            <w:tcW w:w="425" w:type="dxa"/>
            <w:noWrap/>
            <w:vAlign w:val="center"/>
            <w:hideMark/>
          </w:tcPr>
          <w:p w14:paraId="25A3800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C745DA6" w14:textId="77777777" w:rsidR="00AA6F51" w:rsidRPr="00DD00AF" w:rsidRDefault="00AA6F51" w:rsidP="00933E43">
            <w:pPr>
              <w:rPr>
                <w:sz w:val="10"/>
                <w:szCs w:val="10"/>
                <w:lang w:eastAsia="ko-KR"/>
              </w:rPr>
            </w:pPr>
            <w:r w:rsidRPr="00DD00AF">
              <w:rPr>
                <w:sz w:val="10"/>
                <w:szCs w:val="10"/>
                <w:lang w:eastAsia="ko-KR"/>
              </w:rPr>
              <w:t>0.16</w:t>
            </w:r>
          </w:p>
        </w:tc>
        <w:tc>
          <w:tcPr>
            <w:tcW w:w="464" w:type="dxa"/>
            <w:noWrap/>
            <w:vAlign w:val="center"/>
            <w:hideMark/>
          </w:tcPr>
          <w:p w14:paraId="6739647F" w14:textId="77777777" w:rsidR="00AA6F51" w:rsidRPr="00DD00AF" w:rsidRDefault="00AA6F51" w:rsidP="00933E43">
            <w:pPr>
              <w:rPr>
                <w:sz w:val="10"/>
                <w:szCs w:val="10"/>
                <w:lang w:eastAsia="ko-KR"/>
              </w:rPr>
            </w:pPr>
            <w:r w:rsidRPr="00DD00AF">
              <w:rPr>
                <w:sz w:val="10"/>
                <w:szCs w:val="10"/>
                <w:lang w:eastAsia="ko-KR"/>
              </w:rPr>
              <w:t>0.76</w:t>
            </w:r>
          </w:p>
        </w:tc>
        <w:tc>
          <w:tcPr>
            <w:tcW w:w="464" w:type="dxa"/>
            <w:noWrap/>
            <w:vAlign w:val="center"/>
            <w:hideMark/>
          </w:tcPr>
          <w:p w14:paraId="1FD14903" w14:textId="77777777" w:rsidR="00AA6F51" w:rsidRPr="00DD00AF" w:rsidRDefault="00AA6F51" w:rsidP="00933E43">
            <w:pPr>
              <w:rPr>
                <w:sz w:val="10"/>
                <w:szCs w:val="10"/>
                <w:lang w:eastAsia="ko-KR"/>
              </w:rPr>
            </w:pPr>
            <w:r w:rsidRPr="00DD00AF">
              <w:rPr>
                <w:sz w:val="10"/>
                <w:szCs w:val="10"/>
                <w:lang w:eastAsia="ko-KR"/>
              </w:rPr>
              <w:t>0.79</w:t>
            </w:r>
          </w:p>
        </w:tc>
      </w:tr>
      <w:tr w:rsidR="00AA6F51" w:rsidRPr="00DD00AF" w14:paraId="2B4FB525" w14:textId="77777777" w:rsidTr="0079299A">
        <w:trPr>
          <w:trHeight w:val="288"/>
          <w:jc w:val="center"/>
        </w:trPr>
        <w:tc>
          <w:tcPr>
            <w:tcW w:w="341" w:type="dxa"/>
            <w:noWrap/>
            <w:vAlign w:val="center"/>
            <w:hideMark/>
          </w:tcPr>
          <w:p w14:paraId="57549064"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06AEA587"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7510E7AF"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249514E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64F537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C41872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8EB6A6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A5D5C2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AA4947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6DF71D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51F272F"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72F2D6F"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7EEE2CC"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227FA66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161F34F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63F3A53" w14:textId="77777777" w:rsidR="00AA6F51" w:rsidRPr="00DD00AF" w:rsidRDefault="00AA6F51" w:rsidP="00933E43">
            <w:pPr>
              <w:rPr>
                <w:sz w:val="10"/>
                <w:szCs w:val="10"/>
                <w:lang w:eastAsia="ko-KR"/>
              </w:rPr>
            </w:pPr>
            <w:r w:rsidRPr="00DD00AF">
              <w:rPr>
                <w:sz w:val="10"/>
                <w:szCs w:val="10"/>
                <w:lang w:eastAsia="ko-KR"/>
              </w:rPr>
              <w:t>0.59</w:t>
            </w:r>
          </w:p>
        </w:tc>
        <w:tc>
          <w:tcPr>
            <w:tcW w:w="425" w:type="dxa"/>
            <w:noWrap/>
            <w:vAlign w:val="center"/>
            <w:hideMark/>
          </w:tcPr>
          <w:p w14:paraId="02AD592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F41B5D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6EA9576" w14:textId="77777777" w:rsidR="00AA6F51" w:rsidRPr="00DD00AF" w:rsidRDefault="00AA6F51" w:rsidP="00933E43">
            <w:pPr>
              <w:rPr>
                <w:sz w:val="10"/>
                <w:szCs w:val="10"/>
                <w:lang w:eastAsia="ko-KR"/>
              </w:rPr>
            </w:pPr>
            <w:r w:rsidRPr="00DD00AF">
              <w:rPr>
                <w:sz w:val="10"/>
                <w:szCs w:val="10"/>
                <w:lang w:eastAsia="ko-KR"/>
              </w:rPr>
              <w:t>0.68</w:t>
            </w:r>
          </w:p>
        </w:tc>
        <w:tc>
          <w:tcPr>
            <w:tcW w:w="464" w:type="dxa"/>
            <w:noWrap/>
            <w:vAlign w:val="center"/>
            <w:hideMark/>
          </w:tcPr>
          <w:p w14:paraId="1074A6DD"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66321B57"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7AF66F47" w14:textId="77777777" w:rsidTr="0079299A">
        <w:trPr>
          <w:trHeight w:val="288"/>
          <w:jc w:val="center"/>
        </w:trPr>
        <w:tc>
          <w:tcPr>
            <w:tcW w:w="341" w:type="dxa"/>
            <w:noWrap/>
            <w:vAlign w:val="center"/>
            <w:hideMark/>
          </w:tcPr>
          <w:p w14:paraId="2BE50C6F"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54D60F20"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330F250E"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670D492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3BD1AF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8BF4FF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E6C7ED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34AE77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B9E35D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F83634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E835D4D"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009F1EA8"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367B1AD"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6C181ED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46470E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C4B3FE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DE05F5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3B7145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194A8EC"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F21329B"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79F7273"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654E99A5" w14:textId="77777777" w:rsidTr="0079299A">
        <w:trPr>
          <w:trHeight w:val="288"/>
          <w:jc w:val="center"/>
        </w:trPr>
        <w:tc>
          <w:tcPr>
            <w:tcW w:w="341" w:type="dxa"/>
            <w:noWrap/>
            <w:vAlign w:val="center"/>
            <w:hideMark/>
          </w:tcPr>
          <w:p w14:paraId="5B17FE43"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18EEDD7C"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1EB3AA40"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6D9728AC"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5B003D0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3312635" w14:textId="77777777" w:rsidR="00AA6F51" w:rsidRPr="00DD00AF" w:rsidRDefault="00AA6F51" w:rsidP="00933E43">
            <w:pPr>
              <w:rPr>
                <w:sz w:val="10"/>
                <w:szCs w:val="10"/>
                <w:lang w:eastAsia="ko-KR"/>
              </w:rPr>
            </w:pPr>
            <w:r w:rsidRPr="00DD00AF">
              <w:rPr>
                <w:sz w:val="10"/>
                <w:szCs w:val="10"/>
                <w:lang w:eastAsia="ko-KR"/>
              </w:rPr>
              <w:t>0.99</w:t>
            </w:r>
          </w:p>
        </w:tc>
        <w:tc>
          <w:tcPr>
            <w:tcW w:w="391" w:type="dxa"/>
            <w:noWrap/>
            <w:vAlign w:val="center"/>
            <w:hideMark/>
          </w:tcPr>
          <w:p w14:paraId="7F9386B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9A4BF13" w14:textId="77777777" w:rsidR="00AA6F51" w:rsidRPr="00DD00AF" w:rsidRDefault="00AA6F51" w:rsidP="00933E43">
            <w:pPr>
              <w:rPr>
                <w:sz w:val="10"/>
                <w:szCs w:val="10"/>
                <w:lang w:eastAsia="ko-KR"/>
              </w:rPr>
            </w:pPr>
            <w:r w:rsidRPr="00DD00AF">
              <w:rPr>
                <w:sz w:val="10"/>
                <w:szCs w:val="10"/>
                <w:lang w:eastAsia="ko-KR"/>
              </w:rPr>
              <w:t>0.53</w:t>
            </w:r>
          </w:p>
        </w:tc>
        <w:tc>
          <w:tcPr>
            <w:tcW w:w="391" w:type="dxa"/>
            <w:noWrap/>
            <w:vAlign w:val="center"/>
            <w:hideMark/>
          </w:tcPr>
          <w:p w14:paraId="2043219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A6C174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FC53FC8"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3D2C9859"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2DD6D1D"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33AFE91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E8F203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3D351D7" w14:textId="77777777" w:rsidR="00AA6F51" w:rsidRPr="00DD00AF" w:rsidRDefault="00AA6F51" w:rsidP="00933E43">
            <w:pPr>
              <w:rPr>
                <w:sz w:val="10"/>
                <w:szCs w:val="10"/>
                <w:lang w:eastAsia="ko-KR"/>
              </w:rPr>
            </w:pPr>
            <w:r w:rsidRPr="00DD00AF">
              <w:rPr>
                <w:sz w:val="10"/>
                <w:szCs w:val="10"/>
                <w:lang w:eastAsia="ko-KR"/>
              </w:rPr>
              <w:t>0.85</w:t>
            </w:r>
          </w:p>
        </w:tc>
        <w:tc>
          <w:tcPr>
            <w:tcW w:w="425" w:type="dxa"/>
            <w:noWrap/>
            <w:vAlign w:val="center"/>
            <w:hideMark/>
          </w:tcPr>
          <w:p w14:paraId="6CF7951F"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120B54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ED852AC" w14:textId="77777777" w:rsidR="00AA6F51" w:rsidRPr="00DD00AF" w:rsidRDefault="00AA6F51" w:rsidP="00933E43">
            <w:pPr>
              <w:rPr>
                <w:sz w:val="10"/>
                <w:szCs w:val="10"/>
                <w:lang w:eastAsia="ko-KR"/>
              </w:rPr>
            </w:pPr>
            <w:r w:rsidRPr="00DD00AF">
              <w:rPr>
                <w:sz w:val="10"/>
                <w:szCs w:val="10"/>
                <w:lang w:eastAsia="ko-KR"/>
              </w:rPr>
              <w:t>0.81</w:t>
            </w:r>
          </w:p>
        </w:tc>
        <w:tc>
          <w:tcPr>
            <w:tcW w:w="464" w:type="dxa"/>
            <w:noWrap/>
            <w:vAlign w:val="center"/>
            <w:hideMark/>
          </w:tcPr>
          <w:p w14:paraId="1BE8422A" w14:textId="77777777" w:rsidR="00AA6F51" w:rsidRPr="00DD00AF" w:rsidRDefault="00AA6F51" w:rsidP="00933E43">
            <w:pPr>
              <w:rPr>
                <w:sz w:val="10"/>
                <w:szCs w:val="10"/>
                <w:lang w:eastAsia="ko-KR"/>
              </w:rPr>
            </w:pPr>
            <w:r w:rsidRPr="00DD00AF">
              <w:rPr>
                <w:sz w:val="10"/>
                <w:szCs w:val="10"/>
                <w:lang w:eastAsia="ko-KR"/>
              </w:rPr>
              <w:t>0.27</w:t>
            </w:r>
          </w:p>
        </w:tc>
        <w:tc>
          <w:tcPr>
            <w:tcW w:w="464" w:type="dxa"/>
            <w:noWrap/>
            <w:vAlign w:val="center"/>
            <w:hideMark/>
          </w:tcPr>
          <w:p w14:paraId="383F0925" w14:textId="77777777" w:rsidR="00AA6F51" w:rsidRPr="00DD00AF" w:rsidRDefault="00AA6F51" w:rsidP="00933E43">
            <w:pPr>
              <w:rPr>
                <w:sz w:val="10"/>
                <w:szCs w:val="10"/>
                <w:lang w:eastAsia="ko-KR"/>
              </w:rPr>
            </w:pPr>
            <w:r w:rsidRPr="00DD00AF">
              <w:rPr>
                <w:sz w:val="10"/>
                <w:szCs w:val="10"/>
                <w:lang w:eastAsia="ko-KR"/>
              </w:rPr>
              <w:t>0.26</w:t>
            </w:r>
          </w:p>
        </w:tc>
      </w:tr>
      <w:tr w:rsidR="00AA6F51" w:rsidRPr="00DD00AF" w14:paraId="216BAE5C" w14:textId="77777777" w:rsidTr="0079299A">
        <w:trPr>
          <w:trHeight w:val="288"/>
          <w:jc w:val="center"/>
        </w:trPr>
        <w:tc>
          <w:tcPr>
            <w:tcW w:w="341" w:type="dxa"/>
            <w:noWrap/>
            <w:vAlign w:val="center"/>
            <w:hideMark/>
          </w:tcPr>
          <w:p w14:paraId="13693A8B"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22E941FF"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6995878F"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287E746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64586F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458686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EA9549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11EE84A" w14:textId="77777777" w:rsidR="00AA6F51" w:rsidRPr="00DD00AF" w:rsidRDefault="00AA6F51" w:rsidP="00933E43">
            <w:pPr>
              <w:rPr>
                <w:sz w:val="10"/>
                <w:szCs w:val="10"/>
                <w:lang w:eastAsia="ko-KR"/>
              </w:rPr>
            </w:pPr>
            <w:r w:rsidRPr="00DD00AF">
              <w:rPr>
                <w:sz w:val="10"/>
                <w:szCs w:val="10"/>
                <w:lang w:eastAsia="ko-KR"/>
              </w:rPr>
              <w:t>0.98</w:t>
            </w:r>
          </w:p>
        </w:tc>
        <w:tc>
          <w:tcPr>
            <w:tcW w:w="391" w:type="dxa"/>
            <w:noWrap/>
            <w:vAlign w:val="center"/>
            <w:hideMark/>
          </w:tcPr>
          <w:p w14:paraId="29C24B0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DC4435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D579874"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48050AF"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79A452C4"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30081986"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1C7E7F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D1A0695"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A7B498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6C0EA94"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1F4197D"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C82B590" w14:textId="77777777" w:rsidR="00AA6F51" w:rsidRPr="00DD00AF" w:rsidRDefault="00AA6F51" w:rsidP="00933E43">
            <w:pPr>
              <w:rPr>
                <w:sz w:val="10"/>
                <w:szCs w:val="10"/>
                <w:lang w:eastAsia="ko-KR"/>
              </w:rPr>
            </w:pPr>
            <w:r w:rsidRPr="00DD00AF">
              <w:rPr>
                <w:sz w:val="10"/>
                <w:szCs w:val="10"/>
                <w:lang w:eastAsia="ko-KR"/>
              </w:rPr>
              <w:t>0.85</w:t>
            </w:r>
          </w:p>
        </w:tc>
        <w:tc>
          <w:tcPr>
            <w:tcW w:w="464" w:type="dxa"/>
            <w:noWrap/>
            <w:vAlign w:val="center"/>
            <w:hideMark/>
          </w:tcPr>
          <w:p w14:paraId="7D7C378A" w14:textId="77777777" w:rsidR="00AA6F51" w:rsidRPr="00DD00AF" w:rsidRDefault="00AA6F51" w:rsidP="00933E43">
            <w:pPr>
              <w:rPr>
                <w:sz w:val="10"/>
                <w:szCs w:val="10"/>
                <w:lang w:eastAsia="ko-KR"/>
              </w:rPr>
            </w:pPr>
            <w:r w:rsidRPr="00DD00AF">
              <w:rPr>
                <w:sz w:val="10"/>
                <w:szCs w:val="10"/>
                <w:lang w:eastAsia="ko-KR"/>
              </w:rPr>
              <w:t>0.82</w:t>
            </w:r>
          </w:p>
        </w:tc>
      </w:tr>
      <w:tr w:rsidR="00AA6F51" w:rsidRPr="00DD00AF" w14:paraId="5D1CD4C4" w14:textId="77777777" w:rsidTr="0079299A">
        <w:trPr>
          <w:trHeight w:val="288"/>
          <w:jc w:val="center"/>
        </w:trPr>
        <w:tc>
          <w:tcPr>
            <w:tcW w:w="341" w:type="dxa"/>
            <w:noWrap/>
            <w:vAlign w:val="center"/>
            <w:hideMark/>
          </w:tcPr>
          <w:p w14:paraId="3B0CB166"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6CFA8BA5" w14:textId="77777777" w:rsidR="00AA6F51" w:rsidRPr="00DD00AF" w:rsidRDefault="00AA6F51" w:rsidP="00933E43">
            <w:pPr>
              <w:rPr>
                <w:sz w:val="10"/>
                <w:szCs w:val="10"/>
                <w:lang w:eastAsia="ko-KR"/>
              </w:rPr>
            </w:pPr>
            <w:r w:rsidRPr="00DD00AF">
              <w:rPr>
                <w:sz w:val="10"/>
                <w:szCs w:val="10"/>
                <w:lang w:eastAsia="ko-KR"/>
              </w:rPr>
              <w:t>0.5</w:t>
            </w:r>
          </w:p>
        </w:tc>
        <w:tc>
          <w:tcPr>
            <w:tcW w:w="341" w:type="dxa"/>
            <w:noWrap/>
            <w:vAlign w:val="center"/>
            <w:hideMark/>
          </w:tcPr>
          <w:p w14:paraId="62CC261C" w14:textId="77777777" w:rsidR="00AA6F51" w:rsidRPr="00DD00AF" w:rsidRDefault="00AA6F51" w:rsidP="00933E43">
            <w:pPr>
              <w:rPr>
                <w:sz w:val="10"/>
                <w:szCs w:val="10"/>
                <w:lang w:eastAsia="ko-KR"/>
              </w:rPr>
            </w:pPr>
            <w:r w:rsidRPr="00DD00AF">
              <w:rPr>
                <w:sz w:val="10"/>
                <w:szCs w:val="10"/>
                <w:lang w:eastAsia="ko-KR"/>
              </w:rPr>
              <w:t>0.5</w:t>
            </w:r>
          </w:p>
        </w:tc>
        <w:tc>
          <w:tcPr>
            <w:tcW w:w="391" w:type="dxa"/>
            <w:noWrap/>
            <w:vAlign w:val="center"/>
            <w:hideMark/>
          </w:tcPr>
          <w:p w14:paraId="4CDEF30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01E8B92"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EDD17B6"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2E3796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BB47D6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63B488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B5A762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87298F8"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3F6338F0" w14:textId="77777777" w:rsidR="00AA6F51" w:rsidRPr="00DD00AF" w:rsidRDefault="00AA6F51" w:rsidP="00933E43">
            <w:pPr>
              <w:rPr>
                <w:sz w:val="10"/>
                <w:szCs w:val="10"/>
                <w:lang w:eastAsia="ko-KR"/>
              </w:rPr>
            </w:pPr>
            <w:r w:rsidRPr="00DD00AF">
              <w:rPr>
                <w:sz w:val="10"/>
                <w:szCs w:val="10"/>
                <w:lang w:eastAsia="ko-KR"/>
              </w:rPr>
              <w:t>1</w:t>
            </w:r>
          </w:p>
        </w:tc>
        <w:tc>
          <w:tcPr>
            <w:tcW w:w="488" w:type="dxa"/>
            <w:noWrap/>
            <w:vAlign w:val="center"/>
            <w:hideMark/>
          </w:tcPr>
          <w:p w14:paraId="5C8C16AB"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054E82E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0009729"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1B3BF1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7B58103"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9230C6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09FD417"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7E9835D1" w14:textId="77777777" w:rsidR="00AA6F51" w:rsidRPr="00DD00AF" w:rsidRDefault="00AA6F51" w:rsidP="00933E43">
            <w:pPr>
              <w:rPr>
                <w:sz w:val="10"/>
                <w:szCs w:val="10"/>
                <w:lang w:eastAsia="ko-KR"/>
              </w:rPr>
            </w:pPr>
            <w:r w:rsidRPr="00DD00AF">
              <w:rPr>
                <w:sz w:val="10"/>
                <w:szCs w:val="10"/>
                <w:lang w:eastAsia="ko-KR"/>
              </w:rPr>
              <w:t>1</w:t>
            </w:r>
          </w:p>
        </w:tc>
        <w:tc>
          <w:tcPr>
            <w:tcW w:w="464" w:type="dxa"/>
            <w:noWrap/>
            <w:vAlign w:val="center"/>
            <w:hideMark/>
          </w:tcPr>
          <w:p w14:paraId="30558D5C" w14:textId="77777777" w:rsidR="00AA6F51" w:rsidRPr="00DD00AF" w:rsidRDefault="00AA6F51" w:rsidP="00933E43">
            <w:pPr>
              <w:rPr>
                <w:sz w:val="10"/>
                <w:szCs w:val="10"/>
                <w:lang w:eastAsia="ko-KR"/>
              </w:rPr>
            </w:pPr>
            <w:r w:rsidRPr="00DD00AF">
              <w:rPr>
                <w:sz w:val="10"/>
                <w:szCs w:val="10"/>
                <w:lang w:eastAsia="ko-KR"/>
              </w:rPr>
              <w:t>1</w:t>
            </w:r>
          </w:p>
        </w:tc>
      </w:tr>
      <w:tr w:rsidR="00AA6F51" w:rsidRPr="00DD00AF" w14:paraId="13EADB3E" w14:textId="77777777" w:rsidTr="0079299A">
        <w:trPr>
          <w:trHeight w:val="288"/>
          <w:jc w:val="center"/>
        </w:trPr>
        <w:tc>
          <w:tcPr>
            <w:tcW w:w="341" w:type="dxa"/>
            <w:noWrap/>
            <w:vAlign w:val="center"/>
            <w:hideMark/>
          </w:tcPr>
          <w:p w14:paraId="361B54F2"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193B8CA3" w14:textId="77777777" w:rsidR="00AA6F51" w:rsidRPr="00DD00AF" w:rsidRDefault="00AA6F51" w:rsidP="00933E43">
            <w:pPr>
              <w:rPr>
                <w:sz w:val="10"/>
                <w:szCs w:val="10"/>
                <w:lang w:eastAsia="ko-KR"/>
              </w:rPr>
            </w:pPr>
            <w:r w:rsidRPr="00DD00AF">
              <w:rPr>
                <w:sz w:val="10"/>
                <w:szCs w:val="10"/>
                <w:lang w:eastAsia="ko-KR"/>
              </w:rPr>
              <w:t>0</w:t>
            </w:r>
          </w:p>
        </w:tc>
        <w:tc>
          <w:tcPr>
            <w:tcW w:w="341" w:type="dxa"/>
            <w:noWrap/>
            <w:vAlign w:val="center"/>
            <w:hideMark/>
          </w:tcPr>
          <w:p w14:paraId="1C8EF580"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336CF06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54EEB57"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6FA75F9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030B0EC8"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5A42C9EC"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4F49569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B8B2F33" w14:textId="77777777" w:rsidR="00AA6F51" w:rsidRPr="00DD00AF" w:rsidRDefault="00AA6F51" w:rsidP="00933E43">
            <w:pPr>
              <w:rPr>
                <w:sz w:val="10"/>
                <w:szCs w:val="10"/>
                <w:lang w:eastAsia="ko-KR"/>
              </w:rPr>
            </w:pPr>
            <w:r w:rsidRPr="00DD00AF">
              <w:rPr>
                <w:sz w:val="10"/>
                <w:szCs w:val="10"/>
                <w:lang w:eastAsia="ko-KR"/>
              </w:rPr>
              <w:t>0.04</w:t>
            </w:r>
          </w:p>
        </w:tc>
        <w:tc>
          <w:tcPr>
            <w:tcW w:w="391" w:type="dxa"/>
            <w:noWrap/>
            <w:vAlign w:val="center"/>
            <w:hideMark/>
          </w:tcPr>
          <w:p w14:paraId="359EA3A6"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1F8F544" w14:textId="77777777" w:rsidR="00AA6F51" w:rsidRPr="00DD00AF" w:rsidRDefault="00AA6F51" w:rsidP="00933E43">
            <w:pPr>
              <w:rPr>
                <w:sz w:val="10"/>
                <w:szCs w:val="10"/>
                <w:lang w:eastAsia="ko-KR"/>
              </w:rPr>
            </w:pPr>
            <w:r w:rsidRPr="00DD00AF">
              <w:rPr>
                <w:sz w:val="10"/>
                <w:szCs w:val="10"/>
                <w:lang w:eastAsia="ko-KR"/>
              </w:rPr>
              <w:t>0.04</w:t>
            </w:r>
          </w:p>
        </w:tc>
        <w:tc>
          <w:tcPr>
            <w:tcW w:w="488" w:type="dxa"/>
            <w:noWrap/>
            <w:vAlign w:val="center"/>
            <w:hideMark/>
          </w:tcPr>
          <w:p w14:paraId="66E60300"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210DF3E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F53147A"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21455634"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7C08C01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6BEED5A"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15A48737"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63E403A6"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3D6CD9C3" w14:textId="77777777" w:rsidR="00AA6F51" w:rsidRPr="00DD00AF" w:rsidRDefault="00AA6F51" w:rsidP="00933E43">
            <w:pPr>
              <w:rPr>
                <w:sz w:val="10"/>
                <w:szCs w:val="10"/>
                <w:lang w:eastAsia="ko-KR"/>
              </w:rPr>
            </w:pPr>
            <w:r w:rsidRPr="00DD00AF">
              <w:rPr>
                <w:sz w:val="10"/>
                <w:szCs w:val="10"/>
                <w:lang w:eastAsia="ko-KR"/>
              </w:rPr>
              <w:t>0.06</w:t>
            </w:r>
          </w:p>
        </w:tc>
      </w:tr>
      <w:tr w:rsidR="00AA6F51" w:rsidRPr="00DD00AF" w14:paraId="30CE7785" w14:textId="77777777" w:rsidTr="0079299A">
        <w:trPr>
          <w:trHeight w:val="288"/>
          <w:jc w:val="center"/>
        </w:trPr>
        <w:tc>
          <w:tcPr>
            <w:tcW w:w="341" w:type="dxa"/>
            <w:noWrap/>
            <w:vAlign w:val="center"/>
            <w:hideMark/>
          </w:tcPr>
          <w:p w14:paraId="33E9A55A"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37B1B057" w14:textId="77777777" w:rsidR="00AA6F51" w:rsidRPr="00DD00AF" w:rsidRDefault="00AA6F51" w:rsidP="00933E43">
            <w:pPr>
              <w:rPr>
                <w:sz w:val="10"/>
                <w:szCs w:val="10"/>
                <w:lang w:eastAsia="ko-KR"/>
              </w:rPr>
            </w:pPr>
            <w:r w:rsidRPr="00DD00AF">
              <w:rPr>
                <w:sz w:val="10"/>
                <w:szCs w:val="10"/>
                <w:lang w:eastAsia="ko-KR"/>
              </w:rPr>
              <w:t>0</w:t>
            </w:r>
          </w:p>
        </w:tc>
        <w:tc>
          <w:tcPr>
            <w:tcW w:w="341" w:type="dxa"/>
            <w:noWrap/>
            <w:vAlign w:val="center"/>
            <w:hideMark/>
          </w:tcPr>
          <w:p w14:paraId="36C6CE80"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03ECD6A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FF26E99"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0289BF7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9824669"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15D42DB9"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07EADB4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7EA7700" w14:textId="77777777" w:rsidR="00AA6F51" w:rsidRPr="00DD00AF" w:rsidRDefault="00AA6F51" w:rsidP="00933E43">
            <w:pPr>
              <w:rPr>
                <w:sz w:val="10"/>
                <w:szCs w:val="10"/>
                <w:lang w:eastAsia="ko-KR"/>
              </w:rPr>
            </w:pPr>
            <w:r w:rsidRPr="00DD00AF">
              <w:rPr>
                <w:sz w:val="10"/>
                <w:szCs w:val="10"/>
                <w:lang w:eastAsia="ko-KR"/>
              </w:rPr>
              <w:t>0.04</w:t>
            </w:r>
          </w:p>
        </w:tc>
        <w:tc>
          <w:tcPr>
            <w:tcW w:w="391" w:type="dxa"/>
            <w:noWrap/>
            <w:vAlign w:val="center"/>
            <w:hideMark/>
          </w:tcPr>
          <w:p w14:paraId="58E416C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14B0A6A" w14:textId="77777777" w:rsidR="00AA6F51" w:rsidRPr="00DD00AF" w:rsidRDefault="00AA6F51" w:rsidP="00933E43">
            <w:pPr>
              <w:rPr>
                <w:sz w:val="10"/>
                <w:szCs w:val="10"/>
                <w:lang w:eastAsia="ko-KR"/>
              </w:rPr>
            </w:pPr>
            <w:r w:rsidRPr="00DD00AF">
              <w:rPr>
                <w:sz w:val="10"/>
                <w:szCs w:val="10"/>
                <w:lang w:eastAsia="ko-KR"/>
              </w:rPr>
              <w:t>0.05</w:t>
            </w:r>
          </w:p>
        </w:tc>
        <w:tc>
          <w:tcPr>
            <w:tcW w:w="488" w:type="dxa"/>
            <w:noWrap/>
            <w:vAlign w:val="center"/>
            <w:hideMark/>
          </w:tcPr>
          <w:p w14:paraId="76DB65D6"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59DEC11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1A1B2F8"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435BAF5B"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2F63190A"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7C46C74"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15814D20" w14:textId="77777777" w:rsidR="00AA6F51" w:rsidRPr="00DD00AF" w:rsidRDefault="00AA6F51" w:rsidP="00933E43">
            <w:pPr>
              <w:rPr>
                <w:sz w:val="10"/>
                <w:szCs w:val="10"/>
                <w:lang w:eastAsia="ko-KR"/>
              </w:rPr>
            </w:pPr>
            <w:r w:rsidRPr="00DD00AF">
              <w:rPr>
                <w:sz w:val="10"/>
                <w:szCs w:val="10"/>
                <w:lang w:eastAsia="ko-KR"/>
              </w:rPr>
              <w:t>0.06</w:t>
            </w:r>
          </w:p>
        </w:tc>
        <w:tc>
          <w:tcPr>
            <w:tcW w:w="464" w:type="dxa"/>
            <w:noWrap/>
            <w:vAlign w:val="center"/>
            <w:hideMark/>
          </w:tcPr>
          <w:p w14:paraId="1C7873D5" w14:textId="77777777" w:rsidR="00AA6F51" w:rsidRPr="00DD00AF" w:rsidRDefault="00AA6F51" w:rsidP="00933E43">
            <w:pPr>
              <w:rPr>
                <w:sz w:val="10"/>
                <w:szCs w:val="10"/>
                <w:lang w:eastAsia="ko-KR"/>
              </w:rPr>
            </w:pPr>
            <w:r w:rsidRPr="00DD00AF">
              <w:rPr>
                <w:sz w:val="10"/>
                <w:szCs w:val="10"/>
                <w:lang w:eastAsia="ko-KR"/>
              </w:rPr>
              <w:t>0.07</w:t>
            </w:r>
          </w:p>
        </w:tc>
        <w:tc>
          <w:tcPr>
            <w:tcW w:w="464" w:type="dxa"/>
            <w:noWrap/>
            <w:vAlign w:val="center"/>
            <w:hideMark/>
          </w:tcPr>
          <w:p w14:paraId="5400767D" w14:textId="77777777" w:rsidR="00AA6F51" w:rsidRPr="00DD00AF" w:rsidRDefault="00AA6F51" w:rsidP="00933E43">
            <w:pPr>
              <w:rPr>
                <w:sz w:val="10"/>
                <w:szCs w:val="10"/>
                <w:lang w:eastAsia="ko-KR"/>
              </w:rPr>
            </w:pPr>
            <w:r w:rsidRPr="00DD00AF">
              <w:rPr>
                <w:sz w:val="10"/>
                <w:szCs w:val="10"/>
                <w:lang w:eastAsia="ko-KR"/>
              </w:rPr>
              <w:t>0.05</w:t>
            </w:r>
          </w:p>
        </w:tc>
      </w:tr>
      <w:tr w:rsidR="00AA6F51" w:rsidRPr="00DD00AF" w14:paraId="72ED744A" w14:textId="77777777" w:rsidTr="0079299A">
        <w:trPr>
          <w:trHeight w:val="288"/>
          <w:jc w:val="center"/>
        </w:trPr>
        <w:tc>
          <w:tcPr>
            <w:tcW w:w="341" w:type="dxa"/>
            <w:noWrap/>
            <w:vAlign w:val="center"/>
            <w:hideMark/>
          </w:tcPr>
          <w:p w14:paraId="7BCC088C" w14:textId="77777777" w:rsidR="00AA6F51" w:rsidRPr="00DD00AF" w:rsidRDefault="00AA6F51" w:rsidP="00933E43">
            <w:pPr>
              <w:rPr>
                <w:sz w:val="10"/>
                <w:szCs w:val="10"/>
                <w:lang w:eastAsia="ko-KR"/>
              </w:rPr>
            </w:pPr>
            <w:r w:rsidRPr="00DD00AF">
              <w:rPr>
                <w:sz w:val="10"/>
                <w:szCs w:val="10"/>
                <w:lang w:eastAsia="ko-KR"/>
              </w:rPr>
              <w:t>0.2</w:t>
            </w:r>
          </w:p>
        </w:tc>
        <w:tc>
          <w:tcPr>
            <w:tcW w:w="341" w:type="dxa"/>
            <w:noWrap/>
            <w:vAlign w:val="center"/>
            <w:hideMark/>
          </w:tcPr>
          <w:p w14:paraId="4DFD578F" w14:textId="77777777" w:rsidR="00AA6F51" w:rsidRPr="00DD00AF" w:rsidRDefault="00AA6F51" w:rsidP="00933E43">
            <w:pPr>
              <w:rPr>
                <w:sz w:val="10"/>
                <w:szCs w:val="10"/>
                <w:lang w:eastAsia="ko-KR"/>
              </w:rPr>
            </w:pPr>
            <w:r w:rsidRPr="00DD00AF">
              <w:rPr>
                <w:sz w:val="10"/>
                <w:szCs w:val="10"/>
                <w:lang w:eastAsia="ko-KR"/>
              </w:rPr>
              <w:t>0</w:t>
            </w:r>
          </w:p>
        </w:tc>
        <w:tc>
          <w:tcPr>
            <w:tcW w:w="341" w:type="dxa"/>
            <w:noWrap/>
            <w:vAlign w:val="center"/>
            <w:hideMark/>
          </w:tcPr>
          <w:p w14:paraId="0B14D9BA"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39F160B4"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C17B2B4"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342F910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FDAF00A"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2D378235" w14:textId="77777777" w:rsidR="00AA6F51" w:rsidRPr="00DD00AF" w:rsidRDefault="00AA6F51" w:rsidP="00933E43">
            <w:pPr>
              <w:rPr>
                <w:sz w:val="10"/>
                <w:szCs w:val="10"/>
                <w:lang w:eastAsia="ko-KR"/>
              </w:rPr>
            </w:pPr>
            <w:r w:rsidRPr="00DD00AF">
              <w:rPr>
                <w:sz w:val="10"/>
                <w:szCs w:val="10"/>
                <w:lang w:eastAsia="ko-KR"/>
              </w:rPr>
              <w:t>0.07</w:t>
            </w:r>
          </w:p>
        </w:tc>
        <w:tc>
          <w:tcPr>
            <w:tcW w:w="391" w:type="dxa"/>
            <w:noWrap/>
            <w:vAlign w:val="center"/>
            <w:hideMark/>
          </w:tcPr>
          <w:p w14:paraId="458AE52C"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C86B27B"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567A0F4B"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3A99EC4" w14:textId="77777777" w:rsidR="00AA6F51" w:rsidRPr="00DD00AF" w:rsidRDefault="00AA6F51" w:rsidP="00933E43">
            <w:pPr>
              <w:rPr>
                <w:sz w:val="10"/>
                <w:szCs w:val="10"/>
                <w:lang w:eastAsia="ko-KR"/>
              </w:rPr>
            </w:pPr>
            <w:r w:rsidRPr="00DD00AF">
              <w:rPr>
                <w:sz w:val="10"/>
                <w:szCs w:val="10"/>
                <w:lang w:eastAsia="ko-KR"/>
              </w:rPr>
              <w:t>0.05</w:t>
            </w:r>
          </w:p>
        </w:tc>
        <w:tc>
          <w:tcPr>
            <w:tcW w:w="488" w:type="dxa"/>
            <w:noWrap/>
            <w:vAlign w:val="center"/>
            <w:hideMark/>
          </w:tcPr>
          <w:p w14:paraId="3D3C9BF8"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59385FF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2C695FE"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77751680"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61ED158C"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F608F2C"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166179BB"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3487C03E"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56E6E509" w14:textId="77777777" w:rsidR="00AA6F51" w:rsidRPr="00DD00AF" w:rsidRDefault="00AA6F51" w:rsidP="00933E43">
            <w:pPr>
              <w:rPr>
                <w:sz w:val="10"/>
                <w:szCs w:val="10"/>
                <w:lang w:eastAsia="ko-KR"/>
              </w:rPr>
            </w:pPr>
            <w:r w:rsidRPr="00DD00AF">
              <w:rPr>
                <w:sz w:val="10"/>
                <w:szCs w:val="10"/>
                <w:lang w:eastAsia="ko-KR"/>
              </w:rPr>
              <w:t>0.06</w:t>
            </w:r>
          </w:p>
        </w:tc>
      </w:tr>
      <w:tr w:rsidR="00AA6F51" w:rsidRPr="00DD00AF" w14:paraId="3CB5BB8D" w14:textId="77777777" w:rsidTr="0079299A">
        <w:trPr>
          <w:trHeight w:val="288"/>
          <w:jc w:val="center"/>
        </w:trPr>
        <w:tc>
          <w:tcPr>
            <w:tcW w:w="341" w:type="dxa"/>
            <w:noWrap/>
            <w:vAlign w:val="center"/>
            <w:hideMark/>
          </w:tcPr>
          <w:p w14:paraId="1A933BE9"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26837BB0" w14:textId="77777777" w:rsidR="00AA6F51" w:rsidRPr="00DD00AF" w:rsidRDefault="00AA6F51" w:rsidP="00933E43">
            <w:pPr>
              <w:rPr>
                <w:sz w:val="10"/>
                <w:szCs w:val="10"/>
                <w:lang w:eastAsia="ko-KR"/>
              </w:rPr>
            </w:pPr>
            <w:r w:rsidRPr="00DD00AF">
              <w:rPr>
                <w:sz w:val="10"/>
                <w:szCs w:val="10"/>
                <w:lang w:eastAsia="ko-KR"/>
              </w:rPr>
              <w:t>0</w:t>
            </w:r>
          </w:p>
        </w:tc>
        <w:tc>
          <w:tcPr>
            <w:tcW w:w="341" w:type="dxa"/>
            <w:noWrap/>
            <w:vAlign w:val="center"/>
            <w:hideMark/>
          </w:tcPr>
          <w:p w14:paraId="1D2CD90B"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5C8F471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FA85F14"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795474E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815BED3"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354676B3"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6B4486E5"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EF7DF2D" w14:textId="77777777" w:rsidR="00AA6F51" w:rsidRPr="00DD00AF" w:rsidRDefault="00AA6F51" w:rsidP="00933E43">
            <w:pPr>
              <w:rPr>
                <w:sz w:val="10"/>
                <w:szCs w:val="10"/>
                <w:lang w:eastAsia="ko-KR"/>
              </w:rPr>
            </w:pPr>
            <w:r w:rsidRPr="00DD00AF">
              <w:rPr>
                <w:sz w:val="10"/>
                <w:szCs w:val="10"/>
                <w:lang w:eastAsia="ko-KR"/>
              </w:rPr>
              <w:t>0.04</w:t>
            </w:r>
          </w:p>
        </w:tc>
        <w:tc>
          <w:tcPr>
            <w:tcW w:w="391" w:type="dxa"/>
            <w:noWrap/>
            <w:vAlign w:val="center"/>
            <w:hideMark/>
          </w:tcPr>
          <w:p w14:paraId="46398F0C"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931A710" w14:textId="77777777" w:rsidR="00AA6F51" w:rsidRPr="00DD00AF" w:rsidRDefault="00AA6F51" w:rsidP="00933E43">
            <w:pPr>
              <w:rPr>
                <w:sz w:val="10"/>
                <w:szCs w:val="10"/>
                <w:lang w:eastAsia="ko-KR"/>
              </w:rPr>
            </w:pPr>
            <w:r w:rsidRPr="00DD00AF">
              <w:rPr>
                <w:sz w:val="10"/>
                <w:szCs w:val="10"/>
                <w:lang w:eastAsia="ko-KR"/>
              </w:rPr>
              <w:t>0.05</w:t>
            </w:r>
          </w:p>
        </w:tc>
        <w:tc>
          <w:tcPr>
            <w:tcW w:w="488" w:type="dxa"/>
            <w:noWrap/>
            <w:vAlign w:val="center"/>
            <w:hideMark/>
          </w:tcPr>
          <w:p w14:paraId="70E2D345"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48D002B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F040741"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08974958"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2EE56AD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3240AAF3" w14:textId="77777777" w:rsidR="00AA6F51" w:rsidRPr="00DD00AF" w:rsidRDefault="00AA6F51" w:rsidP="00933E43">
            <w:pPr>
              <w:rPr>
                <w:sz w:val="10"/>
                <w:szCs w:val="10"/>
                <w:lang w:eastAsia="ko-KR"/>
              </w:rPr>
            </w:pPr>
            <w:r w:rsidRPr="00DD00AF">
              <w:rPr>
                <w:sz w:val="10"/>
                <w:szCs w:val="10"/>
                <w:lang w:eastAsia="ko-KR"/>
              </w:rPr>
              <w:t>0.06</w:t>
            </w:r>
          </w:p>
        </w:tc>
        <w:tc>
          <w:tcPr>
            <w:tcW w:w="425" w:type="dxa"/>
            <w:noWrap/>
            <w:vAlign w:val="center"/>
            <w:hideMark/>
          </w:tcPr>
          <w:p w14:paraId="75EAF4E1"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51C15C51" w14:textId="77777777" w:rsidR="00AA6F51" w:rsidRPr="00DD00AF" w:rsidRDefault="00AA6F51" w:rsidP="00933E43">
            <w:pPr>
              <w:rPr>
                <w:sz w:val="10"/>
                <w:szCs w:val="10"/>
                <w:lang w:eastAsia="ko-KR"/>
              </w:rPr>
            </w:pPr>
            <w:r w:rsidRPr="00DD00AF">
              <w:rPr>
                <w:sz w:val="10"/>
                <w:szCs w:val="10"/>
                <w:lang w:eastAsia="ko-KR"/>
              </w:rPr>
              <w:t>0.04</w:t>
            </w:r>
          </w:p>
        </w:tc>
        <w:tc>
          <w:tcPr>
            <w:tcW w:w="464" w:type="dxa"/>
            <w:noWrap/>
            <w:vAlign w:val="center"/>
            <w:hideMark/>
          </w:tcPr>
          <w:p w14:paraId="01FF5D95" w14:textId="77777777" w:rsidR="00AA6F51" w:rsidRPr="00DD00AF" w:rsidRDefault="00AA6F51" w:rsidP="00933E43">
            <w:pPr>
              <w:rPr>
                <w:sz w:val="10"/>
                <w:szCs w:val="10"/>
                <w:lang w:eastAsia="ko-KR"/>
              </w:rPr>
            </w:pPr>
            <w:r w:rsidRPr="00DD00AF">
              <w:rPr>
                <w:sz w:val="10"/>
                <w:szCs w:val="10"/>
                <w:lang w:eastAsia="ko-KR"/>
              </w:rPr>
              <w:t>0.05</w:t>
            </w:r>
          </w:p>
        </w:tc>
      </w:tr>
      <w:tr w:rsidR="00AA6F51" w:rsidRPr="00DD00AF" w14:paraId="410AFB01" w14:textId="77777777" w:rsidTr="0079299A">
        <w:trPr>
          <w:trHeight w:val="288"/>
          <w:jc w:val="center"/>
        </w:trPr>
        <w:tc>
          <w:tcPr>
            <w:tcW w:w="341" w:type="dxa"/>
            <w:noWrap/>
            <w:vAlign w:val="center"/>
            <w:hideMark/>
          </w:tcPr>
          <w:p w14:paraId="22E8E053"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2922D5F3" w14:textId="77777777" w:rsidR="00AA6F51" w:rsidRPr="00DD00AF" w:rsidRDefault="00AA6F51" w:rsidP="00933E43">
            <w:pPr>
              <w:rPr>
                <w:sz w:val="10"/>
                <w:szCs w:val="10"/>
                <w:lang w:eastAsia="ko-KR"/>
              </w:rPr>
            </w:pPr>
            <w:r w:rsidRPr="00DD00AF">
              <w:rPr>
                <w:sz w:val="10"/>
                <w:szCs w:val="10"/>
                <w:lang w:eastAsia="ko-KR"/>
              </w:rPr>
              <w:t>0</w:t>
            </w:r>
          </w:p>
        </w:tc>
        <w:tc>
          <w:tcPr>
            <w:tcW w:w="341" w:type="dxa"/>
            <w:noWrap/>
            <w:vAlign w:val="center"/>
            <w:hideMark/>
          </w:tcPr>
          <w:p w14:paraId="38768FFD"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377EA60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0B4B244"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7F278C0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B32F023"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5C33263C"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314EBC7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4A1E871"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425F1982"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55625DA0" w14:textId="77777777" w:rsidR="00AA6F51" w:rsidRPr="00DD00AF" w:rsidRDefault="00AA6F51" w:rsidP="00933E43">
            <w:pPr>
              <w:rPr>
                <w:sz w:val="10"/>
                <w:szCs w:val="10"/>
                <w:lang w:eastAsia="ko-KR"/>
              </w:rPr>
            </w:pPr>
            <w:r w:rsidRPr="00DD00AF">
              <w:rPr>
                <w:sz w:val="10"/>
                <w:szCs w:val="10"/>
                <w:lang w:eastAsia="ko-KR"/>
              </w:rPr>
              <w:t>0.05</w:t>
            </w:r>
          </w:p>
        </w:tc>
        <w:tc>
          <w:tcPr>
            <w:tcW w:w="488" w:type="dxa"/>
            <w:noWrap/>
            <w:vAlign w:val="center"/>
            <w:hideMark/>
          </w:tcPr>
          <w:p w14:paraId="39AEB551"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7E6EB75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787D9445"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04AE167A"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25A10018"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2C8D4DEB"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43F308DD" w14:textId="77777777" w:rsidR="00AA6F51" w:rsidRPr="00DD00AF" w:rsidRDefault="00AA6F51" w:rsidP="00933E43">
            <w:pPr>
              <w:rPr>
                <w:sz w:val="10"/>
                <w:szCs w:val="10"/>
                <w:lang w:eastAsia="ko-KR"/>
              </w:rPr>
            </w:pPr>
            <w:r w:rsidRPr="00DD00AF">
              <w:rPr>
                <w:sz w:val="10"/>
                <w:szCs w:val="10"/>
                <w:lang w:eastAsia="ko-KR"/>
              </w:rPr>
              <w:t>0.04</w:t>
            </w:r>
          </w:p>
        </w:tc>
        <w:tc>
          <w:tcPr>
            <w:tcW w:w="464" w:type="dxa"/>
            <w:noWrap/>
            <w:vAlign w:val="center"/>
            <w:hideMark/>
          </w:tcPr>
          <w:p w14:paraId="5DA7CD9E" w14:textId="77777777" w:rsidR="00AA6F51" w:rsidRPr="00DD00AF" w:rsidRDefault="00AA6F51" w:rsidP="00933E43">
            <w:pPr>
              <w:rPr>
                <w:sz w:val="10"/>
                <w:szCs w:val="10"/>
                <w:lang w:eastAsia="ko-KR"/>
              </w:rPr>
            </w:pPr>
            <w:r w:rsidRPr="00DD00AF">
              <w:rPr>
                <w:sz w:val="10"/>
                <w:szCs w:val="10"/>
                <w:lang w:eastAsia="ko-KR"/>
              </w:rPr>
              <w:t>0.06</w:t>
            </w:r>
          </w:p>
        </w:tc>
        <w:tc>
          <w:tcPr>
            <w:tcW w:w="464" w:type="dxa"/>
            <w:noWrap/>
            <w:vAlign w:val="center"/>
            <w:hideMark/>
          </w:tcPr>
          <w:p w14:paraId="0987FD3E" w14:textId="77777777" w:rsidR="00AA6F51" w:rsidRPr="00DD00AF" w:rsidRDefault="00AA6F51" w:rsidP="00933E43">
            <w:pPr>
              <w:rPr>
                <w:sz w:val="10"/>
                <w:szCs w:val="10"/>
                <w:lang w:eastAsia="ko-KR"/>
              </w:rPr>
            </w:pPr>
            <w:r w:rsidRPr="00DD00AF">
              <w:rPr>
                <w:sz w:val="10"/>
                <w:szCs w:val="10"/>
                <w:lang w:eastAsia="ko-KR"/>
              </w:rPr>
              <w:t>0.05</w:t>
            </w:r>
          </w:p>
        </w:tc>
      </w:tr>
      <w:tr w:rsidR="00AA6F51" w:rsidRPr="00DD00AF" w14:paraId="7BD4B6F0" w14:textId="77777777" w:rsidTr="0079299A">
        <w:trPr>
          <w:trHeight w:val="288"/>
          <w:jc w:val="center"/>
        </w:trPr>
        <w:tc>
          <w:tcPr>
            <w:tcW w:w="341" w:type="dxa"/>
            <w:noWrap/>
            <w:vAlign w:val="center"/>
            <w:hideMark/>
          </w:tcPr>
          <w:p w14:paraId="5D4C3A24" w14:textId="77777777" w:rsidR="00AA6F51" w:rsidRPr="00DD00AF" w:rsidRDefault="00AA6F51" w:rsidP="00933E43">
            <w:pPr>
              <w:rPr>
                <w:sz w:val="10"/>
                <w:szCs w:val="10"/>
                <w:lang w:eastAsia="ko-KR"/>
              </w:rPr>
            </w:pPr>
            <w:r w:rsidRPr="00DD00AF">
              <w:rPr>
                <w:sz w:val="10"/>
                <w:szCs w:val="10"/>
                <w:lang w:eastAsia="ko-KR"/>
              </w:rPr>
              <w:t>0.4</w:t>
            </w:r>
          </w:p>
        </w:tc>
        <w:tc>
          <w:tcPr>
            <w:tcW w:w="341" w:type="dxa"/>
            <w:noWrap/>
            <w:vAlign w:val="center"/>
            <w:hideMark/>
          </w:tcPr>
          <w:p w14:paraId="757364BC" w14:textId="77777777" w:rsidR="00AA6F51" w:rsidRPr="00DD00AF" w:rsidRDefault="00AA6F51" w:rsidP="00933E43">
            <w:pPr>
              <w:rPr>
                <w:sz w:val="10"/>
                <w:szCs w:val="10"/>
                <w:lang w:eastAsia="ko-KR"/>
              </w:rPr>
            </w:pPr>
            <w:r w:rsidRPr="00DD00AF">
              <w:rPr>
                <w:sz w:val="10"/>
                <w:szCs w:val="10"/>
                <w:lang w:eastAsia="ko-KR"/>
              </w:rPr>
              <w:t>0</w:t>
            </w:r>
          </w:p>
        </w:tc>
        <w:tc>
          <w:tcPr>
            <w:tcW w:w="341" w:type="dxa"/>
            <w:noWrap/>
            <w:vAlign w:val="center"/>
            <w:hideMark/>
          </w:tcPr>
          <w:p w14:paraId="66EC8538"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1ABF982D"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33DC03A"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33044EA8"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74A57DA"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0A19115A"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7EBB644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603465E"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76AF7C1B"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453910AB" w14:textId="77777777" w:rsidR="00AA6F51" w:rsidRPr="00DD00AF" w:rsidRDefault="00AA6F51" w:rsidP="00933E43">
            <w:pPr>
              <w:rPr>
                <w:sz w:val="10"/>
                <w:szCs w:val="10"/>
                <w:lang w:eastAsia="ko-KR"/>
              </w:rPr>
            </w:pPr>
            <w:r w:rsidRPr="00DD00AF">
              <w:rPr>
                <w:sz w:val="10"/>
                <w:szCs w:val="10"/>
                <w:lang w:eastAsia="ko-KR"/>
              </w:rPr>
              <w:t>0.06</w:t>
            </w:r>
          </w:p>
        </w:tc>
        <w:tc>
          <w:tcPr>
            <w:tcW w:w="488" w:type="dxa"/>
            <w:noWrap/>
            <w:vAlign w:val="center"/>
            <w:hideMark/>
          </w:tcPr>
          <w:p w14:paraId="39414983"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18ADF4D1"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495C1AD"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6033FC30"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455E9E52"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9EC844F"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619CA057"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50C01B0C" w14:textId="77777777" w:rsidR="00AA6F51" w:rsidRPr="00DD00AF" w:rsidRDefault="00AA6F51" w:rsidP="00933E43">
            <w:pPr>
              <w:rPr>
                <w:sz w:val="10"/>
                <w:szCs w:val="10"/>
                <w:lang w:eastAsia="ko-KR"/>
              </w:rPr>
            </w:pPr>
            <w:r w:rsidRPr="00DD00AF">
              <w:rPr>
                <w:sz w:val="10"/>
                <w:szCs w:val="10"/>
                <w:lang w:eastAsia="ko-KR"/>
              </w:rPr>
              <w:t>0.06</w:t>
            </w:r>
          </w:p>
        </w:tc>
        <w:tc>
          <w:tcPr>
            <w:tcW w:w="464" w:type="dxa"/>
            <w:noWrap/>
            <w:vAlign w:val="center"/>
            <w:hideMark/>
          </w:tcPr>
          <w:p w14:paraId="74DA7558" w14:textId="77777777" w:rsidR="00AA6F51" w:rsidRPr="00DD00AF" w:rsidRDefault="00AA6F51" w:rsidP="00933E43">
            <w:pPr>
              <w:rPr>
                <w:sz w:val="10"/>
                <w:szCs w:val="10"/>
                <w:lang w:eastAsia="ko-KR"/>
              </w:rPr>
            </w:pPr>
            <w:r w:rsidRPr="00DD00AF">
              <w:rPr>
                <w:sz w:val="10"/>
                <w:szCs w:val="10"/>
                <w:lang w:eastAsia="ko-KR"/>
              </w:rPr>
              <w:t>0.05</w:t>
            </w:r>
          </w:p>
        </w:tc>
      </w:tr>
      <w:tr w:rsidR="00AA6F51" w:rsidRPr="00DD00AF" w14:paraId="5E5B8BCB" w14:textId="77777777" w:rsidTr="0079299A">
        <w:trPr>
          <w:trHeight w:val="288"/>
          <w:jc w:val="center"/>
        </w:trPr>
        <w:tc>
          <w:tcPr>
            <w:tcW w:w="341" w:type="dxa"/>
            <w:noWrap/>
            <w:vAlign w:val="center"/>
            <w:hideMark/>
          </w:tcPr>
          <w:p w14:paraId="2A7B0CB3" w14:textId="77777777" w:rsidR="00AA6F51" w:rsidRPr="00DD00AF" w:rsidRDefault="00AA6F51" w:rsidP="00933E43">
            <w:pPr>
              <w:rPr>
                <w:sz w:val="10"/>
                <w:szCs w:val="10"/>
                <w:lang w:eastAsia="ko-KR"/>
              </w:rPr>
            </w:pPr>
            <w:r w:rsidRPr="00DD00AF">
              <w:rPr>
                <w:sz w:val="10"/>
                <w:szCs w:val="10"/>
                <w:lang w:eastAsia="ko-KR"/>
              </w:rPr>
              <w:lastRenderedPageBreak/>
              <w:t>0.8</w:t>
            </w:r>
          </w:p>
        </w:tc>
        <w:tc>
          <w:tcPr>
            <w:tcW w:w="341" w:type="dxa"/>
            <w:noWrap/>
            <w:vAlign w:val="center"/>
            <w:hideMark/>
          </w:tcPr>
          <w:p w14:paraId="00FA10F3" w14:textId="77777777" w:rsidR="00AA6F51" w:rsidRPr="00DD00AF" w:rsidRDefault="00AA6F51" w:rsidP="00933E43">
            <w:pPr>
              <w:rPr>
                <w:sz w:val="10"/>
                <w:szCs w:val="10"/>
                <w:lang w:eastAsia="ko-KR"/>
              </w:rPr>
            </w:pPr>
            <w:r w:rsidRPr="00DD00AF">
              <w:rPr>
                <w:sz w:val="10"/>
                <w:szCs w:val="10"/>
                <w:lang w:eastAsia="ko-KR"/>
              </w:rPr>
              <w:t>0</w:t>
            </w:r>
          </w:p>
        </w:tc>
        <w:tc>
          <w:tcPr>
            <w:tcW w:w="341" w:type="dxa"/>
            <w:noWrap/>
            <w:vAlign w:val="center"/>
            <w:hideMark/>
          </w:tcPr>
          <w:p w14:paraId="1468D8ED"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1556BABE"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3B46C44F"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24E5CC27"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1ED5ADDD"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067BCBE2" w14:textId="77777777" w:rsidR="00AA6F51" w:rsidRPr="00DD00AF" w:rsidRDefault="00AA6F51" w:rsidP="00933E43">
            <w:pPr>
              <w:rPr>
                <w:sz w:val="10"/>
                <w:szCs w:val="10"/>
                <w:lang w:eastAsia="ko-KR"/>
              </w:rPr>
            </w:pPr>
            <w:r w:rsidRPr="00DD00AF">
              <w:rPr>
                <w:sz w:val="10"/>
                <w:szCs w:val="10"/>
                <w:lang w:eastAsia="ko-KR"/>
              </w:rPr>
              <w:t>0.06</w:t>
            </w:r>
          </w:p>
        </w:tc>
        <w:tc>
          <w:tcPr>
            <w:tcW w:w="391" w:type="dxa"/>
            <w:noWrap/>
            <w:vAlign w:val="center"/>
            <w:hideMark/>
          </w:tcPr>
          <w:p w14:paraId="5649535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560F6AA7"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287B6309"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209305FF" w14:textId="77777777" w:rsidR="00AA6F51" w:rsidRPr="00DD00AF" w:rsidRDefault="00AA6F51" w:rsidP="00933E43">
            <w:pPr>
              <w:rPr>
                <w:sz w:val="10"/>
                <w:szCs w:val="10"/>
                <w:lang w:eastAsia="ko-KR"/>
              </w:rPr>
            </w:pPr>
            <w:r w:rsidRPr="00DD00AF">
              <w:rPr>
                <w:sz w:val="10"/>
                <w:szCs w:val="10"/>
                <w:lang w:eastAsia="ko-KR"/>
              </w:rPr>
              <w:t>0.05</w:t>
            </w:r>
          </w:p>
        </w:tc>
        <w:tc>
          <w:tcPr>
            <w:tcW w:w="488" w:type="dxa"/>
            <w:noWrap/>
            <w:vAlign w:val="center"/>
            <w:hideMark/>
          </w:tcPr>
          <w:p w14:paraId="4359C42E"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65C7E98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4157EC6A"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651573B3"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03048807"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FE31A88"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267DB0C5"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3EF34C7C"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16C9FF80" w14:textId="77777777" w:rsidR="00AA6F51" w:rsidRPr="00DD00AF" w:rsidRDefault="00AA6F51" w:rsidP="00933E43">
            <w:pPr>
              <w:rPr>
                <w:sz w:val="10"/>
                <w:szCs w:val="10"/>
                <w:lang w:eastAsia="ko-KR"/>
              </w:rPr>
            </w:pPr>
            <w:r w:rsidRPr="00DD00AF">
              <w:rPr>
                <w:sz w:val="10"/>
                <w:szCs w:val="10"/>
                <w:lang w:eastAsia="ko-KR"/>
              </w:rPr>
              <w:t>0.06</w:t>
            </w:r>
          </w:p>
        </w:tc>
      </w:tr>
      <w:tr w:rsidR="00AA6F51" w:rsidRPr="00DD00AF" w14:paraId="4E49CEE0" w14:textId="77777777" w:rsidTr="0079299A">
        <w:trPr>
          <w:trHeight w:val="288"/>
          <w:jc w:val="center"/>
        </w:trPr>
        <w:tc>
          <w:tcPr>
            <w:tcW w:w="341" w:type="dxa"/>
            <w:noWrap/>
            <w:vAlign w:val="center"/>
            <w:hideMark/>
          </w:tcPr>
          <w:p w14:paraId="790ED0B8"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2C08A6F0" w14:textId="77777777" w:rsidR="00AA6F51" w:rsidRPr="00DD00AF" w:rsidRDefault="00AA6F51" w:rsidP="00933E43">
            <w:pPr>
              <w:rPr>
                <w:sz w:val="10"/>
                <w:szCs w:val="10"/>
                <w:lang w:eastAsia="ko-KR"/>
              </w:rPr>
            </w:pPr>
            <w:r w:rsidRPr="00DD00AF">
              <w:rPr>
                <w:sz w:val="10"/>
                <w:szCs w:val="10"/>
                <w:lang w:eastAsia="ko-KR"/>
              </w:rPr>
              <w:t>0</w:t>
            </w:r>
          </w:p>
        </w:tc>
        <w:tc>
          <w:tcPr>
            <w:tcW w:w="341" w:type="dxa"/>
            <w:noWrap/>
            <w:vAlign w:val="center"/>
            <w:hideMark/>
          </w:tcPr>
          <w:p w14:paraId="62F90360"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060370F1"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D1072B7"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0B0DB3EB"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27BC0541"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73226201"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0916C6F0"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9DAA15B"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636CF46D"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65E9E7AA" w14:textId="77777777" w:rsidR="00AA6F51" w:rsidRPr="00DD00AF" w:rsidRDefault="00AA6F51" w:rsidP="00933E43">
            <w:pPr>
              <w:rPr>
                <w:sz w:val="10"/>
                <w:szCs w:val="10"/>
                <w:lang w:eastAsia="ko-KR"/>
              </w:rPr>
            </w:pPr>
            <w:r w:rsidRPr="00DD00AF">
              <w:rPr>
                <w:sz w:val="10"/>
                <w:szCs w:val="10"/>
                <w:lang w:eastAsia="ko-KR"/>
              </w:rPr>
              <w:t>0.05</w:t>
            </w:r>
          </w:p>
        </w:tc>
        <w:tc>
          <w:tcPr>
            <w:tcW w:w="488" w:type="dxa"/>
            <w:noWrap/>
            <w:vAlign w:val="center"/>
            <w:hideMark/>
          </w:tcPr>
          <w:p w14:paraId="59695E71"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3A58EE4B"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0BA738A"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0BEF22C5"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7015846E"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04866364"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329FB318"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33A6694D" w14:textId="77777777" w:rsidR="00AA6F51" w:rsidRPr="00DD00AF" w:rsidRDefault="00AA6F51" w:rsidP="00933E43">
            <w:pPr>
              <w:rPr>
                <w:sz w:val="10"/>
                <w:szCs w:val="10"/>
                <w:lang w:eastAsia="ko-KR"/>
              </w:rPr>
            </w:pPr>
            <w:r w:rsidRPr="00DD00AF">
              <w:rPr>
                <w:sz w:val="10"/>
                <w:szCs w:val="10"/>
                <w:lang w:eastAsia="ko-KR"/>
              </w:rPr>
              <w:t>0.04</w:t>
            </w:r>
          </w:p>
        </w:tc>
        <w:tc>
          <w:tcPr>
            <w:tcW w:w="464" w:type="dxa"/>
            <w:noWrap/>
            <w:vAlign w:val="center"/>
            <w:hideMark/>
          </w:tcPr>
          <w:p w14:paraId="122270B0" w14:textId="77777777" w:rsidR="00AA6F51" w:rsidRPr="00DD00AF" w:rsidRDefault="00AA6F51" w:rsidP="00933E43">
            <w:pPr>
              <w:rPr>
                <w:sz w:val="10"/>
                <w:szCs w:val="10"/>
                <w:lang w:eastAsia="ko-KR"/>
              </w:rPr>
            </w:pPr>
            <w:r w:rsidRPr="00DD00AF">
              <w:rPr>
                <w:sz w:val="10"/>
                <w:szCs w:val="10"/>
                <w:lang w:eastAsia="ko-KR"/>
              </w:rPr>
              <w:t>0.04</w:t>
            </w:r>
          </w:p>
        </w:tc>
      </w:tr>
      <w:tr w:rsidR="00AA6F51" w:rsidRPr="00DD00AF" w14:paraId="609A71FB" w14:textId="77777777" w:rsidTr="0079299A">
        <w:trPr>
          <w:trHeight w:val="288"/>
          <w:jc w:val="center"/>
        </w:trPr>
        <w:tc>
          <w:tcPr>
            <w:tcW w:w="341" w:type="dxa"/>
            <w:noWrap/>
            <w:vAlign w:val="center"/>
            <w:hideMark/>
          </w:tcPr>
          <w:p w14:paraId="00925766" w14:textId="77777777" w:rsidR="00AA6F51" w:rsidRPr="00DD00AF" w:rsidRDefault="00AA6F51" w:rsidP="00933E43">
            <w:pPr>
              <w:rPr>
                <w:sz w:val="10"/>
                <w:szCs w:val="10"/>
                <w:lang w:eastAsia="ko-KR"/>
              </w:rPr>
            </w:pPr>
            <w:r w:rsidRPr="00DD00AF">
              <w:rPr>
                <w:sz w:val="10"/>
                <w:szCs w:val="10"/>
                <w:lang w:eastAsia="ko-KR"/>
              </w:rPr>
              <w:t>0.8</w:t>
            </w:r>
          </w:p>
        </w:tc>
        <w:tc>
          <w:tcPr>
            <w:tcW w:w="341" w:type="dxa"/>
            <w:noWrap/>
            <w:vAlign w:val="center"/>
            <w:hideMark/>
          </w:tcPr>
          <w:p w14:paraId="7F42CBB1" w14:textId="77777777" w:rsidR="00AA6F51" w:rsidRPr="00DD00AF" w:rsidRDefault="00AA6F51" w:rsidP="00933E43">
            <w:pPr>
              <w:rPr>
                <w:sz w:val="10"/>
                <w:szCs w:val="10"/>
                <w:lang w:eastAsia="ko-KR"/>
              </w:rPr>
            </w:pPr>
            <w:r w:rsidRPr="00DD00AF">
              <w:rPr>
                <w:sz w:val="10"/>
                <w:szCs w:val="10"/>
                <w:lang w:eastAsia="ko-KR"/>
              </w:rPr>
              <w:t>0</w:t>
            </w:r>
          </w:p>
        </w:tc>
        <w:tc>
          <w:tcPr>
            <w:tcW w:w="341" w:type="dxa"/>
            <w:noWrap/>
            <w:vAlign w:val="center"/>
            <w:hideMark/>
          </w:tcPr>
          <w:p w14:paraId="408D4132" w14:textId="77777777" w:rsidR="00AA6F51" w:rsidRPr="00DD00AF" w:rsidRDefault="00AA6F51" w:rsidP="00933E43">
            <w:pPr>
              <w:rPr>
                <w:sz w:val="10"/>
                <w:szCs w:val="10"/>
                <w:lang w:eastAsia="ko-KR"/>
              </w:rPr>
            </w:pPr>
            <w:r w:rsidRPr="00DD00AF">
              <w:rPr>
                <w:sz w:val="10"/>
                <w:szCs w:val="10"/>
                <w:lang w:eastAsia="ko-KR"/>
              </w:rPr>
              <w:t>0</w:t>
            </w:r>
          </w:p>
        </w:tc>
        <w:tc>
          <w:tcPr>
            <w:tcW w:w="391" w:type="dxa"/>
            <w:noWrap/>
            <w:vAlign w:val="center"/>
            <w:hideMark/>
          </w:tcPr>
          <w:p w14:paraId="060AEF03"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6C800361" w14:textId="77777777" w:rsidR="00AA6F51" w:rsidRPr="00DD00AF" w:rsidRDefault="00AA6F51" w:rsidP="00933E43">
            <w:pPr>
              <w:rPr>
                <w:sz w:val="10"/>
                <w:szCs w:val="10"/>
                <w:lang w:eastAsia="ko-KR"/>
              </w:rPr>
            </w:pPr>
            <w:r w:rsidRPr="00DD00AF">
              <w:rPr>
                <w:sz w:val="10"/>
                <w:szCs w:val="10"/>
                <w:lang w:eastAsia="ko-KR"/>
              </w:rPr>
              <w:t>0.04</w:t>
            </w:r>
          </w:p>
        </w:tc>
        <w:tc>
          <w:tcPr>
            <w:tcW w:w="391" w:type="dxa"/>
            <w:noWrap/>
            <w:vAlign w:val="center"/>
            <w:hideMark/>
          </w:tcPr>
          <w:p w14:paraId="060E9069"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77C6BC78" w14:textId="77777777" w:rsidR="00AA6F51" w:rsidRPr="00DD00AF" w:rsidRDefault="00AA6F51" w:rsidP="00933E43">
            <w:pPr>
              <w:rPr>
                <w:sz w:val="10"/>
                <w:szCs w:val="10"/>
                <w:lang w:eastAsia="ko-KR"/>
              </w:rPr>
            </w:pPr>
            <w:r w:rsidRPr="00DD00AF">
              <w:rPr>
                <w:sz w:val="10"/>
                <w:szCs w:val="10"/>
                <w:lang w:eastAsia="ko-KR"/>
              </w:rPr>
              <w:t>0.04</w:t>
            </w:r>
          </w:p>
        </w:tc>
        <w:tc>
          <w:tcPr>
            <w:tcW w:w="391" w:type="dxa"/>
            <w:noWrap/>
            <w:vAlign w:val="center"/>
            <w:hideMark/>
          </w:tcPr>
          <w:p w14:paraId="1E394DDE"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176D044F" w14:textId="77777777" w:rsidR="00AA6F51" w:rsidRPr="00DD00AF" w:rsidRDefault="00AA6F51" w:rsidP="00933E43">
            <w:pPr>
              <w:rPr>
                <w:sz w:val="10"/>
                <w:szCs w:val="10"/>
                <w:lang w:eastAsia="ko-KR"/>
              </w:rPr>
            </w:pPr>
            <w:r w:rsidRPr="00DD00AF">
              <w:rPr>
                <w:sz w:val="10"/>
                <w:szCs w:val="10"/>
                <w:lang w:eastAsia="ko-KR"/>
              </w:rPr>
              <w:t>1</w:t>
            </w:r>
          </w:p>
        </w:tc>
        <w:tc>
          <w:tcPr>
            <w:tcW w:w="391" w:type="dxa"/>
            <w:noWrap/>
            <w:vAlign w:val="center"/>
            <w:hideMark/>
          </w:tcPr>
          <w:p w14:paraId="4C4B0930" w14:textId="77777777" w:rsidR="00AA6F51" w:rsidRPr="00DD00AF" w:rsidRDefault="00AA6F51" w:rsidP="00933E43">
            <w:pPr>
              <w:rPr>
                <w:sz w:val="10"/>
                <w:szCs w:val="10"/>
                <w:lang w:eastAsia="ko-KR"/>
              </w:rPr>
            </w:pPr>
            <w:r w:rsidRPr="00DD00AF">
              <w:rPr>
                <w:sz w:val="10"/>
                <w:szCs w:val="10"/>
                <w:lang w:eastAsia="ko-KR"/>
              </w:rPr>
              <w:t>0.05</w:t>
            </w:r>
          </w:p>
        </w:tc>
        <w:tc>
          <w:tcPr>
            <w:tcW w:w="391" w:type="dxa"/>
            <w:noWrap/>
            <w:vAlign w:val="center"/>
            <w:hideMark/>
          </w:tcPr>
          <w:p w14:paraId="75AC6301" w14:textId="77777777" w:rsidR="00AA6F51" w:rsidRPr="00DD00AF" w:rsidRDefault="00AA6F51" w:rsidP="00933E43">
            <w:pPr>
              <w:rPr>
                <w:sz w:val="10"/>
                <w:szCs w:val="10"/>
                <w:lang w:eastAsia="ko-KR"/>
              </w:rPr>
            </w:pPr>
            <w:r w:rsidRPr="00DD00AF">
              <w:rPr>
                <w:sz w:val="10"/>
                <w:szCs w:val="10"/>
                <w:lang w:eastAsia="ko-KR"/>
              </w:rPr>
              <w:t>1</w:t>
            </w:r>
          </w:p>
        </w:tc>
        <w:tc>
          <w:tcPr>
            <w:tcW w:w="450" w:type="dxa"/>
            <w:noWrap/>
            <w:vAlign w:val="center"/>
            <w:hideMark/>
          </w:tcPr>
          <w:p w14:paraId="715F2521" w14:textId="77777777" w:rsidR="00AA6F51" w:rsidRPr="00DD00AF" w:rsidRDefault="00AA6F51" w:rsidP="00933E43">
            <w:pPr>
              <w:rPr>
                <w:sz w:val="10"/>
                <w:szCs w:val="10"/>
                <w:lang w:eastAsia="ko-KR"/>
              </w:rPr>
            </w:pPr>
            <w:r w:rsidRPr="00DD00AF">
              <w:rPr>
                <w:sz w:val="10"/>
                <w:szCs w:val="10"/>
                <w:lang w:eastAsia="ko-KR"/>
              </w:rPr>
              <w:t>0.06</w:t>
            </w:r>
          </w:p>
        </w:tc>
        <w:tc>
          <w:tcPr>
            <w:tcW w:w="488" w:type="dxa"/>
            <w:noWrap/>
            <w:vAlign w:val="center"/>
            <w:hideMark/>
          </w:tcPr>
          <w:p w14:paraId="6A206849" w14:textId="77777777" w:rsidR="00AA6F51" w:rsidRPr="00DD00AF" w:rsidRDefault="00AA6F51" w:rsidP="00933E43">
            <w:pPr>
              <w:rPr>
                <w:sz w:val="10"/>
                <w:szCs w:val="10"/>
                <w:lang w:eastAsia="ko-KR"/>
              </w:rPr>
            </w:pPr>
            <w:r w:rsidRPr="00DD00AF">
              <w:rPr>
                <w:sz w:val="10"/>
                <w:szCs w:val="10"/>
                <w:lang w:eastAsia="ko-KR"/>
              </w:rPr>
              <w:t>0.05</w:t>
            </w:r>
          </w:p>
        </w:tc>
        <w:tc>
          <w:tcPr>
            <w:tcW w:w="425" w:type="dxa"/>
            <w:noWrap/>
            <w:vAlign w:val="center"/>
            <w:hideMark/>
          </w:tcPr>
          <w:p w14:paraId="784D97C0"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53C39BC8"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123C2B64"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295945BD" w14:textId="77777777" w:rsidR="00AA6F51" w:rsidRPr="00DD00AF" w:rsidRDefault="00AA6F51" w:rsidP="00933E43">
            <w:pPr>
              <w:rPr>
                <w:sz w:val="10"/>
                <w:szCs w:val="10"/>
                <w:lang w:eastAsia="ko-KR"/>
              </w:rPr>
            </w:pPr>
            <w:r w:rsidRPr="00DD00AF">
              <w:rPr>
                <w:sz w:val="10"/>
                <w:szCs w:val="10"/>
                <w:lang w:eastAsia="ko-KR"/>
              </w:rPr>
              <w:t>1</w:t>
            </w:r>
          </w:p>
        </w:tc>
        <w:tc>
          <w:tcPr>
            <w:tcW w:w="425" w:type="dxa"/>
            <w:noWrap/>
            <w:vAlign w:val="center"/>
            <w:hideMark/>
          </w:tcPr>
          <w:p w14:paraId="60D53628" w14:textId="77777777" w:rsidR="00AA6F51" w:rsidRPr="00DD00AF" w:rsidRDefault="00AA6F51" w:rsidP="00933E43">
            <w:pPr>
              <w:rPr>
                <w:sz w:val="10"/>
                <w:szCs w:val="10"/>
                <w:lang w:eastAsia="ko-KR"/>
              </w:rPr>
            </w:pPr>
            <w:r w:rsidRPr="00DD00AF">
              <w:rPr>
                <w:sz w:val="10"/>
                <w:szCs w:val="10"/>
                <w:lang w:eastAsia="ko-KR"/>
              </w:rPr>
              <w:t>0.04</w:t>
            </w:r>
          </w:p>
        </w:tc>
        <w:tc>
          <w:tcPr>
            <w:tcW w:w="425" w:type="dxa"/>
            <w:noWrap/>
            <w:vAlign w:val="center"/>
            <w:hideMark/>
          </w:tcPr>
          <w:p w14:paraId="6E8B75D8" w14:textId="77777777" w:rsidR="00AA6F51" w:rsidRPr="00DD00AF" w:rsidRDefault="00AA6F51" w:rsidP="00933E43">
            <w:pPr>
              <w:rPr>
                <w:sz w:val="10"/>
                <w:szCs w:val="10"/>
                <w:lang w:eastAsia="ko-KR"/>
              </w:rPr>
            </w:pPr>
            <w:r w:rsidRPr="00DD00AF">
              <w:rPr>
                <w:sz w:val="10"/>
                <w:szCs w:val="10"/>
                <w:lang w:eastAsia="ko-KR"/>
              </w:rPr>
              <w:t>0.04</w:t>
            </w:r>
          </w:p>
        </w:tc>
        <w:tc>
          <w:tcPr>
            <w:tcW w:w="464" w:type="dxa"/>
            <w:noWrap/>
            <w:vAlign w:val="center"/>
            <w:hideMark/>
          </w:tcPr>
          <w:p w14:paraId="7734CD16" w14:textId="77777777" w:rsidR="00AA6F51" w:rsidRPr="00DD00AF" w:rsidRDefault="00AA6F51" w:rsidP="00933E43">
            <w:pPr>
              <w:rPr>
                <w:sz w:val="10"/>
                <w:szCs w:val="10"/>
                <w:lang w:eastAsia="ko-KR"/>
              </w:rPr>
            </w:pPr>
            <w:r w:rsidRPr="00DD00AF">
              <w:rPr>
                <w:sz w:val="10"/>
                <w:szCs w:val="10"/>
                <w:lang w:eastAsia="ko-KR"/>
              </w:rPr>
              <w:t>0.05</w:t>
            </w:r>
          </w:p>
        </w:tc>
        <w:tc>
          <w:tcPr>
            <w:tcW w:w="464" w:type="dxa"/>
            <w:noWrap/>
            <w:vAlign w:val="center"/>
            <w:hideMark/>
          </w:tcPr>
          <w:p w14:paraId="3FACBB4E" w14:textId="77777777" w:rsidR="00AA6F51" w:rsidRPr="00DD00AF" w:rsidRDefault="00AA6F51" w:rsidP="00933E43">
            <w:pPr>
              <w:rPr>
                <w:sz w:val="10"/>
                <w:szCs w:val="10"/>
                <w:lang w:eastAsia="ko-KR"/>
              </w:rPr>
            </w:pPr>
            <w:r w:rsidRPr="00DD00AF">
              <w:rPr>
                <w:sz w:val="10"/>
                <w:szCs w:val="10"/>
                <w:lang w:eastAsia="ko-KR"/>
              </w:rPr>
              <w:t>0.04</w:t>
            </w:r>
          </w:p>
        </w:tc>
      </w:tr>
    </w:tbl>
    <w:p w14:paraId="5576D75C" w14:textId="77777777" w:rsidR="00EE0F20" w:rsidRPr="00DD00AF" w:rsidRDefault="00EE0F20" w:rsidP="00231929">
      <w:pPr>
        <w:rPr>
          <w:lang w:eastAsia="ko-KR"/>
        </w:rPr>
      </w:pPr>
    </w:p>
    <w:p w14:paraId="00F1CD83" w14:textId="77777777" w:rsidR="00E86B92" w:rsidRPr="00DD00AF" w:rsidRDefault="00E86B92" w:rsidP="00231929">
      <w:pPr>
        <w:rPr>
          <w:lang w:eastAsia="ko-KR"/>
        </w:rPr>
      </w:pPr>
    </w:p>
    <w:p w14:paraId="25D1D3A5" w14:textId="77777777" w:rsidR="00723842" w:rsidRPr="00DD00AF" w:rsidRDefault="00723842">
      <w:pPr>
        <w:rPr>
          <w:b/>
          <w:lang w:eastAsia="ko-KR"/>
        </w:rPr>
      </w:pPr>
      <w:r w:rsidRPr="00DD00AF">
        <w:rPr>
          <w:lang w:eastAsia="ko-KR"/>
        </w:rPr>
        <w:br w:type="page"/>
      </w:r>
    </w:p>
    <w:p w14:paraId="1FA079E9" w14:textId="22654481" w:rsidR="00231929" w:rsidRPr="00DD00AF" w:rsidRDefault="00231929" w:rsidP="00FA48A7">
      <w:pPr>
        <w:pStyle w:val="2"/>
        <w:rPr>
          <w:lang w:eastAsia="ko-KR"/>
        </w:rPr>
      </w:pPr>
      <w:bookmarkStart w:id="156" w:name="_Toc109813195"/>
      <w:r w:rsidRPr="00DD00AF">
        <w:rPr>
          <w:lang w:eastAsia="ko-KR"/>
        </w:rPr>
        <w:lastRenderedPageBreak/>
        <w:t>A</w:t>
      </w:r>
      <w:r w:rsidR="00860502" w:rsidRPr="00DD00AF">
        <w:rPr>
          <w:lang w:eastAsia="ko-KR"/>
        </w:rPr>
        <w:t xml:space="preserve">PPENDIX </w:t>
      </w:r>
      <w:r w:rsidR="00FC56D8" w:rsidRPr="00DD00AF">
        <w:rPr>
          <w:lang w:eastAsia="ko-KR"/>
        </w:rPr>
        <w:t>4</w:t>
      </w:r>
      <w:bookmarkEnd w:id="156"/>
    </w:p>
    <w:p w14:paraId="20D1C663" w14:textId="5229A78B" w:rsidR="00AE5BB0" w:rsidRPr="00DD00AF" w:rsidRDefault="00810EF4" w:rsidP="00CC3874">
      <w:pPr>
        <w:spacing w:line="480" w:lineRule="auto"/>
        <w:rPr>
          <w:lang w:eastAsia="ko-KR"/>
        </w:rPr>
      </w:pPr>
      <w:r w:rsidRPr="00DD00AF">
        <w:t>Significan</w:t>
      </w:r>
      <w:r w:rsidR="00283042" w:rsidRPr="00DD00AF">
        <w:t>ce</w:t>
      </w:r>
      <w:r w:rsidRPr="00DD00AF">
        <w:t xml:space="preserve"> rate of pooled-regression models are presented below</w:t>
      </w:r>
      <w:r w:rsidR="001459D0" w:rsidRPr="00DD00AF">
        <w:t>.</w:t>
      </w:r>
      <w:r w:rsidR="001459D0" w:rsidRPr="00DD00AF">
        <w:rPr>
          <w:lang w:eastAsia="ko-KR"/>
        </w:rPr>
        <w:t xml:space="preserve"> </w:t>
      </w:r>
      <w:r w:rsidR="00283042" w:rsidRPr="00DD00AF">
        <w:rPr>
          <w:lang w:eastAsia="ko-KR"/>
        </w:rPr>
        <w:t xml:space="preserve">The 0.05 level of significance was used as criteria. ICC, beta2, and beta3 were conditions. The beta2 and beta3 are from data generation equation. </w:t>
      </w:r>
      <w:r w:rsidR="00741037" w:rsidRPr="00DD00AF">
        <w:rPr>
          <w:lang w:eastAsia="ko-KR"/>
        </w:rPr>
        <w:t>Four</w:t>
      </w:r>
      <w:r w:rsidR="00283042" w:rsidRPr="00DD00AF">
        <w:rPr>
          <w:lang w:eastAsia="ko-KR"/>
        </w:rPr>
        <w:t xml:space="preserve"> </w:t>
      </w:r>
      <w:r w:rsidR="00741037" w:rsidRPr="00DD00AF">
        <w:rPr>
          <w:lang w:eastAsia="ko-KR"/>
        </w:rPr>
        <w:t>pooled-regression</w:t>
      </w:r>
      <w:r w:rsidR="00283042" w:rsidRPr="00DD00AF">
        <w:rPr>
          <w:lang w:eastAsia="ko-KR"/>
        </w:rPr>
        <w:t xml:space="preserve"> model names were presented in the second row. All the values were rounded to the second </w:t>
      </w:r>
      <w:r w:rsidR="001459D0" w:rsidRPr="00DD00AF">
        <w:rPr>
          <w:lang w:eastAsia="ko-KR"/>
        </w:rPr>
        <w:t>digit.</w:t>
      </w:r>
    </w:p>
    <w:p w14:paraId="23FD6E0E" w14:textId="5DEEB20A" w:rsidR="00FF5115" w:rsidRPr="00DD00AF" w:rsidRDefault="00FF5115" w:rsidP="00FF5115">
      <w:pPr>
        <w:rPr>
          <w:lang w:eastAsia="ko-KR"/>
        </w:rPr>
      </w:pPr>
    </w:p>
    <w:p w14:paraId="596C2505" w14:textId="065EE138" w:rsidR="005266A5" w:rsidRPr="00DD00AF" w:rsidRDefault="005266A5" w:rsidP="008C1042">
      <w:pPr>
        <w:pStyle w:val="af1"/>
      </w:pPr>
      <w:r w:rsidRPr="00DD00AF">
        <w:t xml:space="preserve">Table </w:t>
      </w:r>
      <w:fldSimple w:instr=" SEQ Table \* ARABIC ">
        <w:r w:rsidR="000A2B30">
          <w:rPr>
            <w:noProof/>
          </w:rPr>
          <w:t>26</w:t>
        </w:r>
      </w:fldSimple>
    </w:p>
    <w:p w14:paraId="27C2E57A" w14:textId="1F86D9BC" w:rsidR="005266A5" w:rsidRPr="00DD00AF" w:rsidRDefault="005266A5" w:rsidP="005266A5">
      <w:pPr>
        <w:rPr>
          <w:i/>
          <w:iCs/>
          <w:lang w:eastAsia="ko-KR"/>
        </w:rPr>
      </w:pPr>
      <w:r w:rsidRPr="00DD00AF">
        <w:rPr>
          <w:rFonts w:hint="eastAsia"/>
          <w:i/>
          <w:iCs/>
          <w:lang w:eastAsia="ko-KR"/>
        </w:rPr>
        <w:t>S</w:t>
      </w:r>
      <w:r w:rsidRPr="00DD00AF">
        <w:rPr>
          <w:i/>
          <w:iCs/>
          <w:lang w:eastAsia="ko-KR"/>
        </w:rPr>
        <w:t xml:space="preserve">ignificance rate of </w:t>
      </w:r>
      <w:r w:rsidR="000E15DB" w:rsidRPr="00DD00AF">
        <w:rPr>
          <w:i/>
          <w:iCs/>
          <w:lang w:eastAsia="ko-KR"/>
        </w:rPr>
        <w:t xml:space="preserve">the </w:t>
      </w:r>
      <w:r w:rsidRPr="00DD00AF">
        <w:rPr>
          <w:i/>
          <w:iCs/>
          <w:lang w:eastAsia="ko-KR"/>
        </w:rPr>
        <w:t xml:space="preserve">pooled-regression models </w:t>
      </w:r>
    </w:p>
    <w:p w14:paraId="73A337FE" w14:textId="77777777" w:rsidR="005266A5" w:rsidRPr="00DD00AF" w:rsidRDefault="005266A5" w:rsidP="005266A5"/>
    <w:tbl>
      <w:tblPr>
        <w:tblStyle w:val="a3"/>
        <w:tblW w:w="0" w:type="auto"/>
        <w:jc w:val="center"/>
        <w:tblBorders>
          <w:left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29"/>
        <w:gridCol w:w="350"/>
        <w:gridCol w:w="350"/>
        <w:gridCol w:w="700"/>
        <w:gridCol w:w="775"/>
        <w:gridCol w:w="525"/>
        <w:gridCol w:w="525"/>
        <w:gridCol w:w="561"/>
        <w:gridCol w:w="525"/>
        <w:gridCol w:w="461"/>
        <w:gridCol w:w="651"/>
        <w:gridCol w:w="525"/>
        <w:gridCol w:w="525"/>
        <w:gridCol w:w="532"/>
        <w:gridCol w:w="711"/>
        <w:gridCol w:w="711"/>
      </w:tblGrid>
      <w:tr w:rsidR="001459D0" w:rsidRPr="00DD00AF" w14:paraId="6C68CE34" w14:textId="77777777" w:rsidTr="0066378E">
        <w:trPr>
          <w:trHeight w:val="288"/>
          <w:jc w:val="center"/>
        </w:trPr>
        <w:tc>
          <w:tcPr>
            <w:tcW w:w="1129" w:type="dxa"/>
            <w:gridSpan w:val="3"/>
            <w:tcBorders>
              <w:top w:val="single" w:sz="4" w:space="0" w:color="auto"/>
              <w:bottom w:val="single" w:sz="4" w:space="0" w:color="auto"/>
              <w:right w:val="single" w:sz="4" w:space="0" w:color="auto"/>
            </w:tcBorders>
            <w:noWrap/>
            <w:vAlign w:val="center"/>
          </w:tcPr>
          <w:p w14:paraId="1B21D1C4" w14:textId="77777777" w:rsidR="001459D0" w:rsidRPr="00DD00AF" w:rsidRDefault="001459D0" w:rsidP="00C65053">
            <w:pPr>
              <w:jc w:val="center"/>
              <w:rPr>
                <w:sz w:val="10"/>
                <w:szCs w:val="10"/>
                <w:lang w:eastAsia="ko-KR"/>
              </w:rPr>
            </w:pPr>
          </w:p>
        </w:tc>
        <w:tc>
          <w:tcPr>
            <w:tcW w:w="7727" w:type="dxa"/>
            <w:gridSpan w:val="13"/>
            <w:tcBorders>
              <w:top w:val="single" w:sz="4" w:space="0" w:color="auto"/>
              <w:left w:val="single" w:sz="4" w:space="0" w:color="auto"/>
              <w:bottom w:val="single" w:sz="4" w:space="0" w:color="auto"/>
            </w:tcBorders>
            <w:noWrap/>
            <w:vAlign w:val="center"/>
          </w:tcPr>
          <w:p w14:paraId="40934271" w14:textId="55231680" w:rsidR="001459D0" w:rsidRPr="00DD00AF" w:rsidRDefault="001459D0" w:rsidP="00C65053">
            <w:pPr>
              <w:jc w:val="center"/>
              <w:rPr>
                <w:sz w:val="10"/>
                <w:szCs w:val="10"/>
                <w:lang w:eastAsia="ko-KR"/>
              </w:rPr>
            </w:pPr>
            <w:r w:rsidRPr="00DD00AF">
              <w:rPr>
                <w:rFonts w:hint="eastAsia"/>
                <w:sz w:val="10"/>
                <w:szCs w:val="10"/>
                <w:lang w:eastAsia="ko-KR"/>
              </w:rPr>
              <w:t>M</w:t>
            </w:r>
            <w:r w:rsidRPr="00DD00AF">
              <w:rPr>
                <w:sz w:val="10"/>
                <w:szCs w:val="10"/>
                <w:lang w:eastAsia="ko-KR"/>
              </w:rPr>
              <w:t xml:space="preserve">odel names </w:t>
            </w:r>
          </w:p>
        </w:tc>
      </w:tr>
      <w:tr w:rsidR="007E0BAE" w:rsidRPr="00DD00AF" w14:paraId="67CFCF37" w14:textId="77777777" w:rsidTr="0066378E">
        <w:trPr>
          <w:trHeight w:val="288"/>
          <w:jc w:val="center"/>
        </w:trPr>
        <w:tc>
          <w:tcPr>
            <w:tcW w:w="1129" w:type="dxa"/>
            <w:gridSpan w:val="3"/>
            <w:tcBorders>
              <w:top w:val="single" w:sz="4" w:space="0" w:color="auto"/>
              <w:bottom w:val="single" w:sz="4" w:space="0" w:color="auto"/>
              <w:right w:val="single" w:sz="4" w:space="0" w:color="auto"/>
            </w:tcBorders>
            <w:noWrap/>
            <w:vAlign w:val="center"/>
          </w:tcPr>
          <w:p w14:paraId="0ACB063B" w14:textId="01604C80" w:rsidR="007E0BAE" w:rsidRPr="00DD00AF" w:rsidRDefault="007E0BAE" w:rsidP="00C65053">
            <w:pPr>
              <w:jc w:val="center"/>
              <w:rPr>
                <w:sz w:val="10"/>
                <w:szCs w:val="10"/>
                <w:lang w:eastAsia="ko-KR"/>
              </w:rPr>
            </w:pPr>
            <w:r w:rsidRPr="00DD00AF">
              <w:rPr>
                <w:sz w:val="10"/>
                <w:szCs w:val="10"/>
                <w:lang w:eastAsia="ko-KR"/>
              </w:rPr>
              <w:t>Condition</w:t>
            </w:r>
          </w:p>
        </w:tc>
        <w:tc>
          <w:tcPr>
            <w:tcW w:w="1475" w:type="dxa"/>
            <w:gridSpan w:val="2"/>
            <w:tcBorders>
              <w:top w:val="single" w:sz="4" w:space="0" w:color="auto"/>
              <w:left w:val="single" w:sz="4" w:space="0" w:color="auto"/>
              <w:bottom w:val="single" w:sz="4" w:space="0" w:color="auto"/>
              <w:right w:val="single" w:sz="4" w:space="0" w:color="auto"/>
            </w:tcBorders>
            <w:noWrap/>
            <w:vAlign w:val="center"/>
          </w:tcPr>
          <w:p w14:paraId="7B51B471" w14:textId="0B4FCE6F" w:rsidR="007E0BAE" w:rsidRPr="00DD00AF" w:rsidRDefault="007E0BAE" w:rsidP="00C65053">
            <w:pPr>
              <w:jc w:val="center"/>
              <w:rPr>
                <w:sz w:val="10"/>
                <w:szCs w:val="10"/>
                <w:lang w:eastAsia="ko-KR"/>
              </w:rPr>
            </w:pPr>
            <w:r w:rsidRPr="00DD00AF">
              <w:rPr>
                <w:sz w:val="10"/>
                <w:szCs w:val="10"/>
                <w:lang w:eastAsia="ko-KR"/>
              </w:rPr>
              <w:t>REGNTW</w:t>
            </w:r>
          </w:p>
        </w:tc>
        <w:tc>
          <w:tcPr>
            <w:tcW w:w="1611" w:type="dxa"/>
            <w:gridSpan w:val="3"/>
            <w:tcBorders>
              <w:top w:val="single" w:sz="4" w:space="0" w:color="auto"/>
              <w:left w:val="single" w:sz="4" w:space="0" w:color="auto"/>
              <w:bottom w:val="single" w:sz="4" w:space="0" w:color="auto"/>
              <w:right w:val="single" w:sz="4" w:space="0" w:color="auto"/>
            </w:tcBorders>
            <w:noWrap/>
            <w:vAlign w:val="center"/>
          </w:tcPr>
          <w:p w14:paraId="352A2C8D" w14:textId="339C77A0" w:rsidR="007E0BAE" w:rsidRPr="00DD00AF" w:rsidRDefault="007E0BAE" w:rsidP="00C65053">
            <w:pPr>
              <w:jc w:val="center"/>
              <w:rPr>
                <w:sz w:val="10"/>
                <w:szCs w:val="10"/>
                <w:lang w:eastAsia="ko-KR"/>
              </w:rPr>
            </w:pPr>
            <w:r w:rsidRPr="00DD00AF">
              <w:rPr>
                <w:sz w:val="10"/>
                <w:szCs w:val="10"/>
                <w:lang w:eastAsia="ko-KR"/>
              </w:rPr>
              <w:t>REGNTH</w:t>
            </w:r>
          </w:p>
        </w:tc>
        <w:tc>
          <w:tcPr>
            <w:tcW w:w="1637" w:type="dxa"/>
            <w:gridSpan w:val="3"/>
            <w:tcBorders>
              <w:top w:val="single" w:sz="4" w:space="0" w:color="auto"/>
              <w:left w:val="single" w:sz="4" w:space="0" w:color="auto"/>
              <w:bottom w:val="single" w:sz="4" w:space="0" w:color="auto"/>
              <w:right w:val="single" w:sz="4" w:space="0" w:color="auto"/>
            </w:tcBorders>
            <w:noWrap/>
            <w:vAlign w:val="center"/>
          </w:tcPr>
          <w:p w14:paraId="5FC19298" w14:textId="6199AD09" w:rsidR="007E0BAE" w:rsidRPr="00DD00AF" w:rsidRDefault="007E0BAE" w:rsidP="00C65053">
            <w:pPr>
              <w:jc w:val="center"/>
              <w:rPr>
                <w:sz w:val="10"/>
                <w:szCs w:val="10"/>
                <w:lang w:eastAsia="ko-KR"/>
              </w:rPr>
            </w:pPr>
            <w:r w:rsidRPr="00DD00AF">
              <w:rPr>
                <w:sz w:val="10"/>
                <w:szCs w:val="10"/>
                <w:lang w:eastAsia="ko-KR"/>
              </w:rPr>
              <w:t>REGYTW</w:t>
            </w:r>
          </w:p>
        </w:tc>
        <w:tc>
          <w:tcPr>
            <w:tcW w:w="3004" w:type="dxa"/>
            <w:gridSpan w:val="5"/>
            <w:tcBorders>
              <w:top w:val="single" w:sz="4" w:space="0" w:color="auto"/>
              <w:left w:val="single" w:sz="4" w:space="0" w:color="auto"/>
              <w:bottom w:val="single" w:sz="4" w:space="0" w:color="auto"/>
            </w:tcBorders>
            <w:noWrap/>
            <w:vAlign w:val="center"/>
          </w:tcPr>
          <w:p w14:paraId="5C5C2CCC" w14:textId="3C6C8E3C" w:rsidR="007E0BAE" w:rsidRPr="00DD00AF" w:rsidRDefault="007E0BAE" w:rsidP="00C65053">
            <w:pPr>
              <w:jc w:val="center"/>
              <w:rPr>
                <w:sz w:val="10"/>
                <w:szCs w:val="10"/>
                <w:lang w:eastAsia="ko-KR"/>
              </w:rPr>
            </w:pPr>
            <w:r w:rsidRPr="00DD00AF">
              <w:rPr>
                <w:sz w:val="10"/>
                <w:szCs w:val="10"/>
                <w:lang w:eastAsia="ko-KR"/>
              </w:rPr>
              <w:t>REGYTH</w:t>
            </w:r>
          </w:p>
        </w:tc>
      </w:tr>
      <w:tr w:rsidR="007E0BAE" w:rsidRPr="00DD00AF" w14:paraId="306A96AA" w14:textId="77777777" w:rsidTr="0066378E">
        <w:trPr>
          <w:cantSplit/>
          <w:trHeight w:val="647"/>
          <w:jc w:val="center"/>
        </w:trPr>
        <w:tc>
          <w:tcPr>
            <w:tcW w:w="429" w:type="dxa"/>
            <w:tcBorders>
              <w:top w:val="single" w:sz="4" w:space="0" w:color="auto"/>
              <w:bottom w:val="single" w:sz="4" w:space="0" w:color="auto"/>
              <w:right w:val="single" w:sz="4" w:space="0" w:color="auto"/>
            </w:tcBorders>
            <w:noWrap/>
            <w:textDirection w:val="tbRlV"/>
            <w:vAlign w:val="center"/>
            <w:hideMark/>
          </w:tcPr>
          <w:p w14:paraId="5E9ECC32" w14:textId="11F33257" w:rsidR="00ED31C8" w:rsidRPr="00DD00AF" w:rsidRDefault="00ED31C8" w:rsidP="007E0BAE">
            <w:pPr>
              <w:ind w:left="113" w:right="113"/>
              <w:jc w:val="center"/>
              <w:rPr>
                <w:sz w:val="10"/>
                <w:szCs w:val="10"/>
                <w:lang w:eastAsia="ko-KR"/>
              </w:rPr>
            </w:pPr>
            <w:r w:rsidRPr="00DD00AF">
              <w:rPr>
                <w:sz w:val="10"/>
                <w:szCs w:val="10"/>
                <w:lang w:eastAsia="ko-KR"/>
              </w:rPr>
              <w:t>ICC</w:t>
            </w:r>
          </w:p>
        </w:tc>
        <w:tc>
          <w:tcPr>
            <w:tcW w:w="350" w:type="dxa"/>
            <w:tcBorders>
              <w:top w:val="single" w:sz="4" w:space="0" w:color="auto"/>
              <w:left w:val="single" w:sz="4" w:space="0" w:color="auto"/>
              <w:bottom w:val="single" w:sz="4" w:space="0" w:color="auto"/>
              <w:right w:val="single" w:sz="4" w:space="0" w:color="auto"/>
            </w:tcBorders>
            <w:noWrap/>
            <w:textDirection w:val="tbRlV"/>
            <w:vAlign w:val="center"/>
            <w:hideMark/>
          </w:tcPr>
          <w:p w14:paraId="0D0C82B1" w14:textId="77777777" w:rsidR="00ED31C8" w:rsidRPr="00DD00AF" w:rsidRDefault="00ED31C8" w:rsidP="007E0BAE">
            <w:pPr>
              <w:ind w:left="113" w:right="113"/>
              <w:jc w:val="center"/>
              <w:rPr>
                <w:sz w:val="10"/>
                <w:szCs w:val="10"/>
                <w:lang w:eastAsia="ko-KR"/>
              </w:rPr>
            </w:pPr>
            <w:r w:rsidRPr="00DD00AF">
              <w:rPr>
                <w:sz w:val="10"/>
                <w:szCs w:val="10"/>
                <w:lang w:eastAsia="ko-KR"/>
              </w:rPr>
              <w:t>beta2</w:t>
            </w:r>
          </w:p>
        </w:tc>
        <w:tc>
          <w:tcPr>
            <w:tcW w:w="350" w:type="dxa"/>
            <w:tcBorders>
              <w:top w:val="single" w:sz="4" w:space="0" w:color="auto"/>
              <w:left w:val="single" w:sz="4" w:space="0" w:color="auto"/>
              <w:bottom w:val="single" w:sz="4" w:space="0" w:color="auto"/>
              <w:right w:val="single" w:sz="4" w:space="0" w:color="auto"/>
            </w:tcBorders>
            <w:noWrap/>
            <w:textDirection w:val="tbRlV"/>
            <w:vAlign w:val="center"/>
            <w:hideMark/>
          </w:tcPr>
          <w:p w14:paraId="33FE82B0" w14:textId="77777777" w:rsidR="00ED31C8" w:rsidRPr="00DD00AF" w:rsidRDefault="00ED31C8" w:rsidP="007E0BAE">
            <w:pPr>
              <w:ind w:left="113" w:right="113"/>
              <w:jc w:val="center"/>
              <w:rPr>
                <w:sz w:val="10"/>
                <w:szCs w:val="10"/>
                <w:lang w:eastAsia="ko-KR"/>
              </w:rPr>
            </w:pPr>
            <w:r w:rsidRPr="00DD00AF">
              <w:rPr>
                <w:sz w:val="10"/>
                <w:szCs w:val="10"/>
                <w:lang w:eastAsia="ko-KR"/>
              </w:rPr>
              <w:t>beta3</w:t>
            </w:r>
          </w:p>
        </w:tc>
        <w:tc>
          <w:tcPr>
            <w:tcW w:w="700" w:type="dxa"/>
            <w:tcBorders>
              <w:top w:val="single" w:sz="4" w:space="0" w:color="auto"/>
              <w:left w:val="single" w:sz="4" w:space="0" w:color="auto"/>
              <w:bottom w:val="single" w:sz="4" w:space="0" w:color="auto"/>
              <w:right w:val="single" w:sz="4" w:space="0" w:color="auto"/>
            </w:tcBorders>
            <w:noWrap/>
            <w:textDirection w:val="tbRlV"/>
            <w:vAlign w:val="center"/>
            <w:hideMark/>
          </w:tcPr>
          <w:p w14:paraId="45E8713B" w14:textId="2C9E37C6"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3</m:t>
                    </m:r>
                  </m:sub>
                </m:sSub>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j</m:t>
                    </m:r>
                    <m:r>
                      <m:rPr>
                        <m:nor/>
                      </m:rPr>
                      <w:rPr>
                        <w:rFonts w:ascii="Cambria Math" w:hAnsi="Cambria Math" w:hint="eastAsia"/>
                        <w:sz w:val="10"/>
                        <w:szCs w:val="10"/>
                      </w:rPr>
                      <m:t>Δ</m:t>
                    </m:r>
                  </m:sub>
                </m:sSub>
              </m:oMath>
            </m:oMathPara>
          </w:p>
        </w:tc>
        <w:tc>
          <w:tcPr>
            <w:tcW w:w="775" w:type="dxa"/>
            <w:tcBorders>
              <w:top w:val="single" w:sz="4" w:space="0" w:color="auto"/>
              <w:left w:val="single" w:sz="4" w:space="0" w:color="auto"/>
              <w:bottom w:val="single" w:sz="4" w:space="0" w:color="auto"/>
              <w:right w:val="single" w:sz="4" w:space="0" w:color="auto"/>
            </w:tcBorders>
            <w:noWrap/>
            <w:textDirection w:val="tbRlV"/>
            <w:vAlign w:val="center"/>
            <w:hideMark/>
          </w:tcPr>
          <w:p w14:paraId="014CAF5E" w14:textId="658EF472"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4</m:t>
                    </m:r>
                  </m:sub>
                </m:sSub>
                <m:sSub>
                  <m:sSubPr>
                    <m:ctrlPr>
                      <w:rPr>
                        <w:rFonts w:ascii="Cambria Math" w:hAnsi="Cambria Math"/>
                        <w:i/>
                        <w:sz w:val="10"/>
                        <w:szCs w:val="10"/>
                      </w:rPr>
                    </m:ctrlPr>
                  </m:sSubPr>
                  <m:e>
                    <m:r>
                      <w:rPr>
                        <w:rFonts w:ascii="Cambria Math" w:hAnsi="Cambria Math"/>
                        <w:sz w:val="10"/>
                        <w:szCs w:val="10"/>
                      </w:rPr>
                      <m:t>G</m:t>
                    </m:r>
                  </m:e>
                  <m:sub>
                    <m:r>
                      <w:rPr>
                        <w:rFonts w:ascii="Cambria Math" w:hAnsi="Cambria Math"/>
                        <w:sz w:val="10"/>
                        <w:szCs w:val="10"/>
                      </w:rPr>
                      <m:t>j</m:t>
                    </m:r>
                  </m:sub>
                </m:sSub>
              </m:oMath>
            </m:oMathPara>
          </w:p>
        </w:tc>
        <w:tc>
          <w:tcPr>
            <w:tcW w:w="525" w:type="dxa"/>
            <w:tcBorders>
              <w:top w:val="single" w:sz="4" w:space="0" w:color="auto"/>
              <w:left w:val="single" w:sz="4" w:space="0" w:color="auto"/>
              <w:bottom w:val="single" w:sz="4" w:space="0" w:color="auto"/>
              <w:right w:val="single" w:sz="4" w:space="0" w:color="auto"/>
            </w:tcBorders>
            <w:noWrap/>
            <w:textDirection w:val="tbRlV"/>
            <w:vAlign w:val="center"/>
            <w:hideMark/>
          </w:tcPr>
          <w:p w14:paraId="75F04ED6" w14:textId="35C48F7B"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3</m:t>
                    </m:r>
                  </m:sub>
                </m:sSub>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j</m:t>
                    </m:r>
                    <m:r>
                      <m:rPr>
                        <m:nor/>
                      </m:rPr>
                      <w:rPr>
                        <w:rFonts w:ascii="Cambria Math" w:hAnsi="Cambria Math" w:hint="eastAsia"/>
                        <w:sz w:val="10"/>
                        <w:szCs w:val="10"/>
                      </w:rPr>
                      <m:t>Δ</m:t>
                    </m:r>
                  </m:sub>
                </m:sSub>
              </m:oMath>
            </m:oMathPara>
          </w:p>
        </w:tc>
        <w:tc>
          <w:tcPr>
            <w:tcW w:w="525" w:type="dxa"/>
            <w:tcBorders>
              <w:top w:val="single" w:sz="4" w:space="0" w:color="auto"/>
              <w:left w:val="single" w:sz="4" w:space="0" w:color="auto"/>
              <w:bottom w:val="single" w:sz="4" w:space="0" w:color="auto"/>
              <w:right w:val="single" w:sz="4" w:space="0" w:color="auto"/>
            </w:tcBorders>
            <w:noWrap/>
            <w:textDirection w:val="tbRlV"/>
            <w:vAlign w:val="center"/>
            <w:hideMark/>
          </w:tcPr>
          <w:p w14:paraId="1F0D4F99" w14:textId="1619ACAE"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4</m:t>
                    </m:r>
                  </m:sub>
                </m:sSub>
                <m:sSub>
                  <m:sSubPr>
                    <m:ctrlPr>
                      <w:rPr>
                        <w:rFonts w:ascii="Cambria Math" w:hAnsi="Cambria Math"/>
                        <w:i/>
                        <w:sz w:val="10"/>
                        <w:szCs w:val="10"/>
                      </w:rPr>
                    </m:ctrlPr>
                  </m:sSubPr>
                  <m:e>
                    <m:r>
                      <w:rPr>
                        <w:rFonts w:ascii="Cambria Math" w:hAnsi="Cambria Math"/>
                        <w:sz w:val="10"/>
                        <w:szCs w:val="10"/>
                      </w:rPr>
                      <m:t>G</m:t>
                    </m:r>
                  </m:e>
                  <m:sub>
                    <m:r>
                      <w:rPr>
                        <w:rFonts w:ascii="Cambria Math" w:hAnsi="Cambria Math"/>
                        <w:sz w:val="10"/>
                        <w:szCs w:val="10"/>
                      </w:rPr>
                      <m:t>1j</m:t>
                    </m:r>
                  </m:sub>
                </m:sSub>
              </m:oMath>
            </m:oMathPara>
          </w:p>
        </w:tc>
        <w:tc>
          <w:tcPr>
            <w:tcW w:w="561" w:type="dxa"/>
            <w:tcBorders>
              <w:top w:val="single" w:sz="4" w:space="0" w:color="auto"/>
              <w:left w:val="single" w:sz="4" w:space="0" w:color="auto"/>
              <w:bottom w:val="single" w:sz="4" w:space="0" w:color="auto"/>
              <w:right w:val="single" w:sz="4" w:space="0" w:color="auto"/>
            </w:tcBorders>
            <w:noWrap/>
            <w:textDirection w:val="tbRlV"/>
            <w:vAlign w:val="center"/>
            <w:hideMark/>
          </w:tcPr>
          <w:p w14:paraId="5CB35628" w14:textId="5E0102B1"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 xml:space="preserve"> β</m:t>
                    </m:r>
                  </m:e>
                  <m:sub>
                    <m:r>
                      <w:rPr>
                        <w:rFonts w:ascii="Cambria Math" w:hAnsi="Cambria Math"/>
                        <w:sz w:val="10"/>
                        <w:szCs w:val="10"/>
                      </w:rPr>
                      <m:t>5</m:t>
                    </m:r>
                  </m:sub>
                </m:sSub>
                <m:sSub>
                  <m:sSubPr>
                    <m:ctrlPr>
                      <w:rPr>
                        <w:rFonts w:ascii="Cambria Math" w:hAnsi="Cambria Math"/>
                        <w:i/>
                        <w:sz w:val="10"/>
                        <w:szCs w:val="10"/>
                      </w:rPr>
                    </m:ctrlPr>
                  </m:sSubPr>
                  <m:e>
                    <m:r>
                      <w:rPr>
                        <w:rFonts w:ascii="Cambria Math" w:hAnsi="Cambria Math"/>
                        <w:sz w:val="10"/>
                        <w:szCs w:val="10"/>
                      </w:rPr>
                      <m:t>G</m:t>
                    </m:r>
                  </m:e>
                  <m:sub>
                    <m:r>
                      <w:rPr>
                        <w:rFonts w:ascii="Cambria Math" w:hAnsi="Cambria Math"/>
                        <w:sz w:val="10"/>
                        <w:szCs w:val="10"/>
                      </w:rPr>
                      <m:t>2j</m:t>
                    </m:r>
                  </m:sub>
                </m:sSub>
              </m:oMath>
            </m:oMathPara>
          </w:p>
        </w:tc>
        <w:tc>
          <w:tcPr>
            <w:tcW w:w="525" w:type="dxa"/>
            <w:tcBorders>
              <w:top w:val="single" w:sz="4" w:space="0" w:color="auto"/>
              <w:left w:val="single" w:sz="4" w:space="0" w:color="auto"/>
              <w:bottom w:val="single" w:sz="4" w:space="0" w:color="auto"/>
              <w:right w:val="single" w:sz="4" w:space="0" w:color="auto"/>
            </w:tcBorders>
            <w:noWrap/>
            <w:textDirection w:val="tbRlV"/>
            <w:vAlign w:val="center"/>
            <w:hideMark/>
          </w:tcPr>
          <w:p w14:paraId="66FD117F" w14:textId="7D91E367"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3</m:t>
                    </m:r>
                  </m:sub>
                </m:sSub>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j</m:t>
                    </m:r>
                    <m:r>
                      <m:rPr>
                        <m:nor/>
                      </m:rPr>
                      <w:rPr>
                        <w:rFonts w:ascii="Cambria Math" w:hAnsi="Cambria Math" w:hint="eastAsia"/>
                        <w:sz w:val="10"/>
                        <w:szCs w:val="10"/>
                      </w:rPr>
                      <m:t>Δ</m:t>
                    </m:r>
                  </m:sub>
                </m:sSub>
              </m:oMath>
            </m:oMathPara>
          </w:p>
        </w:tc>
        <w:tc>
          <w:tcPr>
            <w:tcW w:w="461" w:type="dxa"/>
            <w:tcBorders>
              <w:top w:val="single" w:sz="4" w:space="0" w:color="auto"/>
              <w:left w:val="single" w:sz="4" w:space="0" w:color="auto"/>
              <w:bottom w:val="single" w:sz="4" w:space="0" w:color="auto"/>
              <w:right w:val="single" w:sz="4" w:space="0" w:color="auto"/>
            </w:tcBorders>
            <w:noWrap/>
            <w:textDirection w:val="tbRlV"/>
            <w:vAlign w:val="center"/>
            <w:hideMark/>
          </w:tcPr>
          <w:p w14:paraId="15953498" w14:textId="5950F50D"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4</m:t>
                    </m:r>
                  </m:sub>
                </m:sSub>
                <m:sSub>
                  <m:sSubPr>
                    <m:ctrlPr>
                      <w:rPr>
                        <w:rFonts w:ascii="Cambria Math" w:hAnsi="Cambria Math"/>
                        <w:i/>
                        <w:sz w:val="10"/>
                        <w:szCs w:val="10"/>
                      </w:rPr>
                    </m:ctrlPr>
                  </m:sSubPr>
                  <m:e>
                    <m:r>
                      <w:rPr>
                        <w:rFonts w:ascii="Cambria Math" w:hAnsi="Cambria Math"/>
                        <w:sz w:val="10"/>
                        <w:szCs w:val="10"/>
                      </w:rPr>
                      <m:t>G</m:t>
                    </m:r>
                  </m:e>
                  <m:sub>
                    <m:r>
                      <w:rPr>
                        <w:rFonts w:ascii="Cambria Math" w:hAnsi="Cambria Math"/>
                        <w:sz w:val="10"/>
                        <w:szCs w:val="10"/>
                      </w:rPr>
                      <m:t>j</m:t>
                    </m:r>
                  </m:sub>
                </m:sSub>
              </m:oMath>
            </m:oMathPara>
          </w:p>
        </w:tc>
        <w:tc>
          <w:tcPr>
            <w:tcW w:w="651" w:type="dxa"/>
            <w:tcBorders>
              <w:top w:val="single" w:sz="4" w:space="0" w:color="auto"/>
              <w:left w:val="single" w:sz="4" w:space="0" w:color="auto"/>
              <w:bottom w:val="single" w:sz="4" w:space="0" w:color="auto"/>
              <w:right w:val="single" w:sz="4" w:space="0" w:color="auto"/>
            </w:tcBorders>
            <w:noWrap/>
            <w:textDirection w:val="tbRlV"/>
            <w:vAlign w:val="center"/>
            <w:hideMark/>
          </w:tcPr>
          <w:p w14:paraId="180F5D93" w14:textId="28A8A8F1"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5</m:t>
                    </m:r>
                  </m:sub>
                </m:sSub>
                <m:sSub>
                  <m:sSubPr>
                    <m:ctrlPr>
                      <w:rPr>
                        <w:rFonts w:ascii="Cambria Math" w:hAnsi="Cambria Math"/>
                        <w:i/>
                        <w:sz w:val="10"/>
                        <w:szCs w:val="10"/>
                      </w:rPr>
                    </m:ctrlPr>
                  </m:sSubPr>
                  <m:e>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j</m:t>
                        </m:r>
                        <m:r>
                          <m:rPr>
                            <m:nor/>
                          </m:rPr>
                          <w:rPr>
                            <w:rFonts w:ascii="Cambria Math" w:hAnsi="Cambria Math" w:hint="eastAsia"/>
                            <w:sz w:val="10"/>
                            <w:szCs w:val="10"/>
                          </w:rPr>
                          <m:t>Δ</m:t>
                        </m:r>
                      </m:sub>
                    </m:sSub>
                    <m:r>
                      <w:rPr>
                        <w:rFonts w:ascii="Cambria Math" w:hAnsi="Cambria Math"/>
                        <w:sz w:val="10"/>
                        <w:szCs w:val="10"/>
                      </w:rPr>
                      <m:t>G</m:t>
                    </m:r>
                  </m:e>
                  <m:sub>
                    <m:r>
                      <w:rPr>
                        <w:rFonts w:ascii="Cambria Math" w:hAnsi="Cambria Math"/>
                        <w:sz w:val="10"/>
                        <w:szCs w:val="10"/>
                      </w:rPr>
                      <m:t>j</m:t>
                    </m:r>
                  </m:sub>
                </m:sSub>
              </m:oMath>
            </m:oMathPara>
          </w:p>
        </w:tc>
        <w:tc>
          <w:tcPr>
            <w:tcW w:w="525" w:type="dxa"/>
            <w:tcBorders>
              <w:top w:val="single" w:sz="4" w:space="0" w:color="auto"/>
              <w:left w:val="single" w:sz="4" w:space="0" w:color="auto"/>
              <w:bottom w:val="single" w:sz="4" w:space="0" w:color="auto"/>
              <w:right w:val="single" w:sz="4" w:space="0" w:color="auto"/>
            </w:tcBorders>
            <w:noWrap/>
            <w:textDirection w:val="tbRlV"/>
            <w:vAlign w:val="center"/>
            <w:hideMark/>
          </w:tcPr>
          <w:p w14:paraId="20858647" w14:textId="085F9860"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3</m:t>
                    </m:r>
                  </m:sub>
                </m:sSub>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j</m:t>
                    </m:r>
                    <m:r>
                      <m:rPr>
                        <m:nor/>
                      </m:rPr>
                      <w:rPr>
                        <w:rFonts w:ascii="Cambria Math" w:hAnsi="Cambria Math" w:hint="eastAsia"/>
                        <w:sz w:val="10"/>
                        <w:szCs w:val="10"/>
                      </w:rPr>
                      <m:t>Δ</m:t>
                    </m:r>
                  </m:sub>
                </m:sSub>
              </m:oMath>
            </m:oMathPara>
          </w:p>
        </w:tc>
        <w:tc>
          <w:tcPr>
            <w:tcW w:w="525" w:type="dxa"/>
            <w:tcBorders>
              <w:top w:val="single" w:sz="4" w:space="0" w:color="auto"/>
              <w:left w:val="single" w:sz="4" w:space="0" w:color="auto"/>
              <w:bottom w:val="single" w:sz="4" w:space="0" w:color="auto"/>
              <w:right w:val="single" w:sz="4" w:space="0" w:color="auto"/>
            </w:tcBorders>
            <w:noWrap/>
            <w:textDirection w:val="tbRlV"/>
            <w:vAlign w:val="center"/>
            <w:hideMark/>
          </w:tcPr>
          <w:p w14:paraId="3D7D1C46" w14:textId="108A8920"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4</m:t>
                    </m:r>
                  </m:sub>
                </m:sSub>
                <m:sSub>
                  <m:sSubPr>
                    <m:ctrlPr>
                      <w:rPr>
                        <w:rFonts w:ascii="Cambria Math" w:hAnsi="Cambria Math"/>
                        <w:i/>
                        <w:sz w:val="10"/>
                        <w:szCs w:val="10"/>
                      </w:rPr>
                    </m:ctrlPr>
                  </m:sSubPr>
                  <m:e>
                    <m:r>
                      <w:rPr>
                        <w:rFonts w:ascii="Cambria Math" w:hAnsi="Cambria Math"/>
                        <w:sz w:val="10"/>
                        <w:szCs w:val="10"/>
                      </w:rPr>
                      <m:t>G</m:t>
                    </m:r>
                  </m:e>
                  <m:sub>
                    <m:r>
                      <w:rPr>
                        <w:rFonts w:ascii="Cambria Math" w:hAnsi="Cambria Math"/>
                        <w:sz w:val="10"/>
                        <w:szCs w:val="10"/>
                      </w:rPr>
                      <m:t>1j</m:t>
                    </m:r>
                  </m:sub>
                </m:sSub>
              </m:oMath>
            </m:oMathPara>
          </w:p>
        </w:tc>
        <w:tc>
          <w:tcPr>
            <w:tcW w:w="532" w:type="dxa"/>
            <w:tcBorders>
              <w:top w:val="single" w:sz="4" w:space="0" w:color="auto"/>
              <w:left w:val="single" w:sz="4" w:space="0" w:color="auto"/>
              <w:bottom w:val="single" w:sz="4" w:space="0" w:color="auto"/>
              <w:right w:val="single" w:sz="4" w:space="0" w:color="auto"/>
            </w:tcBorders>
            <w:noWrap/>
            <w:textDirection w:val="tbRlV"/>
            <w:vAlign w:val="center"/>
            <w:hideMark/>
          </w:tcPr>
          <w:p w14:paraId="03B2720A" w14:textId="649D717A"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5</m:t>
                    </m:r>
                  </m:sub>
                </m:sSub>
                <m:sSub>
                  <m:sSubPr>
                    <m:ctrlPr>
                      <w:rPr>
                        <w:rFonts w:ascii="Cambria Math" w:hAnsi="Cambria Math"/>
                        <w:i/>
                        <w:sz w:val="10"/>
                        <w:szCs w:val="10"/>
                      </w:rPr>
                    </m:ctrlPr>
                  </m:sSubPr>
                  <m:e>
                    <m:r>
                      <w:rPr>
                        <w:rFonts w:ascii="Cambria Math" w:hAnsi="Cambria Math"/>
                        <w:sz w:val="10"/>
                        <w:szCs w:val="10"/>
                      </w:rPr>
                      <m:t>G</m:t>
                    </m:r>
                  </m:e>
                  <m:sub>
                    <m:r>
                      <w:rPr>
                        <w:rFonts w:ascii="Cambria Math" w:hAnsi="Cambria Math"/>
                        <w:sz w:val="10"/>
                        <w:szCs w:val="10"/>
                      </w:rPr>
                      <m:t>2j</m:t>
                    </m:r>
                  </m:sub>
                </m:sSub>
              </m:oMath>
            </m:oMathPara>
          </w:p>
        </w:tc>
        <w:tc>
          <w:tcPr>
            <w:tcW w:w="711" w:type="dxa"/>
            <w:tcBorders>
              <w:top w:val="single" w:sz="4" w:space="0" w:color="auto"/>
              <w:left w:val="single" w:sz="4" w:space="0" w:color="auto"/>
              <w:bottom w:val="single" w:sz="4" w:space="0" w:color="auto"/>
              <w:right w:val="single" w:sz="4" w:space="0" w:color="auto"/>
            </w:tcBorders>
            <w:noWrap/>
            <w:textDirection w:val="tbRlV"/>
            <w:vAlign w:val="center"/>
            <w:hideMark/>
          </w:tcPr>
          <w:p w14:paraId="6FCD9D7B" w14:textId="3389EEEB"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6</m:t>
                    </m:r>
                  </m:sub>
                </m:sSub>
                <m:sSub>
                  <m:sSubPr>
                    <m:ctrlPr>
                      <w:rPr>
                        <w:rFonts w:ascii="Cambria Math" w:hAnsi="Cambria Math"/>
                        <w:i/>
                        <w:sz w:val="10"/>
                        <w:szCs w:val="10"/>
                      </w:rPr>
                    </m:ctrlPr>
                  </m:sSubPr>
                  <m:e>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j</m:t>
                        </m:r>
                        <m:r>
                          <m:rPr>
                            <m:nor/>
                          </m:rPr>
                          <w:rPr>
                            <w:rFonts w:ascii="Cambria Math" w:hAnsi="Cambria Math" w:hint="eastAsia"/>
                            <w:sz w:val="10"/>
                            <w:szCs w:val="10"/>
                          </w:rPr>
                          <m:t>Δ</m:t>
                        </m:r>
                      </m:sub>
                    </m:sSub>
                    <m:r>
                      <w:rPr>
                        <w:rFonts w:ascii="Cambria Math" w:hAnsi="Cambria Math"/>
                        <w:sz w:val="10"/>
                        <w:szCs w:val="10"/>
                      </w:rPr>
                      <m:t>G</m:t>
                    </m:r>
                  </m:e>
                  <m:sub>
                    <m:r>
                      <w:rPr>
                        <w:rFonts w:ascii="Cambria Math" w:hAnsi="Cambria Math"/>
                        <w:sz w:val="10"/>
                        <w:szCs w:val="10"/>
                      </w:rPr>
                      <m:t>2j</m:t>
                    </m:r>
                  </m:sub>
                </m:sSub>
              </m:oMath>
            </m:oMathPara>
          </w:p>
        </w:tc>
        <w:tc>
          <w:tcPr>
            <w:tcW w:w="711" w:type="dxa"/>
            <w:tcBorders>
              <w:top w:val="single" w:sz="4" w:space="0" w:color="auto"/>
              <w:left w:val="single" w:sz="4" w:space="0" w:color="auto"/>
              <w:bottom w:val="single" w:sz="4" w:space="0" w:color="auto"/>
            </w:tcBorders>
            <w:noWrap/>
            <w:textDirection w:val="tbRlV"/>
            <w:vAlign w:val="center"/>
            <w:hideMark/>
          </w:tcPr>
          <w:p w14:paraId="3E1F6C33" w14:textId="78A07BFD" w:rsidR="00ED31C8" w:rsidRPr="00DD00AF" w:rsidRDefault="00000000" w:rsidP="007E0BAE">
            <w:pPr>
              <w:ind w:left="113" w:right="113"/>
              <w:jc w:val="center"/>
              <w:rPr>
                <w:sz w:val="10"/>
                <w:szCs w:val="10"/>
                <w:lang w:eastAsia="ko-KR"/>
              </w:rPr>
            </w:pPr>
            <m:oMathPara>
              <m:oMath>
                <m:sSub>
                  <m:sSubPr>
                    <m:ctrlPr>
                      <w:rPr>
                        <w:rFonts w:ascii="Cambria Math" w:hAnsi="Cambria Math"/>
                        <w:i/>
                        <w:sz w:val="10"/>
                        <w:szCs w:val="10"/>
                      </w:rPr>
                    </m:ctrlPr>
                  </m:sSubPr>
                  <m:e>
                    <m:r>
                      <w:rPr>
                        <w:rFonts w:ascii="Cambria Math" w:hAnsi="Cambria Math"/>
                        <w:sz w:val="10"/>
                        <w:szCs w:val="10"/>
                      </w:rPr>
                      <m:t>β</m:t>
                    </m:r>
                  </m:e>
                  <m:sub>
                    <m:r>
                      <w:rPr>
                        <w:rFonts w:ascii="Cambria Math" w:hAnsi="Cambria Math"/>
                        <w:sz w:val="10"/>
                        <w:szCs w:val="10"/>
                      </w:rPr>
                      <m:t>7</m:t>
                    </m:r>
                  </m:sub>
                </m:sSub>
                <m:sSub>
                  <m:sSubPr>
                    <m:ctrlPr>
                      <w:rPr>
                        <w:rFonts w:ascii="Cambria Math" w:hAnsi="Cambria Math"/>
                        <w:i/>
                        <w:sz w:val="10"/>
                        <w:szCs w:val="10"/>
                      </w:rPr>
                    </m:ctrlPr>
                  </m:sSubPr>
                  <m:e>
                    <m:sSub>
                      <m:sSubPr>
                        <m:ctrlPr>
                          <w:rPr>
                            <w:rFonts w:ascii="Cambria Math" w:hAnsi="Cambria Math"/>
                            <w:i/>
                            <w:sz w:val="10"/>
                            <w:szCs w:val="10"/>
                          </w:rPr>
                        </m:ctrlPr>
                      </m:sSubPr>
                      <m:e>
                        <m:r>
                          <w:rPr>
                            <w:rFonts w:ascii="Cambria Math" w:hAnsi="Cambria Math"/>
                            <w:sz w:val="10"/>
                            <w:szCs w:val="10"/>
                          </w:rPr>
                          <m:t>X</m:t>
                        </m:r>
                      </m:e>
                      <m:sub>
                        <m:r>
                          <w:rPr>
                            <w:rFonts w:ascii="Cambria Math" w:hAnsi="Cambria Math"/>
                            <w:sz w:val="10"/>
                            <w:szCs w:val="10"/>
                          </w:rPr>
                          <m:t>j</m:t>
                        </m:r>
                        <m:r>
                          <m:rPr>
                            <m:nor/>
                          </m:rPr>
                          <w:rPr>
                            <w:rFonts w:ascii="Cambria Math" w:hAnsi="Cambria Math" w:hint="eastAsia"/>
                            <w:sz w:val="10"/>
                            <w:szCs w:val="10"/>
                          </w:rPr>
                          <m:t>Δ</m:t>
                        </m:r>
                      </m:sub>
                    </m:sSub>
                    <m:r>
                      <w:rPr>
                        <w:rFonts w:ascii="Cambria Math" w:hAnsi="Cambria Math"/>
                        <w:sz w:val="10"/>
                        <w:szCs w:val="10"/>
                      </w:rPr>
                      <m:t>G</m:t>
                    </m:r>
                  </m:e>
                  <m:sub>
                    <m:r>
                      <w:rPr>
                        <w:rFonts w:ascii="Cambria Math" w:hAnsi="Cambria Math"/>
                        <w:sz w:val="10"/>
                        <w:szCs w:val="10"/>
                      </w:rPr>
                      <m:t>2j</m:t>
                    </m:r>
                  </m:sub>
                </m:sSub>
              </m:oMath>
            </m:oMathPara>
          </w:p>
        </w:tc>
      </w:tr>
      <w:tr w:rsidR="007E0BAE" w:rsidRPr="00DD00AF" w14:paraId="7B037BC3" w14:textId="77777777" w:rsidTr="0066378E">
        <w:trPr>
          <w:trHeight w:val="288"/>
          <w:jc w:val="center"/>
        </w:trPr>
        <w:tc>
          <w:tcPr>
            <w:tcW w:w="429" w:type="dxa"/>
            <w:tcBorders>
              <w:top w:val="single" w:sz="4" w:space="0" w:color="auto"/>
            </w:tcBorders>
            <w:noWrap/>
            <w:vAlign w:val="center"/>
            <w:hideMark/>
          </w:tcPr>
          <w:p w14:paraId="0422B821" w14:textId="77777777" w:rsidR="00ED31C8" w:rsidRPr="00DD00AF" w:rsidRDefault="00ED31C8" w:rsidP="007E0BAE">
            <w:pPr>
              <w:rPr>
                <w:sz w:val="10"/>
                <w:szCs w:val="10"/>
                <w:lang w:eastAsia="ko-KR"/>
              </w:rPr>
            </w:pPr>
            <w:r w:rsidRPr="00DD00AF">
              <w:rPr>
                <w:sz w:val="10"/>
                <w:szCs w:val="10"/>
                <w:lang w:eastAsia="ko-KR"/>
              </w:rPr>
              <w:t>0.2</w:t>
            </w:r>
          </w:p>
        </w:tc>
        <w:tc>
          <w:tcPr>
            <w:tcW w:w="350" w:type="dxa"/>
            <w:tcBorders>
              <w:top w:val="single" w:sz="4" w:space="0" w:color="auto"/>
            </w:tcBorders>
            <w:noWrap/>
            <w:vAlign w:val="center"/>
            <w:hideMark/>
          </w:tcPr>
          <w:p w14:paraId="42FE6F3A" w14:textId="77777777" w:rsidR="00ED31C8" w:rsidRPr="00DD00AF" w:rsidRDefault="00ED31C8" w:rsidP="007E0BAE">
            <w:pPr>
              <w:rPr>
                <w:sz w:val="10"/>
                <w:szCs w:val="10"/>
                <w:lang w:eastAsia="ko-KR"/>
              </w:rPr>
            </w:pPr>
            <w:r w:rsidRPr="00DD00AF">
              <w:rPr>
                <w:sz w:val="10"/>
                <w:szCs w:val="10"/>
                <w:lang w:eastAsia="ko-KR"/>
              </w:rPr>
              <w:t>0.1</w:t>
            </w:r>
          </w:p>
        </w:tc>
        <w:tc>
          <w:tcPr>
            <w:tcW w:w="350" w:type="dxa"/>
            <w:tcBorders>
              <w:top w:val="single" w:sz="4" w:space="0" w:color="auto"/>
            </w:tcBorders>
            <w:noWrap/>
            <w:vAlign w:val="center"/>
            <w:hideMark/>
          </w:tcPr>
          <w:p w14:paraId="35FDE87A" w14:textId="77777777" w:rsidR="00ED31C8" w:rsidRPr="00DD00AF" w:rsidRDefault="00ED31C8" w:rsidP="007E0BAE">
            <w:pPr>
              <w:rPr>
                <w:sz w:val="10"/>
                <w:szCs w:val="10"/>
                <w:lang w:eastAsia="ko-KR"/>
              </w:rPr>
            </w:pPr>
            <w:r w:rsidRPr="00DD00AF">
              <w:rPr>
                <w:sz w:val="10"/>
                <w:szCs w:val="10"/>
                <w:lang w:eastAsia="ko-KR"/>
              </w:rPr>
              <w:t>0</w:t>
            </w:r>
          </w:p>
        </w:tc>
        <w:tc>
          <w:tcPr>
            <w:tcW w:w="700" w:type="dxa"/>
            <w:tcBorders>
              <w:top w:val="single" w:sz="4" w:space="0" w:color="auto"/>
            </w:tcBorders>
            <w:noWrap/>
            <w:vAlign w:val="center"/>
            <w:hideMark/>
          </w:tcPr>
          <w:p w14:paraId="68CC5314"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tcBorders>
              <w:top w:val="single" w:sz="4" w:space="0" w:color="auto"/>
            </w:tcBorders>
            <w:noWrap/>
            <w:vAlign w:val="center"/>
            <w:hideMark/>
          </w:tcPr>
          <w:p w14:paraId="019C2067" w14:textId="77777777" w:rsidR="00ED31C8" w:rsidRPr="00DD00AF" w:rsidRDefault="00ED31C8" w:rsidP="000E15DB">
            <w:pPr>
              <w:jc w:val="center"/>
              <w:rPr>
                <w:sz w:val="10"/>
                <w:szCs w:val="10"/>
                <w:lang w:eastAsia="ko-KR"/>
              </w:rPr>
            </w:pPr>
            <w:r w:rsidRPr="00DD00AF">
              <w:rPr>
                <w:sz w:val="10"/>
                <w:szCs w:val="10"/>
                <w:lang w:eastAsia="ko-KR"/>
              </w:rPr>
              <w:t>0.14</w:t>
            </w:r>
          </w:p>
        </w:tc>
        <w:tc>
          <w:tcPr>
            <w:tcW w:w="525" w:type="dxa"/>
            <w:tcBorders>
              <w:top w:val="single" w:sz="4" w:space="0" w:color="auto"/>
            </w:tcBorders>
            <w:noWrap/>
            <w:vAlign w:val="center"/>
            <w:hideMark/>
          </w:tcPr>
          <w:p w14:paraId="5D93C5BD"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tcBorders>
              <w:top w:val="single" w:sz="4" w:space="0" w:color="auto"/>
            </w:tcBorders>
            <w:noWrap/>
            <w:vAlign w:val="center"/>
            <w:hideMark/>
          </w:tcPr>
          <w:p w14:paraId="0915D7F4" w14:textId="77777777" w:rsidR="00ED31C8" w:rsidRPr="00DD00AF" w:rsidRDefault="00ED31C8" w:rsidP="007E0BAE">
            <w:pPr>
              <w:jc w:val="center"/>
              <w:rPr>
                <w:sz w:val="10"/>
                <w:szCs w:val="10"/>
                <w:lang w:eastAsia="ko-KR"/>
              </w:rPr>
            </w:pPr>
            <w:r w:rsidRPr="00DD00AF">
              <w:rPr>
                <w:sz w:val="10"/>
                <w:szCs w:val="10"/>
                <w:lang w:eastAsia="ko-KR"/>
              </w:rPr>
              <w:t>0.04</w:t>
            </w:r>
          </w:p>
        </w:tc>
        <w:tc>
          <w:tcPr>
            <w:tcW w:w="561" w:type="dxa"/>
            <w:tcBorders>
              <w:top w:val="single" w:sz="4" w:space="0" w:color="auto"/>
            </w:tcBorders>
            <w:noWrap/>
            <w:vAlign w:val="center"/>
            <w:hideMark/>
          </w:tcPr>
          <w:p w14:paraId="260A66FC" w14:textId="77777777" w:rsidR="00ED31C8" w:rsidRPr="00DD00AF" w:rsidRDefault="00ED31C8" w:rsidP="007E0BAE">
            <w:pPr>
              <w:jc w:val="center"/>
              <w:rPr>
                <w:sz w:val="10"/>
                <w:szCs w:val="10"/>
                <w:lang w:eastAsia="ko-KR"/>
              </w:rPr>
            </w:pPr>
            <w:r w:rsidRPr="00DD00AF">
              <w:rPr>
                <w:sz w:val="10"/>
                <w:szCs w:val="10"/>
                <w:lang w:eastAsia="ko-KR"/>
              </w:rPr>
              <w:t>0.04</w:t>
            </w:r>
          </w:p>
        </w:tc>
        <w:tc>
          <w:tcPr>
            <w:tcW w:w="525" w:type="dxa"/>
            <w:tcBorders>
              <w:top w:val="single" w:sz="4" w:space="0" w:color="auto"/>
            </w:tcBorders>
            <w:noWrap/>
            <w:vAlign w:val="center"/>
            <w:hideMark/>
          </w:tcPr>
          <w:p w14:paraId="781DA5FD"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tcBorders>
              <w:top w:val="single" w:sz="4" w:space="0" w:color="auto"/>
            </w:tcBorders>
            <w:noWrap/>
            <w:vAlign w:val="center"/>
            <w:hideMark/>
          </w:tcPr>
          <w:p w14:paraId="2475CFF3" w14:textId="77777777" w:rsidR="00ED31C8" w:rsidRPr="00DD00AF" w:rsidRDefault="00ED31C8" w:rsidP="007E0BAE">
            <w:pPr>
              <w:jc w:val="center"/>
              <w:rPr>
                <w:sz w:val="10"/>
                <w:szCs w:val="10"/>
                <w:lang w:eastAsia="ko-KR"/>
              </w:rPr>
            </w:pPr>
            <w:r w:rsidRPr="00DD00AF">
              <w:rPr>
                <w:sz w:val="10"/>
                <w:szCs w:val="10"/>
                <w:lang w:eastAsia="ko-KR"/>
              </w:rPr>
              <w:t>0.16</w:t>
            </w:r>
          </w:p>
        </w:tc>
        <w:tc>
          <w:tcPr>
            <w:tcW w:w="651" w:type="dxa"/>
            <w:tcBorders>
              <w:top w:val="single" w:sz="4" w:space="0" w:color="auto"/>
            </w:tcBorders>
            <w:noWrap/>
            <w:vAlign w:val="center"/>
            <w:hideMark/>
          </w:tcPr>
          <w:p w14:paraId="56B76CA0" w14:textId="77777777" w:rsidR="00ED31C8" w:rsidRPr="00DD00AF" w:rsidRDefault="00ED31C8" w:rsidP="007E0BAE">
            <w:pPr>
              <w:jc w:val="center"/>
              <w:rPr>
                <w:sz w:val="10"/>
                <w:szCs w:val="10"/>
                <w:lang w:eastAsia="ko-KR"/>
              </w:rPr>
            </w:pPr>
            <w:r w:rsidRPr="00DD00AF">
              <w:rPr>
                <w:sz w:val="10"/>
                <w:szCs w:val="10"/>
                <w:lang w:eastAsia="ko-KR"/>
              </w:rPr>
              <w:t>0.11</w:t>
            </w:r>
          </w:p>
        </w:tc>
        <w:tc>
          <w:tcPr>
            <w:tcW w:w="525" w:type="dxa"/>
            <w:tcBorders>
              <w:top w:val="single" w:sz="4" w:space="0" w:color="auto"/>
            </w:tcBorders>
            <w:noWrap/>
            <w:vAlign w:val="center"/>
            <w:hideMark/>
          </w:tcPr>
          <w:p w14:paraId="55CF1DAD" w14:textId="77777777" w:rsidR="00ED31C8" w:rsidRPr="00DD00AF" w:rsidRDefault="00ED31C8" w:rsidP="007E0BAE">
            <w:pPr>
              <w:jc w:val="center"/>
              <w:rPr>
                <w:sz w:val="10"/>
                <w:szCs w:val="10"/>
                <w:lang w:eastAsia="ko-KR"/>
              </w:rPr>
            </w:pPr>
            <w:r w:rsidRPr="00DD00AF">
              <w:rPr>
                <w:sz w:val="10"/>
                <w:szCs w:val="10"/>
                <w:lang w:eastAsia="ko-KR"/>
              </w:rPr>
              <w:t>0.98</w:t>
            </w:r>
          </w:p>
        </w:tc>
        <w:tc>
          <w:tcPr>
            <w:tcW w:w="525" w:type="dxa"/>
            <w:tcBorders>
              <w:top w:val="single" w:sz="4" w:space="0" w:color="auto"/>
            </w:tcBorders>
            <w:noWrap/>
            <w:vAlign w:val="center"/>
            <w:hideMark/>
          </w:tcPr>
          <w:p w14:paraId="05B250BD" w14:textId="77777777" w:rsidR="00ED31C8" w:rsidRPr="00DD00AF" w:rsidRDefault="00ED31C8" w:rsidP="007E0BAE">
            <w:pPr>
              <w:jc w:val="center"/>
              <w:rPr>
                <w:sz w:val="10"/>
                <w:szCs w:val="10"/>
                <w:lang w:eastAsia="ko-KR"/>
              </w:rPr>
            </w:pPr>
            <w:r w:rsidRPr="00DD00AF">
              <w:rPr>
                <w:sz w:val="10"/>
                <w:szCs w:val="10"/>
                <w:lang w:eastAsia="ko-KR"/>
              </w:rPr>
              <w:t>0.03</w:t>
            </w:r>
          </w:p>
        </w:tc>
        <w:tc>
          <w:tcPr>
            <w:tcW w:w="532" w:type="dxa"/>
            <w:tcBorders>
              <w:top w:val="single" w:sz="4" w:space="0" w:color="auto"/>
            </w:tcBorders>
            <w:noWrap/>
            <w:vAlign w:val="center"/>
            <w:hideMark/>
          </w:tcPr>
          <w:p w14:paraId="24D022CD" w14:textId="77777777" w:rsidR="00ED31C8" w:rsidRPr="00DD00AF" w:rsidRDefault="00ED31C8" w:rsidP="007E0BAE">
            <w:pPr>
              <w:jc w:val="center"/>
              <w:rPr>
                <w:sz w:val="10"/>
                <w:szCs w:val="10"/>
                <w:lang w:eastAsia="ko-KR"/>
              </w:rPr>
            </w:pPr>
            <w:r w:rsidRPr="00DD00AF">
              <w:rPr>
                <w:sz w:val="10"/>
                <w:szCs w:val="10"/>
                <w:lang w:eastAsia="ko-KR"/>
              </w:rPr>
              <w:t>0.03</w:t>
            </w:r>
          </w:p>
        </w:tc>
        <w:tc>
          <w:tcPr>
            <w:tcW w:w="711" w:type="dxa"/>
            <w:tcBorders>
              <w:top w:val="single" w:sz="4" w:space="0" w:color="auto"/>
            </w:tcBorders>
            <w:noWrap/>
            <w:vAlign w:val="center"/>
            <w:hideMark/>
          </w:tcPr>
          <w:p w14:paraId="5FD3D887" w14:textId="77777777" w:rsidR="00ED31C8" w:rsidRPr="00DD00AF" w:rsidRDefault="00ED31C8" w:rsidP="007E0BAE">
            <w:pPr>
              <w:jc w:val="center"/>
              <w:rPr>
                <w:sz w:val="10"/>
                <w:szCs w:val="10"/>
                <w:lang w:eastAsia="ko-KR"/>
              </w:rPr>
            </w:pPr>
            <w:r w:rsidRPr="00DD00AF">
              <w:rPr>
                <w:sz w:val="10"/>
                <w:szCs w:val="10"/>
                <w:lang w:eastAsia="ko-KR"/>
              </w:rPr>
              <w:t>0.03</w:t>
            </w:r>
          </w:p>
        </w:tc>
        <w:tc>
          <w:tcPr>
            <w:tcW w:w="711" w:type="dxa"/>
            <w:tcBorders>
              <w:top w:val="single" w:sz="4" w:space="0" w:color="auto"/>
            </w:tcBorders>
            <w:noWrap/>
            <w:vAlign w:val="center"/>
            <w:hideMark/>
          </w:tcPr>
          <w:p w14:paraId="5D26ACE0" w14:textId="77777777" w:rsidR="00ED31C8" w:rsidRPr="00DD00AF" w:rsidRDefault="00ED31C8" w:rsidP="007E0BAE">
            <w:pPr>
              <w:jc w:val="center"/>
              <w:rPr>
                <w:sz w:val="10"/>
                <w:szCs w:val="10"/>
                <w:lang w:eastAsia="ko-KR"/>
              </w:rPr>
            </w:pPr>
            <w:r w:rsidRPr="00DD00AF">
              <w:rPr>
                <w:sz w:val="10"/>
                <w:szCs w:val="10"/>
                <w:lang w:eastAsia="ko-KR"/>
              </w:rPr>
              <w:t>0.04</w:t>
            </w:r>
          </w:p>
        </w:tc>
      </w:tr>
      <w:tr w:rsidR="007E0BAE" w:rsidRPr="00DD00AF" w14:paraId="4720A7B1" w14:textId="77777777" w:rsidTr="0066378E">
        <w:trPr>
          <w:trHeight w:val="288"/>
          <w:jc w:val="center"/>
        </w:trPr>
        <w:tc>
          <w:tcPr>
            <w:tcW w:w="429" w:type="dxa"/>
            <w:noWrap/>
            <w:vAlign w:val="center"/>
            <w:hideMark/>
          </w:tcPr>
          <w:p w14:paraId="4FAFF36E" w14:textId="77777777" w:rsidR="00ED31C8" w:rsidRPr="00DD00AF" w:rsidRDefault="00ED31C8" w:rsidP="007E0BAE">
            <w:pPr>
              <w:rPr>
                <w:sz w:val="10"/>
                <w:szCs w:val="10"/>
                <w:lang w:eastAsia="ko-KR"/>
              </w:rPr>
            </w:pPr>
            <w:r w:rsidRPr="00DD00AF">
              <w:rPr>
                <w:sz w:val="10"/>
                <w:szCs w:val="10"/>
                <w:lang w:eastAsia="ko-KR"/>
              </w:rPr>
              <w:t>0.2</w:t>
            </w:r>
          </w:p>
        </w:tc>
        <w:tc>
          <w:tcPr>
            <w:tcW w:w="350" w:type="dxa"/>
            <w:noWrap/>
            <w:vAlign w:val="center"/>
            <w:hideMark/>
          </w:tcPr>
          <w:p w14:paraId="2C1AAC16"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16489BC4"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7A8C6486"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76F95CF7" w14:textId="77777777" w:rsidR="00ED31C8" w:rsidRPr="00DD00AF" w:rsidRDefault="00ED31C8" w:rsidP="000E15DB">
            <w:pPr>
              <w:jc w:val="center"/>
              <w:rPr>
                <w:sz w:val="10"/>
                <w:szCs w:val="10"/>
                <w:lang w:eastAsia="ko-KR"/>
              </w:rPr>
            </w:pPr>
            <w:r w:rsidRPr="00DD00AF">
              <w:rPr>
                <w:sz w:val="10"/>
                <w:szCs w:val="10"/>
                <w:lang w:eastAsia="ko-KR"/>
              </w:rPr>
              <w:t>0.42</w:t>
            </w:r>
          </w:p>
        </w:tc>
        <w:tc>
          <w:tcPr>
            <w:tcW w:w="525" w:type="dxa"/>
            <w:noWrap/>
            <w:vAlign w:val="center"/>
            <w:hideMark/>
          </w:tcPr>
          <w:p w14:paraId="57706C56"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0EF8FBC8" w14:textId="77777777" w:rsidR="00ED31C8" w:rsidRPr="00DD00AF" w:rsidRDefault="00ED31C8" w:rsidP="007E0BAE">
            <w:pPr>
              <w:jc w:val="center"/>
              <w:rPr>
                <w:sz w:val="10"/>
                <w:szCs w:val="10"/>
                <w:lang w:eastAsia="ko-KR"/>
              </w:rPr>
            </w:pPr>
            <w:r w:rsidRPr="00DD00AF">
              <w:rPr>
                <w:sz w:val="10"/>
                <w:szCs w:val="10"/>
                <w:lang w:eastAsia="ko-KR"/>
              </w:rPr>
              <w:t>0.08</w:t>
            </w:r>
          </w:p>
        </w:tc>
        <w:tc>
          <w:tcPr>
            <w:tcW w:w="561" w:type="dxa"/>
            <w:noWrap/>
            <w:vAlign w:val="center"/>
            <w:hideMark/>
          </w:tcPr>
          <w:p w14:paraId="00DFE7A6" w14:textId="77777777" w:rsidR="00ED31C8" w:rsidRPr="00DD00AF" w:rsidRDefault="00ED31C8" w:rsidP="007E0BAE">
            <w:pPr>
              <w:jc w:val="center"/>
              <w:rPr>
                <w:sz w:val="10"/>
                <w:szCs w:val="10"/>
                <w:lang w:eastAsia="ko-KR"/>
              </w:rPr>
            </w:pPr>
            <w:r w:rsidRPr="00DD00AF">
              <w:rPr>
                <w:sz w:val="10"/>
                <w:szCs w:val="10"/>
                <w:lang w:eastAsia="ko-KR"/>
              </w:rPr>
              <w:t>0.09</w:t>
            </w:r>
          </w:p>
        </w:tc>
        <w:tc>
          <w:tcPr>
            <w:tcW w:w="525" w:type="dxa"/>
            <w:noWrap/>
            <w:vAlign w:val="center"/>
            <w:hideMark/>
          </w:tcPr>
          <w:p w14:paraId="28C6836D"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62ACC84F" w14:textId="77777777" w:rsidR="00ED31C8" w:rsidRPr="00DD00AF" w:rsidRDefault="00ED31C8" w:rsidP="007E0BAE">
            <w:pPr>
              <w:jc w:val="center"/>
              <w:rPr>
                <w:sz w:val="10"/>
                <w:szCs w:val="10"/>
                <w:lang w:eastAsia="ko-KR"/>
              </w:rPr>
            </w:pPr>
            <w:r w:rsidRPr="00DD00AF">
              <w:rPr>
                <w:sz w:val="10"/>
                <w:szCs w:val="10"/>
                <w:lang w:eastAsia="ko-KR"/>
              </w:rPr>
              <w:t>0.66</w:t>
            </w:r>
          </w:p>
        </w:tc>
        <w:tc>
          <w:tcPr>
            <w:tcW w:w="651" w:type="dxa"/>
            <w:noWrap/>
            <w:vAlign w:val="center"/>
            <w:hideMark/>
          </w:tcPr>
          <w:p w14:paraId="198D70A1" w14:textId="77777777" w:rsidR="00ED31C8" w:rsidRPr="00DD00AF" w:rsidRDefault="00ED31C8" w:rsidP="007E0BAE">
            <w:pPr>
              <w:jc w:val="center"/>
              <w:rPr>
                <w:sz w:val="10"/>
                <w:szCs w:val="10"/>
                <w:lang w:eastAsia="ko-KR"/>
              </w:rPr>
            </w:pPr>
            <w:r w:rsidRPr="00DD00AF">
              <w:rPr>
                <w:sz w:val="10"/>
                <w:szCs w:val="10"/>
                <w:lang w:eastAsia="ko-KR"/>
              </w:rPr>
              <w:t>0.32</w:t>
            </w:r>
          </w:p>
        </w:tc>
        <w:tc>
          <w:tcPr>
            <w:tcW w:w="525" w:type="dxa"/>
            <w:noWrap/>
            <w:vAlign w:val="center"/>
            <w:hideMark/>
          </w:tcPr>
          <w:p w14:paraId="62269E43"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7E925F01" w14:textId="77777777" w:rsidR="00ED31C8" w:rsidRPr="00DD00AF" w:rsidRDefault="00ED31C8" w:rsidP="007E0BAE">
            <w:pPr>
              <w:jc w:val="center"/>
              <w:rPr>
                <w:sz w:val="10"/>
                <w:szCs w:val="10"/>
                <w:lang w:eastAsia="ko-KR"/>
              </w:rPr>
            </w:pPr>
            <w:r w:rsidRPr="00DD00AF">
              <w:rPr>
                <w:sz w:val="10"/>
                <w:szCs w:val="10"/>
                <w:lang w:eastAsia="ko-KR"/>
              </w:rPr>
              <w:t>0.08</w:t>
            </w:r>
          </w:p>
        </w:tc>
        <w:tc>
          <w:tcPr>
            <w:tcW w:w="532" w:type="dxa"/>
            <w:noWrap/>
            <w:vAlign w:val="center"/>
            <w:hideMark/>
          </w:tcPr>
          <w:p w14:paraId="5053B46E" w14:textId="77777777" w:rsidR="00ED31C8" w:rsidRPr="00DD00AF" w:rsidRDefault="00ED31C8" w:rsidP="007E0BAE">
            <w:pPr>
              <w:jc w:val="center"/>
              <w:rPr>
                <w:sz w:val="10"/>
                <w:szCs w:val="10"/>
                <w:lang w:eastAsia="ko-KR"/>
              </w:rPr>
            </w:pPr>
            <w:r w:rsidRPr="00DD00AF">
              <w:rPr>
                <w:sz w:val="10"/>
                <w:szCs w:val="10"/>
                <w:lang w:eastAsia="ko-KR"/>
              </w:rPr>
              <w:t>0.07</w:t>
            </w:r>
          </w:p>
        </w:tc>
        <w:tc>
          <w:tcPr>
            <w:tcW w:w="711" w:type="dxa"/>
            <w:noWrap/>
            <w:vAlign w:val="center"/>
            <w:hideMark/>
          </w:tcPr>
          <w:p w14:paraId="363DBE99" w14:textId="77777777" w:rsidR="00ED31C8" w:rsidRPr="00DD00AF" w:rsidRDefault="00ED31C8" w:rsidP="007E0BAE">
            <w:pPr>
              <w:jc w:val="center"/>
              <w:rPr>
                <w:sz w:val="10"/>
                <w:szCs w:val="10"/>
                <w:lang w:eastAsia="ko-KR"/>
              </w:rPr>
            </w:pPr>
            <w:r w:rsidRPr="00DD00AF">
              <w:rPr>
                <w:sz w:val="10"/>
                <w:szCs w:val="10"/>
                <w:lang w:eastAsia="ko-KR"/>
              </w:rPr>
              <w:t>0.07</w:t>
            </w:r>
          </w:p>
        </w:tc>
        <w:tc>
          <w:tcPr>
            <w:tcW w:w="711" w:type="dxa"/>
            <w:noWrap/>
            <w:vAlign w:val="center"/>
            <w:hideMark/>
          </w:tcPr>
          <w:p w14:paraId="79C5B6DD" w14:textId="77777777" w:rsidR="00ED31C8" w:rsidRPr="00DD00AF" w:rsidRDefault="00ED31C8" w:rsidP="007E0BAE">
            <w:pPr>
              <w:jc w:val="center"/>
              <w:rPr>
                <w:sz w:val="10"/>
                <w:szCs w:val="10"/>
                <w:lang w:eastAsia="ko-KR"/>
              </w:rPr>
            </w:pPr>
            <w:r w:rsidRPr="00DD00AF">
              <w:rPr>
                <w:sz w:val="10"/>
                <w:szCs w:val="10"/>
                <w:lang w:eastAsia="ko-KR"/>
              </w:rPr>
              <w:t>0.06</w:t>
            </w:r>
          </w:p>
        </w:tc>
      </w:tr>
      <w:tr w:rsidR="007E0BAE" w:rsidRPr="00DD00AF" w14:paraId="37F9B496" w14:textId="77777777" w:rsidTr="0066378E">
        <w:trPr>
          <w:trHeight w:val="288"/>
          <w:jc w:val="center"/>
        </w:trPr>
        <w:tc>
          <w:tcPr>
            <w:tcW w:w="429" w:type="dxa"/>
            <w:noWrap/>
            <w:vAlign w:val="center"/>
            <w:hideMark/>
          </w:tcPr>
          <w:p w14:paraId="4ACE175A" w14:textId="77777777" w:rsidR="00ED31C8" w:rsidRPr="00DD00AF" w:rsidRDefault="00ED31C8" w:rsidP="007E0BAE">
            <w:pPr>
              <w:rPr>
                <w:sz w:val="10"/>
                <w:szCs w:val="10"/>
                <w:lang w:eastAsia="ko-KR"/>
              </w:rPr>
            </w:pPr>
            <w:r w:rsidRPr="00DD00AF">
              <w:rPr>
                <w:sz w:val="10"/>
                <w:szCs w:val="10"/>
                <w:lang w:eastAsia="ko-KR"/>
              </w:rPr>
              <w:t>0.2</w:t>
            </w:r>
          </w:p>
        </w:tc>
        <w:tc>
          <w:tcPr>
            <w:tcW w:w="350" w:type="dxa"/>
            <w:noWrap/>
            <w:vAlign w:val="center"/>
            <w:hideMark/>
          </w:tcPr>
          <w:p w14:paraId="5F62C0AB"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6A864C51"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3D2AA45B"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27F0043D" w14:textId="77777777" w:rsidR="00ED31C8" w:rsidRPr="00DD00AF" w:rsidRDefault="00ED31C8" w:rsidP="000E15DB">
            <w:pPr>
              <w:jc w:val="center"/>
              <w:rPr>
                <w:sz w:val="10"/>
                <w:szCs w:val="10"/>
                <w:lang w:eastAsia="ko-KR"/>
              </w:rPr>
            </w:pPr>
            <w:r w:rsidRPr="00DD00AF">
              <w:rPr>
                <w:sz w:val="10"/>
                <w:szCs w:val="10"/>
                <w:lang w:eastAsia="ko-KR"/>
              </w:rPr>
              <w:t>0.96</w:t>
            </w:r>
          </w:p>
        </w:tc>
        <w:tc>
          <w:tcPr>
            <w:tcW w:w="525" w:type="dxa"/>
            <w:noWrap/>
            <w:vAlign w:val="center"/>
            <w:hideMark/>
          </w:tcPr>
          <w:p w14:paraId="3DDF4F15"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3AE9B7F0" w14:textId="77777777" w:rsidR="00ED31C8" w:rsidRPr="00DD00AF" w:rsidRDefault="00ED31C8" w:rsidP="007E0BAE">
            <w:pPr>
              <w:jc w:val="center"/>
              <w:rPr>
                <w:sz w:val="10"/>
                <w:szCs w:val="10"/>
                <w:lang w:eastAsia="ko-KR"/>
              </w:rPr>
            </w:pPr>
            <w:r w:rsidRPr="00DD00AF">
              <w:rPr>
                <w:sz w:val="10"/>
                <w:szCs w:val="10"/>
                <w:lang w:eastAsia="ko-KR"/>
              </w:rPr>
              <w:t>0.27</w:t>
            </w:r>
          </w:p>
        </w:tc>
        <w:tc>
          <w:tcPr>
            <w:tcW w:w="561" w:type="dxa"/>
            <w:noWrap/>
            <w:vAlign w:val="center"/>
            <w:hideMark/>
          </w:tcPr>
          <w:p w14:paraId="33424DD3" w14:textId="77777777" w:rsidR="00ED31C8" w:rsidRPr="00DD00AF" w:rsidRDefault="00ED31C8" w:rsidP="007E0BAE">
            <w:pPr>
              <w:jc w:val="center"/>
              <w:rPr>
                <w:sz w:val="10"/>
                <w:szCs w:val="10"/>
                <w:lang w:eastAsia="ko-KR"/>
              </w:rPr>
            </w:pPr>
            <w:r w:rsidRPr="00DD00AF">
              <w:rPr>
                <w:sz w:val="10"/>
                <w:szCs w:val="10"/>
                <w:lang w:eastAsia="ko-KR"/>
              </w:rPr>
              <w:t>0.3</w:t>
            </w:r>
          </w:p>
        </w:tc>
        <w:tc>
          <w:tcPr>
            <w:tcW w:w="525" w:type="dxa"/>
            <w:noWrap/>
            <w:vAlign w:val="center"/>
            <w:hideMark/>
          </w:tcPr>
          <w:p w14:paraId="11B0771D"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39D656BF" w14:textId="77777777" w:rsidR="00ED31C8" w:rsidRPr="00DD00AF" w:rsidRDefault="00ED31C8" w:rsidP="007E0BAE">
            <w:pPr>
              <w:jc w:val="center"/>
              <w:rPr>
                <w:sz w:val="10"/>
                <w:szCs w:val="10"/>
                <w:lang w:eastAsia="ko-KR"/>
              </w:rPr>
            </w:pPr>
            <w:r w:rsidRPr="00DD00AF">
              <w:rPr>
                <w:sz w:val="10"/>
                <w:szCs w:val="10"/>
                <w:lang w:eastAsia="ko-KR"/>
              </w:rPr>
              <w:t>1</w:t>
            </w:r>
          </w:p>
        </w:tc>
        <w:tc>
          <w:tcPr>
            <w:tcW w:w="651" w:type="dxa"/>
            <w:noWrap/>
            <w:vAlign w:val="center"/>
            <w:hideMark/>
          </w:tcPr>
          <w:p w14:paraId="6ECAB49A" w14:textId="77777777" w:rsidR="00ED31C8" w:rsidRPr="00DD00AF" w:rsidRDefault="00ED31C8" w:rsidP="007E0BAE">
            <w:pPr>
              <w:jc w:val="center"/>
              <w:rPr>
                <w:sz w:val="10"/>
                <w:szCs w:val="10"/>
                <w:lang w:eastAsia="ko-KR"/>
              </w:rPr>
            </w:pPr>
            <w:r w:rsidRPr="00DD00AF">
              <w:rPr>
                <w:sz w:val="10"/>
                <w:szCs w:val="10"/>
                <w:lang w:eastAsia="ko-KR"/>
              </w:rPr>
              <w:t>0.84</w:t>
            </w:r>
          </w:p>
        </w:tc>
        <w:tc>
          <w:tcPr>
            <w:tcW w:w="525" w:type="dxa"/>
            <w:noWrap/>
            <w:vAlign w:val="center"/>
            <w:hideMark/>
          </w:tcPr>
          <w:p w14:paraId="717F6244"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3EE9C151" w14:textId="77777777" w:rsidR="00ED31C8" w:rsidRPr="00DD00AF" w:rsidRDefault="00ED31C8" w:rsidP="007E0BAE">
            <w:pPr>
              <w:jc w:val="center"/>
              <w:rPr>
                <w:sz w:val="10"/>
                <w:szCs w:val="10"/>
                <w:lang w:eastAsia="ko-KR"/>
              </w:rPr>
            </w:pPr>
            <w:r w:rsidRPr="00DD00AF">
              <w:rPr>
                <w:sz w:val="10"/>
                <w:szCs w:val="10"/>
                <w:lang w:eastAsia="ko-KR"/>
              </w:rPr>
              <w:t>0.43</w:t>
            </w:r>
          </w:p>
        </w:tc>
        <w:tc>
          <w:tcPr>
            <w:tcW w:w="532" w:type="dxa"/>
            <w:noWrap/>
            <w:vAlign w:val="center"/>
            <w:hideMark/>
          </w:tcPr>
          <w:p w14:paraId="28AA0895" w14:textId="77777777" w:rsidR="00ED31C8" w:rsidRPr="00DD00AF" w:rsidRDefault="00ED31C8" w:rsidP="007E0BAE">
            <w:pPr>
              <w:jc w:val="center"/>
              <w:rPr>
                <w:sz w:val="10"/>
                <w:szCs w:val="10"/>
                <w:lang w:eastAsia="ko-KR"/>
              </w:rPr>
            </w:pPr>
            <w:r w:rsidRPr="00DD00AF">
              <w:rPr>
                <w:sz w:val="10"/>
                <w:szCs w:val="10"/>
                <w:lang w:eastAsia="ko-KR"/>
              </w:rPr>
              <w:t>0.5</w:t>
            </w:r>
          </w:p>
        </w:tc>
        <w:tc>
          <w:tcPr>
            <w:tcW w:w="711" w:type="dxa"/>
            <w:noWrap/>
            <w:vAlign w:val="center"/>
            <w:hideMark/>
          </w:tcPr>
          <w:p w14:paraId="1E1812E6" w14:textId="77777777" w:rsidR="00ED31C8" w:rsidRPr="00DD00AF" w:rsidRDefault="00ED31C8" w:rsidP="007E0BAE">
            <w:pPr>
              <w:jc w:val="center"/>
              <w:rPr>
                <w:sz w:val="10"/>
                <w:szCs w:val="10"/>
                <w:lang w:eastAsia="ko-KR"/>
              </w:rPr>
            </w:pPr>
            <w:r w:rsidRPr="00DD00AF">
              <w:rPr>
                <w:sz w:val="10"/>
                <w:szCs w:val="10"/>
                <w:lang w:eastAsia="ko-KR"/>
              </w:rPr>
              <w:t>0.19</w:t>
            </w:r>
          </w:p>
        </w:tc>
        <w:tc>
          <w:tcPr>
            <w:tcW w:w="711" w:type="dxa"/>
            <w:noWrap/>
            <w:vAlign w:val="center"/>
            <w:hideMark/>
          </w:tcPr>
          <w:p w14:paraId="1C99C212" w14:textId="77777777" w:rsidR="00ED31C8" w:rsidRPr="00DD00AF" w:rsidRDefault="00ED31C8" w:rsidP="007E0BAE">
            <w:pPr>
              <w:jc w:val="center"/>
              <w:rPr>
                <w:sz w:val="10"/>
                <w:szCs w:val="10"/>
                <w:lang w:eastAsia="ko-KR"/>
              </w:rPr>
            </w:pPr>
            <w:r w:rsidRPr="00DD00AF">
              <w:rPr>
                <w:sz w:val="10"/>
                <w:szCs w:val="10"/>
                <w:lang w:eastAsia="ko-KR"/>
              </w:rPr>
              <w:t>0.21</w:t>
            </w:r>
          </w:p>
        </w:tc>
      </w:tr>
      <w:tr w:rsidR="007E0BAE" w:rsidRPr="00DD00AF" w14:paraId="4024A2FF" w14:textId="77777777" w:rsidTr="0066378E">
        <w:trPr>
          <w:trHeight w:val="288"/>
          <w:jc w:val="center"/>
        </w:trPr>
        <w:tc>
          <w:tcPr>
            <w:tcW w:w="429" w:type="dxa"/>
            <w:noWrap/>
            <w:vAlign w:val="center"/>
            <w:hideMark/>
          </w:tcPr>
          <w:p w14:paraId="0191A6E1"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4BBBA4AF"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78A9A816"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1FA2497B"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2FE9C655" w14:textId="77777777" w:rsidR="00ED31C8" w:rsidRPr="00DD00AF" w:rsidRDefault="00ED31C8" w:rsidP="000E15DB">
            <w:pPr>
              <w:jc w:val="center"/>
              <w:rPr>
                <w:sz w:val="10"/>
                <w:szCs w:val="10"/>
                <w:lang w:eastAsia="ko-KR"/>
              </w:rPr>
            </w:pPr>
            <w:r w:rsidRPr="00DD00AF">
              <w:rPr>
                <w:sz w:val="10"/>
                <w:szCs w:val="10"/>
                <w:lang w:eastAsia="ko-KR"/>
              </w:rPr>
              <w:t>0.11</w:t>
            </w:r>
          </w:p>
        </w:tc>
        <w:tc>
          <w:tcPr>
            <w:tcW w:w="525" w:type="dxa"/>
            <w:noWrap/>
            <w:vAlign w:val="center"/>
            <w:hideMark/>
          </w:tcPr>
          <w:p w14:paraId="366A6BC5"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2BB52395" w14:textId="77777777" w:rsidR="00ED31C8" w:rsidRPr="00DD00AF" w:rsidRDefault="00ED31C8" w:rsidP="007E0BAE">
            <w:pPr>
              <w:jc w:val="center"/>
              <w:rPr>
                <w:sz w:val="10"/>
                <w:szCs w:val="10"/>
                <w:lang w:eastAsia="ko-KR"/>
              </w:rPr>
            </w:pPr>
            <w:r w:rsidRPr="00DD00AF">
              <w:rPr>
                <w:sz w:val="10"/>
                <w:szCs w:val="10"/>
                <w:lang w:eastAsia="ko-KR"/>
              </w:rPr>
              <w:t>0.04</w:t>
            </w:r>
          </w:p>
        </w:tc>
        <w:tc>
          <w:tcPr>
            <w:tcW w:w="561" w:type="dxa"/>
            <w:noWrap/>
            <w:vAlign w:val="center"/>
            <w:hideMark/>
          </w:tcPr>
          <w:p w14:paraId="5F22DBC0" w14:textId="77777777" w:rsidR="00ED31C8" w:rsidRPr="00DD00AF" w:rsidRDefault="00ED31C8" w:rsidP="007E0BAE">
            <w:pPr>
              <w:jc w:val="center"/>
              <w:rPr>
                <w:sz w:val="10"/>
                <w:szCs w:val="10"/>
                <w:lang w:eastAsia="ko-KR"/>
              </w:rPr>
            </w:pPr>
            <w:r w:rsidRPr="00DD00AF">
              <w:rPr>
                <w:sz w:val="10"/>
                <w:szCs w:val="10"/>
                <w:lang w:eastAsia="ko-KR"/>
              </w:rPr>
              <w:t>0.04</w:t>
            </w:r>
          </w:p>
        </w:tc>
        <w:tc>
          <w:tcPr>
            <w:tcW w:w="525" w:type="dxa"/>
            <w:noWrap/>
            <w:vAlign w:val="center"/>
            <w:hideMark/>
          </w:tcPr>
          <w:p w14:paraId="57553FAC"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7C788B0A" w14:textId="77777777" w:rsidR="00ED31C8" w:rsidRPr="00DD00AF" w:rsidRDefault="00ED31C8" w:rsidP="007E0BAE">
            <w:pPr>
              <w:jc w:val="center"/>
              <w:rPr>
                <w:sz w:val="10"/>
                <w:szCs w:val="10"/>
                <w:lang w:eastAsia="ko-KR"/>
              </w:rPr>
            </w:pPr>
            <w:r w:rsidRPr="00DD00AF">
              <w:rPr>
                <w:sz w:val="10"/>
                <w:szCs w:val="10"/>
                <w:lang w:eastAsia="ko-KR"/>
              </w:rPr>
              <w:t>0.14</w:t>
            </w:r>
          </w:p>
        </w:tc>
        <w:tc>
          <w:tcPr>
            <w:tcW w:w="651" w:type="dxa"/>
            <w:noWrap/>
            <w:vAlign w:val="center"/>
            <w:hideMark/>
          </w:tcPr>
          <w:p w14:paraId="377AEB81" w14:textId="77777777" w:rsidR="00ED31C8" w:rsidRPr="00DD00AF" w:rsidRDefault="00ED31C8" w:rsidP="007E0BAE">
            <w:pPr>
              <w:jc w:val="center"/>
              <w:rPr>
                <w:sz w:val="10"/>
                <w:szCs w:val="10"/>
                <w:lang w:eastAsia="ko-KR"/>
              </w:rPr>
            </w:pPr>
            <w:r w:rsidRPr="00DD00AF">
              <w:rPr>
                <w:sz w:val="10"/>
                <w:szCs w:val="10"/>
                <w:lang w:eastAsia="ko-KR"/>
              </w:rPr>
              <w:t>0.11</w:t>
            </w:r>
          </w:p>
        </w:tc>
        <w:tc>
          <w:tcPr>
            <w:tcW w:w="525" w:type="dxa"/>
            <w:noWrap/>
            <w:vAlign w:val="center"/>
            <w:hideMark/>
          </w:tcPr>
          <w:p w14:paraId="01A98ADC" w14:textId="77777777" w:rsidR="00ED31C8" w:rsidRPr="00DD00AF" w:rsidRDefault="00ED31C8" w:rsidP="007E0BAE">
            <w:pPr>
              <w:jc w:val="center"/>
              <w:rPr>
                <w:sz w:val="10"/>
                <w:szCs w:val="10"/>
                <w:lang w:eastAsia="ko-KR"/>
              </w:rPr>
            </w:pPr>
            <w:r w:rsidRPr="00DD00AF">
              <w:rPr>
                <w:sz w:val="10"/>
                <w:szCs w:val="10"/>
                <w:lang w:eastAsia="ko-KR"/>
              </w:rPr>
              <w:t>0.97</w:t>
            </w:r>
          </w:p>
        </w:tc>
        <w:tc>
          <w:tcPr>
            <w:tcW w:w="525" w:type="dxa"/>
            <w:noWrap/>
            <w:vAlign w:val="center"/>
            <w:hideMark/>
          </w:tcPr>
          <w:p w14:paraId="6040C8FA" w14:textId="77777777" w:rsidR="00ED31C8" w:rsidRPr="00DD00AF" w:rsidRDefault="00ED31C8" w:rsidP="007E0BAE">
            <w:pPr>
              <w:jc w:val="center"/>
              <w:rPr>
                <w:sz w:val="10"/>
                <w:szCs w:val="10"/>
                <w:lang w:eastAsia="ko-KR"/>
              </w:rPr>
            </w:pPr>
            <w:r w:rsidRPr="00DD00AF">
              <w:rPr>
                <w:sz w:val="10"/>
                <w:szCs w:val="10"/>
                <w:lang w:eastAsia="ko-KR"/>
              </w:rPr>
              <w:t>0.03</w:t>
            </w:r>
          </w:p>
        </w:tc>
        <w:tc>
          <w:tcPr>
            <w:tcW w:w="532" w:type="dxa"/>
            <w:noWrap/>
            <w:vAlign w:val="center"/>
            <w:hideMark/>
          </w:tcPr>
          <w:p w14:paraId="306AFB5C" w14:textId="77777777" w:rsidR="00ED31C8" w:rsidRPr="00DD00AF" w:rsidRDefault="00ED31C8" w:rsidP="007E0BAE">
            <w:pPr>
              <w:jc w:val="center"/>
              <w:rPr>
                <w:sz w:val="10"/>
                <w:szCs w:val="10"/>
                <w:lang w:eastAsia="ko-KR"/>
              </w:rPr>
            </w:pPr>
            <w:r w:rsidRPr="00DD00AF">
              <w:rPr>
                <w:sz w:val="10"/>
                <w:szCs w:val="10"/>
                <w:lang w:eastAsia="ko-KR"/>
              </w:rPr>
              <w:t>0.03</w:t>
            </w:r>
          </w:p>
        </w:tc>
        <w:tc>
          <w:tcPr>
            <w:tcW w:w="711" w:type="dxa"/>
            <w:noWrap/>
            <w:vAlign w:val="center"/>
            <w:hideMark/>
          </w:tcPr>
          <w:p w14:paraId="1339C3E1" w14:textId="77777777" w:rsidR="00ED31C8" w:rsidRPr="00DD00AF" w:rsidRDefault="00ED31C8" w:rsidP="007E0BAE">
            <w:pPr>
              <w:jc w:val="center"/>
              <w:rPr>
                <w:sz w:val="10"/>
                <w:szCs w:val="10"/>
                <w:lang w:eastAsia="ko-KR"/>
              </w:rPr>
            </w:pPr>
            <w:r w:rsidRPr="00DD00AF">
              <w:rPr>
                <w:sz w:val="10"/>
                <w:szCs w:val="10"/>
                <w:lang w:eastAsia="ko-KR"/>
              </w:rPr>
              <w:t>0.03</w:t>
            </w:r>
          </w:p>
        </w:tc>
        <w:tc>
          <w:tcPr>
            <w:tcW w:w="711" w:type="dxa"/>
            <w:noWrap/>
            <w:vAlign w:val="center"/>
            <w:hideMark/>
          </w:tcPr>
          <w:p w14:paraId="2A1C3ED8" w14:textId="77777777" w:rsidR="00ED31C8" w:rsidRPr="00DD00AF" w:rsidRDefault="00ED31C8" w:rsidP="007E0BAE">
            <w:pPr>
              <w:jc w:val="center"/>
              <w:rPr>
                <w:sz w:val="10"/>
                <w:szCs w:val="10"/>
                <w:lang w:eastAsia="ko-KR"/>
              </w:rPr>
            </w:pPr>
            <w:r w:rsidRPr="00DD00AF">
              <w:rPr>
                <w:sz w:val="10"/>
                <w:szCs w:val="10"/>
                <w:lang w:eastAsia="ko-KR"/>
              </w:rPr>
              <w:t>0.04</w:t>
            </w:r>
          </w:p>
        </w:tc>
      </w:tr>
      <w:tr w:rsidR="007E0BAE" w:rsidRPr="00DD00AF" w14:paraId="669A8D0E" w14:textId="77777777" w:rsidTr="0066378E">
        <w:trPr>
          <w:trHeight w:val="288"/>
          <w:jc w:val="center"/>
        </w:trPr>
        <w:tc>
          <w:tcPr>
            <w:tcW w:w="429" w:type="dxa"/>
            <w:noWrap/>
            <w:vAlign w:val="center"/>
            <w:hideMark/>
          </w:tcPr>
          <w:p w14:paraId="588DE322"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564F68AA"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3F6F2F61"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27796C1D"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78356022" w14:textId="77777777" w:rsidR="00ED31C8" w:rsidRPr="00DD00AF" w:rsidRDefault="00ED31C8" w:rsidP="000E15DB">
            <w:pPr>
              <w:jc w:val="center"/>
              <w:rPr>
                <w:sz w:val="10"/>
                <w:szCs w:val="10"/>
                <w:lang w:eastAsia="ko-KR"/>
              </w:rPr>
            </w:pPr>
            <w:r w:rsidRPr="00DD00AF">
              <w:rPr>
                <w:sz w:val="10"/>
                <w:szCs w:val="10"/>
                <w:lang w:eastAsia="ko-KR"/>
              </w:rPr>
              <w:t>0.34</w:t>
            </w:r>
          </w:p>
        </w:tc>
        <w:tc>
          <w:tcPr>
            <w:tcW w:w="525" w:type="dxa"/>
            <w:noWrap/>
            <w:vAlign w:val="center"/>
            <w:hideMark/>
          </w:tcPr>
          <w:p w14:paraId="32B6031F"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0BA27F07" w14:textId="77777777" w:rsidR="00ED31C8" w:rsidRPr="00DD00AF" w:rsidRDefault="00ED31C8" w:rsidP="007E0BAE">
            <w:pPr>
              <w:jc w:val="center"/>
              <w:rPr>
                <w:sz w:val="10"/>
                <w:szCs w:val="10"/>
                <w:lang w:eastAsia="ko-KR"/>
              </w:rPr>
            </w:pPr>
            <w:r w:rsidRPr="00DD00AF">
              <w:rPr>
                <w:sz w:val="10"/>
                <w:szCs w:val="10"/>
                <w:lang w:eastAsia="ko-KR"/>
              </w:rPr>
              <w:t>0.08</w:t>
            </w:r>
          </w:p>
        </w:tc>
        <w:tc>
          <w:tcPr>
            <w:tcW w:w="561" w:type="dxa"/>
            <w:noWrap/>
            <w:vAlign w:val="center"/>
            <w:hideMark/>
          </w:tcPr>
          <w:p w14:paraId="73EFDCF2" w14:textId="77777777" w:rsidR="00ED31C8" w:rsidRPr="00DD00AF" w:rsidRDefault="00ED31C8" w:rsidP="007E0BAE">
            <w:pPr>
              <w:jc w:val="center"/>
              <w:rPr>
                <w:sz w:val="10"/>
                <w:szCs w:val="10"/>
                <w:lang w:eastAsia="ko-KR"/>
              </w:rPr>
            </w:pPr>
            <w:r w:rsidRPr="00DD00AF">
              <w:rPr>
                <w:sz w:val="10"/>
                <w:szCs w:val="10"/>
                <w:lang w:eastAsia="ko-KR"/>
              </w:rPr>
              <w:t>0.07</w:t>
            </w:r>
          </w:p>
        </w:tc>
        <w:tc>
          <w:tcPr>
            <w:tcW w:w="525" w:type="dxa"/>
            <w:noWrap/>
            <w:vAlign w:val="center"/>
            <w:hideMark/>
          </w:tcPr>
          <w:p w14:paraId="53FC32F6"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0D3BFBBC" w14:textId="77777777" w:rsidR="00ED31C8" w:rsidRPr="00DD00AF" w:rsidRDefault="00ED31C8" w:rsidP="007E0BAE">
            <w:pPr>
              <w:jc w:val="center"/>
              <w:rPr>
                <w:sz w:val="10"/>
                <w:szCs w:val="10"/>
                <w:lang w:eastAsia="ko-KR"/>
              </w:rPr>
            </w:pPr>
            <w:r w:rsidRPr="00DD00AF">
              <w:rPr>
                <w:sz w:val="10"/>
                <w:szCs w:val="10"/>
                <w:lang w:eastAsia="ko-KR"/>
              </w:rPr>
              <w:t>0.59</w:t>
            </w:r>
          </w:p>
        </w:tc>
        <w:tc>
          <w:tcPr>
            <w:tcW w:w="651" w:type="dxa"/>
            <w:noWrap/>
            <w:vAlign w:val="center"/>
            <w:hideMark/>
          </w:tcPr>
          <w:p w14:paraId="51351225" w14:textId="77777777" w:rsidR="00ED31C8" w:rsidRPr="00DD00AF" w:rsidRDefault="00ED31C8" w:rsidP="007E0BAE">
            <w:pPr>
              <w:jc w:val="center"/>
              <w:rPr>
                <w:sz w:val="10"/>
                <w:szCs w:val="10"/>
                <w:lang w:eastAsia="ko-KR"/>
              </w:rPr>
            </w:pPr>
            <w:r w:rsidRPr="00DD00AF">
              <w:rPr>
                <w:sz w:val="10"/>
                <w:szCs w:val="10"/>
                <w:lang w:eastAsia="ko-KR"/>
              </w:rPr>
              <w:t>0.34</w:t>
            </w:r>
          </w:p>
        </w:tc>
        <w:tc>
          <w:tcPr>
            <w:tcW w:w="525" w:type="dxa"/>
            <w:noWrap/>
            <w:vAlign w:val="center"/>
            <w:hideMark/>
          </w:tcPr>
          <w:p w14:paraId="7C05EDC7"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0A7FF16B" w14:textId="77777777" w:rsidR="00ED31C8" w:rsidRPr="00DD00AF" w:rsidRDefault="00ED31C8" w:rsidP="007E0BAE">
            <w:pPr>
              <w:jc w:val="center"/>
              <w:rPr>
                <w:sz w:val="10"/>
                <w:szCs w:val="10"/>
                <w:lang w:eastAsia="ko-KR"/>
              </w:rPr>
            </w:pPr>
            <w:r w:rsidRPr="00DD00AF">
              <w:rPr>
                <w:sz w:val="10"/>
                <w:szCs w:val="10"/>
                <w:lang w:eastAsia="ko-KR"/>
              </w:rPr>
              <w:t>0.09</w:t>
            </w:r>
          </w:p>
        </w:tc>
        <w:tc>
          <w:tcPr>
            <w:tcW w:w="532" w:type="dxa"/>
            <w:noWrap/>
            <w:vAlign w:val="center"/>
            <w:hideMark/>
          </w:tcPr>
          <w:p w14:paraId="695D4EBD" w14:textId="77777777" w:rsidR="00ED31C8" w:rsidRPr="00DD00AF" w:rsidRDefault="00ED31C8" w:rsidP="007E0BAE">
            <w:pPr>
              <w:jc w:val="center"/>
              <w:rPr>
                <w:sz w:val="10"/>
                <w:szCs w:val="10"/>
                <w:lang w:eastAsia="ko-KR"/>
              </w:rPr>
            </w:pPr>
            <w:r w:rsidRPr="00DD00AF">
              <w:rPr>
                <w:sz w:val="10"/>
                <w:szCs w:val="10"/>
                <w:lang w:eastAsia="ko-KR"/>
              </w:rPr>
              <w:t>0.09</w:t>
            </w:r>
          </w:p>
        </w:tc>
        <w:tc>
          <w:tcPr>
            <w:tcW w:w="711" w:type="dxa"/>
            <w:noWrap/>
            <w:vAlign w:val="center"/>
            <w:hideMark/>
          </w:tcPr>
          <w:p w14:paraId="3BA2A3B1" w14:textId="77777777" w:rsidR="00ED31C8" w:rsidRPr="00DD00AF" w:rsidRDefault="00ED31C8" w:rsidP="007E0BAE">
            <w:pPr>
              <w:jc w:val="center"/>
              <w:rPr>
                <w:sz w:val="10"/>
                <w:szCs w:val="10"/>
                <w:lang w:eastAsia="ko-KR"/>
              </w:rPr>
            </w:pPr>
            <w:r w:rsidRPr="00DD00AF">
              <w:rPr>
                <w:sz w:val="10"/>
                <w:szCs w:val="10"/>
                <w:lang w:eastAsia="ko-KR"/>
              </w:rPr>
              <w:t>0.06</w:t>
            </w:r>
          </w:p>
        </w:tc>
        <w:tc>
          <w:tcPr>
            <w:tcW w:w="711" w:type="dxa"/>
            <w:noWrap/>
            <w:vAlign w:val="center"/>
            <w:hideMark/>
          </w:tcPr>
          <w:p w14:paraId="696EA0E1" w14:textId="77777777" w:rsidR="00ED31C8" w:rsidRPr="00DD00AF" w:rsidRDefault="00ED31C8" w:rsidP="007E0BAE">
            <w:pPr>
              <w:jc w:val="center"/>
              <w:rPr>
                <w:sz w:val="10"/>
                <w:szCs w:val="10"/>
                <w:lang w:eastAsia="ko-KR"/>
              </w:rPr>
            </w:pPr>
            <w:r w:rsidRPr="00DD00AF">
              <w:rPr>
                <w:sz w:val="10"/>
                <w:szCs w:val="10"/>
                <w:lang w:eastAsia="ko-KR"/>
              </w:rPr>
              <w:t>0.06</w:t>
            </w:r>
          </w:p>
        </w:tc>
      </w:tr>
      <w:tr w:rsidR="007E0BAE" w:rsidRPr="00DD00AF" w14:paraId="5373D7C7" w14:textId="77777777" w:rsidTr="0066378E">
        <w:trPr>
          <w:trHeight w:val="288"/>
          <w:jc w:val="center"/>
        </w:trPr>
        <w:tc>
          <w:tcPr>
            <w:tcW w:w="429" w:type="dxa"/>
            <w:noWrap/>
            <w:vAlign w:val="center"/>
            <w:hideMark/>
          </w:tcPr>
          <w:p w14:paraId="52224B2B"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08AA9ED8"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149C7F5E"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52CEE3C8"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6605570E" w14:textId="77777777" w:rsidR="00ED31C8" w:rsidRPr="00DD00AF" w:rsidRDefault="00ED31C8" w:rsidP="000E15DB">
            <w:pPr>
              <w:jc w:val="center"/>
              <w:rPr>
                <w:sz w:val="10"/>
                <w:szCs w:val="10"/>
                <w:lang w:eastAsia="ko-KR"/>
              </w:rPr>
            </w:pPr>
            <w:r w:rsidRPr="00DD00AF">
              <w:rPr>
                <w:sz w:val="10"/>
                <w:szCs w:val="10"/>
                <w:lang w:eastAsia="ko-KR"/>
              </w:rPr>
              <w:t>0.92</w:t>
            </w:r>
          </w:p>
        </w:tc>
        <w:tc>
          <w:tcPr>
            <w:tcW w:w="525" w:type="dxa"/>
            <w:noWrap/>
            <w:vAlign w:val="center"/>
            <w:hideMark/>
          </w:tcPr>
          <w:p w14:paraId="75E9A766"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1FC7E2CD" w14:textId="77777777" w:rsidR="00ED31C8" w:rsidRPr="00DD00AF" w:rsidRDefault="00ED31C8" w:rsidP="007E0BAE">
            <w:pPr>
              <w:jc w:val="center"/>
              <w:rPr>
                <w:sz w:val="10"/>
                <w:szCs w:val="10"/>
                <w:lang w:eastAsia="ko-KR"/>
              </w:rPr>
            </w:pPr>
            <w:r w:rsidRPr="00DD00AF">
              <w:rPr>
                <w:sz w:val="10"/>
                <w:szCs w:val="10"/>
                <w:lang w:eastAsia="ko-KR"/>
              </w:rPr>
              <w:t>0.21</w:t>
            </w:r>
          </w:p>
        </w:tc>
        <w:tc>
          <w:tcPr>
            <w:tcW w:w="561" w:type="dxa"/>
            <w:noWrap/>
            <w:vAlign w:val="center"/>
            <w:hideMark/>
          </w:tcPr>
          <w:p w14:paraId="525497EE" w14:textId="77777777" w:rsidR="00ED31C8" w:rsidRPr="00DD00AF" w:rsidRDefault="00ED31C8" w:rsidP="007E0BAE">
            <w:pPr>
              <w:jc w:val="center"/>
              <w:rPr>
                <w:sz w:val="10"/>
                <w:szCs w:val="10"/>
                <w:lang w:eastAsia="ko-KR"/>
              </w:rPr>
            </w:pPr>
            <w:r w:rsidRPr="00DD00AF">
              <w:rPr>
                <w:sz w:val="10"/>
                <w:szCs w:val="10"/>
                <w:lang w:eastAsia="ko-KR"/>
              </w:rPr>
              <w:t>0.34</w:t>
            </w:r>
          </w:p>
        </w:tc>
        <w:tc>
          <w:tcPr>
            <w:tcW w:w="525" w:type="dxa"/>
            <w:noWrap/>
            <w:vAlign w:val="center"/>
            <w:hideMark/>
          </w:tcPr>
          <w:p w14:paraId="12556DEA"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7266656C" w14:textId="77777777" w:rsidR="00ED31C8" w:rsidRPr="00DD00AF" w:rsidRDefault="00ED31C8" w:rsidP="007E0BAE">
            <w:pPr>
              <w:jc w:val="center"/>
              <w:rPr>
                <w:sz w:val="10"/>
                <w:szCs w:val="10"/>
                <w:lang w:eastAsia="ko-KR"/>
              </w:rPr>
            </w:pPr>
            <w:r w:rsidRPr="00DD00AF">
              <w:rPr>
                <w:sz w:val="10"/>
                <w:szCs w:val="10"/>
                <w:lang w:eastAsia="ko-KR"/>
              </w:rPr>
              <w:t>1</w:t>
            </w:r>
          </w:p>
        </w:tc>
        <w:tc>
          <w:tcPr>
            <w:tcW w:w="651" w:type="dxa"/>
            <w:noWrap/>
            <w:vAlign w:val="center"/>
            <w:hideMark/>
          </w:tcPr>
          <w:p w14:paraId="5D4DE202" w14:textId="77777777" w:rsidR="00ED31C8" w:rsidRPr="00DD00AF" w:rsidRDefault="00ED31C8" w:rsidP="007E0BAE">
            <w:pPr>
              <w:jc w:val="center"/>
              <w:rPr>
                <w:sz w:val="10"/>
                <w:szCs w:val="10"/>
                <w:lang w:eastAsia="ko-KR"/>
              </w:rPr>
            </w:pPr>
            <w:r w:rsidRPr="00DD00AF">
              <w:rPr>
                <w:sz w:val="10"/>
                <w:szCs w:val="10"/>
                <w:lang w:eastAsia="ko-KR"/>
              </w:rPr>
              <w:t>0.86</w:t>
            </w:r>
          </w:p>
        </w:tc>
        <w:tc>
          <w:tcPr>
            <w:tcW w:w="525" w:type="dxa"/>
            <w:noWrap/>
            <w:vAlign w:val="center"/>
            <w:hideMark/>
          </w:tcPr>
          <w:p w14:paraId="0FE457A6"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46032484" w14:textId="77777777" w:rsidR="00ED31C8" w:rsidRPr="00DD00AF" w:rsidRDefault="00ED31C8" w:rsidP="007E0BAE">
            <w:pPr>
              <w:jc w:val="center"/>
              <w:rPr>
                <w:sz w:val="10"/>
                <w:szCs w:val="10"/>
                <w:lang w:eastAsia="ko-KR"/>
              </w:rPr>
            </w:pPr>
            <w:r w:rsidRPr="00DD00AF">
              <w:rPr>
                <w:sz w:val="10"/>
                <w:szCs w:val="10"/>
                <w:lang w:eastAsia="ko-KR"/>
              </w:rPr>
              <w:t>0.37</w:t>
            </w:r>
          </w:p>
        </w:tc>
        <w:tc>
          <w:tcPr>
            <w:tcW w:w="532" w:type="dxa"/>
            <w:noWrap/>
            <w:vAlign w:val="center"/>
            <w:hideMark/>
          </w:tcPr>
          <w:p w14:paraId="019CB20D" w14:textId="77777777" w:rsidR="00ED31C8" w:rsidRPr="00DD00AF" w:rsidRDefault="00ED31C8" w:rsidP="007E0BAE">
            <w:pPr>
              <w:jc w:val="center"/>
              <w:rPr>
                <w:sz w:val="10"/>
                <w:szCs w:val="10"/>
                <w:lang w:eastAsia="ko-KR"/>
              </w:rPr>
            </w:pPr>
            <w:r w:rsidRPr="00DD00AF">
              <w:rPr>
                <w:sz w:val="10"/>
                <w:szCs w:val="10"/>
                <w:lang w:eastAsia="ko-KR"/>
              </w:rPr>
              <w:t>0.51</w:t>
            </w:r>
          </w:p>
        </w:tc>
        <w:tc>
          <w:tcPr>
            <w:tcW w:w="711" w:type="dxa"/>
            <w:noWrap/>
            <w:vAlign w:val="center"/>
            <w:hideMark/>
          </w:tcPr>
          <w:p w14:paraId="736744E2" w14:textId="77777777" w:rsidR="00ED31C8" w:rsidRPr="00DD00AF" w:rsidRDefault="00ED31C8" w:rsidP="007E0BAE">
            <w:pPr>
              <w:jc w:val="center"/>
              <w:rPr>
                <w:sz w:val="10"/>
                <w:szCs w:val="10"/>
                <w:lang w:eastAsia="ko-KR"/>
              </w:rPr>
            </w:pPr>
            <w:r w:rsidRPr="00DD00AF">
              <w:rPr>
                <w:sz w:val="10"/>
                <w:szCs w:val="10"/>
                <w:lang w:eastAsia="ko-KR"/>
              </w:rPr>
              <w:t>0.2</w:t>
            </w:r>
          </w:p>
        </w:tc>
        <w:tc>
          <w:tcPr>
            <w:tcW w:w="711" w:type="dxa"/>
            <w:noWrap/>
            <w:vAlign w:val="center"/>
            <w:hideMark/>
          </w:tcPr>
          <w:p w14:paraId="5BCA79BA" w14:textId="77777777" w:rsidR="00ED31C8" w:rsidRPr="00DD00AF" w:rsidRDefault="00ED31C8" w:rsidP="007E0BAE">
            <w:pPr>
              <w:jc w:val="center"/>
              <w:rPr>
                <w:sz w:val="10"/>
                <w:szCs w:val="10"/>
                <w:lang w:eastAsia="ko-KR"/>
              </w:rPr>
            </w:pPr>
            <w:r w:rsidRPr="00DD00AF">
              <w:rPr>
                <w:sz w:val="10"/>
                <w:szCs w:val="10"/>
                <w:lang w:eastAsia="ko-KR"/>
              </w:rPr>
              <w:t>0.2</w:t>
            </w:r>
          </w:p>
        </w:tc>
      </w:tr>
      <w:tr w:rsidR="007E0BAE" w:rsidRPr="00DD00AF" w14:paraId="13E79C8D" w14:textId="77777777" w:rsidTr="0066378E">
        <w:trPr>
          <w:trHeight w:val="288"/>
          <w:jc w:val="center"/>
        </w:trPr>
        <w:tc>
          <w:tcPr>
            <w:tcW w:w="429" w:type="dxa"/>
            <w:noWrap/>
            <w:vAlign w:val="center"/>
            <w:hideMark/>
          </w:tcPr>
          <w:p w14:paraId="1E29D466" w14:textId="77777777" w:rsidR="00ED31C8" w:rsidRPr="00DD00AF" w:rsidRDefault="00ED31C8" w:rsidP="007E0BAE">
            <w:pPr>
              <w:rPr>
                <w:sz w:val="10"/>
                <w:szCs w:val="10"/>
                <w:lang w:eastAsia="ko-KR"/>
              </w:rPr>
            </w:pPr>
            <w:r w:rsidRPr="00DD00AF">
              <w:rPr>
                <w:sz w:val="10"/>
                <w:szCs w:val="10"/>
                <w:lang w:eastAsia="ko-KR"/>
              </w:rPr>
              <w:t>0.8</w:t>
            </w:r>
          </w:p>
        </w:tc>
        <w:tc>
          <w:tcPr>
            <w:tcW w:w="350" w:type="dxa"/>
            <w:noWrap/>
            <w:vAlign w:val="center"/>
            <w:hideMark/>
          </w:tcPr>
          <w:p w14:paraId="45C5FE22"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57B33737"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115A2328"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4A0377C4" w14:textId="77777777" w:rsidR="00ED31C8" w:rsidRPr="00DD00AF" w:rsidRDefault="00ED31C8" w:rsidP="000E15DB">
            <w:pPr>
              <w:jc w:val="center"/>
              <w:rPr>
                <w:sz w:val="10"/>
                <w:szCs w:val="10"/>
                <w:lang w:eastAsia="ko-KR"/>
              </w:rPr>
            </w:pPr>
            <w:r w:rsidRPr="00DD00AF">
              <w:rPr>
                <w:sz w:val="10"/>
                <w:szCs w:val="10"/>
                <w:lang w:eastAsia="ko-KR"/>
              </w:rPr>
              <w:t>0.07</w:t>
            </w:r>
          </w:p>
        </w:tc>
        <w:tc>
          <w:tcPr>
            <w:tcW w:w="525" w:type="dxa"/>
            <w:noWrap/>
            <w:vAlign w:val="center"/>
            <w:hideMark/>
          </w:tcPr>
          <w:p w14:paraId="021689ED"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35B5F5E8" w14:textId="77777777" w:rsidR="00ED31C8" w:rsidRPr="00DD00AF" w:rsidRDefault="00ED31C8" w:rsidP="007E0BAE">
            <w:pPr>
              <w:jc w:val="center"/>
              <w:rPr>
                <w:sz w:val="10"/>
                <w:szCs w:val="10"/>
                <w:lang w:eastAsia="ko-KR"/>
              </w:rPr>
            </w:pPr>
            <w:r w:rsidRPr="00DD00AF">
              <w:rPr>
                <w:sz w:val="10"/>
                <w:szCs w:val="10"/>
                <w:lang w:eastAsia="ko-KR"/>
              </w:rPr>
              <w:t>0.03</w:t>
            </w:r>
          </w:p>
        </w:tc>
        <w:tc>
          <w:tcPr>
            <w:tcW w:w="561" w:type="dxa"/>
            <w:noWrap/>
            <w:vAlign w:val="center"/>
            <w:hideMark/>
          </w:tcPr>
          <w:p w14:paraId="20A79097" w14:textId="77777777" w:rsidR="00ED31C8" w:rsidRPr="00DD00AF" w:rsidRDefault="00ED31C8" w:rsidP="007E0BAE">
            <w:pPr>
              <w:jc w:val="center"/>
              <w:rPr>
                <w:sz w:val="10"/>
                <w:szCs w:val="10"/>
                <w:lang w:eastAsia="ko-KR"/>
              </w:rPr>
            </w:pPr>
            <w:r w:rsidRPr="00DD00AF">
              <w:rPr>
                <w:sz w:val="10"/>
                <w:szCs w:val="10"/>
                <w:lang w:eastAsia="ko-KR"/>
              </w:rPr>
              <w:t>0.04</w:t>
            </w:r>
          </w:p>
        </w:tc>
        <w:tc>
          <w:tcPr>
            <w:tcW w:w="525" w:type="dxa"/>
            <w:noWrap/>
            <w:vAlign w:val="center"/>
            <w:hideMark/>
          </w:tcPr>
          <w:p w14:paraId="5762AA06"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7F2198B8" w14:textId="77777777" w:rsidR="00ED31C8" w:rsidRPr="00DD00AF" w:rsidRDefault="00ED31C8" w:rsidP="007E0BAE">
            <w:pPr>
              <w:jc w:val="center"/>
              <w:rPr>
                <w:sz w:val="10"/>
                <w:szCs w:val="10"/>
                <w:lang w:eastAsia="ko-KR"/>
              </w:rPr>
            </w:pPr>
            <w:r w:rsidRPr="00DD00AF">
              <w:rPr>
                <w:sz w:val="10"/>
                <w:szCs w:val="10"/>
                <w:lang w:eastAsia="ko-KR"/>
              </w:rPr>
              <w:t>0.1</w:t>
            </w:r>
          </w:p>
        </w:tc>
        <w:tc>
          <w:tcPr>
            <w:tcW w:w="651" w:type="dxa"/>
            <w:noWrap/>
            <w:vAlign w:val="center"/>
            <w:hideMark/>
          </w:tcPr>
          <w:p w14:paraId="46ECC44D" w14:textId="77777777" w:rsidR="00ED31C8" w:rsidRPr="00DD00AF" w:rsidRDefault="00ED31C8" w:rsidP="007E0BAE">
            <w:pPr>
              <w:jc w:val="center"/>
              <w:rPr>
                <w:sz w:val="10"/>
                <w:szCs w:val="10"/>
                <w:lang w:eastAsia="ko-KR"/>
              </w:rPr>
            </w:pPr>
            <w:r w:rsidRPr="00DD00AF">
              <w:rPr>
                <w:sz w:val="10"/>
                <w:szCs w:val="10"/>
                <w:lang w:eastAsia="ko-KR"/>
              </w:rPr>
              <w:t>0.12</w:t>
            </w:r>
          </w:p>
        </w:tc>
        <w:tc>
          <w:tcPr>
            <w:tcW w:w="525" w:type="dxa"/>
            <w:noWrap/>
            <w:vAlign w:val="center"/>
            <w:hideMark/>
          </w:tcPr>
          <w:p w14:paraId="0433A8C0" w14:textId="77777777" w:rsidR="00ED31C8" w:rsidRPr="00DD00AF" w:rsidRDefault="00ED31C8" w:rsidP="007E0BAE">
            <w:pPr>
              <w:jc w:val="center"/>
              <w:rPr>
                <w:sz w:val="10"/>
                <w:szCs w:val="10"/>
                <w:lang w:eastAsia="ko-KR"/>
              </w:rPr>
            </w:pPr>
            <w:r w:rsidRPr="00DD00AF">
              <w:rPr>
                <w:sz w:val="10"/>
                <w:szCs w:val="10"/>
                <w:lang w:eastAsia="ko-KR"/>
              </w:rPr>
              <w:t>0.97</w:t>
            </w:r>
          </w:p>
        </w:tc>
        <w:tc>
          <w:tcPr>
            <w:tcW w:w="525" w:type="dxa"/>
            <w:noWrap/>
            <w:vAlign w:val="center"/>
            <w:hideMark/>
          </w:tcPr>
          <w:p w14:paraId="4CDD7B02" w14:textId="77777777" w:rsidR="00ED31C8" w:rsidRPr="00DD00AF" w:rsidRDefault="00ED31C8" w:rsidP="007E0BAE">
            <w:pPr>
              <w:jc w:val="center"/>
              <w:rPr>
                <w:sz w:val="10"/>
                <w:szCs w:val="10"/>
                <w:lang w:eastAsia="ko-KR"/>
              </w:rPr>
            </w:pPr>
            <w:r w:rsidRPr="00DD00AF">
              <w:rPr>
                <w:sz w:val="10"/>
                <w:szCs w:val="10"/>
                <w:lang w:eastAsia="ko-KR"/>
              </w:rPr>
              <w:t>0.03</w:t>
            </w:r>
          </w:p>
        </w:tc>
        <w:tc>
          <w:tcPr>
            <w:tcW w:w="532" w:type="dxa"/>
            <w:noWrap/>
            <w:vAlign w:val="center"/>
            <w:hideMark/>
          </w:tcPr>
          <w:p w14:paraId="67C4CA79" w14:textId="77777777" w:rsidR="00ED31C8" w:rsidRPr="00DD00AF" w:rsidRDefault="00ED31C8" w:rsidP="007E0BAE">
            <w:pPr>
              <w:jc w:val="center"/>
              <w:rPr>
                <w:sz w:val="10"/>
                <w:szCs w:val="10"/>
                <w:lang w:eastAsia="ko-KR"/>
              </w:rPr>
            </w:pPr>
            <w:r w:rsidRPr="00DD00AF">
              <w:rPr>
                <w:sz w:val="10"/>
                <w:szCs w:val="10"/>
                <w:lang w:eastAsia="ko-KR"/>
              </w:rPr>
              <w:t>0.03</w:t>
            </w:r>
          </w:p>
        </w:tc>
        <w:tc>
          <w:tcPr>
            <w:tcW w:w="711" w:type="dxa"/>
            <w:noWrap/>
            <w:vAlign w:val="center"/>
            <w:hideMark/>
          </w:tcPr>
          <w:p w14:paraId="0398807E" w14:textId="77777777" w:rsidR="00ED31C8" w:rsidRPr="00DD00AF" w:rsidRDefault="00ED31C8" w:rsidP="007E0BAE">
            <w:pPr>
              <w:jc w:val="center"/>
              <w:rPr>
                <w:sz w:val="10"/>
                <w:szCs w:val="10"/>
                <w:lang w:eastAsia="ko-KR"/>
              </w:rPr>
            </w:pPr>
            <w:r w:rsidRPr="00DD00AF">
              <w:rPr>
                <w:sz w:val="10"/>
                <w:szCs w:val="10"/>
                <w:lang w:eastAsia="ko-KR"/>
              </w:rPr>
              <w:t>0.03</w:t>
            </w:r>
          </w:p>
        </w:tc>
        <w:tc>
          <w:tcPr>
            <w:tcW w:w="711" w:type="dxa"/>
            <w:noWrap/>
            <w:vAlign w:val="center"/>
            <w:hideMark/>
          </w:tcPr>
          <w:p w14:paraId="0C8610E8" w14:textId="77777777" w:rsidR="00ED31C8" w:rsidRPr="00DD00AF" w:rsidRDefault="00ED31C8" w:rsidP="007E0BAE">
            <w:pPr>
              <w:jc w:val="center"/>
              <w:rPr>
                <w:sz w:val="10"/>
                <w:szCs w:val="10"/>
                <w:lang w:eastAsia="ko-KR"/>
              </w:rPr>
            </w:pPr>
            <w:r w:rsidRPr="00DD00AF">
              <w:rPr>
                <w:sz w:val="10"/>
                <w:szCs w:val="10"/>
                <w:lang w:eastAsia="ko-KR"/>
              </w:rPr>
              <w:t>0.04</w:t>
            </w:r>
          </w:p>
        </w:tc>
      </w:tr>
      <w:tr w:rsidR="007E0BAE" w:rsidRPr="00DD00AF" w14:paraId="5A8A30EE" w14:textId="77777777" w:rsidTr="0066378E">
        <w:trPr>
          <w:trHeight w:val="288"/>
          <w:jc w:val="center"/>
        </w:trPr>
        <w:tc>
          <w:tcPr>
            <w:tcW w:w="429" w:type="dxa"/>
            <w:noWrap/>
            <w:vAlign w:val="center"/>
            <w:hideMark/>
          </w:tcPr>
          <w:p w14:paraId="376D78AF" w14:textId="77777777" w:rsidR="00ED31C8" w:rsidRPr="00DD00AF" w:rsidRDefault="00ED31C8" w:rsidP="007E0BAE">
            <w:pPr>
              <w:rPr>
                <w:sz w:val="10"/>
                <w:szCs w:val="10"/>
                <w:lang w:eastAsia="ko-KR"/>
              </w:rPr>
            </w:pPr>
            <w:r w:rsidRPr="00DD00AF">
              <w:rPr>
                <w:sz w:val="10"/>
                <w:szCs w:val="10"/>
                <w:lang w:eastAsia="ko-KR"/>
              </w:rPr>
              <w:t>0.8</w:t>
            </w:r>
          </w:p>
        </w:tc>
        <w:tc>
          <w:tcPr>
            <w:tcW w:w="350" w:type="dxa"/>
            <w:noWrap/>
            <w:vAlign w:val="center"/>
            <w:hideMark/>
          </w:tcPr>
          <w:p w14:paraId="7DBB9289"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1FF17E1E"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0E80118E"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622E2117" w14:textId="77777777" w:rsidR="00ED31C8" w:rsidRPr="00DD00AF" w:rsidRDefault="00ED31C8" w:rsidP="000E15DB">
            <w:pPr>
              <w:jc w:val="center"/>
              <w:rPr>
                <w:sz w:val="10"/>
                <w:szCs w:val="10"/>
                <w:lang w:eastAsia="ko-KR"/>
              </w:rPr>
            </w:pPr>
            <w:r w:rsidRPr="00DD00AF">
              <w:rPr>
                <w:sz w:val="10"/>
                <w:szCs w:val="10"/>
                <w:lang w:eastAsia="ko-KR"/>
              </w:rPr>
              <w:t>0.17</w:t>
            </w:r>
          </w:p>
        </w:tc>
        <w:tc>
          <w:tcPr>
            <w:tcW w:w="525" w:type="dxa"/>
            <w:noWrap/>
            <w:vAlign w:val="center"/>
            <w:hideMark/>
          </w:tcPr>
          <w:p w14:paraId="1EB86B84"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2401599B" w14:textId="77777777" w:rsidR="00ED31C8" w:rsidRPr="00DD00AF" w:rsidRDefault="00ED31C8" w:rsidP="007E0BAE">
            <w:pPr>
              <w:jc w:val="center"/>
              <w:rPr>
                <w:sz w:val="10"/>
                <w:szCs w:val="10"/>
                <w:lang w:eastAsia="ko-KR"/>
              </w:rPr>
            </w:pPr>
            <w:r w:rsidRPr="00DD00AF">
              <w:rPr>
                <w:sz w:val="10"/>
                <w:szCs w:val="10"/>
                <w:lang w:eastAsia="ko-KR"/>
              </w:rPr>
              <w:t>0.06</w:t>
            </w:r>
          </w:p>
        </w:tc>
        <w:tc>
          <w:tcPr>
            <w:tcW w:w="561" w:type="dxa"/>
            <w:noWrap/>
            <w:vAlign w:val="center"/>
            <w:hideMark/>
          </w:tcPr>
          <w:p w14:paraId="62D7610E" w14:textId="77777777" w:rsidR="00ED31C8" w:rsidRPr="00DD00AF" w:rsidRDefault="00ED31C8" w:rsidP="007E0BAE">
            <w:pPr>
              <w:jc w:val="center"/>
              <w:rPr>
                <w:sz w:val="10"/>
                <w:szCs w:val="10"/>
                <w:lang w:eastAsia="ko-KR"/>
              </w:rPr>
            </w:pPr>
            <w:r w:rsidRPr="00DD00AF">
              <w:rPr>
                <w:sz w:val="10"/>
                <w:szCs w:val="10"/>
                <w:lang w:eastAsia="ko-KR"/>
              </w:rPr>
              <w:t>0.07</w:t>
            </w:r>
          </w:p>
        </w:tc>
        <w:tc>
          <w:tcPr>
            <w:tcW w:w="525" w:type="dxa"/>
            <w:noWrap/>
            <w:vAlign w:val="center"/>
            <w:hideMark/>
          </w:tcPr>
          <w:p w14:paraId="7BB33671"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253C7D85" w14:textId="77777777" w:rsidR="00ED31C8" w:rsidRPr="00DD00AF" w:rsidRDefault="00ED31C8" w:rsidP="007E0BAE">
            <w:pPr>
              <w:jc w:val="center"/>
              <w:rPr>
                <w:sz w:val="10"/>
                <w:szCs w:val="10"/>
                <w:lang w:eastAsia="ko-KR"/>
              </w:rPr>
            </w:pPr>
            <w:r w:rsidRPr="00DD00AF">
              <w:rPr>
                <w:sz w:val="10"/>
                <w:szCs w:val="10"/>
                <w:lang w:eastAsia="ko-KR"/>
              </w:rPr>
              <w:t>0.37</w:t>
            </w:r>
          </w:p>
        </w:tc>
        <w:tc>
          <w:tcPr>
            <w:tcW w:w="651" w:type="dxa"/>
            <w:noWrap/>
            <w:vAlign w:val="center"/>
            <w:hideMark/>
          </w:tcPr>
          <w:p w14:paraId="1CA82385" w14:textId="77777777" w:rsidR="00ED31C8" w:rsidRPr="00DD00AF" w:rsidRDefault="00ED31C8" w:rsidP="007E0BAE">
            <w:pPr>
              <w:jc w:val="center"/>
              <w:rPr>
                <w:sz w:val="10"/>
                <w:szCs w:val="10"/>
                <w:lang w:eastAsia="ko-KR"/>
              </w:rPr>
            </w:pPr>
            <w:r w:rsidRPr="00DD00AF">
              <w:rPr>
                <w:sz w:val="10"/>
                <w:szCs w:val="10"/>
                <w:lang w:eastAsia="ko-KR"/>
              </w:rPr>
              <w:t>0.3</w:t>
            </w:r>
          </w:p>
        </w:tc>
        <w:tc>
          <w:tcPr>
            <w:tcW w:w="525" w:type="dxa"/>
            <w:noWrap/>
            <w:vAlign w:val="center"/>
            <w:hideMark/>
          </w:tcPr>
          <w:p w14:paraId="796774BD"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10F6652F" w14:textId="77777777" w:rsidR="00ED31C8" w:rsidRPr="00DD00AF" w:rsidRDefault="00ED31C8" w:rsidP="007E0BAE">
            <w:pPr>
              <w:jc w:val="center"/>
              <w:rPr>
                <w:sz w:val="10"/>
                <w:szCs w:val="10"/>
                <w:lang w:eastAsia="ko-KR"/>
              </w:rPr>
            </w:pPr>
            <w:r w:rsidRPr="00DD00AF">
              <w:rPr>
                <w:sz w:val="10"/>
                <w:szCs w:val="10"/>
                <w:lang w:eastAsia="ko-KR"/>
              </w:rPr>
              <w:t>0.06</w:t>
            </w:r>
          </w:p>
        </w:tc>
        <w:tc>
          <w:tcPr>
            <w:tcW w:w="532" w:type="dxa"/>
            <w:noWrap/>
            <w:vAlign w:val="center"/>
            <w:hideMark/>
          </w:tcPr>
          <w:p w14:paraId="57946C8D" w14:textId="77777777" w:rsidR="00ED31C8" w:rsidRPr="00DD00AF" w:rsidRDefault="00ED31C8" w:rsidP="007E0BAE">
            <w:pPr>
              <w:jc w:val="center"/>
              <w:rPr>
                <w:sz w:val="10"/>
                <w:szCs w:val="10"/>
                <w:lang w:eastAsia="ko-KR"/>
              </w:rPr>
            </w:pPr>
            <w:r w:rsidRPr="00DD00AF">
              <w:rPr>
                <w:sz w:val="10"/>
                <w:szCs w:val="10"/>
                <w:lang w:eastAsia="ko-KR"/>
              </w:rPr>
              <w:t>0.08</w:t>
            </w:r>
          </w:p>
        </w:tc>
        <w:tc>
          <w:tcPr>
            <w:tcW w:w="711" w:type="dxa"/>
            <w:noWrap/>
            <w:vAlign w:val="center"/>
            <w:hideMark/>
          </w:tcPr>
          <w:p w14:paraId="74154B11" w14:textId="77777777" w:rsidR="00ED31C8" w:rsidRPr="00DD00AF" w:rsidRDefault="00ED31C8" w:rsidP="007E0BAE">
            <w:pPr>
              <w:jc w:val="center"/>
              <w:rPr>
                <w:sz w:val="10"/>
                <w:szCs w:val="10"/>
                <w:lang w:eastAsia="ko-KR"/>
              </w:rPr>
            </w:pPr>
            <w:r w:rsidRPr="00DD00AF">
              <w:rPr>
                <w:sz w:val="10"/>
                <w:szCs w:val="10"/>
                <w:lang w:eastAsia="ko-KR"/>
              </w:rPr>
              <w:t>0.07</w:t>
            </w:r>
          </w:p>
        </w:tc>
        <w:tc>
          <w:tcPr>
            <w:tcW w:w="711" w:type="dxa"/>
            <w:noWrap/>
            <w:vAlign w:val="center"/>
            <w:hideMark/>
          </w:tcPr>
          <w:p w14:paraId="6FEDAFF4" w14:textId="77777777" w:rsidR="00ED31C8" w:rsidRPr="00DD00AF" w:rsidRDefault="00ED31C8" w:rsidP="007E0BAE">
            <w:pPr>
              <w:jc w:val="center"/>
              <w:rPr>
                <w:sz w:val="10"/>
                <w:szCs w:val="10"/>
                <w:lang w:eastAsia="ko-KR"/>
              </w:rPr>
            </w:pPr>
            <w:r w:rsidRPr="00DD00AF">
              <w:rPr>
                <w:sz w:val="10"/>
                <w:szCs w:val="10"/>
                <w:lang w:eastAsia="ko-KR"/>
              </w:rPr>
              <w:t>0.08</w:t>
            </w:r>
          </w:p>
        </w:tc>
      </w:tr>
      <w:tr w:rsidR="007E0BAE" w:rsidRPr="00DD00AF" w14:paraId="6B2019E3" w14:textId="77777777" w:rsidTr="0066378E">
        <w:trPr>
          <w:trHeight w:val="288"/>
          <w:jc w:val="center"/>
        </w:trPr>
        <w:tc>
          <w:tcPr>
            <w:tcW w:w="429" w:type="dxa"/>
            <w:noWrap/>
            <w:vAlign w:val="center"/>
            <w:hideMark/>
          </w:tcPr>
          <w:p w14:paraId="0283F9A0" w14:textId="77777777" w:rsidR="00ED31C8" w:rsidRPr="00DD00AF" w:rsidRDefault="00ED31C8" w:rsidP="007E0BAE">
            <w:pPr>
              <w:rPr>
                <w:sz w:val="10"/>
                <w:szCs w:val="10"/>
                <w:lang w:eastAsia="ko-KR"/>
              </w:rPr>
            </w:pPr>
            <w:r w:rsidRPr="00DD00AF">
              <w:rPr>
                <w:sz w:val="10"/>
                <w:szCs w:val="10"/>
                <w:lang w:eastAsia="ko-KR"/>
              </w:rPr>
              <w:t>0.8</w:t>
            </w:r>
          </w:p>
        </w:tc>
        <w:tc>
          <w:tcPr>
            <w:tcW w:w="350" w:type="dxa"/>
            <w:noWrap/>
            <w:vAlign w:val="center"/>
            <w:hideMark/>
          </w:tcPr>
          <w:p w14:paraId="1C0C1677"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16C69493"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5B3E7E81"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0787F00F" w14:textId="77777777" w:rsidR="00ED31C8" w:rsidRPr="00DD00AF" w:rsidRDefault="00ED31C8" w:rsidP="000E15DB">
            <w:pPr>
              <w:jc w:val="center"/>
              <w:rPr>
                <w:sz w:val="10"/>
                <w:szCs w:val="10"/>
                <w:lang w:eastAsia="ko-KR"/>
              </w:rPr>
            </w:pPr>
            <w:r w:rsidRPr="00DD00AF">
              <w:rPr>
                <w:sz w:val="10"/>
                <w:szCs w:val="10"/>
                <w:lang w:eastAsia="ko-KR"/>
              </w:rPr>
              <w:t>0.6</w:t>
            </w:r>
          </w:p>
        </w:tc>
        <w:tc>
          <w:tcPr>
            <w:tcW w:w="525" w:type="dxa"/>
            <w:noWrap/>
            <w:vAlign w:val="center"/>
            <w:hideMark/>
          </w:tcPr>
          <w:p w14:paraId="05113716"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007AECFC" w14:textId="77777777" w:rsidR="00ED31C8" w:rsidRPr="00DD00AF" w:rsidRDefault="00ED31C8" w:rsidP="007E0BAE">
            <w:pPr>
              <w:jc w:val="center"/>
              <w:rPr>
                <w:sz w:val="10"/>
                <w:szCs w:val="10"/>
                <w:lang w:eastAsia="ko-KR"/>
              </w:rPr>
            </w:pPr>
            <w:r w:rsidRPr="00DD00AF">
              <w:rPr>
                <w:sz w:val="10"/>
                <w:szCs w:val="10"/>
                <w:lang w:eastAsia="ko-KR"/>
              </w:rPr>
              <w:t>0.16</w:t>
            </w:r>
          </w:p>
        </w:tc>
        <w:tc>
          <w:tcPr>
            <w:tcW w:w="561" w:type="dxa"/>
            <w:noWrap/>
            <w:vAlign w:val="center"/>
            <w:hideMark/>
          </w:tcPr>
          <w:p w14:paraId="06E2368C" w14:textId="77777777" w:rsidR="00ED31C8" w:rsidRPr="00DD00AF" w:rsidRDefault="00ED31C8" w:rsidP="007E0BAE">
            <w:pPr>
              <w:jc w:val="center"/>
              <w:rPr>
                <w:sz w:val="10"/>
                <w:szCs w:val="10"/>
                <w:lang w:eastAsia="ko-KR"/>
              </w:rPr>
            </w:pPr>
            <w:r w:rsidRPr="00DD00AF">
              <w:rPr>
                <w:sz w:val="10"/>
                <w:szCs w:val="10"/>
                <w:lang w:eastAsia="ko-KR"/>
              </w:rPr>
              <w:t>0.34</w:t>
            </w:r>
          </w:p>
        </w:tc>
        <w:tc>
          <w:tcPr>
            <w:tcW w:w="525" w:type="dxa"/>
            <w:noWrap/>
            <w:vAlign w:val="center"/>
            <w:hideMark/>
          </w:tcPr>
          <w:p w14:paraId="2F5358C7"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2B8186F3" w14:textId="77777777" w:rsidR="00ED31C8" w:rsidRPr="00DD00AF" w:rsidRDefault="00ED31C8" w:rsidP="007E0BAE">
            <w:pPr>
              <w:jc w:val="center"/>
              <w:rPr>
                <w:sz w:val="10"/>
                <w:szCs w:val="10"/>
                <w:lang w:eastAsia="ko-KR"/>
              </w:rPr>
            </w:pPr>
            <w:r w:rsidRPr="00DD00AF">
              <w:rPr>
                <w:sz w:val="10"/>
                <w:szCs w:val="10"/>
                <w:lang w:eastAsia="ko-KR"/>
              </w:rPr>
              <w:t>0.94</w:t>
            </w:r>
          </w:p>
        </w:tc>
        <w:tc>
          <w:tcPr>
            <w:tcW w:w="651" w:type="dxa"/>
            <w:noWrap/>
            <w:vAlign w:val="center"/>
            <w:hideMark/>
          </w:tcPr>
          <w:p w14:paraId="2322E066" w14:textId="77777777" w:rsidR="00ED31C8" w:rsidRPr="00DD00AF" w:rsidRDefault="00ED31C8" w:rsidP="007E0BAE">
            <w:pPr>
              <w:jc w:val="center"/>
              <w:rPr>
                <w:sz w:val="10"/>
                <w:szCs w:val="10"/>
                <w:lang w:eastAsia="ko-KR"/>
              </w:rPr>
            </w:pPr>
            <w:r w:rsidRPr="00DD00AF">
              <w:rPr>
                <w:sz w:val="10"/>
                <w:szCs w:val="10"/>
                <w:lang w:eastAsia="ko-KR"/>
              </w:rPr>
              <w:t>0.84</w:t>
            </w:r>
          </w:p>
        </w:tc>
        <w:tc>
          <w:tcPr>
            <w:tcW w:w="525" w:type="dxa"/>
            <w:noWrap/>
            <w:vAlign w:val="center"/>
            <w:hideMark/>
          </w:tcPr>
          <w:p w14:paraId="0C076929"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1359F94A" w14:textId="77777777" w:rsidR="00ED31C8" w:rsidRPr="00DD00AF" w:rsidRDefault="00ED31C8" w:rsidP="007E0BAE">
            <w:pPr>
              <w:jc w:val="center"/>
              <w:rPr>
                <w:sz w:val="10"/>
                <w:szCs w:val="10"/>
                <w:lang w:eastAsia="ko-KR"/>
              </w:rPr>
            </w:pPr>
            <w:r w:rsidRPr="00DD00AF">
              <w:rPr>
                <w:sz w:val="10"/>
                <w:szCs w:val="10"/>
                <w:lang w:eastAsia="ko-KR"/>
              </w:rPr>
              <w:t>0.32</w:t>
            </w:r>
          </w:p>
        </w:tc>
        <w:tc>
          <w:tcPr>
            <w:tcW w:w="532" w:type="dxa"/>
            <w:noWrap/>
            <w:vAlign w:val="center"/>
            <w:hideMark/>
          </w:tcPr>
          <w:p w14:paraId="7DBD4E3A" w14:textId="77777777" w:rsidR="00ED31C8" w:rsidRPr="00DD00AF" w:rsidRDefault="00ED31C8" w:rsidP="007E0BAE">
            <w:pPr>
              <w:jc w:val="center"/>
              <w:rPr>
                <w:sz w:val="10"/>
                <w:szCs w:val="10"/>
                <w:lang w:eastAsia="ko-KR"/>
              </w:rPr>
            </w:pPr>
            <w:r w:rsidRPr="00DD00AF">
              <w:rPr>
                <w:sz w:val="10"/>
                <w:szCs w:val="10"/>
                <w:lang w:eastAsia="ko-KR"/>
              </w:rPr>
              <w:t>0.49</w:t>
            </w:r>
          </w:p>
        </w:tc>
        <w:tc>
          <w:tcPr>
            <w:tcW w:w="711" w:type="dxa"/>
            <w:noWrap/>
            <w:vAlign w:val="center"/>
            <w:hideMark/>
          </w:tcPr>
          <w:p w14:paraId="626F146C" w14:textId="77777777" w:rsidR="00ED31C8" w:rsidRPr="00DD00AF" w:rsidRDefault="00ED31C8" w:rsidP="007E0BAE">
            <w:pPr>
              <w:jc w:val="center"/>
              <w:rPr>
                <w:sz w:val="10"/>
                <w:szCs w:val="10"/>
                <w:lang w:eastAsia="ko-KR"/>
              </w:rPr>
            </w:pPr>
            <w:r w:rsidRPr="00DD00AF">
              <w:rPr>
                <w:sz w:val="10"/>
                <w:szCs w:val="10"/>
                <w:lang w:eastAsia="ko-KR"/>
              </w:rPr>
              <w:t>0.23</w:t>
            </w:r>
          </w:p>
        </w:tc>
        <w:tc>
          <w:tcPr>
            <w:tcW w:w="711" w:type="dxa"/>
            <w:noWrap/>
            <w:vAlign w:val="center"/>
            <w:hideMark/>
          </w:tcPr>
          <w:p w14:paraId="5A6F5384" w14:textId="77777777" w:rsidR="00ED31C8" w:rsidRPr="00DD00AF" w:rsidRDefault="00ED31C8" w:rsidP="007E0BAE">
            <w:pPr>
              <w:jc w:val="center"/>
              <w:rPr>
                <w:sz w:val="10"/>
                <w:szCs w:val="10"/>
                <w:lang w:eastAsia="ko-KR"/>
              </w:rPr>
            </w:pPr>
            <w:r w:rsidRPr="00DD00AF">
              <w:rPr>
                <w:sz w:val="10"/>
                <w:szCs w:val="10"/>
                <w:lang w:eastAsia="ko-KR"/>
              </w:rPr>
              <w:t>0.2</w:t>
            </w:r>
          </w:p>
        </w:tc>
      </w:tr>
      <w:tr w:rsidR="007E0BAE" w:rsidRPr="00DD00AF" w14:paraId="395B9B06" w14:textId="77777777" w:rsidTr="0066378E">
        <w:trPr>
          <w:trHeight w:val="288"/>
          <w:jc w:val="center"/>
        </w:trPr>
        <w:tc>
          <w:tcPr>
            <w:tcW w:w="429" w:type="dxa"/>
            <w:noWrap/>
            <w:vAlign w:val="center"/>
            <w:hideMark/>
          </w:tcPr>
          <w:p w14:paraId="498E074F" w14:textId="77777777" w:rsidR="00ED31C8" w:rsidRPr="00DD00AF" w:rsidRDefault="00ED31C8" w:rsidP="007E0BAE">
            <w:pPr>
              <w:rPr>
                <w:sz w:val="10"/>
                <w:szCs w:val="10"/>
                <w:lang w:eastAsia="ko-KR"/>
              </w:rPr>
            </w:pPr>
            <w:r w:rsidRPr="00DD00AF">
              <w:rPr>
                <w:sz w:val="10"/>
                <w:szCs w:val="10"/>
                <w:lang w:eastAsia="ko-KR"/>
              </w:rPr>
              <w:t>0.2</w:t>
            </w:r>
          </w:p>
        </w:tc>
        <w:tc>
          <w:tcPr>
            <w:tcW w:w="350" w:type="dxa"/>
            <w:noWrap/>
            <w:vAlign w:val="center"/>
            <w:hideMark/>
          </w:tcPr>
          <w:p w14:paraId="68BB46A0" w14:textId="77777777" w:rsidR="00ED31C8" w:rsidRPr="00DD00AF" w:rsidRDefault="00ED31C8" w:rsidP="007E0BAE">
            <w:pPr>
              <w:rPr>
                <w:sz w:val="10"/>
                <w:szCs w:val="10"/>
                <w:lang w:eastAsia="ko-KR"/>
              </w:rPr>
            </w:pPr>
            <w:r w:rsidRPr="00DD00AF">
              <w:rPr>
                <w:sz w:val="10"/>
                <w:szCs w:val="10"/>
                <w:lang w:eastAsia="ko-KR"/>
              </w:rPr>
              <w:t>0.3</w:t>
            </w:r>
          </w:p>
        </w:tc>
        <w:tc>
          <w:tcPr>
            <w:tcW w:w="350" w:type="dxa"/>
            <w:noWrap/>
            <w:vAlign w:val="center"/>
            <w:hideMark/>
          </w:tcPr>
          <w:p w14:paraId="73915BA9"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2A76660C" w14:textId="77777777" w:rsidR="00ED31C8" w:rsidRPr="00DD00AF" w:rsidRDefault="00ED31C8" w:rsidP="000E15DB">
            <w:pPr>
              <w:jc w:val="center"/>
              <w:rPr>
                <w:sz w:val="10"/>
                <w:szCs w:val="10"/>
                <w:lang w:eastAsia="ko-KR"/>
              </w:rPr>
            </w:pPr>
            <w:r w:rsidRPr="00DD00AF">
              <w:rPr>
                <w:sz w:val="10"/>
                <w:szCs w:val="10"/>
                <w:lang w:eastAsia="ko-KR"/>
              </w:rPr>
              <w:t>0.94</w:t>
            </w:r>
          </w:p>
        </w:tc>
        <w:tc>
          <w:tcPr>
            <w:tcW w:w="775" w:type="dxa"/>
            <w:noWrap/>
            <w:vAlign w:val="center"/>
            <w:hideMark/>
          </w:tcPr>
          <w:p w14:paraId="1B359362" w14:textId="77777777" w:rsidR="00ED31C8" w:rsidRPr="00DD00AF" w:rsidRDefault="00ED31C8" w:rsidP="000E15DB">
            <w:pPr>
              <w:jc w:val="center"/>
              <w:rPr>
                <w:sz w:val="10"/>
                <w:szCs w:val="10"/>
                <w:lang w:eastAsia="ko-KR"/>
              </w:rPr>
            </w:pPr>
            <w:r w:rsidRPr="00DD00AF">
              <w:rPr>
                <w:sz w:val="10"/>
                <w:szCs w:val="10"/>
                <w:lang w:eastAsia="ko-KR"/>
              </w:rPr>
              <w:t>0.88</w:t>
            </w:r>
          </w:p>
        </w:tc>
        <w:tc>
          <w:tcPr>
            <w:tcW w:w="525" w:type="dxa"/>
            <w:noWrap/>
            <w:vAlign w:val="center"/>
            <w:hideMark/>
          </w:tcPr>
          <w:p w14:paraId="7163D2D7" w14:textId="77777777" w:rsidR="00ED31C8" w:rsidRPr="00DD00AF" w:rsidRDefault="00ED31C8" w:rsidP="007E0BAE">
            <w:pPr>
              <w:jc w:val="center"/>
              <w:rPr>
                <w:sz w:val="10"/>
                <w:szCs w:val="10"/>
                <w:lang w:eastAsia="ko-KR"/>
              </w:rPr>
            </w:pPr>
            <w:r w:rsidRPr="00DD00AF">
              <w:rPr>
                <w:sz w:val="10"/>
                <w:szCs w:val="10"/>
                <w:lang w:eastAsia="ko-KR"/>
              </w:rPr>
              <w:t>0.93</w:t>
            </w:r>
          </w:p>
        </w:tc>
        <w:tc>
          <w:tcPr>
            <w:tcW w:w="525" w:type="dxa"/>
            <w:noWrap/>
            <w:vAlign w:val="center"/>
            <w:hideMark/>
          </w:tcPr>
          <w:p w14:paraId="1D9C83CF" w14:textId="77777777" w:rsidR="00ED31C8" w:rsidRPr="00DD00AF" w:rsidRDefault="00ED31C8" w:rsidP="007E0BAE">
            <w:pPr>
              <w:jc w:val="center"/>
              <w:rPr>
                <w:sz w:val="10"/>
                <w:szCs w:val="10"/>
                <w:lang w:eastAsia="ko-KR"/>
              </w:rPr>
            </w:pPr>
            <w:r w:rsidRPr="00DD00AF">
              <w:rPr>
                <w:sz w:val="10"/>
                <w:szCs w:val="10"/>
                <w:lang w:eastAsia="ko-KR"/>
              </w:rPr>
              <w:t>0.2</w:t>
            </w:r>
          </w:p>
        </w:tc>
        <w:tc>
          <w:tcPr>
            <w:tcW w:w="561" w:type="dxa"/>
            <w:noWrap/>
            <w:vAlign w:val="center"/>
            <w:hideMark/>
          </w:tcPr>
          <w:p w14:paraId="18795FDD" w14:textId="77777777" w:rsidR="00ED31C8" w:rsidRPr="00DD00AF" w:rsidRDefault="00ED31C8" w:rsidP="007E0BAE">
            <w:pPr>
              <w:jc w:val="center"/>
              <w:rPr>
                <w:sz w:val="10"/>
                <w:szCs w:val="10"/>
                <w:lang w:eastAsia="ko-KR"/>
              </w:rPr>
            </w:pPr>
            <w:r w:rsidRPr="00DD00AF">
              <w:rPr>
                <w:sz w:val="10"/>
                <w:szCs w:val="10"/>
                <w:lang w:eastAsia="ko-KR"/>
              </w:rPr>
              <w:t>0.32</w:t>
            </w:r>
          </w:p>
        </w:tc>
        <w:tc>
          <w:tcPr>
            <w:tcW w:w="525" w:type="dxa"/>
            <w:noWrap/>
            <w:vAlign w:val="center"/>
            <w:hideMark/>
          </w:tcPr>
          <w:p w14:paraId="035F5597" w14:textId="77777777" w:rsidR="00ED31C8" w:rsidRPr="00DD00AF" w:rsidRDefault="00ED31C8" w:rsidP="007E0BAE">
            <w:pPr>
              <w:jc w:val="center"/>
              <w:rPr>
                <w:sz w:val="10"/>
                <w:szCs w:val="10"/>
                <w:lang w:eastAsia="ko-KR"/>
              </w:rPr>
            </w:pPr>
            <w:r w:rsidRPr="00DD00AF">
              <w:rPr>
                <w:sz w:val="10"/>
                <w:szCs w:val="10"/>
                <w:lang w:eastAsia="ko-KR"/>
              </w:rPr>
              <w:t>0.96</w:t>
            </w:r>
          </w:p>
        </w:tc>
        <w:tc>
          <w:tcPr>
            <w:tcW w:w="461" w:type="dxa"/>
            <w:noWrap/>
            <w:vAlign w:val="center"/>
            <w:hideMark/>
          </w:tcPr>
          <w:p w14:paraId="7B632D16" w14:textId="77777777" w:rsidR="00ED31C8" w:rsidRPr="00DD00AF" w:rsidRDefault="00ED31C8" w:rsidP="007E0BAE">
            <w:pPr>
              <w:jc w:val="center"/>
              <w:rPr>
                <w:sz w:val="10"/>
                <w:szCs w:val="10"/>
                <w:lang w:eastAsia="ko-KR"/>
              </w:rPr>
            </w:pPr>
            <w:r w:rsidRPr="00DD00AF">
              <w:rPr>
                <w:sz w:val="10"/>
                <w:szCs w:val="10"/>
                <w:lang w:eastAsia="ko-KR"/>
              </w:rPr>
              <w:t>0.93</w:t>
            </w:r>
          </w:p>
        </w:tc>
        <w:tc>
          <w:tcPr>
            <w:tcW w:w="651" w:type="dxa"/>
            <w:noWrap/>
            <w:vAlign w:val="center"/>
            <w:hideMark/>
          </w:tcPr>
          <w:p w14:paraId="26C59DC7" w14:textId="77777777" w:rsidR="00ED31C8" w:rsidRPr="00DD00AF" w:rsidRDefault="00ED31C8" w:rsidP="007E0BAE">
            <w:pPr>
              <w:jc w:val="center"/>
              <w:rPr>
                <w:sz w:val="10"/>
                <w:szCs w:val="10"/>
                <w:lang w:eastAsia="ko-KR"/>
              </w:rPr>
            </w:pPr>
            <w:r w:rsidRPr="00DD00AF">
              <w:rPr>
                <w:sz w:val="10"/>
                <w:szCs w:val="10"/>
                <w:lang w:eastAsia="ko-KR"/>
              </w:rPr>
              <w:t>0.15</w:t>
            </w:r>
          </w:p>
        </w:tc>
        <w:tc>
          <w:tcPr>
            <w:tcW w:w="525" w:type="dxa"/>
            <w:noWrap/>
            <w:vAlign w:val="center"/>
            <w:hideMark/>
          </w:tcPr>
          <w:p w14:paraId="0642ADA5" w14:textId="77777777" w:rsidR="00ED31C8" w:rsidRPr="00DD00AF" w:rsidRDefault="00ED31C8" w:rsidP="007E0BAE">
            <w:pPr>
              <w:jc w:val="center"/>
              <w:rPr>
                <w:sz w:val="10"/>
                <w:szCs w:val="10"/>
                <w:lang w:eastAsia="ko-KR"/>
              </w:rPr>
            </w:pPr>
            <w:r w:rsidRPr="00DD00AF">
              <w:rPr>
                <w:sz w:val="10"/>
                <w:szCs w:val="10"/>
                <w:lang w:eastAsia="ko-KR"/>
              </w:rPr>
              <w:t>0.88</w:t>
            </w:r>
          </w:p>
        </w:tc>
        <w:tc>
          <w:tcPr>
            <w:tcW w:w="525" w:type="dxa"/>
            <w:noWrap/>
            <w:vAlign w:val="center"/>
            <w:hideMark/>
          </w:tcPr>
          <w:p w14:paraId="470C37F5" w14:textId="77777777" w:rsidR="00ED31C8" w:rsidRPr="00DD00AF" w:rsidRDefault="00ED31C8" w:rsidP="007E0BAE">
            <w:pPr>
              <w:jc w:val="center"/>
              <w:rPr>
                <w:sz w:val="10"/>
                <w:szCs w:val="10"/>
                <w:lang w:eastAsia="ko-KR"/>
              </w:rPr>
            </w:pPr>
            <w:r w:rsidRPr="00DD00AF">
              <w:rPr>
                <w:sz w:val="10"/>
                <w:szCs w:val="10"/>
                <w:lang w:eastAsia="ko-KR"/>
              </w:rPr>
              <w:t>0.13</w:t>
            </w:r>
          </w:p>
        </w:tc>
        <w:tc>
          <w:tcPr>
            <w:tcW w:w="532" w:type="dxa"/>
            <w:noWrap/>
            <w:vAlign w:val="center"/>
            <w:hideMark/>
          </w:tcPr>
          <w:p w14:paraId="3ACB8181" w14:textId="77777777" w:rsidR="00ED31C8" w:rsidRPr="00DD00AF" w:rsidRDefault="00ED31C8" w:rsidP="007E0BAE">
            <w:pPr>
              <w:jc w:val="center"/>
              <w:rPr>
                <w:sz w:val="10"/>
                <w:szCs w:val="10"/>
                <w:lang w:eastAsia="ko-KR"/>
              </w:rPr>
            </w:pPr>
            <w:r w:rsidRPr="00DD00AF">
              <w:rPr>
                <w:sz w:val="10"/>
                <w:szCs w:val="10"/>
                <w:lang w:eastAsia="ko-KR"/>
              </w:rPr>
              <w:t>0.2</w:t>
            </w:r>
          </w:p>
        </w:tc>
        <w:tc>
          <w:tcPr>
            <w:tcW w:w="711" w:type="dxa"/>
            <w:noWrap/>
            <w:vAlign w:val="center"/>
            <w:hideMark/>
          </w:tcPr>
          <w:p w14:paraId="2C3400FD" w14:textId="77777777" w:rsidR="00ED31C8" w:rsidRPr="00DD00AF" w:rsidRDefault="00ED31C8" w:rsidP="007E0BAE">
            <w:pPr>
              <w:jc w:val="center"/>
              <w:rPr>
                <w:sz w:val="10"/>
                <w:szCs w:val="10"/>
                <w:lang w:eastAsia="ko-KR"/>
              </w:rPr>
            </w:pPr>
            <w:r w:rsidRPr="00DD00AF">
              <w:rPr>
                <w:sz w:val="10"/>
                <w:szCs w:val="10"/>
                <w:lang w:eastAsia="ko-KR"/>
              </w:rPr>
              <w:t>0.02</w:t>
            </w:r>
          </w:p>
        </w:tc>
        <w:tc>
          <w:tcPr>
            <w:tcW w:w="711" w:type="dxa"/>
            <w:noWrap/>
            <w:vAlign w:val="center"/>
            <w:hideMark/>
          </w:tcPr>
          <w:p w14:paraId="6216BC8E" w14:textId="77777777" w:rsidR="00ED31C8" w:rsidRPr="00DD00AF" w:rsidRDefault="00ED31C8" w:rsidP="007E0BAE">
            <w:pPr>
              <w:jc w:val="center"/>
              <w:rPr>
                <w:sz w:val="10"/>
                <w:szCs w:val="10"/>
                <w:lang w:eastAsia="ko-KR"/>
              </w:rPr>
            </w:pPr>
            <w:r w:rsidRPr="00DD00AF">
              <w:rPr>
                <w:sz w:val="10"/>
                <w:szCs w:val="10"/>
                <w:lang w:eastAsia="ko-KR"/>
              </w:rPr>
              <w:t>0.02</w:t>
            </w:r>
          </w:p>
        </w:tc>
      </w:tr>
      <w:tr w:rsidR="007E0BAE" w:rsidRPr="00DD00AF" w14:paraId="3EC99247" w14:textId="77777777" w:rsidTr="0066378E">
        <w:trPr>
          <w:trHeight w:val="288"/>
          <w:jc w:val="center"/>
        </w:trPr>
        <w:tc>
          <w:tcPr>
            <w:tcW w:w="429" w:type="dxa"/>
            <w:noWrap/>
            <w:vAlign w:val="center"/>
            <w:hideMark/>
          </w:tcPr>
          <w:p w14:paraId="0A5716BD" w14:textId="77777777" w:rsidR="00ED31C8" w:rsidRPr="00DD00AF" w:rsidRDefault="00ED31C8" w:rsidP="007E0BAE">
            <w:pPr>
              <w:rPr>
                <w:sz w:val="10"/>
                <w:szCs w:val="10"/>
                <w:lang w:eastAsia="ko-KR"/>
              </w:rPr>
            </w:pPr>
            <w:r w:rsidRPr="00DD00AF">
              <w:rPr>
                <w:sz w:val="10"/>
                <w:szCs w:val="10"/>
                <w:lang w:eastAsia="ko-KR"/>
              </w:rPr>
              <w:t>0.2</w:t>
            </w:r>
          </w:p>
        </w:tc>
        <w:tc>
          <w:tcPr>
            <w:tcW w:w="350" w:type="dxa"/>
            <w:noWrap/>
            <w:vAlign w:val="center"/>
            <w:hideMark/>
          </w:tcPr>
          <w:p w14:paraId="4A10172B" w14:textId="77777777" w:rsidR="00ED31C8" w:rsidRPr="00DD00AF" w:rsidRDefault="00ED31C8" w:rsidP="007E0BAE">
            <w:pPr>
              <w:rPr>
                <w:sz w:val="10"/>
                <w:szCs w:val="10"/>
                <w:lang w:eastAsia="ko-KR"/>
              </w:rPr>
            </w:pPr>
            <w:r w:rsidRPr="00DD00AF">
              <w:rPr>
                <w:sz w:val="10"/>
                <w:szCs w:val="10"/>
                <w:lang w:eastAsia="ko-KR"/>
              </w:rPr>
              <w:t>0.3</w:t>
            </w:r>
          </w:p>
        </w:tc>
        <w:tc>
          <w:tcPr>
            <w:tcW w:w="350" w:type="dxa"/>
            <w:noWrap/>
            <w:vAlign w:val="center"/>
            <w:hideMark/>
          </w:tcPr>
          <w:p w14:paraId="6655A389"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7E6FB394"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1E493BCA" w14:textId="77777777" w:rsidR="00ED31C8" w:rsidRPr="00DD00AF" w:rsidRDefault="00ED31C8" w:rsidP="000E15DB">
            <w:pPr>
              <w:jc w:val="center"/>
              <w:rPr>
                <w:sz w:val="10"/>
                <w:szCs w:val="10"/>
                <w:lang w:eastAsia="ko-KR"/>
              </w:rPr>
            </w:pPr>
            <w:r w:rsidRPr="00DD00AF">
              <w:rPr>
                <w:sz w:val="10"/>
                <w:szCs w:val="10"/>
                <w:lang w:eastAsia="ko-KR"/>
              </w:rPr>
              <w:t>1</w:t>
            </w:r>
          </w:p>
        </w:tc>
        <w:tc>
          <w:tcPr>
            <w:tcW w:w="525" w:type="dxa"/>
            <w:noWrap/>
            <w:vAlign w:val="center"/>
            <w:hideMark/>
          </w:tcPr>
          <w:p w14:paraId="7A877425"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397F9F63" w14:textId="77777777" w:rsidR="00ED31C8" w:rsidRPr="00DD00AF" w:rsidRDefault="00ED31C8" w:rsidP="007E0BAE">
            <w:pPr>
              <w:jc w:val="center"/>
              <w:rPr>
                <w:sz w:val="10"/>
                <w:szCs w:val="10"/>
                <w:lang w:eastAsia="ko-KR"/>
              </w:rPr>
            </w:pPr>
            <w:r w:rsidRPr="00DD00AF">
              <w:rPr>
                <w:sz w:val="10"/>
                <w:szCs w:val="10"/>
                <w:lang w:eastAsia="ko-KR"/>
              </w:rPr>
              <w:t>0.4</w:t>
            </w:r>
          </w:p>
        </w:tc>
        <w:tc>
          <w:tcPr>
            <w:tcW w:w="561" w:type="dxa"/>
            <w:noWrap/>
            <w:vAlign w:val="center"/>
            <w:hideMark/>
          </w:tcPr>
          <w:p w14:paraId="70125AD3" w14:textId="77777777" w:rsidR="00ED31C8" w:rsidRPr="00DD00AF" w:rsidRDefault="00ED31C8" w:rsidP="007E0BAE">
            <w:pPr>
              <w:jc w:val="center"/>
              <w:rPr>
                <w:sz w:val="10"/>
                <w:szCs w:val="10"/>
                <w:lang w:eastAsia="ko-KR"/>
              </w:rPr>
            </w:pPr>
            <w:r w:rsidRPr="00DD00AF">
              <w:rPr>
                <w:sz w:val="10"/>
                <w:szCs w:val="10"/>
                <w:lang w:eastAsia="ko-KR"/>
              </w:rPr>
              <w:t>0.73</w:t>
            </w:r>
          </w:p>
        </w:tc>
        <w:tc>
          <w:tcPr>
            <w:tcW w:w="525" w:type="dxa"/>
            <w:noWrap/>
            <w:vAlign w:val="center"/>
            <w:hideMark/>
          </w:tcPr>
          <w:p w14:paraId="0B3343E5"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48C069C1" w14:textId="77777777" w:rsidR="00ED31C8" w:rsidRPr="00DD00AF" w:rsidRDefault="00ED31C8" w:rsidP="007E0BAE">
            <w:pPr>
              <w:jc w:val="center"/>
              <w:rPr>
                <w:sz w:val="10"/>
                <w:szCs w:val="10"/>
                <w:lang w:eastAsia="ko-KR"/>
              </w:rPr>
            </w:pPr>
            <w:r w:rsidRPr="00DD00AF">
              <w:rPr>
                <w:sz w:val="10"/>
                <w:szCs w:val="10"/>
                <w:lang w:eastAsia="ko-KR"/>
              </w:rPr>
              <w:t>1</w:t>
            </w:r>
          </w:p>
        </w:tc>
        <w:tc>
          <w:tcPr>
            <w:tcW w:w="651" w:type="dxa"/>
            <w:noWrap/>
            <w:vAlign w:val="center"/>
            <w:hideMark/>
          </w:tcPr>
          <w:p w14:paraId="18A5E87B" w14:textId="77777777" w:rsidR="00ED31C8" w:rsidRPr="00DD00AF" w:rsidRDefault="00ED31C8" w:rsidP="007E0BAE">
            <w:pPr>
              <w:jc w:val="center"/>
              <w:rPr>
                <w:sz w:val="10"/>
                <w:szCs w:val="10"/>
                <w:lang w:eastAsia="ko-KR"/>
              </w:rPr>
            </w:pPr>
            <w:r w:rsidRPr="00DD00AF">
              <w:rPr>
                <w:sz w:val="10"/>
                <w:szCs w:val="10"/>
                <w:lang w:eastAsia="ko-KR"/>
              </w:rPr>
              <w:t>0.43</w:t>
            </w:r>
          </w:p>
        </w:tc>
        <w:tc>
          <w:tcPr>
            <w:tcW w:w="525" w:type="dxa"/>
            <w:noWrap/>
            <w:vAlign w:val="center"/>
            <w:hideMark/>
          </w:tcPr>
          <w:p w14:paraId="2FD48895"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07888410" w14:textId="77777777" w:rsidR="00ED31C8" w:rsidRPr="00DD00AF" w:rsidRDefault="00ED31C8" w:rsidP="007E0BAE">
            <w:pPr>
              <w:jc w:val="center"/>
              <w:rPr>
                <w:sz w:val="10"/>
                <w:szCs w:val="10"/>
                <w:lang w:eastAsia="ko-KR"/>
              </w:rPr>
            </w:pPr>
            <w:r w:rsidRPr="00DD00AF">
              <w:rPr>
                <w:sz w:val="10"/>
                <w:szCs w:val="10"/>
                <w:lang w:eastAsia="ko-KR"/>
              </w:rPr>
              <w:t>0.42</w:t>
            </w:r>
          </w:p>
        </w:tc>
        <w:tc>
          <w:tcPr>
            <w:tcW w:w="532" w:type="dxa"/>
            <w:noWrap/>
            <w:vAlign w:val="center"/>
            <w:hideMark/>
          </w:tcPr>
          <w:p w14:paraId="1B3F1BAD" w14:textId="77777777" w:rsidR="00ED31C8" w:rsidRPr="00DD00AF" w:rsidRDefault="00ED31C8" w:rsidP="007E0BAE">
            <w:pPr>
              <w:jc w:val="center"/>
              <w:rPr>
                <w:sz w:val="10"/>
                <w:szCs w:val="10"/>
                <w:lang w:eastAsia="ko-KR"/>
              </w:rPr>
            </w:pPr>
            <w:r w:rsidRPr="00DD00AF">
              <w:rPr>
                <w:sz w:val="10"/>
                <w:szCs w:val="10"/>
                <w:lang w:eastAsia="ko-KR"/>
              </w:rPr>
              <w:t>0.71</w:t>
            </w:r>
          </w:p>
        </w:tc>
        <w:tc>
          <w:tcPr>
            <w:tcW w:w="711" w:type="dxa"/>
            <w:noWrap/>
            <w:vAlign w:val="center"/>
            <w:hideMark/>
          </w:tcPr>
          <w:p w14:paraId="5F1588B9" w14:textId="77777777" w:rsidR="00ED31C8" w:rsidRPr="00DD00AF" w:rsidRDefault="00ED31C8" w:rsidP="007E0BAE">
            <w:pPr>
              <w:jc w:val="center"/>
              <w:rPr>
                <w:sz w:val="10"/>
                <w:szCs w:val="10"/>
                <w:lang w:eastAsia="ko-KR"/>
              </w:rPr>
            </w:pPr>
            <w:r w:rsidRPr="00DD00AF">
              <w:rPr>
                <w:sz w:val="10"/>
                <w:szCs w:val="10"/>
                <w:lang w:eastAsia="ko-KR"/>
              </w:rPr>
              <w:t>0.03</w:t>
            </w:r>
          </w:p>
        </w:tc>
        <w:tc>
          <w:tcPr>
            <w:tcW w:w="711" w:type="dxa"/>
            <w:noWrap/>
            <w:vAlign w:val="center"/>
            <w:hideMark/>
          </w:tcPr>
          <w:p w14:paraId="582B08FB" w14:textId="77777777" w:rsidR="00ED31C8" w:rsidRPr="00DD00AF" w:rsidRDefault="00ED31C8" w:rsidP="007E0BAE">
            <w:pPr>
              <w:jc w:val="center"/>
              <w:rPr>
                <w:sz w:val="10"/>
                <w:szCs w:val="10"/>
                <w:lang w:eastAsia="ko-KR"/>
              </w:rPr>
            </w:pPr>
            <w:r w:rsidRPr="00DD00AF">
              <w:rPr>
                <w:sz w:val="10"/>
                <w:szCs w:val="10"/>
                <w:lang w:eastAsia="ko-KR"/>
              </w:rPr>
              <w:t>0.03</w:t>
            </w:r>
          </w:p>
        </w:tc>
      </w:tr>
      <w:tr w:rsidR="007E0BAE" w:rsidRPr="00DD00AF" w14:paraId="281B0202" w14:textId="77777777" w:rsidTr="0066378E">
        <w:trPr>
          <w:trHeight w:val="288"/>
          <w:jc w:val="center"/>
        </w:trPr>
        <w:tc>
          <w:tcPr>
            <w:tcW w:w="429" w:type="dxa"/>
            <w:noWrap/>
            <w:vAlign w:val="center"/>
            <w:hideMark/>
          </w:tcPr>
          <w:p w14:paraId="55FD8B74" w14:textId="77777777" w:rsidR="00ED31C8" w:rsidRPr="00DD00AF" w:rsidRDefault="00ED31C8" w:rsidP="007E0BAE">
            <w:pPr>
              <w:rPr>
                <w:sz w:val="10"/>
                <w:szCs w:val="10"/>
                <w:lang w:eastAsia="ko-KR"/>
              </w:rPr>
            </w:pPr>
            <w:r w:rsidRPr="00DD00AF">
              <w:rPr>
                <w:sz w:val="10"/>
                <w:szCs w:val="10"/>
                <w:lang w:eastAsia="ko-KR"/>
              </w:rPr>
              <w:t>0.2</w:t>
            </w:r>
          </w:p>
        </w:tc>
        <w:tc>
          <w:tcPr>
            <w:tcW w:w="350" w:type="dxa"/>
            <w:noWrap/>
            <w:vAlign w:val="center"/>
            <w:hideMark/>
          </w:tcPr>
          <w:p w14:paraId="7ADBBCED" w14:textId="77777777" w:rsidR="00ED31C8" w:rsidRPr="00DD00AF" w:rsidRDefault="00ED31C8" w:rsidP="007E0BAE">
            <w:pPr>
              <w:rPr>
                <w:sz w:val="10"/>
                <w:szCs w:val="10"/>
                <w:lang w:eastAsia="ko-KR"/>
              </w:rPr>
            </w:pPr>
            <w:r w:rsidRPr="00DD00AF">
              <w:rPr>
                <w:sz w:val="10"/>
                <w:szCs w:val="10"/>
                <w:lang w:eastAsia="ko-KR"/>
              </w:rPr>
              <w:t>0.3</w:t>
            </w:r>
          </w:p>
        </w:tc>
        <w:tc>
          <w:tcPr>
            <w:tcW w:w="350" w:type="dxa"/>
            <w:noWrap/>
            <w:vAlign w:val="center"/>
            <w:hideMark/>
          </w:tcPr>
          <w:p w14:paraId="5AEBBD7E"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20D16C1C"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1D2D1FC7" w14:textId="77777777" w:rsidR="00ED31C8" w:rsidRPr="00DD00AF" w:rsidRDefault="00ED31C8" w:rsidP="000E15DB">
            <w:pPr>
              <w:jc w:val="center"/>
              <w:rPr>
                <w:sz w:val="10"/>
                <w:szCs w:val="10"/>
                <w:lang w:eastAsia="ko-KR"/>
              </w:rPr>
            </w:pPr>
            <w:r w:rsidRPr="00DD00AF">
              <w:rPr>
                <w:sz w:val="10"/>
                <w:szCs w:val="10"/>
                <w:lang w:eastAsia="ko-KR"/>
              </w:rPr>
              <w:t>1</w:t>
            </w:r>
          </w:p>
        </w:tc>
        <w:tc>
          <w:tcPr>
            <w:tcW w:w="525" w:type="dxa"/>
            <w:noWrap/>
            <w:vAlign w:val="center"/>
            <w:hideMark/>
          </w:tcPr>
          <w:p w14:paraId="6728D235"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24152EF2" w14:textId="77777777" w:rsidR="00ED31C8" w:rsidRPr="00DD00AF" w:rsidRDefault="00ED31C8" w:rsidP="007E0BAE">
            <w:pPr>
              <w:jc w:val="center"/>
              <w:rPr>
                <w:sz w:val="10"/>
                <w:szCs w:val="10"/>
                <w:lang w:eastAsia="ko-KR"/>
              </w:rPr>
            </w:pPr>
            <w:r w:rsidRPr="00DD00AF">
              <w:rPr>
                <w:sz w:val="10"/>
                <w:szCs w:val="10"/>
                <w:lang w:eastAsia="ko-KR"/>
              </w:rPr>
              <w:t>0.94</w:t>
            </w:r>
          </w:p>
        </w:tc>
        <w:tc>
          <w:tcPr>
            <w:tcW w:w="561" w:type="dxa"/>
            <w:noWrap/>
            <w:vAlign w:val="center"/>
            <w:hideMark/>
          </w:tcPr>
          <w:p w14:paraId="5BB6BEC6"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0CC18900"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77B17B05" w14:textId="77777777" w:rsidR="00ED31C8" w:rsidRPr="00DD00AF" w:rsidRDefault="00ED31C8" w:rsidP="007E0BAE">
            <w:pPr>
              <w:jc w:val="center"/>
              <w:rPr>
                <w:sz w:val="10"/>
                <w:szCs w:val="10"/>
                <w:lang w:eastAsia="ko-KR"/>
              </w:rPr>
            </w:pPr>
            <w:r w:rsidRPr="00DD00AF">
              <w:rPr>
                <w:sz w:val="10"/>
                <w:szCs w:val="10"/>
                <w:lang w:eastAsia="ko-KR"/>
              </w:rPr>
              <w:t>1</w:t>
            </w:r>
          </w:p>
        </w:tc>
        <w:tc>
          <w:tcPr>
            <w:tcW w:w="651" w:type="dxa"/>
            <w:noWrap/>
            <w:vAlign w:val="center"/>
            <w:hideMark/>
          </w:tcPr>
          <w:p w14:paraId="6EC96D98" w14:textId="77777777" w:rsidR="00ED31C8" w:rsidRPr="00DD00AF" w:rsidRDefault="00ED31C8" w:rsidP="007E0BAE">
            <w:pPr>
              <w:jc w:val="center"/>
              <w:rPr>
                <w:sz w:val="10"/>
                <w:szCs w:val="10"/>
                <w:lang w:eastAsia="ko-KR"/>
              </w:rPr>
            </w:pPr>
            <w:r w:rsidRPr="00DD00AF">
              <w:rPr>
                <w:sz w:val="10"/>
                <w:szCs w:val="10"/>
                <w:lang w:eastAsia="ko-KR"/>
              </w:rPr>
              <w:t>0.96</w:t>
            </w:r>
          </w:p>
        </w:tc>
        <w:tc>
          <w:tcPr>
            <w:tcW w:w="525" w:type="dxa"/>
            <w:noWrap/>
            <w:vAlign w:val="center"/>
            <w:hideMark/>
          </w:tcPr>
          <w:p w14:paraId="407E46F2"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47748CF4" w14:textId="77777777" w:rsidR="00ED31C8" w:rsidRPr="00DD00AF" w:rsidRDefault="00ED31C8" w:rsidP="007E0BAE">
            <w:pPr>
              <w:jc w:val="center"/>
              <w:rPr>
                <w:sz w:val="10"/>
                <w:szCs w:val="10"/>
                <w:lang w:eastAsia="ko-KR"/>
              </w:rPr>
            </w:pPr>
            <w:r w:rsidRPr="00DD00AF">
              <w:rPr>
                <w:sz w:val="10"/>
                <w:szCs w:val="10"/>
                <w:lang w:eastAsia="ko-KR"/>
              </w:rPr>
              <w:t>0.98</w:t>
            </w:r>
          </w:p>
        </w:tc>
        <w:tc>
          <w:tcPr>
            <w:tcW w:w="532" w:type="dxa"/>
            <w:noWrap/>
            <w:vAlign w:val="center"/>
            <w:hideMark/>
          </w:tcPr>
          <w:p w14:paraId="5D503AB7" w14:textId="77777777" w:rsidR="00ED31C8" w:rsidRPr="00DD00AF" w:rsidRDefault="00ED31C8" w:rsidP="007E0BAE">
            <w:pPr>
              <w:jc w:val="center"/>
              <w:rPr>
                <w:sz w:val="10"/>
                <w:szCs w:val="10"/>
                <w:lang w:eastAsia="ko-KR"/>
              </w:rPr>
            </w:pPr>
            <w:r w:rsidRPr="00DD00AF">
              <w:rPr>
                <w:sz w:val="10"/>
                <w:szCs w:val="10"/>
                <w:lang w:eastAsia="ko-KR"/>
              </w:rPr>
              <w:t>1</w:t>
            </w:r>
          </w:p>
        </w:tc>
        <w:tc>
          <w:tcPr>
            <w:tcW w:w="711" w:type="dxa"/>
            <w:noWrap/>
            <w:vAlign w:val="center"/>
            <w:hideMark/>
          </w:tcPr>
          <w:p w14:paraId="69E962A8" w14:textId="77777777" w:rsidR="00ED31C8" w:rsidRPr="00DD00AF" w:rsidRDefault="00ED31C8" w:rsidP="007E0BAE">
            <w:pPr>
              <w:jc w:val="center"/>
              <w:rPr>
                <w:sz w:val="10"/>
                <w:szCs w:val="10"/>
                <w:lang w:eastAsia="ko-KR"/>
              </w:rPr>
            </w:pPr>
            <w:r w:rsidRPr="00DD00AF">
              <w:rPr>
                <w:sz w:val="10"/>
                <w:szCs w:val="10"/>
                <w:lang w:eastAsia="ko-KR"/>
              </w:rPr>
              <w:t>0.24</w:t>
            </w:r>
          </w:p>
        </w:tc>
        <w:tc>
          <w:tcPr>
            <w:tcW w:w="711" w:type="dxa"/>
            <w:noWrap/>
            <w:vAlign w:val="center"/>
            <w:hideMark/>
          </w:tcPr>
          <w:p w14:paraId="397AC19D" w14:textId="77777777" w:rsidR="00ED31C8" w:rsidRPr="00DD00AF" w:rsidRDefault="00ED31C8" w:rsidP="007E0BAE">
            <w:pPr>
              <w:jc w:val="center"/>
              <w:rPr>
                <w:sz w:val="10"/>
                <w:szCs w:val="10"/>
                <w:lang w:eastAsia="ko-KR"/>
              </w:rPr>
            </w:pPr>
            <w:r w:rsidRPr="00DD00AF">
              <w:rPr>
                <w:sz w:val="10"/>
                <w:szCs w:val="10"/>
                <w:lang w:eastAsia="ko-KR"/>
              </w:rPr>
              <w:t>0.22</w:t>
            </w:r>
          </w:p>
        </w:tc>
      </w:tr>
      <w:tr w:rsidR="007E0BAE" w:rsidRPr="00DD00AF" w14:paraId="36D12F0E" w14:textId="77777777" w:rsidTr="0066378E">
        <w:trPr>
          <w:trHeight w:val="288"/>
          <w:jc w:val="center"/>
        </w:trPr>
        <w:tc>
          <w:tcPr>
            <w:tcW w:w="429" w:type="dxa"/>
            <w:noWrap/>
            <w:vAlign w:val="center"/>
            <w:hideMark/>
          </w:tcPr>
          <w:p w14:paraId="2F28DD92"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4DC8F185" w14:textId="77777777" w:rsidR="00ED31C8" w:rsidRPr="00DD00AF" w:rsidRDefault="00ED31C8" w:rsidP="007E0BAE">
            <w:pPr>
              <w:rPr>
                <w:sz w:val="10"/>
                <w:szCs w:val="10"/>
                <w:lang w:eastAsia="ko-KR"/>
              </w:rPr>
            </w:pPr>
            <w:r w:rsidRPr="00DD00AF">
              <w:rPr>
                <w:sz w:val="10"/>
                <w:szCs w:val="10"/>
                <w:lang w:eastAsia="ko-KR"/>
              </w:rPr>
              <w:t>0.3</w:t>
            </w:r>
          </w:p>
        </w:tc>
        <w:tc>
          <w:tcPr>
            <w:tcW w:w="350" w:type="dxa"/>
            <w:noWrap/>
            <w:vAlign w:val="center"/>
            <w:hideMark/>
          </w:tcPr>
          <w:p w14:paraId="30E66019"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11015E53" w14:textId="77777777" w:rsidR="00ED31C8" w:rsidRPr="00DD00AF" w:rsidRDefault="00ED31C8" w:rsidP="000E15DB">
            <w:pPr>
              <w:jc w:val="center"/>
              <w:rPr>
                <w:sz w:val="10"/>
                <w:szCs w:val="10"/>
                <w:lang w:eastAsia="ko-KR"/>
              </w:rPr>
            </w:pPr>
            <w:r w:rsidRPr="00DD00AF">
              <w:rPr>
                <w:sz w:val="10"/>
                <w:szCs w:val="10"/>
                <w:lang w:eastAsia="ko-KR"/>
              </w:rPr>
              <w:t>0.94</w:t>
            </w:r>
          </w:p>
        </w:tc>
        <w:tc>
          <w:tcPr>
            <w:tcW w:w="775" w:type="dxa"/>
            <w:noWrap/>
            <w:vAlign w:val="center"/>
            <w:hideMark/>
          </w:tcPr>
          <w:p w14:paraId="7C8C5550" w14:textId="77777777" w:rsidR="00ED31C8" w:rsidRPr="00DD00AF" w:rsidRDefault="00ED31C8" w:rsidP="000E15DB">
            <w:pPr>
              <w:jc w:val="center"/>
              <w:rPr>
                <w:sz w:val="10"/>
                <w:szCs w:val="10"/>
                <w:lang w:eastAsia="ko-KR"/>
              </w:rPr>
            </w:pPr>
            <w:r w:rsidRPr="00DD00AF">
              <w:rPr>
                <w:sz w:val="10"/>
                <w:szCs w:val="10"/>
                <w:lang w:eastAsia="ko-KR"/>
              </w:rPr>
              <w:t>0.77</w:t>
            </w:r>
          </w:p>
        </w:tc>
        <w:tc>
          <w:tcPr>
            <w:tcW w:w="525" w:type="dxa"/>
            <w:noWrap/>
            <w:vAlign w:val="center"/>
            <w:hideMark/>
          </w:tcPr>
          <w:p w14:paraId="2EB1E2FD" w14:textId="77777777" w:rsidR="00ED31C8" w:rsidRPr="00DD00AF" w:rsidRDefault="00ED31C8" w:rsidP="007E0BAE">
            <w:pPr>
              <w:jc w:val="center"/>
              <w:rPr>
                <w:sz w:val="10"/>
                <w:szCs w:val="10"/>
                <w:lang w:eastAsia="ko-KR"/>
              </w:rPr>
            </w:pPr>
            <w:r w:rsidRPr="00DD00AF">
              <w:rPr>
                <w:sz w:val="10"/>
                <w:szCs w:val="10"/>
                <w:lang w:eastAsia="ko-KR"/>
              </w:rPr>
              <w:t>0.94</w:t>
            </w:r>
          </w:p>
        </w:tc>
        <w:tc>
          <w:tcPr>
            <w:tcW w:w="525" w:type="dxa"/>
            <w:noWrap/>
            <w:vAlign w:val="center"/>
            <w:hideMark/>
          </w:tcPr>
          <w:p w14:paraId="795DC060" w14:textId="77777777" w:rsidR="00ED31C8" w:rsidRPr="00DD00AF" w:rsidRDefault="00ED31C8" w:rsidP="007E0BAE">
            <w:pPr>
              <w:jc w:val="center"/>
              <w:rPr>
                <w:sz w:val="10"/>
                <w:szCs w:val="10"/>
                <w:lang w:eastAsia="ko-KR"/>
              </w:rPr>
            </w:pPr>
            <w:r w:rsidRPr="00DD00AF">
              <w:rPr>
                <w:sz w:val="10"/>
                <w:szCs w:val="10"/>
                <w:lang w:eastAsia="ko-KR"/>
              </w:rPr>
              <w:t>0.15</w:t>
            </w:r>
          </w:p>
        </w:tc>
        <w:tc>
          <w:tcPr>
            <w:tcW w:w="561" w:type="dxa"/>
            <w:noWrap/>
            <w:vAlign w:val="center"/>
            <w:hideMark/>
          </w:tcPr>
          <w:p w14:paraId="1CAA131F" w14:textId="77777777" w:rsidR="00ED31C8" w:rsidRPr="00DD00AF" w:rsidRDefault="00ED31C8" w:rsidP="007E0BAE">
            <w:pPr>
              <w:jc w:val="center"/>
              <w:rPr>
                <w:sz w:val="10"/>
                <w:szCs w:val="10"/>
                <w:lang w:eastAsia="ko-KR"/>
              </w:rPr>
            </w:pPr>
            <w:r w:rsidRPr="00DD00AF">
              <w:rPr>
                <w:sz w:val="10"/>
                <w:szCs w:val="10"/>
                <w:lang w:eastAsia="ko-KR"/>
              </w:rPr>
              <w:t>0.39</w:t>
            </w:r>
          </w:p>
        </w:tc>
        <w:tc>
          <w:tcPr>
            <w:tcW w:w="525" w:type="dxa"/>
            <w:noWrap/>
            <w:vAlign w:val="center"/>
            <w:hideMark/>
          </w:tcPr>
          <w:p w14:paraId="43AC43A2" w14:textId="77777777" w:rsidR="00ED31C8" w:rsidRPr="00DD00AF" w:rsidRDefault="00ED31C8" w:rsidP="007E0BAE">
            <w:pPr>
              <w:jc w:val="center"/>
              <w:rPr>
                <w:sz w:val="10"/>
                <w:szCs w:val="10"/>
                <w:lang w:eastAsia="ko-KR"/>
              </w:rPr>
            </w:pPr>
            <w:r w:rsidRPr="00DD00AF">
              <w:rPr>
                <w:sz w:val="10"/>
                <w:szCs w:val="10"/>
                <w:lang w:eastAsia="ko-KR"/>
              </w:rPr>
              <w:t>0.96</w:t>
            </w:r>
          </w:p>
        </w:tc>
        <w:tc>
          <w:tcPr>
            <w:tcW w:w="461" w:type="dxa"/>
            <w:noWrap/>
            <w:vAlign w:val="center"/>
            <w:hideMark/>
          </w:tcPr>
          <w:p w14:paraId="42AB809B" w14:textId="77777777" w:rsidR="00ED31C8" w:rsidRPr="00DD00AF" w:rsidRDefault="00ED31C8" w:rsidP="007E0BAE">
            <w:pPr>
              <w:jc w:val="center"/>
              <w:rPr>
                <w:sz w:val="10"/>
                <w:szCs w:val="10"/>
                <w:lang w:eastAsia="ko-KR"/>
              </w:rPr>
            </w:pPr>
            <w:r w:rsidRPr="00DD00AF">
              <w:rPr>
                <w:sz w:val="10"/>
                <w:szCs w:val="10"/>
                <w:lang w:eastAsia="ko-KR"/>
              </w:rPr>
              <w:t>0.85</w:t>
            </w:r>
          </w:p>
        </w:tc>
        <w:tc>
          <w:tcPr>
            <w:tcW w:w="651" w:type="dxa"/>
            <w:noWrap/>
            <w:vAlign w:val="center"/>
            <w:hideMark/>
          </w:tcPr>
          <w:p w14:paraId="4871A395" w14:textId="77777777" w:rsidR="00ED31C8" w:rsidRPr="00DD00AF" w:rsidRDefault="00ED31C8" w:rsidP="007E0BAE">
            <w:pPr>
              <w:jc w:val="center"/>
              <w:rPr>
                <w:sz w:val="10"/>
                <w:szCs w:val="10"/>
                <w:lang w:eastAsia="ko-KR"/>
              </w:rPr>
            </w:pPr>
            <w:r w:rsidRPr="00DD00AF">
              <w:rPr>
                <w:sz w:val="10"/>
                <w:szCs w:val="10"/>
                <w:lang w:eastAsia="ko-KR"/>
              </w:rPr>
              <w:t>0.13</w:t>
            </w:r>
          </w:p>
        </w:tc>
        <w:tc>
          <w:tcPr>
            <w:tcW w:w="525" w:type="dxa"/>
            <w:noWrap/>
            <w:vAlign w:val="center"/>
            <w:hideMark/>
          </w:tcPr>
          <w:p w14:paraId="4A9D6CD6" w14:textId="77777777" w:rsidR="00ED31C8" w:rsidRPr="00DD00AF" w:rsidRDefault="00ED31C8" w:rsidP="007E0BAE">
            <w:pPr>
              <w:jc w:val="center"/>
              <w:rPr>
                <w:sz w:val="10"/>
                <w:szCs w:val="10"/>
                <w:lang w:eastAsia="ko-KR"/>
              </w:rPr>
            </w:pPr>
            <w:r w:rsidRPr="00DD00AF">
              <w:rPr>
                <w:sz w:val="10"/>
                <w:szCs w:val="10"/>
                <w:lang w:eastAsia="ko-KR"/>
              </w:rPr>
              <w:t>0.88</w:t>
            </w:r>
          </w:p>
        </w:tc>
        <w:tc>
          <w:tcPr>
            <w:tcW w:w="525" w:type="dxa"/>
            <w:noWrap/>
            <w:vAlign w:val="center"/>
            <w:hideMark/>
          </w:tcPr>
          <w:p w14:paraId="14652230" w14:textId="77777777" w:rsidR="00ED31C8" w:rsidRPr="00DD00AF" w:rsidRDefault="00ED31C8" w:rsidP="007E0BAE">
            <w:pPr>
              <w:jc w:val="center"/>
              <w:rPr>
                <w:sz w:val="10"/>
                <w:szCs w:val="10"/>
                <w:lang w:eastAsia="ko-KR"/>
              </w:rPr>
            </w:pPr>
            <w:r w:rsidRPr="00DD00AF">
              <w:rPr>
                <w:sz w:val="10"/>
                <w:szCs w:val="10"/>
                <w:lang w:eastAsia="ko-KR"/>
              </w:rPr>
              <w:t>0.11</w:t>
            </w:r>
          </w:p>
        </w:tc>
        <w:tc>
          <w:tcPr>
            <w:tcW w:w="532" w:type="dxa"/>
            <w:noWrap/>
            <w:vAlign w:val="center"/>
            <w:hideMark/>
          </w:tcPr>
          <w:p w14:paraId="06DD5A1E" w14:textId="77777777" w:rsidR="00ED31C8" w:rsidRPr="00DD00AF" w:rsidRDefault="00ED31C8" w:rsidP="007E0BAE">
            <w:pPr>
              <w:jc w:val="center"/>
              <w:rPr>
                <w:sz w:val="10"/>
                <w:szCs w:val="10"/>
                <w:lang w:eastAsia="ko-KR"/>
              </w:rPr>
            </w:pPr>
            <w:r w:rsidRPr="00DD00AF">
              <w:rPr>
                <w:sz w:val="10"/>
                <w:szCs w:val="10"/>
                <w:lang w:eastAsia="ko-KR"/>
              </w:rPr>
              <w:t>0.23</w:t>
            </w:r>
          </w:p>
        </w:tc>
        <w:tc>
          <w:tcPr>
            <w:tcW w:w="711" w:type="dxa"/>
            <w:noWrap/>
            <w:vAlign w:val="center"/>
            <w:hideMark/>
          </w:tcPr>
          <w:p w14:paraId="74D6D9BB" w14:textId="77777777" w:rsidR="00ED31C8" w:rsidRPr="00DD00AF" w:rsidRDefault="00ED31C8" w:rsidP="007E0BAE">
            <w:pPr>
              <w:jc w:val="center"/>
              <w:rPr>
                <w:sz w:val="10"/>
                <w:szCs w:val="10"/>
                <w:lang w:eastAsia="ko-KR"/>
              </w:rPr>
            </w:pPr>
            <w:r w:rsidRPr="00DD00AF">
              <w:rPr>
                <w:sz w:val="10"/>
                <w:szCs w:val="10"/>
                <w:lang w:eastAsia="ko-KR"/>
              </w:rPr>
              <w:t>0.03</w:t>
            </w:r>
          </w:p>
        </w:tc>
        <w:tc>
          <w:tcPr>
            <w:tcW w:w="711" w:type="dxa"/>
            <w:noWrap/>
            <w:vAlign w:val="center"/>
            <w:hideMark/>
          </w:tcPr>
          <w:p w14:paraId="716BDAE9" w14:textId="77777777" w:rsidR="00ED31C8" w:rsidRPr="00DD00AF" w:rsidRDefault="00ED31C8" w:rsidP="007E0BAE">
            <w:pPr>
              <w:jc w:val="center"/>
              <w:rPr>
                <w:sz w:val="10"/>
                <w:szCs w:val="10"/>
                <w:lang w:eastAsia="ko-KR"/>
              </w:rPr>
            </w:pPr>
            <w:r w:rsidRPr="00DD00AF">
              <w:rPr>
                <w:sz w:val="10"/>
                <w:szCs w:val="10"/>
                <w:lang w:eastAsia="ko-KR"/>
              </w:rPr>
              <w:t>0.03</w:t>
            </w:r>
          </w:p>
        </w:tc>
      </w:tr>
      <w:tr w:rsidR="007E0BAE" w:rsidRPr="00DD00AF" w14:paraId="655719D7" w14:textId="77777777" w:rsidTr="0066378E">
        <w:trPr>
          <w:trHeight w:val="288"/>
          <w:jc w:val="center"/>
        </w:trPr>
        <w:tc>
          <w:tcPr>
            <w:tcW w:w="429" w:type="dxa"/>
            <w:noWrap/>
            <w:vAlign w:val="center"/>
            <w:hideMark/>
          </w:tcPr>
          <w:p w14:paraId="12070FE5"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33F97592" w14:textId="77777777" w:rsidR="00ED31C8" w:rsidRPr="00DD00AF" w:rsidRDefault="00ED31C8" w:rsidP="007E0BAE">
            <w:pPr>
              <w:rPr>
                <w:sz w:val="10"/>
                <w:szCs w:val="10"/>
                <w:lang w:eastAsia="ko-KR"/>
              </w:rPr>
            </w:pPr>
            <w:r w:rsidRPr="00DD00AF">
              <w:rPr>
                <w:sz w:val="10"/>
                <w:szCs w:val="10"/>
                <w:lang w:eastAsia="ko-KR"/>
              </w:rPr>
              <w:t>0.3</w:t>
            </w:r>
          </w:p>
        </w:tc>
        <w:tc>
          <w:tcPr>
            <w:tcW w:w="350" w:type="dxa"/>
            <w:noWrap/>
            <w:vAlign w:val="center"/>
            <w:hideMark/>
          </w:tcPr>
          <w:p w14:paraId="0420306B"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61EE2C32"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09226444" w14:textId="77777777" w:rsidR="00ED31C8" w:rsidRPr="00DD00AF" w:rsidRDefault="00ED31C8" w:rsidP="000E15DB">
            <w:pPr>
              <w:jc w:val="center"/>
              <w:rPr>
                <w:sz w:val="10"/>
                <w:szCs w:val="10"/>
                <w:lang w:eastAsia="ko-KR"/>
              </w:rPr>
            </w:pPr>
            <w:r w:rsidRPr="00DD00AF">
              <w:rPr>
                <w:sz w:val="10"/>
                <w:szCs w:val="10"/>
                <w:lang w:eastAsia="ko-KR"/>
              </w:rPr>
              <w:t>1</w:t>
            </w:r>
          </w:p>
        </w:tc>
        <w:tc>
          <w:tcPr>
            <w:tcW w:w="525" w:type="dxa"/>
            <w:noWrap/>
            <w:vAlign w:val="center"/>
            <w:hideMark/>
          </w:tcPr>
          <w:p w14:paraId="076D3FFA"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053C00F0" w14:textId="77777777" w:rsidR="00ED31C8" w:rsidRPr="00DD00AF" w:rsidRDefault="00ED31C8" w:rsidP="007E0BAE">
            <w:pPr>
              <w:jc w:val="center"/>
              <w:rPr>
                <w:sz w:val="10"/>
                <w:szCs w:val="10"/>
                <w:lang w:eastAsia="ko-KR"/>
              </w:rPr>
            </w:pPr>
            <w:r w:rsidRPr="00DD00AF">
              <w:rPr>
                <w:sz w:val="10"/>
                <w:szCs w:val="10"/>
                <w:lang w:eastAsia="ko-KR"/>
              </w:rPr>
              <w:t>0.34</w:t>
            </w:r>
          </w:p>
        </w:tc>
        <w:tc>
          <w:tcPr>
            <w:tcW w:w="561" w:type="dxa"/>
            <w:noWrap/>
            <w:vAlign w:val="center"/>
            <w:hideMark/>
          </w:tcPr>
          <w:p w14:paraId="69FCA39E" w14:textId="77777777" w:rsidR="00ED31C8" w:rsidRPr="00DD00AF" w:rsidRDefault="00ED31C8" w:rsidP="007E0BAE">
            <w:pPr>
              <w:jc w:val="center"/>
              <w:rPr>
                <w:sz w:val="10"/>
                <w:szCs w:val="10"/>
                <w:lang w:eastAsia="ko-KR"/>
              </w:rPr>
            </w:pPr>
            <w:r w:rsidRPr="00DD00AF">
              <w:rPr>
                <w:sz w:val="10"/>
                <w:szCs w:val="10"/>
                <w:lang w:eastAsia="ko-KR"/>
              </w:rPr>
              <w:t>0.9</w:t>
            </w:r>
          </w:p>
        </w:tc>
        <w:tc>
          <w:tcPr>
            <w:tcW w:w="525" w:type="dxa"/>
            <w:noWrap/>
            <w:vAlign w:val="center"/>
            <w:hideMark/>
          </w:tcPr>
          <w:p w14:paraId="1C1DD997"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40312CA1" w14:textId="77777777" w:rsidR="00ED31C8" w:rsidRPr="00DD00AF" w:rsidRDefault="00ED31C8" w:rsidP="007E0BAE">
            <w:pPr>
              <w:jc w:val="center"/>
              <w:rPr>
                <w:sz w:val="10"/>
                <w:szCs w:val="10"/>
                <w:lang w:eastAsia="ko-KR"/>
              </w:rPr>
            </w:pPr>
            <w:r w:rsidRPr="00DD00AF">
              <w:rPr>
                <w:sz w:val="10"/>
                <w:szCs w:val="10"/>
                <w:lang w:eastAsia="ko-KR"/>
              </w:rPr>
              <w:t>1</w:t>
            </w:r>
          </w:p>
        </w:tc>
        <w:tc>
          <w:tcPr>
            <w:tcW w:w="651" w:type="dxa"/>
            <w:noWrap/>
            <w:vAlign w:val="center"/>
            <w:hideMark/>
          </w:tcPr>
          <w:p w14:paraId="3989EDDC" w14:textId="77777777" w:rsidR="00ED31C8" w:rsidRPr="00DD00AF" w:rsidRDefault="00ED31C8" w:rsidP="007E0BAE">
            <w:pPr>
              <w:jc w:val="center"/>
              <w:rPr>
                <w:sz w:val="10"/>
                <w:szCs w:val="10"/>
                <w:lang w:eastAsia="ko-KR"/>
              </w:rPr>
            </w:pPr>
            <w:r w:rsidRPr="00DD00AF">
              <w:rPr>
                <w:sz w:val="10"/>
                <w:szCs w:val="10"/>
                <w:lang w:eastAsia="ko-KR"/>
              </w:rPr>
              <w:t>0.43</w:t>
            </w:r>
          </w:p>
        </w:tc>
        <w:tc>
          <w:tcPr>
            <w:tcW w:w="525" w:type="dxa"/>
            <w:noWrap/>
            <w:vAlign w:val="center"/>
            <w:hideMark/>
          </w:tcPr>
          <w:p w14:paraId="7B76F4CC"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1D9A3B2F" w14:textId="77777777" w:rsidR="00ED31C8" w:rsidRPr="00DD00AF" w:rsidRDefault="00ED31C8" w:rsidP="007E0BAE">
            <w:pPr>
              <w:jc w:val="center"/>
              <w:rPr>
                <w:sz w:val="10"/>
                <w:szCs w:val="10"/>
                <w:lang w:eastAsia="ko-KR"/>
              </w:rPr>
            </w:pPr>
            <w:r w:rsidRPr="00DD00AF">
              <w:rPr>
                <w:sz w:val="10"/>
                <w:szCs w:val="10"/>
                <w:lang w:eastAsia="ko-KR"/>
              </w:rPr>
              <w:t>0.35</w:t>
            </w:r>
          </w:p>
        </w:tc>
        <w:tc>
          <w:tcPr>
            <w:tcW w:w="532" w:type="dxa"/>
            <w:noWrap/>
            <w:vAlign w:val="center"/>
            <w:hideMark/>
          </w:tcPr>
          <w:p w14:paraId="40DD4454" w14:textId="77777777" w:rsidR="00ED31C8" w:rsidRPr="00DD00AF" w:rsidRDefault="00ED31C8" w:rsidP="007E0BAE">
            <w:pPr>
              <w:jc w:val="center"/>
              <w:rPr>
                <w:sz w:val="10"/>
                <w:szCs w:val="10"/>
                <w:lang w:eastAsia="ko-KR"/>
              </w:rPr>
            </w:pPr>
            <w:r w:rsidRPr="00DD00AF">
              <w:rPr>
                <w:sz w:val="10"/>
                <w:szCs w:val="10"/>
                <w:lang w:eastAsia="ko-KR"/>
              </w:rPr>
              <w:t>0.86</w:t>
            </w:r>
          </w:p>
        </w:tc>
        <w:tc>
          <w:tcPr>
            <w:tcW w:w="711" w:type="dxa"/>
            <w:noWrap/>
            <w:vAlign w:val="center"/>
            <w:hideMark/>
          </w:tcPr>
          <w:p w14:paraId="03932495" w14:textId="77777777" w:rsidR="00ED31C8" w:rsidRPr="00DD00AF" w:rsidRDefault="00ED31C8" w:rsidP="007E0BAE">
            <w:pPr>
              <w:jc w:val="center"/>
              <w:rPr>
                <w:sz w:val="10"/>
                <w:szCs w:val="10"/>
                <w:lang w:eastAsia="ko-KR"/>
              </w:rPr>
            </w:pPr>
            <w:r w:rsidRPr="00DD00AF">
              <w:rPr>
                <w:sz w:val="10"/>
                <w:szCs w:val="10"/>
                <w:lang w:eastAsia="ko-KR"/>
              </w:rPr>
              <w:t>0.02</w:t>
            </w:r>
          </w:p>
        </w:tc>
        <w:tc>
          <w:tcPr>
            <w:tcW w:w="711" w:type="dxa"/>
            <w:noWrap/>
            <w:vAlign w:val="center"/>
            <w:hideMark/>
          </w:tcPr>
          <w:p w14:paraId="3EEF2858" w14:textId="77777777" w:rsidR="00ED31C8" w:rsidRPr="00DD00AF" w:rsidRDefault="00ED31C8" w:rsidP="007E0BAE">
            <w:pPr>
              <w:jc w:val="center"/>
              <w:rPr>
                <w:sz w:val="10"/>
                <w:szCs w:val="10"/>
                <w:lang w:eastAsia="ko-KR"/>
              </w:rPr>
            </w:pPr>
            <w:r w:rsidRPr="00DD00AF">
              <w:rPr>
                <w:sz w:val="10"/>
                <w:szCs w:val="10"/>
                <w:lang w:eastAsia="ko-KR"/>
              </w:rPr>
              <w:t>0.03</w:t>
            </w:r>
          </w:p>
        </w:tc>
      </w:tr>
      <w:tr w:rsidR="007E0BAE" w:rsidRPr="00DD00AF" w14:paraId="1EBC16E5" w14:textId="77777777" w:rsidTr="0066378E">
        <w:trPr>
          <w:trHeight w:val="288"/>
          <w:jc w:val="center"/>
        </w:trPr>
        <w:tc>
          <w:tcPr>
            <w:tcW w:w="429" w:type="dxa"/>
            <w:noWrap/>
            <w:vAlign w:val="center"/>
            <w:hideMark/>
          </w:tcPr>
          <w:p w14:paraId="59872F7C"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323594D8" w14:textId="77777777" w:rsidR="00ED31C8" w:rsidRPr="00DD00AF" w:rsidRDefault="00ED31C8" w:rsidP="007E0BAE">
            <w:pPr>
              <w:rPr>
                <w:sz w:val="10"/>
                <w:szCs w:val="10"/>
                <w:lang w:eastAsia="ko-KR"/>
              </w:rPr>
            </w:pPr>
            <w:r w:rsidRPr="00DD00AF">
              <w:rPr>
                <w:sz w:val="10"/>
                <w:szCs w:val="10"/>
                <w:lang w:eastAsia="ko-KR"/>
              </w:rPr>
              <w:t>0.3</w:t>
            </w:r>
          </w:p>
        </w:tc>
        <w:tc>
          <w:tcPr>
            <w:tcW w:w="350" w:type="dxa"/>
            <w:noWrap/>
            <w:vAlign w:val="center"/>
            <w:hideMark/>
          </w:tcPr>
          <w:p w14:paraId="4C9BF26B"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15AFC572"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13366056" w14:textId="77777777" w:rsidR="00ED31C8" w:rsidRPr="00DD00AF" w:rsidRDefault="00ED31C8" w:rsidP="000E15DB">
            <w:pPr>
              <w:jc w:val="center"/>
              <w:rPr>
                <w:sz w:val="10"/>
                <w:szCs w:val="10"/>
                <w:lang w:eastAsia="ko-KR"/>
              </w:rPr>
            </w:pPr>
            <w:r w:rsidRPr="00DD00AF">
              <w:rPr>
                <w:sz w:val="10"/>
                <w:szCs w:val="10"/>
                <w:lang w:eastAsia="ko-KR"/>
              </w:rPr>
              <w:t>1</w:t>
            </w:r>
          </w:p>
        </w:tc>
        <w:tc>
          <w:tcPr>
            <w:tcW w:w="525" w:type="dxa"/>
            <w:noWrap/>
            <w:vAlign w:val="center"/>
            <w:hideMark/>
          </w:tcPr>
          <w:p w14:paraId="281A8661"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1CA2077D" w14:textId="77777777" w:rsidR="00ED31C8" w:rsidRPr="00DD00AF" w:rsidRDefault="00ED31C8" w:rsidP="007E0BAE">
            <w:pPr>
              <w:jc w:val="center"/>
              <w:rPr>
                <w:sz w:val="10"/>
                <w:szCs w:val="10"/>
                <w:lang w:eastAsia="ko-KR"/>
              </w:rPr>
            </w:pPr>
            <w:r w:rsidRPr="00DD00AF">
              <w:rPr>
                <w:sz w:val="10"/>
                <w:szCs w:val="10"/>
                <w:lang w:eastAsia="ko-KR"/>
              </w:rPr>
              <w:t>0.88</w:t>
            </w:r>
          </w:p>
        </w:tc>
        <w:tc>
          <w:tcPr>
            <w:tcW w:w="561" w:type="dxa"/>
            <w:noWrap/>
            <w:vAlign w:val="center"/>
            <w:hideMark/>
          </w:tcPr>
          <w:p w14:paraId="0F060E7F"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7666C792"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60031709" w14:textId="77777777" w:rsidR="00ED31C8" w:rsidRPr="00DD00AF" w:rsidRDefault="00ED31C8" w:rsidP="007E0BAE">
            <w:pPr>
              <w:jc w:val="center"/>
              <w:rPr>
                <w:sz w:val="10"/>
                <w:szCs w:val="10"/>
                <w:lang w:eastAsia="ko-KR"/>
              </w:rPr>
            </w:pPr>
            <w:r w:rsidRPr="00DD00AF">
              <w:rPr>
                <w:sz w:val="10"/>
                <w:szCs w:val="10"/>
                <w:lang w:eastAsia="ko-KR"/>
              </w:rPr>
              <w:t>1</w:t>
            </w:r>
          </w:p>
        </w:tc>
        <w:tc>
          <w:tcPr>
            <w:tcW w:w="651" w:type="dxa"/>
            <w:noWrap/>
            <w:vAlign w:val="center"/>
            <w:hideMark/>
          </w:tcPr>
          <w:p w14:paraId="71979CCB" w14:textId="77777777" w:rsidR="00ED31C8" w:rsidRPr="00DD00AF" w:rsidRDefault="00ED31C8" w:rsidP="007E0BAE">
            <w:pPr>
              <w:jc w:val="center"/>
              <w:rPr>
                <w:sz w:val="10"/>
                <w:szCs w:val="10"/>
                <w:lang w:eastAsia="ko-KR"/>
              </w:rPr>
            </w:pPr>
            <w:r w:rsidRPr="00DD00AF">
              <w:rPr>
                <w:sz w:val="10"/>
                <w:szCs w:val="10"/>
                <w:lang w:eastAsia="ko-KR"/>
              </w:rPr>
              <w:t>0.96</w:t>
            </w:r>
          </w:p>
        </w:tc>
        <w:tc>
          <w:tcPr>
            <w:tcW w:w="525" w:type="dxa"/>
            <w:noWrap/>
            <w:vAlign w:val="center"/>
            <w:hideMark/>
          </w:tcPr>
          <w:p w14:paraId="6067007F"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6A8ADF93" w14:textId="77777777" w:rsidR="00ED31C8" w:rsidRPr="00DD00AF" w:rsidRDefault="00ED31C8" w:rsidP="007E0BAE">
            <w:pPr>
              <w:jc w:val="center"/>
              <w:rPr>
                <w:sz w:val="10"/>
                <w:szCs w:val="10"/>
                <w:lang w:eastAsia="ko-KR"/>
              </w:rPr>
            </w:pPr>
            <w:r w:rsidRPr="00DD00AF">
              <w:rPr>
                <w:sz w:val="10"/>
                <w:szCs w:val="10"/>
                <w:lang w:eastAsia="ko-KR"/>
              </w:rPr>
              <w:t>0.94</w:t>
            </w:r>
          </w:p>
        </w:tc>
        <w:tc>
          <w:tcPr>
            <w:tcW w:w="532" w:type="dxa"/>
            <w:noWrap/>
            <w:vAlign w:val="center"/>
            <w:hideMark/>
          </w:tcPr>
          <w:p w14:paraId="6CB009A1" w14:textId="77777777" w:rsidR="00ED31C8" w:rsidRPr="00DD00AF" w:rsidRDefault="00ED31C8" w:rsidP="007E0BAE">
            <w:pPr>
              <w:jc w:val="center"/>
              <w:rPr>
                <w:sz w:val="10"/>
                <w:szCs w:val="10"/>
                <w:lang w:eastAsia="ko-KR"/>
              </w:rPr>
            </w:pPr>
            <w:r w:rsidRPr="00DD00AF">
              <w:rPr>
                <w:sz w:val="10"/>
                <w:szCs w:val="10"/>
                <w:lang w:eastAsia="ko-KR"/>
              </w:rPr>
              <w:t>1</w:t>
            </w:r>
          </w:p>
        </w:tc>
        <w:tc>
          <w:tcPr>
            <w:tcW w:w="711" w:type="dxa"/>
            <w:noWrap/>
            <w:vAlign w:val="center"/>
            <w:hideMark/>
          </w:tcPr>
          <w:p w14:paraId="386E4FAA" w14:textId="77777777" w:rsidR="00ED31C8" w:rsidRPr="00DD00AF" w:rsidRDefault="00ED31C8" w:rsidP="007E0BAE">
            <w:pPr>
              <w:jc w:val="center"/>
              <w:rPr>
                <w:sz w:val="10"/>
                <w:szCs w:val="10"/>
                <w:lang w:eastAsia="ko-KR"/>
              </w:rPr>
            </w:pPr>
            <w:r w:rsidRPr="00DD00AF">
              <w:rPr>
                <w:sz w:val="10"/>
                <w:szCs w:val="10"/>
                <w:lang w:eastAsia="ko-KR"/>
              </w:rPr>
              <w:t>0.24</w:t>
            </w:r>
          </w:p>
        </w:tc>
        <w:tc>
          <w:tcPr>
            <w:tcW w:w="711" w:type="dxa"/>
            <w:noWrap/>
            <w:vAlign w:val="center"/>
            <w:hideMark/>
          </w:tcPr>
          <w:p w14:paraId="7AF2EF11" w14:textId="77777777" w:rsidR="00ED31C8" w:rsidRPr="00DD00AF" w:rsidRDefault="00ED31C8" w:rsidP="007E0BAE">
            <w:pPr>
              <w:jc w:val="center"/>
              <w:rPr>
                <w:sz w:val="10"/>
                <w:szCs w:val="10"/>
                <w:lang w:eastAsia="ko-KR"/>
              </w:rPr>
            </w:pPr>
            <w:r w:rsidRPr="00DD00AF">
              <w:rPr>
                <w:sz w:val="10"/>
                <w:szCs w:val="10"/>
                <w:lang w:eastAsia="ko-KR"/>
              </w:rPr>
              <w:t>0.22</w:t>
            </w:r>
          </w:p>
        </w:tc>
      </w:tr>
      <w:tr w:rsidR="007E0BAE" w:rsidRPr="00DD00AF" w14:paraId="58AA27F9" w14:textId="77777777" w:rsidTr="0066378E">
        <w:trPr>
          <w:trHeight w:val="288"/>
          <w:jc w:val="center"/>
        </w:trPr>
        <w:tc>
          <w:tcPr>
            <w:tcW w:w="429" w:type="dxa"/>
            <w:noWrap/>
            <w:vAlign w:val="center"/>
            <w:hideMark/>
          </w:tcPr>
          <w:p w14:paraId="30C71BC5" w14:textId="77777777" w:rsidR="00ED31C8" w:rsidRPr="00DD00AF" w:rsidRDefault="00ED31C8" w:rsidP="007E0BAE">
            <w:pPr>
              <w:rPr>
                <w:sz w:val="10"/>
                <w:szCs w:val="10"/>
                <w:lang w:eastAsia="ko-KR"/>
              </w:rPr>
            </w:pPr>
            <w:r w:rsidRPr="00DD00AF">
              <w:rPr>
                <w:sz w:val="10"/>
                <w:szCs w:val="10"/>
                <w:lang w:eastAsia="ko-KR"/>
              </w:rPr>
              <w:t>0.8</w:t>
            </w:r>
          </w:p>
        </w:tc>
        <w:tc>
          <w:tcPr>
            <w:tcW w:w="350" w:type="dxa"/>
            <w:noWrap/>
            <w:vAlign w:val="center"/>
            <w:hideMark/>
          </w:tcPr>
          <w:p w14:paraId="61812078" w14:textId="77777777" w:rsidR="00ED31C8" w:rsidRPr="00DD00AF" w:rsidRDefault="00ED31C8" w:rsidP="007E0BAE">
            <w:pPr>
              <w:rPr>
                <w:sz w:val="10"/>
                <w:szCs w:val="10"/>
                <w:lang w:eastAsia="ko-KR"/>
              </w:rPr>
            </w:pPr>
            <w:r w:rsidRPr="00DD00AF">
              <w:rPr>
                <w:sz w:val="10"/>
                <w:szCs w:val="10"/>
                <w:lang w:eastAsia="ko-KR"/>
              </w:rPr>
              <w:t>0.3</w:t>
            </w:r>
          </w:p>
        </w:tc>
        <w:tc>
          <w:tcPr>
            <w:tcW w:w="350" w:type="dxa"/>
            <w:noWrap/>
            <w:vAlign w:val="center"/>
            <w:hideMark/>
          </w:tcPr>
          <w:p w14:paraId="31C77582"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4BF3D4DE" w14:textId="77777777" w:rsidR="00ED31C8" w:rsidRPr="00DD00AF" w:rsidRDefault="00ED31C8" w:rsidP="000E15DB">
            <w:pPr>
              <w:jc w:val="center"/>
              <w:rPr>
                <w:sz w:val="10"/>
                <w:szCs w:val="10"/>
                <w:lang w:eastAsia="ko-KR"/>
              </w:rPr>
            </w:pPr>
            <w:r w:rsidRPr="00DD00AF">
              <w:rPr>
                <w:sz w:val="10"/>
                <w:szCs w:val="10"/>
                <w:lang w:eastAsia="ko-KR"/>
              </w:rPr>
              <w:t>0.95</w:t>
            </w:r>
          </w:p>
        </w:tc>
        <w:tc>
          <w:tcPr>
            <w:tcW w:w="775" w:type="dxa"/>
            <w:noWrap/>
            <w:vAlign w:val="center"/>
            <w:hideMark/>
          </w:tcPr>
          <w:p w14:paraId="643A1DEA" w14:textId="77777777" w:rsidR="00ED31C8" w:rsidRPr="00DD00AF" w:rsidRDefault="00ED31C8" w:rsidP="000E15DB">
            <w:pPr>
              <w:jc w:val="center"/>
              <w:rPr>
                <w:sz w:val="10"/>
                <w:szCs w:val="10"/>
                <w:lang w:eastAsia="ko-KR"/>
              </w:rPr>
            </w:pPr>
            <w:r w:rsidRPr="00DD00AF">
              <w:rPr>
                <w:sz w:val="10"/>
                <w:szCs w:val="10"/>
                <w:lang w:eastAsia="ko-KR"/>
              </w:rPr>
              <w:t>0.43</w:t>
            </w:r>
          </w:p>
        </w:tc>
        <w:tc>
          <w:tcPr>
            <w:tcW w:w="525" w:type="dxa"/>
            <w:noWrap/>
            <w:vAlign w:val="center"/>
            <w:hideMark/>
          </w:tcPr>
          <w:p w14:paraId="249A8EF9" w14:textId="77777777" w:rsidR="00ED31C8" w:rsidRPr="00DD00AF" w:rsidRDefault="00ED31C8" w:rsidP="007E0BAE">
            <w:pPr>
              <w:jc w:val="center"/>
              <w:rPr>
                <w:sz w:val="10"/>
                <w:szCs w:val="10"/>
                <w:lang w:eastAsia="ko-KR"/>
              </w:rPr>
            </w:pPr>
            <w:r w:rsidRPr="00DD00AF">
              <w:rPr>
                <w:sz w:val="10"/>
                <w:szCs w:val="10"/>
                <w:lang w:eastAsia="ko-KR"/>
              </w:rPr>
              <w:t>0.94</w:t>
            </w:r>
          </w:p>
        </w:tc>
        <w:tc>
          <w:tcPr>
            <w:tcW w:w="525" w:type="dxa"/>
            <w:noWrap/>
            <w:vAlign w:val="center"/>
            <w:hideMark/>
          </w:tcPr>
          <w:p w14:paraId="586BAEB0" w14:textId="77777777" w:rsidR="00ED31C8" w:rsidRPr="00DD00AF" w:rsidRDefault="00ED31C8" w:rsidP="007E0BAE">
            <w:pPr>
              <w:jc w:val="center"/>
              <w:rPr>
                <w:sz w:val="10"/>
                <w:szCs w:val="10"/>
                <w:lang w:eastAsia="ko-KR"/>
              </w:rPr>
            </w:pPr>
            <w:r w:rsidRPr="00DD00AF">
              <w:rPr>
                <w:sz w:val="10"/>
                <w:szCs w:val="10"/>
                <w:lang w:eastAsia="ko-KR"/>
              </w:rPr>
              <w:t>0.1</w:t>
            </w:r>
          </w:p>
        </w:tc>
        <w:tc>
          <w:tcPr>
            <w:tcW w:w="561" w:type="dxa"/>
            <w:noWrap/>
            <w:vAlign w:val="center"/>
            <w:hideMark/>
          </w:tcPr>
          <w:p w14:paraId="361973AC" w14:textId="77777777" w:rsidR="00ED31C8" w:rsidRPr="00DD00AF" w:rsidRDefault="00ED31C8" w:rsidP="007E0BAE">
            <w:pPr>
              <w:jc w:val="center"/>
              <w:rPr>
                <w:sz w:val="10"/>
                <w:szCs w:val="10"/>
                <w:lang w:eastAsia="ko-KR"/>
              </w:rPr>
            </w:pPr>
            <w:r w:rsidRPr="00DD00AF">
              <w:rPr>
                <w:sz w:val="10"/>
                <w:szCs w:val="10"/>
                <w:lang w:eastAsia="ko-KR"/>
              </w:rPr>
              <w:t>0.42</w:t>
            </w:r>
          </w:p>
        </w:tc>
        <w:tc>
          <w:tcPr>
            <w:tcW w:w="525" w:type="dxa"/>
            <w:noWrap/>
            <w:vAlign w:val="center"/>
            <w:hideMark/>
          </w:tcPr>
          <w:p w14:paraId="0977703E" w14:textId="77777777" w:rsidR="00ED31C8" w:rsidRPr="00DD00AF" w:rsidRDefault="00ED31C8" w:rsidP="007E0BAE">
            <w:pPr>
              <w:jc w:val="center"/>
              <w:rPr>
                <w:sz w:val="10"/>
                <w:szCs w:val="10"/>
                <w:lang w:eastAsia="ko-KR"/>
              </w:rPr>
            </w:pPr>
            <w:r w:rsidRPr="00DD00AF">
              <w:rPr>
                <w:sz w:val="10"/>
                <w:szCs w:val="10"/>
                <w:lang w:eastAsia="ko-KR"/>
              </w:rPr>
              <w:t>0.96</w:t>
            </w:r>
          </w:p>
        </w:tc>
        <w:tc>
          <w:tcPr>
            <w:tcW w:w="461" w:type="dxa"/>
            <w:noWrap/>
            <w:vAlign w:val="center"/>
            <w:hideMark/>
          </w:tcPr>
          <w:p w14:paraId="4619BD6F" w14:textId="77777777" w:rsidR="00ED31C8" w:rsidRPr="00DD00AF" w:rsidRDefault="00ED31C8" w:rsidP="007E0BAE">
            <w:pPr>
              <w:jc w:val="center"/>
              <w:rPr>
                <w:sz w:val="10"/>
                <w:szCs w:val="10"/>
                <w:lang w:eastAsia="ko-KR"/>
              </w:rPr>
            </w:pPr>
            <w:r w:rsidRPr="00DD00AF">
              <w:rPr>
                <w:sz w:val="10"/>
                <w:szCs w:val="10"/>
                <w:lang w:eastAsia="ko-KR"/>
              </w:rPr>
              <w:t>0.47</w:t>
            </w:r>
          </w:p>
        </w:tc>
        <w:tc>
          <w:tcPr>
            <w:tcW w:w="651" w:type="dxa"/>
            <w:noWrap/>
            <w:vAlign w:val="center"/>
            <w:hideMark/>
          </w:tcPr>
          <w:p w14:paraId="64852D07" w14:textId="77777777" w:rsidR="00ED31C8" w:rsidRPr="00DD00AF" w:rsidRDefault="00ED31C8" w:rsidP="007E0BAE">
            <w:pPr>
              <w:jc w:val="center"/>
              <w:rPr>
                <w:sz w:val="10"/>
                <w:szCs w:val="10"/>
                <w:lang w:eastAsia="ko-KR"/>
              </w:rPr>
            </w:pPr>
            <w:r w:rsidRPr="00DD00AF">
              <w:rPr>
                <w:sz w:val="10"/>
                <w:szCs w:val="10"/>
                <w:lang w:eastAsia="ko-KR"/>
              </w:rPr>
              <w:t>0.12</w:t>
            </w:r>
          </w:p>
        </w:tc>
        <w:tc>
          <w:tcPr>
            <w:tcW w:w="525" w:type="dxa"/>
            <w:noWrap/>
            <w:vAlign w:val="center"/>
            <w:hideMark/>
          </w:tcPr>
          <w:p w14:paraId="641D6059" w14:textId="77777777" w:rsidR="00ED31C8" w:rsidRPr="00DD00AF" w:rsidRDefault="00ED31C8" w:rsidP="007E0BAE">
            <w:pPr>
              <w:jc w:val="center"/>
              <w:rPr>
                <w:sz w:val="10"/>
                <w:szCs w:val="10"/>
                <w:lang w:eastAsia="ko-KR"/>
              </w:rPr>
            </w:pPr>
            <w:r w:rsidRPr="00DD00AF">
              <w:rPr>
                <w:sz w:val="10"/>
                <w:szCs w:val="10"/>
                <w:lang w:eastAsia="ko-KR"/>
              </w:rPr>
              <w:t>0.9</w:t>
            </w:r>
          </w:p>
        </w:tc>
        <w:tc>
          <w:tcPr>
            <w:tcW w:w="525" w:type="dxa"/>
            <w:noWrap/>
            <w:vAlign w:val="center"/>
            <w:hideMark/>
          </w:tcPr>
          <w:p w14:paraId="56062B5E" w14:textId="77777777" w:rsidR="00ED31C8" w:rsidRPr="00DD00AF" w:rsidRDefault="00ED31C8" w:rsidP="007E0BAE">
            <w:pPr>
              <w:jc w:val="center"/>
              <w:rPr>
                <w:sz w:val="10"/>
                <w:szCs w:val="10"/>
                <w:lang w:eastAsia="ko-KR"/>
              </w:rPr>
            </w:pPr>
            <w:r w:rsidRPr="00DD00AF">
              <w:rPr>
                <w:sz w:val="10"/>
                <w:szCs w:val="10"/>
                <w:lang w:eastAsia="ko-KR"/>
              </w:rPr>
              <w:t>0.09</w:t>
            </w:r>
          </w:p>
        </w:tc>
        <w:tc>
          <w:tcPr>
            <w:tcW w:w="532" w:type="dxa"/>
            <w:noWrap/>
            <w:vAlign w:val="center"/>
            <w:hideMark/>
          </w:tcPr>
          <w:p w14:paraId="45BAAAB6" w14:textId="77777777" w:rsidR="00ED31C8" w:rsidRPr="00DD00AF" w:rsidRDefault="00ED31C8" w:rsidP="007E0BAE">
            <w:pPr>
              <w:jc w:val="center"/>
              <w:rPr>
                <w:sz w:val="10"/>
                <w:szCs w:val="10"/>
                <w:lang w:eastAsia="ko-KR"/>
              </w:rPr>
            </w:pPr>
            <w:r w:rsidRPr="00DD00AF">
              <w:rPr>
                <w:sz w:val="10"/>
                <w:szCs w:val="10"/>
                <w:lang w:eastAsia="ko-KR"/>
              </w:rPr>
              <w:t>0.24</w:t>
            </w:r>
          </w:p>
        </w:tc>
        <w:tc>
          <w:tcPr>
            <w:tcW w:w="711" w:type="dxa"/>
            <w:noWrap/>
            <w:vAlign w:val="center"/>
            <w:hideMark/>
          </w:tcPr>
          <w:p w14:paraId="2533E1BC" w14:textId="77777777" w:rsidR="00ED31C8" w:rsidRPr="00DD00AF" w:rsidRDefault="00ED31C8" w:rsidP="007E0BAE">
            <w:pPr>
              <w:jc w:val="center"/>
              <w:rPr>
                <w:sz w:val="10"/>
                <w:szCs w:val="10"/>
                <w:lang w:eastAsia="ko-KR"/>
              </w:rPr>
            </w:pPr>
            <w:r w:rsidRPr="00DD00AF">
              <w:rPr>
                <w:sz w:val="10"/>
                <w:szCs w:val="10"/>
                <w:lang w:eastAsia="ko-KR"/>
              </w:rPr>
              <w:t>0.03</w:t>
            </w:r>
          </w:p>
        </w:tc>
        <w:tc>
          <w:tcPr>
            <w:tcW w:w="711" w:type="dxa"/>
            <w:noWrap/>
            <w:vAlign w:val="center"/>
            <w:hideMark/>
          </w:tcPr>
          <w:p w14:paraId="5267A610" w14:textId="77777777" w:rsidR="00ED31C8" w:rsidRPr="00DD00AF" w:rsidRDefault="00ED31C8" w:rsidP="007E0BAE">
            <w:pPr>
              <w:jc w:val="center"/>
              <w:rPr>
                <w:sz w:val="10"/>
                <w:szCs w:val="10"/>
                <w:lang w:eastAsia="ko-KR"/>
              </w:rPr>
            </w:pPr>
            <w:r w:rsidRPr="00DD00AF">
              <w:rPr>
                <w:sz w:val="10"/>
                <w:szCs w:val="10"/>
                <w:lang w:eastAsia="ko-KR"/>
              </w:rPr>
              <w:t>0.03</w:t>
            </w:r>
          </w:p>
        </w:tc>
      </w:tr>
      <w:tr w:rsidR="007E0BAE" w:rsidRPr="00DD00AF" w14:paraId="478F88FA" w14:textId="77777777" w:rsidTr="0066378E">
        <w:trPr>
          <w:trHeight w:val="288"/>
          <w:jc w:val="center"/>
        </w:trPr>
        <w:tc>
          <w:tcPr>
            <w:tcW w:w="429" w:type="dxa"/>
            <w:noWrap/>
            <w:vAlign w:val="center"/>
            <w:hideMark/>
          </w:tcPr>
          <w:p w14:paraId="12CC529A" w14:textId="77777777" w:rsidR="00ED31C8" w:rsidRPr="00DD00AF" w:rsidRDefault="00ED31C8" w:rsidP="007E0BAE">
            <w:pPr>
              <w:rPr>
                <w:sz w:val="10"/>
                <w:szCs w:val="10"/>
                <w:lang w:eastAsia="ko-KR"/>
              </w:rPr>
            </w:pPr>
            <w:r w:rsidRPr="00DD00AF">
              <w:rPr>
                <w:sz w:val="10"/>
                <w:szCs w:val="10"/>
                <w:lang w:eastAsia="ko-KR"/>
              </w:rPr>
              <w:t>0.8</w:t>
            </w:r>
          </w:p>
        </w:tc>
        <w:tc>
          <w:tcPr>
            <w:tcW w:w="350" w:type="dxa"/>
            <w:noWrap/>
            <w:vAlign w:val="center"/>
            <w:hideMark/>
          </w:tcPr>
          <w:p w14:paraId="43899AF0" w14:textId="77777777" w:rsidR="00ED31C8" w:rsidRPr="00DD00AF" w:rsidRDefault="00ED31C8" w:rsidP="007E0BAE">
            <w:pPr>
              <w:rPr>
                <w:sz w:val="10"/>
                <w:szCs w:val="10"/>
                <w:lang w:eastAsia="ko-KR"/>
              </w:rPr>
            </w:pPr>
            <w:r w:rsidRPr="00DD00AF">
              <w:rPr>
                <w:sz w:val="10"/>
                <w:szCs w:val="10"/>
                <w:lang w:eastAsia="ko-KR"/>
              </w:rPr>
              <w:t>0.3</w:t>
            </w:r>
          </w:p>
        </w:tc>
        <w:tc>
          <w:tcPr>
            <w:tcW w:w="350" w:type="dxa"/>
            <w:noWrap/>
            <w:vAlign w:val="center"/>
            <w:hideMark/>
          </w:tcPr>
          <w:p w14:paraId="1109BD7C"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3DB6FEC9"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30593C76" w14:textId="77777777" w:rsidR="00ED31C8" w:rsidRPr="00DD00AF" w:rsidRDefault="00ED31C8" w:rsidP="000E15DB">
            <w:pPr>
              <w:jc w:val="center"/>
              <w:rPr>
                <w:sz w:val="10"/>
                <w:szCs w:val="10"/>
                <w:lang w:eastAsia="ko-KR"/>
              </w:rPr>
            </w:pPr>
            <w:r w:rsidRPr="00DD00AF">
              <w:rPr>
                <w:sz w:val="10"/>
                <w:szCs w:val="10"/>
                <w:lang w:eastAsia="ko-KR"/>
              </w:rPr>
              <w:t>0.92</w:t>
            </w:r>
          </w:p>
        </w:tc>
        <w:tc>
          <w:tcPr>
            <w:tcW w:w="525" w:type="dxa"/>
            <w:noWrap/>
            <w:vAlign w:val="center"/>
            <w:hideMark/>
          </w:tcPr>
          <w:p w14:paraId="6A7153BB"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18A6171C" w14:textId="77777777" w:rsidR="00ED31C8" w:rsidRPr="00DD00AF" w:rsidRDefault="00ED31C8" w:rsidP="007E0BAE">
            <w:pPr>
              <w:jc w:val="center"/>
              <w:rPr>
                <w:sz w:val="10"/>
                <w:szCs w:val="10"/>
                <w:lang w:eastAsia="ko-KR"/>
              </w:rPr>
            </w:pPr>
            <w:r w:rsidRPr="00DD00AF">
              <w:rPr>
                <w:sz w:val="10"/>
                <w:szCs w:val="10"/>
                <w:lang w:eastAsia="ko-KR"/>
              </w:rPr>
              <w:t>0.19</w:t>
            </w:r>
          </w:p>
        </w:tc>
        <w:tc>
          <w:tcPr>
            <w:tcW w:w="561" w:type="dxa"/>
            <w:noWrap/>
            <w:vAlign w:val="center"/>
            <w:hideMark/>
          </w:tcPr>
          <w:p w14:paraId="36D14F69" w14:textId="77777777" w:rsidR="00ED31C8" w:rsidRPr="00DD00AF" w:rsidRDefault="00ED31C8" w:rsidP="007E0BAE">
            <w:pPr>
              <w:jc w:val="center"/>
              <w:rPr>
                <w:sz w:val="10"/>
                <w:szCs w:val="10"/>
                <w:lang w:eastAsia="ko-KR"/>
              </w:rPr>
            </w:pPr>
            <w:r w:rsidRPr="00DD00AF">
              <w:rPr>
                <w:sz w:val="10"/>
                <w:szCs w:val="10"/>
                <w:lang w:eastAsia="ko-KR"/>
              </w:rPr>
              <w:t>0.91</w:t>
            </w:r>
          </w:p>
        </w:tc>
        <w:tc>
          <w:tcPr>
            <w:tcW w:w="525" w:type="dxa"/>
            <w:noWrap/>
            <w:vAlign w:val="center"/>
            <w:hideMark/>
          </w:tcPr>
          <w:p w14:paraId="16E03881"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32E459AC" w14:textId="77777777" w:rsidR="00ED31C8" w:rsidRPr="00DD00AF" w:rsidRDefault="00ED31C8" w:rsidP="007E0BAE">
            <w:pPr>
              <w:jc w:val="center"/>
              <w:rPr>
                <w:sz w:val="10"/>
                <w:szCs w:val="10"/>
                <w:lang w:eastAsia="ko-KR"/>
              </w:rPr>
            </w:pPr>
            <w:r w:rsidRPr="00DD00AF">
              <w:rPr>
                <w:sz w:val="10"/>
                <w:szCs w:val="10"/>
                <w:lang w:eastAsia="ko-KR"/>
              </w:rPr>
              <w:t>0.99</w:t>
            </w:r>
          </w:p>
        </w:tc>
        <w:tc>
          <w:tcPr>
            <w:tcW w:w="651" w:type="dxa"/>
            <w:noWrap/>
            <w:vAlign w:val="center"/>
            <w:hideMark/>
          </w:tcPr>
          <w:p w14:paraId="7D50E6C9" w14:textId="77777777" w:rsidR="00ED31C8" w:rsidRPr="00DD00AF" w:rsidRDefault="00ED31C8" w:rsidP="007E0BAE">
            <w:pPr>
              <w:jc w:val="center"/>
              <w:rPr>
                <w:sz w:val="10"/>
                <w:szCs w:val="10"/>
                <w:lang w:eastAsia="ko-KR"/>
              </w:rPr>
            </w:pPr>
            <w:r w:rsidRPr="00DD00AF">
              <w:rPr>
                <w:sz w:val="10"/>
                <w:szCs w:val="10"/>
                <w:lang w:eastAsia="ko-KR"/>
              </w:rPr>
              <w:t>0.43</w:t>
            </w:r>
          </w:p>
        </w:tc>
        <w:tc>
          <w:tcPr>
            <w:tcW w:w="525" w:type="dxa"/>
            <w:noWrap/>
            <w:vAlign w:val="center"/>
            <w:hideMark/>
          </w:tcPr>
          <w:p w14:paraId="23B29BEA"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16143342" w14:textId="77777777" w:rsidR="00ED31C8" w:rsidRPr="00DD00AF" w:rsidRDefault="00ED31C8" w:rsidP="007E0BAE">
            <w:pPr>
              <w:jc w:val="center"/>
              <w:rPr>
                <w:sz w:val="10"/>
                <w:szCs w:val="10"/>
                <w:lang w:eastAsia="ko-KR"/>
              </w:rPr>
            </w:pPr>
            <w:r w:rsidRPr="00DD00AF">
              <w:rPr>
                <w:sz w:val="10"/>
                <w:szCs w:val="10"/>
                <w:lang w:eastAsia="ko-KR"/>
              </w:rPr>
              <w:t>0.21</w:t>
            </w:r>
          </w:p>
        </w:tc>
        <w:tc>
          <w:tcPr>
            <w:tcW w:w="532" w:type="dxa"/>
            <w:noWrap/>
            <w:vAlign w:val="center"/>
            <w:hideMark/>
          </w:tcPr>
          <w:p w14:paraId="1FFF16E3" w14:textId="77777777" w:rsidR="00ED31C8" w:rsidRPr="00DD00AF" w:rsidRDefault="00ED31C8" w:rsidP="007E0BAE">
            <w:pPr>
              <w:jc w:val="center"/>
              <w:rPr>
                <w:sz w:val="10"/>
                <w:szCs w:val="10"/>
                <w:lang w:eastAsia="ko-KR"/>
              </w:rPr>
            </w:pPr>
            <w:r w:rsidRPr="00DD00AF">
              <w:rPr>
                <w:sz w:val="10"/>
                <w:szCs w:val="10"/>
                <w:lang w:eastAsia="ko-KR"/>
              </w:rPr>
              <w:t>0.9</w:t>
            </w:r>
          </w:p>
        </w:tc>
        <w:tc>
          <w:tcPr>
            <w:tcW w:w="711" w:type="dxa"/>
            <w:noWrap/>
            <w:vAlign w:val="center"/>
            <w:hideMark/>
          </w:tcPr>
          <w:p w14:paraId="181DC6E1" w14:textId="77777777" w:rsidR="00ED31C8" w:rsidRPr="00DD00AF" w:rsidRDefault="00ED31C8" w:rsidP="007E0BAE">
            <w:pPr>
              <w:jc w:val="center"/>
              <w:rPr>
                <w:sz w:val="10"/>
                <w:szCs w:val="10"/>
                <w:lang w:eastAsia="ko-KR"/>
              </w:rPr>
            </w:pPr>
            <w:r w:rsidRPr="00DD00AF">
              <w:rPr>
                <w:sz w:val="10"/>
                <w:szCs w:val="10"/>
                <w:lang w:eastAsia="ko-KR"/>
              </w:rPr>
              <w:t>0.02</w:t>
            </w:r>
          </w:p>
        </w:tc>
        <w:tc>
          <w:tcPr>
            <w:tcW w:w="711" w:type="dxa"/>
            <w:noWrap/>
            <w:vAlign w:val="center"/>
            <w:hideMark/>
          </w:tcPr>
          <w:p w14:paraId="496352FF" w14:textId="77777777" w:rsidR="00ED31C8" w:rsidRPr="00DD00AF" w:rsidRDefault="00ED31C8" w:rsidP="007E0BAE">
            <w:pPr>
              <w:jc w:val="center"/>
              <w:rPr>
                <w:sz w:val="10"/>
                <w:szCs w:val="10"/>
                <w:lang w:eastAsia="ko-KR"/>
              </w:rPr>
            </w:pPr>
            <w:r w:rsidRPr="00DD00AF">
              <w:rPr>
                <w:sz w:val="10"/>
                <w:szCs w:val="10"/>
                <w:lang w:eastAsia="ko-KR"/>
              </w:rPr>
              <w:t>0.03</w:t>
            </w:r>
          </w:p>
        </w:tc>
      </w:tr>
      <w:tr w:rsidR="007E0BAE" w:rsidRPr="00DD00AF" w14:paraId="7D394528" w14:textId="77777777" w:rsidTr="0066378E">
        <w:trPr>
          <w:trHeight w:val="288"/>
          <w:jc w:val="center"/>
        </w:trPr>
        <w:tc>
          <w:tcPr>
            <w:tcW w:w="429" w:type="dxa"/>
            <w:noWrap/>
            <w:vAlign w:val="center"/>
            <w:hideMark/>
          </w:tcPr>
          <w:p w14:paraId="6886B80F" w14:textId="77777777" w:rsidR="00ED31C8" w:rsidRPr="00DD00AF" w:rsidRDefault="00ED31C8" w:rsidP="007E0BAE">
            <w:pPr>
              <w:rPr>
                <w:sz w:val="10"/>
                <w:szCs w:val="10"/>
                <w:lang w:eastAsia="ko-KR"/>
              </w:rPr>
            </w:pPr>
            <w:r w:rsidRPr="00DD00AF">
              <w:rPr>
                <w:sz w:val="10"/>
                <w:szCs w:val="10"/>
                <w:lang w:eastAsia="ko-KR"/>
              </w:rPr>
              <w:t>0.8</w:t>
            </w:r>
          </w:p>
        </w:tc>
        <w:tc>
          <w:tcPr>
            <w:tcW w:w="350" w:type="dxa"/>
            <w:noWrap/>
            <w:vAlign w:val="center"/>
            <w:hideMark/>
          </w:tcPr>
          <w:p w14:paraId="134FFE1B" w14:textId="77777777" w:rsidR="00ED31C8" w:rsidRPr="00DD00AF" w:rsidRDefault="00ED31C8" w:rsidP="007E0BAE">
            <w:pPr>
              <w:rPr>
                <w:sz w:val="10"/>
                <w:szCs w:val="10"/>
                <w:lang w:eastAsia="ko-KR"/>
              </w:rPr>
            </w:pPr>
            <w:r w:rsidRPr="00DD00AF">
              <w:rPr>
                <w:sz w:val="10"/>
                <w:szCs w:val="10"/>
                <w:lang w:eastAsia="ko-KR"/>
              </w:rPr>
              <w:t>0.3</w:t>
            </w:r>
          </w:p>
        </w:tc>
        <w:tc>
          <w:tcPr>
            <w:tcW w:w="350" w:type="dxa"/>
            <w:noWrap/>
            <w:vAlign w:val="center"/>
            <w:hideMark/>
          </w:tcPr>
          <w:p w14:paraId="7ED3FF70"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25FB5D48" w14:textId="77777777" w:rsidR="00ED31C8" w:rsidRPr="00DD00AF" w:rsidRDefault="00ED31C8" w:rsidP="000E15DB">
            <w:pPr>
              <w:jc w:val="center"/>
              <w:rPr>
                <w:sz w:val="10"/>
                <w:szCs w:val="10"/>
                <w:lang w:eastAsia="ko-KR"/>
              </w:rPr>
            </w:pPr>
            <w:r w:rsidRPr="00DD00AF">
              <w:rPr>
                <w:sz w:val="10"/>
                <w:szCs w:val="10"/>
                <w:lang w:eastAsia="ko-KR"/>
              </w:rPr>
              <w:t>1</w:t>
            </w:r>
          </w:p>
        </w:tc>
        <w:tc>
          <w:tcPr>
            <w:tcW w:w="775" w:type="dxa"/>
            <w:noWrap/>
            <w:vAlign w:val="center"/>
            <w:hideMark/>
          </w:tcPr>
          <w:p w14:paraId="373654B8" w14:textId="77777777" w:rsidR="00ED31C8" w:rsidRPr="00DD00AF" w:rsidRDefault="00ED31C8" w:rsidP="000E15DB">
            <w:pPr>
              <w:jc w:val="center"/>
              <w:rPr>
                <w:sz w:val="10"/>
                <w:szCs w:val="10"/>
                <w:lang w:eastAsia="ko-KR"/>
              </w:rPr>
            </w:pPr>
            <w:r w:rsidRPr="00DD00AF">
              <w:rPr>
                <w:sz w:val="10"/>
                <w:szCs w:val="10"/>
                <w:lang w:eastAsia="ko-KR"/>
              </w:rPr>
              <w:t>1</w:t>
            </w:r>
          </w:p>
        </w:tc>
        <w:tc>
          <w:tcPr>
            <w:tcW w:w="525" w:type="dxa"/>
            <w:noWrap/>
            <w:vAlign w:val="center"/>
            <w:hideMark/>
          </w:tcPr>
          <w:p w14:paraId="3A5CEE36"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1A2B5F84" w14:textId="77777777" w:rsidR="00ED31C8" w:rsidRPr="00DD00AF" w:rsidRDefault="00ED31C8" w:rsidP="007E0BAE">
            <w:pPr>
              <w:jc w:val="center"/>
              <w:rPr>
                <w:sz w:val="10"/>
                <w:szCs w:val="10"/>
                <w:lang w:eastAsia="ko-KR"/>
              </w:rPr>
            </w:pPr>
            <w:r w:rsidRPr="00DD00AF">
              <w:rPr>
                <w:sz w:val="10"/>
                <w:szCs w:val="10"/>
                <w:lang w:eastAsia="ko-KR"/>
              </w:rPr>
              <w:t>0.58</w:t>
            </w:r>
          </w:p>
        </w:tc>
        <w:tc>
          <w:tcPr>
            <w:tcW w:w="561" w:type="dxa"/>
            <w:noWrap/>
            <w:vAlign w:val="center"/>
            <w:hideMark/>
          </w:tcPr>
          <w:p w14:paraId="0CFC12E3"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3D6D5054" w14:textId="77777777" w:rsidR="00ED31C8" w:rsidRPr="00DD00AF" w:rsidRDefault="00ED31C8" w:rsidP="007E0BAE">
            <w:pPr>
              <w:jc w:val="center"/>
              <w:rPr>
                <w:sz w:val="10"/>
                <w:szCs w:val="10"/>
                <w:lang w:eastAsia="ko-KR"/>
              </w:rPr>
            </w:pPr>
            <w:r w:rsidRPr="00DD00AF">
              <w:rPr>
                <w:sz w:val="10"/>
                <w:szCs w:val="10"/>
                <w:lang w:eastAsia="ko-KR"/>
              </w:rPr>
              <w:t>1</w:t>
            </w:r>
          </w:p>
        </w:tc>
        <w:tc>
          <w:tcPr>
            <w:tcW w:w="461" w:type="dxa"/>
            <w:noWrap/>
            <w:vAlign w:val="center"/>
            <w:hideMark/>
          </w:tcPr>
          <w:p w14:paraId="25AF7365" w14:textId="77777777" w:rsidR="00ED31C8" w:rsidRPr="00DD00AF" w:rsidRDefault="00ED31C8" w:rsidP="007E0BAE">
            <w:pPr>
              <w:jc w:val="center"/>
              <w:rPr>
                <w:sz w:val="10"/>
                <w:szCs w:val="10"/>
                <w:lang w:eastAsia="ko-KR"/>
              </w:rPr>
            </w:pPr>
            <w:r w:rsidRPr="00DD00AF">
              <w:rPr>
                <w:sz w:val="10"/>
                <w:szCs w:val="10"/>
                <w:lang w:eastAsia="ko-KR"/>
              </w:rPr>
              <w:t>1</w:t>
            </w:r>
          </w:p>
        </w:tc>
        <w:tc>
          <w:tcPr>
            <w:tcW w:w="651" w:type="dxa"/>
            <w:noWrap/>
            <w:vAlign w:val="center"/>
            <w:hideMark/>
          </w:tcPr>
          <w:p w14:paraId="56EAAB1A" w14:textId="77777777" w:rsidR="00ED31C8" w:rsidRPr="00DD00AF" w:rsidRDefault="00ED31C8" w:rsidP="007E0BAE">
            <w:pPr>
              <w:jc w:val="center"/>
              <w:rPr>
                <w:sz w:val="10"/>
                <w:szCs w:val="10"/>
                <w:lang w:eastAsia="ko-KR"/>
              </w:rPr>
            </w:pPr>
            <w:r w:rsidRPr="00DD00AF">
              <w:rPr>
                <w:sz w:val="10"/>
                <w:szCs w:val="10"/>
                <w:lang w:eastAsia="ko-KR"/>
              </w:rPr>
              <w:t>0.96</w:t>
            </w:r>
          </w:p>
        </w:tc>
        <w:tc>
          <w:tcPr>
            <w:tcW w:w="525" w:type="dxa"/>
            <w:noWrap/>
            <w:vAlign w:val="center"/>
            <w:hideMark/>
          </w:tcPr>
          <w:p w14:paraId="03B2F43E" w14:textId="77777777" w:rsidR="00ED31C8" w:rsidRPr="00DD00AF" w:rsidRDefault="00ED31C8" w:rsidP="007E0BAE">
            <w:pPr>
              <w:jc w:val="center"/>
              <w:rPr>
                <w:sz w:val="10"/>
                <w:szCs w:val="10"/>
                <w:lang w:eastAsia="ko-KR"/>
              </w:rPr>
            </w:pPr>
            <w:r w:rsidRPr="00DD00AF">
              <w:rPr>
                <w:sz w:val="10"/>
                <w:szCs w:val="10"/>
                <w:lang w:eastAsia="ko-KR"/>
              </w:rPr>
              <w:t>1</w:t>
            </w:r>
          </w:p>
        </w:tc>
        <w:tc>
          <w:tcPr>
            <w:tcW w:w="525" w:type="dxa"/>
            <w:noWrap/>
            <w:vAlign w:val="center"/>
            <w:hideMark/>
          </w:tcPr>
          <w:p w14:paraId="0350A24E" w14:textId="77777777" w:rsidR="00ED31C8" w:rsidRPr="00DD00AF" w:rsidRDefault="00ED31C8" w:rsidP="007E0BAE">
            <w:pPr>
              <w:jc w:val="center"/>
              <w:rPr>
                <w:sz w:val="10"/>
                <w:szCs w:val="10"/>
                <w:lang w:eastAsia="ko-KR"/>
              </w:rPr>
            </w:pPr>
            <w:r w:rsidRPr="00DD00AF">
              <w:rPr>
                <w:sz w:val="10"/>
                <w:szCs w:val="10"/>
                <w:lang w:eastAsia="ko-KR"/>
              </w:rPr>
              <w:t>0.67</w:t>
            </w:r>
          </w:p>
        </w:tc>
        <w:tc>
          <w:tcPr>
            <w:tcW w:w="532" w:type="dxa"/>
            <w:noWrap/>
            <w:vAlign w:val="center"/>
            <w:hideMark/>
          </w:tcPr>
          <w:p w14:paraId="476F2B28" w14:textId="77777777" w:rsidR="00ED31C8" w:rsidRPr="00DD00AF" w:rsidRDefault="00ED31C8" w:rsidP="007E0BAE">
            <w:pPr>
              <w:jc w:val="center"/>
              <w:rPr>
                <w:sz w:val="10"/>
                <w:szCs w:val="10"/>
                <w:lang w:eastAsia="ko-KR"/>
              </w:rPr>
            </w:pPr>
            <w:r w:rsidRPr="00DD00AF">
              <w:rPr>
                <w:sz w:val="10"/>
                <w:szCs w:val="10"/>
                <w:lang w:eastAsia="ko-KR"/>
              </w:rPr>
              <w:t>1</w:t>
            </w:r>
          </w:p>
        </w:tc>
        <w:tc>
          <w:tcPr>
            <w:tcW w:w="711" w:type="dxa"/>
            <w:noWrap/>
            <w:vAlign w:val="center"/>
            <w:hideMark/>
          </w:tcPr>
          <w:p w14:paraId="0ED76671" w14:textId="77777777" w:rsidR="00ED31C8" w:rsidRPr="00DD00AF" w:rsidRDefault="00ED31C8" w:rsidP="007E0BAE">
            <w:pPr>
              <w:jc w:val="center"/>
              <w:rPr>
                <w:sz w:val="10"/>
                <w:szCs w:val="10"/>
                <w:lang w:eastAsia="ko-KR"/>
              </w:rPr>
            </w:pPr>
            <w:r w:rsidRPr="00DD00AF">
              <w:rPr>
                <w:sz w:val="10"/>
                <w:szCs w:val="10"/>
                <w:lang w:eastAsia="ko-KR"/>
              </w:rPr>
              <w:t>0.24</w:t>
            </w:r>
          </w:p>
        </w:tc>
        <w:tc>
          <w:tcPr>
            <w:tcW w:w="711" w:type="dxa"/>
            <w:noWrap/>
            <w:vAlign w:val="center"/>
            <w:hideMark/>
          </w:tcPr>
          <w:p w14:paraId="7881BD69" w14:textId="77777777" w:rsidR="00ED31C8" w:rsidRPr="00DD00AF" w:rsidRDefault="00ED31C8" w:rsidP="007E0BAE">
            <w:pPr>
              <w:jc w:val="center"/>
              <w:rPr>
                <w:sz w:val="10"/>
                <w:szCs w:val="10"/>
                <w:lang w:eastAsia="ko-KR"/>
              </w:rPr>
            </w:pPr>
            <w:r w:rsidRPr="00DD00AF">
              <w:rPr>
                <w:sz w:val="10"/>
                <w:szCs w:val="10"/>
                <w:lang w:eastAsia="ko-KR"/>
              </w:rPr>
              <w:t>0.23</w:t>
            </w:r>
          </w:p>
        </w:tc>
      </w:tr>
      <w:tr w:rsidR="007E0BAE" w:rsidRPr="00DD00AF" w14:paraId="5C94B440" w14:textId="77777777" w:rsidTr="0066378E">
        <w:trPr>
          <w:trHeight w:val="288"/>
          <w:jc w:val="center"/>
        </w:trPr>
        <w:tc>
          <w:tcPr>
            <w:tcW w:w="429" w:type="dxa"/>
            <w:noWrap/>
            <w:vAlign w:val="center"/>
            <w:hideMark/>
          </w:tcPr>
          <w:p w14:paraId="191F1A4D" w14:textId="77777777" w:rsidR="00ED31C8" w:rsidRPr="00DD00AF" w:rsidRDefault="00ED31C8" w:rsidP="007E0BAE">
            <w:pPr>
              <w:rPr>
                <w:sz w:val="10"/>
                <w:szCs w:val="10"/>
                <w:lang w:eastAsia="ko-KR"/>
              </w:rPr>
            </w:pPr>
            <w:r w:rsidRPr="00DD00AF">
              <w:rPr>
                <w:sz w:val="10"/>
                <w:szCs w:val="10"/>
                <w:lang w:eastAsia="ko-KR"/>
              </w:rPr>
              <w:t>0.2</w:t>
            </w:r>
          </w:p>
        </w:tc>
        <w:tc>
          <w:tcPr>
            <w:tcW w:w="350" w:type="dxa"/>
            <w:noWrap/>
            <w:vAlign w:val="center"/>
            <w:hideMark/>
          </w:tcPr>
          <w:p w14:paraId="5940BEBC" w14:textId="77777777" w:rsidR="00ED31C8" w:rsidRPr="00DD00AF" w:rsidRDefault="00ED31C8" w:rsidP="007E0BAE">
            <w:pPr>
              <w:rPr>
                <w:sz w:val="10"/>
                <w:szCs w:val="10"/>
                <w:lang w:eastAsia="ko-KR"/>
              </w:rPr>
            </w:pPr>
            <w:r w:rsidRPr="00DD00AF">
              <w:rPr>
                <w:sz w:val="10"/>
                <w:szCs w:val="10"/>
                <w:lang w:eastAsia="ko-KR"/>
              </w:rPr>
              <w:t>0.5</w:t>
            </w:r>
          </w:p>
        </w:tc>
        <w:tc>
          <w:tcPr>
            <w:tcW w:w="350" w:type="dxa"/>
            <w:noWrap/>
            <w:vAlign w:val="center"/>
            <w:hideMark/>
          </w:tcPr>
          <w:p w14:paraId="23E20612" w14:textId="77777777" w:rsidR="00ED31C8" w:rsidRPr="00DD00AF" w:rsidRDefault="00ED31C8" w:rsidP="007E0BAE">
            <w:pPr>
              <w:rPr>
                <w:sz w:val="10"/>
                <w:szCs w:val="10"/>
                <w:lang w:eastAsia="ko-KR"/>
              </w:rPr>
            </w:pPr>
            <w:r w:rsidRPr="00DD00AF">
              <w:rPr>
                <w:sz w:val="10"/>
                <w:szCs w:val="10"/>
                <w:lang w:eastAsia="ko-KR"/>
              </w:rPr>
              <w:t>0</w:t>
            </w:r>
          </w:p>
        </w:tc>
        <w:tc>
          <w:tcPr>
            <w:tcW w:w="700" w:type="dxa"/>
            <w:noWrap/>
            <w:vAlign w:val="center"/>
            <w:hideMark/>
          </w:tcPr>
          <w:p w14:paraId="310F96DD" w14:textId="77777777" w:rsidR="00ED31C8" w:rsidRPr="00DD00AF" w:rsidRDefault="00ED31C8" w:rsidP="000E15DB">
            <w:pPr>
              <w:jc w:val="center"/>
              <w:rPr>
                <w:sz w:val="10"/>
                <w:szCs w:val="10"/>
                <w:lang w:eastAsia="ko-KR"/>
              </w:rPr>
            </w:pPr>
            <w:r w:rsidRPr="00DD00AF">
              <w:rPr>
                <w:sz w:val="10"/>
                <w:szCs w:val="10"/>
                <w:lang w:eastAsia="ko-KR"/>
              </w:rPr>
              <w:t>0.96</w:t>
            </w:r>
          </w:p>
        </w:tc>
        <w:tc>
          <w:tcPr>
            <w:tcW w:w="775" w:type="dxa"/>
            <w:noWrap/>
            <w:vAlign w:val="center"/>
            <w:hideMark/>
          </w:tcPr>
          <w:p w14:paraId="3E1B6A36" w14:textId="77777777" w:rsidR="00ED31C8" w:rsidRPr="00DD00AF" w:rsidRDefault="00ED31C8" w:rsidP="000E15DB">
            <w:pPr>
              <w:jc w:val="center"/>
              <w:rPr>
                <w:sz w:val="10"/>
                <w:szCs w:val="10"/>
                <w:lang w:eastAsia="ko-KR"/>
              </w:rPr>
            </w:pPr>
            <w:r w:rsidRPr="00DD00AF">
              <w:rPr>
                <w:sz w:val="10"/>
                <w:szCs w:val="10"/>
                <w:lang w:eastAsia="ko-KR"/>
              </w:rPr>
              <w:t>1</w:t>
            </w:r>
          </w:p>
        </w:tc>
        <w:tc>
          <w:tcPr>
            <w:tcW w:w="525" w:type="dxa"/>
            <w:noWrap/>
            <w:vAlign w:val="center"/>
            <w:hideMark/>
          </w:tcPr>
          <w:p w14:paraId="3CC66FDC" w14:textId="77777777" w:rsidR="00ED31C8" w:rsidRPr="00DD00AF" w:rsidRDefault="00ED31C8" w:rsidP="007E0BAE">
            <w:pPr>
              <w:jc w:val="center"/>
              <w:rPr>
                <w:sz w:val="10"/>
                <w:szCs w:val="10"/>
                <w:lang w:eastAsia="ko-KR"/>
              </w:rPr>
            </w:pPr>
            <w:r w:rsidRPr="00DD00AF">
              <w:rPr>
                <w:sz w:val="10"/>
                <w:szCs w:val="10"/>
                <w:lang w:eastAsia="ko-KR"/>
              </w:rPr>
              <w:t>0.96</w:t>
            </w:r>
          </w:p>
        </w:tc>
        <w:tc>
          <w:tcPr>
            <w:tcW w:w="525" w:type="dxa"/>
            <w:noWrap/>
            <w:vAlign w:val="center"/>
            <w:hideMark/>
          </w:tcPr>
          <w:p w14:paraId="23BE2763" w14:textId="77777777" w:rsidR="00ED31C8" w:rsidRPr="00DD00AF" w:rsidRDefault="00ED31C8" w:rsidP="007E0BAE">
            <w:pPr>
              <w:jc w:val="center"/>
              <w:rPr>
                <w:sz w:val="10"/>
                <w:szCs w:val="10"/>
                <w:lang w:eastAsia="ko-KR"/>
              </w:rPr>
            </w:pPr>
            <w:r w:rsidRPr="00DD00AF">
              <w:rPr>
                <w:sz w:val="10"/>
                <w:szCs w:val="10"/>
                <w:lang w:eastAsia="ko-KR"/>
              </w:rPr>
              <w:t>0.43</w:t>
            </w:r>
          </w:p>
        </w:tc>
        <w:tc>
          <w:tcPr>
            <w:tcW w:w="561" w:type="dxa"/>
            <w:noWrap/>
            <w:vAlign w:val="center"/>
            <w:hideMark/>
          </w:tcPr>
          <w:p w14:paraId="50F9B9FC" w14:textId="77777777" w:rsidR="00ED31C8" w:rsidRPr="00DD00AF" w:rsidRDefault="00ED31C8" w:rsidP="007E0BAE">
            <w:pPr>
              <w:jc w:val="center"/>
              <w:rPr>
                <w:sz w:val="10"/>
                <w:szCs w:val="10"/>
                <w:lang w:eastAsia="ko-KR"/>
              </w:rPr>
            </w:pPr>
            <w:r w:rsidRPr="00DD00AF">
              <w:rPr>
                <w:sz w:val="10"/>
                <w:szCs w:val="10"/>
                <w:lang w:eastAsia="ko-KR"/>
              </w:rPr>
              <w:t>0.8</w:t>
            </w:r>
          </w:p>
        </w:tc>
        <w:tc>
          <w:tcPr>
            <w:tcW w:w="525" w:type="dxa"/>
            <w:noWrap/>
            <w:vAlign w:val="center"/>
            <w:hideMark/>
          </w:tcPr>
          <w:p w14:paraId="1760DB28" w14:textId="77777777" w:rsidR="00ED31C8" w:rsidRPr="00DD00AF" w:rsidRDefault="00ED31C8" w:rsidP="007E0BAE">
            <w:pPr>
              <w:jc w:val="center"/>
              <w:rPr>
                <w:sz w:val="10"/>
                <w:szCs w:val="10"/>
                <w:lang w:eastAsia="ko-KR"/>
              </w:rPr>
            </w:pPr>
            <w:r w:rsidRPr="00DD00AF">
              <w:rPr>
                <w:sz w:val="10"/>
                <w:szCs w:val="10"/>
                <w:lang w:eastAsia="ko-KR"/>
              </w:rPr>
              <w:t>0.96</w:t>
            </w:r>
          </w:p>
        </w:tc>
        <w:tc>
          <w:tcPr>
            <w:tcW w:w="461" w:type="dxa"/>
            <w:noWrap/>
            <w:vAlign w:val="center"/>
            <w:hideMark/>
          </w:tcPr>
          <w:p w14:paraId="79C44281" w14:textId="77777777" w:rsidR="00ED31C8" w:rsidRPr="00DD00AF" w:rsidRDefault="00ED31C8" w:rsidP="007E0BAE">
            <w:pPr>
              <w:jc w:val="center"/>
              <w:rPr>
                <w:sz w:val="10"/>
                <w:szCs w:val="10"/>
                <w:lang w:eastAsia="ko-KR"/>
              </w:rPr>
            </w:pPr>
            <w:r w:rsidRPr="00DD00AF">
              <w:rPr>
                <w:sz w:val="10"/>
                <w:szCs w:val="10"/>
                <w:lang w:eastAsia="ko-KR"/>
              </w:rPr>
              <w:t>1</w:t>
            </w:r>
          </w:p>
        </w:tc>
        <w:tc>
          <w:tcPr>
            <w:tcW w:w="651" w:type="dxa"/>
            <w:noWrap/>
            <w:vAlign w:val="center"/>
            <w:hideMark/>
          </w:tcPr>
          <w:p w14:paraId="793838CF" w14:textId="77777777" w:rsidR="00ED31C8" w:rsidRPr="00DD00AF" w:rsidRDefault="00ED31C8" w:rsidP="007E0BAE">
            <w:pPr>
              <w:jc w:val="center"/>
              <w:rPr>
                <w:sz w:val="10"/>
                <w:szCs w:val="10"/>
                <w:lang w:eastAsia="ko-KR"/>
              </w:rPr>
            </w:pPr>
            <w:r w:rsidRPr="00DD00AF">
              <w:rPr>
                <w:sz w:val="10"/>
                <w:szCs w:val="10"/>
                <w:lang w:eastAsia="ko-KR"/>
              </w:rPr>
              <w:t>0.14</w:t>
            </w:r>
          </w:p>
        </w:tc>
        <w:tc>
          <w:tcPr>
            <w:tcW w:w="525" w:type="dxa"/>
            <w:noWrap/>
            <w:vAlign w:val="center"/>
            <w:hideMark/>
          </w:tcPr>
          <w:p w14:paraId="7CE85767" w14:textId="77777777" w:rsidR="00ED31C8" w:rsidRPr="00DD00AF" w:rsidRDefault="00ED31C8" w:rsidP="007E0BAE">
            <w:pPr>
              <w:jc w:val="center"/>
              <w:rPr>
                <w:sz w:val="10"/>
                <w:szCs w:val="10"/>
                <w:lang w:eastAsia="ko-KR"/>
              </w:rPr>
            </w:pPr>
            <w:r w:rsidRPr="00DD00AF">
              <w:rPr>
                <w:sz w:val="10"/>
                <w:szCs w:val="10"/>
                <w:lang w:eastAsia="ko-KR"/>
              </w:rPr>
              <w:t>0.94</w:t>
            </w:r>
          </w:p>
        </w:tc>
        <w:tc>
          <w:tcPr>
            <w:tcW w:w="525" w:type="dxa"/>
            <w:noWrap/>
            <w:vAlign w:val="center"/>
            <w:hideMark/>
          </w:tcPr>
          <w:p w14:paraId="786E1482" w14:textId="77777777" w:rsidR="00ED31C8" w:rsidRPr="00DD00AF" w:rsidRDefault="00ED31C8" w:rsidP="007E0BAE">
            <w:pPr>
              <w:jc w:val="center"/>
              <w:rPr>
                <w:sz w:val="10"/>
                <w:szCs w:val="10"/>
                <w:lang w:eastAsia="ko-KR"/>
              </w:rPr>
            </w:pPr>
            <w:r w:rsidRPr="00DD00AF">
              <w:rPr>
                <w:sz w:val="10"/>
                <w:szCs w:val="10"/>
                <w:lang w:eastAsia="ko-KR"/>
              </w:rPr>
              <w:t>0.35</w:t>
            </w:r>
          </w:p>
        </w:tc>
        <w:tc>
          <w:tcPr>
            <w:tcW w:w="532" w:type="dxa"/>
            <w:noWrap/>
            <w:vAlign w:val="center"/>
            <w:hideMark/>
          </w:tcPr>
          <w:p w14:paraId="3215B670" w14:textId="77777777" w:rsidR="00ED31C8" w:rsidRPr="00DD00AF" w:rsidRDefault="00ED31C8" w:rsidP="007E0BAE">
            <w:pPr>
              <w:jc w:val="center"/>
              <w:rPr>
                <w:sz w:val="10"/>
                <w:szCs w:val="10"/>
                <w:lang w:eastAsia="ko-KR"/>
              </w:rPr>
            </w:pPr>
            <w:r w:rsidRPr="00DD00AF">
              <w:rPr>
                <w:sz w:val="10"/>
                <w:szCs w:val="10"/>
                <w:lang w:eastAsia="ko-KR"/>
              </w:rPr>
              <w:t>0.69</w:t>
            </w:r>
          </w:p>
        </w:tc>
        <w:tc>
          <w:tcPr>
            <w:tcW w:w="711" w:type="dxa"/>
            <w:noWrap/>
            <w:vAlign w:val="center"/>
            <w:hideMark/>
          </w:tcPr>
          <w:p w14:paraId="0604C03B" w14:textId="77777777" w:rsidR="00ED31C8" w:rsidRPr="00DD00AF" w:rsidRDefault="00ED31C8" w:rsidP="007E0BAE">
            <w:pPr>
              <w:jc w:val="center"/>
              <w:rPr>
                <w:sz w:val="10"/>
                <w:szCs w:val="10"/>
                <w:lang w:eastAsia="ko-KR"/>
              </w:rPr>
            </w:pPr>
            <w:r w:rsidRPr="00DD00AF">
              <w:rPr>
                <w:sz w:val="10"/>
                <w:szCs w:val="10"/>
                <w:lang w:eastAsia="ko-KR"/>
              </w:rPr>
              <w:t>0.04</w:t>
            </w:r>
          </w:p>
        </w:tc>
        <w:tc>
          <w:tcPr>
            <w:tcW w:w="711" w:type="dxa"/>
            <w:noWrap/>
            <w:vAlign w:val="center"/>
            <w:hideMark/>
          </w:tcPr>
          <w:p w14:paraId="7F4F4D3B" w14:textId="77777777" w:rsidR="00ED31C8" w:rsidRPr="00DD00AF" w:rsidRDefault="00ED31C8" w:rsidP="007E0BAE">
            <w:pPr>
              <w:jc w:val="center"/>
              <w:rPr>
                <w:sz w:val="10"/>
                <w:szCs w:val="10"/>
                <w:lang w:eastAsia="ko-KR"/>
              </w:rPr>
            </w:pPr>
            <w:r w:rsidRPr="00DD00AF">
              <w:rPr>
                <w:sz w:val="10"/>
                <w:szCs w:val="10"/>
                <w:lang w:eastAsia="ko-KR"/>
              </w:rPr>
              <w:t>0.05</w:t>
            </w:r>
          </w:p>
        </w:tc>
      </w:tr>
      <w:tr w:rsidR="007E0BAE" w:rsidRPr="00DD00AF" w14:paraId="79142F97" w14:textId="77777777" w:rsidTr="0066378E">
        <w:trPr>
          <w:trHeight w:val="288"/>
          <w:jc w:val="center"/>
        </w:trPr>
        <w:tc>
          <w:tcPr>
            <w:tcW w:w="429" w:type="dxa"/>
            <w:noWrap/>
            <w:vAlign w:val="center"/>
            <w:hideMark/>
          </w:tcPr>
          <w:p w14:paraId="4FD3D503" w14:textId="77777777" w:rsidR="00ED31C8" w:rsidRPr="00DD00AF" w:rsidRDefault="00ED31C8" w:rsidP="007E0BAE">
            <w:pPr>
              <w:rPr>
                <w:sz w:val="10"/>
                <w:szCs w:val="10"/>
                <w:lang w:eastAsia="ko-KR"/>
              </w:rPr>
            </w:pPr>
            <w:r w:rsidRPr="00DD00AF">
              <w:rPr>
                <w:sz w:val="10"/>
                <w:szCs w:val="10"/>
                <w:lang w:eastAsia="ko-KR"/>
              </w:rPr>
              <w:t>0.2</w:t>
            </w:r>
          </w:p>
        </w:tc>
        <w:tc>
          <w:tcPr>
            <w:tcW w:w="350" w:type="dxa"/>
            <w:noWrap/>
            <w:vAlign w:val="center"/>
            <w:hideMark/>
          </w:tcPr>
          <w:p w14:paraId="0C9FC529" w14:textId="77777777" w:rsidR="00ED31C8" w:rsidRPr="00DD00AF" w:rsidRDefault="00ED31C8" w:rsidP="007E0BAE">
            <w:pPr>
              <w:rPr>
                <w:sz w:val="10"/>
                <w:szCs w:val="10"/>
                <w:lang w:eastAsia="ko-KR"/>
              </w:rPr>
            </w:pPr>
            <w:r w:rsidRPr="00DD00AF">
              <w:rPr>
                <w:sz w:val="10"/>
                <w:szCs w:val="10"/>
                <w:lang w:eastAsia="ko-KR"/>
              </w:rPr>
              <w:t>0.5</w:t>
            </w:r>
          </w:p>
        </w:tc>
        <w:tc>
          <w:tcPr>
            <w:tcW w:w="350" w:type="dxa"/>
            <w:noWrap/>
            <w:vAlign w:val="center"/>
            <w:hideMark/>
          </w:tcPr>
          <w:p w14:paraId="685B6D0A"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16730CD9"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56C0B01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930DC6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283C757" w14:textId="77777777" w:rsidR="00ED31C8" w:rsidRPr="00DD00AF" w:rsidRDefault="00ED31C8" w:rsidP="001324CB">
            <w:pPr>
              <w:jc w:val="center"/>
              <w:rPr>
                <w:sz w:val="10"/>
                <w:szCs w:val="10"/>
                <w:lang w:eastAsia="ko-KR"/>
              </w:rPr>
            </w:pPr>
            <w:r w:rsidRPr="00DD00AF">
              <w:rPr>
                <w:sz w:val="10"/>
                <w:szCs w:val="10"/>
                <w:lang w:eastAsia="ko-KR"/>
              </w:rPr>
              <w:t>0.79</w:t>
            </w:r>
          </w:p>
        </w:tc>
        <w:tc>
          <w:tcPr>
            <w:tcW w:w="561" w:type="dxa"/>
            <w:noWrap/>
            <w:vAlign w:val="center"/>
            <w:hideMark/>
          </w:tcPr>
          <w:p w14:paraId="3483145F"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23B14A18"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63743C6E"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7D3F2D43" w14:textId="77777777" w:rsidR="00ED31C8" w:rsidRPr="00DD00AF" w:rsidRDefault="00ED31C8" w:rsidP="001324CB">
            <w:pPr>
              <w:jc w:val="center"/>
              <w:rPr>
                <w:sz w:val="10"/>
                <w:szCs w:val="10"/>
                <w:lang w:eastAsia="ko-KR"/>
              </w:rPr>
            </w:pPr>
            <w:r w:rsidRPr="00DD00AF">
              <w:rPr>
                <w:sz w:val="10"/>
                <w:szCs w:val="10"/>
                <w:lang w:eastAsia="ko-KR"/>
              </w:rPr>
              <w:t>0.24</w:t>
            </w:r>
          </w:p>
        </w:tc>
        <w:tc>
          <w:tcPr>
            <w:tcW w:w="525" w:type="dxa"/>
            <w:noWrap/>
            <w:vAlign w:val="center"/>
            <w:hideMark/>
          </w:tcPr>
          <w:p w14:paraId="7BB8535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962B92D" w14:textId="77777777" w:rsidR="00ED31C8" w:rsidRPr="00DD00AF" w:rsidRDefault="00ED31C8" w:rsidP="001324CB">
            <w:pPr>
              <w:jc w:val="center"/>
              <w:rPr>
                <w:sz w:val="10"/>
                <w:szCs w:val="10"/>
                <w:lang w:eastAsia="ko-KR"/>
              </w:rPr>
            </w:pPr>
            <w:r w:rsidRPr="00DD00AF">
              <w:rPr>
                <w:sz w:val="10"/>
                <w:szCs w:val="10"/>
                <w:lang w:eastAsia="ko-KR"/>
              </w:rPr>
              <w:t>0.78</w:t>
            </w:r>
          </w:p>
        </w:tc>
        <w:tc>
          <w:tcPr>
            <w:tcW w:w="532" w:type="dxa"/>
            <w:noWrap/>
            <w:vAlign w:val="center"/>
            <w:hideMark/>
          </w:tcPr>
          <w:p w14:paraId="0B66DB94" w14:textId="77777777" w:rsidR="00ED31C8" w:rsidRPr="00DD00AF" w:rsidRDefault="00ED31C8" w:rsidP="001324CB">
            <w:pPr>
              <w:jc w:val="center"/>
              <w:rPr>
                <w:sz w:val="10"/>
                <w:szCs w:val="10"/>
                <w:lang w:eastAsia="ko-KR"/>
              </w:rPr>
            </w:pPr>
            <w:r w:rsidRPr="00DD00AF">
              <w:rPr>
                <w:sz w:val="10"/>
                <w:szCs w:val="10"/>
                <w:lang w:eastAsia="ko-KR"/>
              </w:rPr>
              <w:t>0.98</w:t>
            </w:r>
          </w:p>
        </w:tc>
        <w:tc>
          <w:tcPr>
            <w:tcW w:w="711" w:type="dxa"/>
            <w:noWrap/>
            <w:vAlign w:val="center"/>
            <w:hideMark/>
          </w:tcPr>
          <w:p w14:paraId="04026348" w14:textId="77777777" w:rsidR="00ED31C8" w:rsidRPr="00DD00AF" w:rsidRDefault="00ED31C8" w:rsidP="001324CB">
            <w:pPr>
              <w:jc w:val="center"/>
              <w:rPr>
                <w:sz w:val="10"/>
                <w:szCs w:val="10"/>
                <w:lang w:eastAsia="ko-KR"/>
              </w:rPr>
            </w:pPr>
            <w:r w:rsidRPr="00DD00AF">
              <w:rPr>
                <w:sz w:val="10"/>
                <w:szCs w:val="10"/>
                <w:lang w:eastAsia="ko-KR"/>
              </w:rPr>
              <w:t>0.05</w:t>
            </w:r>
          </w:p>
        </w:tc>
        <w:tc>
          <w:tcPr>
            <w:tcW w:w="711" w:type="dxa"/>
            <w:noWrap/>
            <w:vAlign w:val="center"/>
            <w:hideMark/>
          </w:tcPr>
          <w:p w14:paraId="6AA78291" w14:textId="77777777" w:rsidR="00ED31C8" w:rsidRPr="00DD00AF" w:rsidRDefault="00ED31C8" w:rsidP="001324CB">
            <w:pPr>
              <w:jc w:val="center"/>
              <w:rPr>
                <w:sz w:val="10"/>
                <w:szCs w:val="10"/>
                <w:lang w:eastAsia="ko-KR"/>
              </w:rPr>
            </w:pPr>
            <w:r w:rsidRPr="00DD00AF">
              <w:rPr>
                <w:sz w:val="10"/>
                <w:szCs w:val="10"/>
                <w:lang w:eastAsia="ko-KR"/>
              </w:rPr>
              <w:t>0.05</w:t>
            </w:r>
          </w:p>
        </w:tc>
      </w:tr>
      <w:tr w:rsidR="007E0BAE" w:rsidRPr="00DD00AF" w14:paraId="275E13A8" w14:textId="77777777" w:rsidTr="0066378E">
        <w:trPr>
          <w:trHeight w:val="288"/>
          <w:jc w:val="center"/>
        </w:trPr>
        <w:tc>
          <w:tcPr>
            <w:tcW w:w="429" w:type="dxa"/>
            <w:noWrap/>
            <w:vAlign w:val="center"/>
            <w:hideMark/>
          </w:tcPr>
          <w:p w14:paraId="16729A96" w14:textId="77777777" w:rsidR="00ED31C8" w:rsidRPr="00DD00AF" w:rsidRDefault="00ED31C8" w:rsidP="007E0BAE">
            <w:pPr>
              <w:rPr>
                <w:sz w:val="10"/>
                <w:szCs w:val="10"/>
                <w:lang w:eastAsia="ko-KR"/>
              </w:rPr>
            </w:pPr>
            <w:r w:rsidRPr="00DD00AF">
              <w:rPr>
                <w:sz w:val="10"/>
                <w:szCs w:val="10"/>
                <w:lang w:eastAsia="ko-KR"/>
              </w:rPr>
              <w:t>0.2</w:t>
            </w:r>
          </w:p>
        </w:tc>
        <w:tc>
          <w:tcPr>
            <w:tcW w:w="350" w:type="dxa"/>
            <w:noWrap/>
            <w:vAlign w:val="center"/>
            <w:hideMark/>
          </w:tcPr>
          <w:p w14:paraId="45A1212B" w14:textId="77777777" w:rsidR="00ED31C8" w:rsidRPr="00DD00AF" w:rsidRDefault="00ED31C8" w:rsidP="007E0BAE">
            <w:pPr>
              <w:rPr>
                <w:sz w:val="10"/>
                <w:szCs w:val="10"/>
                <w:lang w:eastAsia="ko-KR"/>
              </w:rPr>
            </w:pPr>
            <w:r w:rsidRPr="00DD00AF">
              <w:rPr>
                <w:sz w:val="10"/>
                <w:szCs w:val="10"/>
                <w:lang w:eastAsia="ko-KR"/>
              </w:rPr>
              <w:t>0.5</w:t>
            </w:r>
          </w:p>
        </w:tc>
        <w:tc>
          <w:tcPr>
            <w:tcW w:w="350" w:type="dxa"/>
            <w:noWrap/>
            <w:vAlign w:val="center"/>
            <w:hideMark/>
          </w:tcPr>
          <w:p w14:paraId="51823CB2"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0C5F5CD9"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41799EB0"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1C9A61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FF4DC1A"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4FACAA1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E05E343"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32EC4FF1"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2EC398C8" w14:textId="77777777" w:rsidR="00ED31C8" w:rsidRPr="00DD00AF" w:rsidRDefault="00ED31C8" w:rsidP="001324CB">
            <w:pPr>
              <w:jc w:val="center"/>
              <w:rPr>
                <w:sz w:val="10"/>
                <w:szCs w:val="10"/>
                <w:lang w:eastAsia="ko-KR"/>
              </w:rPr>
            </w:pPr>
            <w:r w:rsidRPr="00DD00AF">
              <w:rPr>
                <w:sz w:val="10"/>
                <w:szCs w:val="10"/>
                <w:lang w:eastAsia="ko-KR"/>
              </w:rPr>
              <w:t>0.21</w:t>
            </w:r>
          </w:p>
        </w:tc>
        <w:tc>
          <w:tcPr>
            <w:tcW w:w="525" w:type="dxa"/>
            <w:noWrap/>
            <w:vAlign w:val="center"/>
            <w:hideMark/>
          </w:tcPr>
          <w:p w14:paraId="20C90E6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C39F515"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367C0FE7"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507AF2A0" w14:textId="77777777" w:rsidR="00ED31C8" w:rsidRPr="00DD00AF" w:rsidRDefault="00ED31C8" w:rsidP="001324CB">
            <w:pPr>
              <w:jc w:val="center"/>
              <w:rPr>
                <w:sz w:val="10"/>
                <w:szCs w:val="10"/>
                <w:lang w:eastAsia="ko-KR"/>
              </w:rPr>
            </w:pPr>
            <w:r w:rsidRPr="00DD00AF">
              <w:rPr>
                <w:sz w:val="10"/>
                <w:szCs w:val="10"/>
                <w:lang w:eastAsia="ko-KR"/>
              </w:rPr>
              <w:t>0.03</w:t>
            </w:r>
          </w:p>
        </w:tc>
        <w:tc>
          <w:tcPr>
            <w:tcW w:w="711" w:type="dxa"/>
            <w:noWrap/>
            <w:vAlign w:val="center"/>
            <w:hideMark/>
          </w:tcPr>
          <w:p w14:paraId="17BAB892" w14:textId="77777777" w:rsidR="00ED31C8" w:rsidRPr="00DD00AF" w:rsidRDefault="00ED31C8" w:rsidP="001324CB">
            <w:pPr>
              <w:jc w:val="center"/>
              <w:rPr>
                <w:sz w:val="10"/>
                <w:szCs w:val="10"/>
                <w:lang w:eastAsia="ko-KR"/>
              </w:rPr>
            </w:pPr>
            <w:r w:rsidRPr="00DD00AF">
              <w:rPr>
                <w:sz w:val="10"/>
                <w:szCs w:val="10"/>
                <w:lang w:eastAsia="ko-KR"/>
              </w:rPr>
              <w:t>0.03</w:t>
            </w:r>
          </w:p>
        </w:tc>
      </w:tr>
      <w:tr w:rsidR="007E0BAE" w:rsidRPr="00DD00AF" w14:paraId="799B4E4A" w14:textId="77777777" w:rsidTr="0066378E">
        <w:trPr>
          <w:trHeight w:val="288"/>
          <w:jc w:val="center"/>
        </w:trPr>
        <w:tc>
          <w:tcPr>
            <w:tcW w:w="429" w:type="dxa"/>
            <w:noWrap/>
            <w:vAlign w:val="center"/>
            <w:hideMark/>
          </w:tcPr>
          <w:p w14:paraId="5F24CF4C"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22318A73" w14:textId="77777777" w:rsidR="00ED31C8" w:rsidRPr="00DD00AF" w:rsidRDefault="00ED31C8" w:rsidP="007E0BAE">
            <w:pPr>
              <w:rPr>
                <w:sz w:val="10"/>
                <w:szCs w:val="10"/>
                <w:lang w:eastAsia="ko-KR"/>
              </w:rPr>
            </w:pPr>
            <w:r w:rsidRPr="00DD00AF">
              <w:rPr>
                <w:sz w:val="10"/>
                <w:szCs w:val="10"/>
                <w:lang w:eastAsia="ko-KR"/>
              </w:rPr>
              <w:t>0.5</w:t>
            </w:r>
          </w:p>
        </w:tc>
        <w:tc>
          <w:tcPr>
            <w:tcW w:w="350" w:type="dxa"/>
            <w:noWrap/>
            <w:vAlign w:val="center"/>
            <w:hideMark/>
          </w:tcPr>
          <w:p w14:paraId="61993092"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4CE9463A" w14:textId="77777777" w:rsidR="00ED31C8" w:rsidRPr="00DD00AF" w:rsidRDefault="00ED31C8" w:rsidP="001324CB">
            <w:pPr>
              <w:jc w:val="center"/>
              <w:rPr>
                <w:sz w:val="10"/>
                <w:szCs w:val="10"/>
                <w:lang w:eastAsia="ko-KR"/>
              </w:rPr>
            </w:pPr>
            <w:r w:rsidRPr="00DD00AF">
              <w:rPr>
                <w:sz w:val="10"/>
                <w:szCs w:val="10"/>
                <w:lang w:eastAsia="ko-KR"/>
              </w:rPr>
              <w:t>0.98</w:t>
            </w:r>
          </w:p>
        </w:tc>
        <w:tc>
          <w:tcPr>
            <w:tcW w:w="775" w:type="dxa"/>
            <w:noWrap/>
            <w:vAlign w:val="center"/>
            <w:hideMark/>
          </w:tcPr>
          <w:p w14:paraId="2C37FC3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AD34E9F" w14:textId="77777777" w:rsidR="00ED31C8" w:rsidRPr="00DD00AF" w:rsidRDefault="00ED31C8" w:rsidP="001324CB">
            <w:pPr>
              <w:jc w:val="center"/>
              <w:rPr>
                <w:sz w:val="10"/>
                <w:szCs w:val="10"/>
                <w:lang w:eastAsia="ko-KR"/>
              </w:rPr>
            </w:pPr>
            <w:r w:rsidRPr="00DD00AF">
              <w:rPr>
                <w:sz w:val="10"/>
                <w:szCs w:val="10"/>
                <w:lang w:eastAsia="ko-KR"/>
              </w:rPr>
              <w:t>0.97</w:t>
            </w:r>
          </w:p>
        </w:tc>
        <w:tc>
          <w:tcPr>
            <w:tcW w:w="525" w:type="dxa"/>
            <w:noWrap/>
            <w:vAlign w:val="center"/>
            <w:hideMark/>
          </w:tcPr>
          <w:p w14:paraId="177C3402" w14:textId="77777777" w:rsidR="00ED31C8" w:rsidRPr="00DD00AF" w:rsidRDefault="00ED31C8" w:rsidP="001324CB">
            <w:pPr>
              <w:jc w:val="center"/>
              <w:rPr>
                <w:sz w:val="10"/>
                <w:szCs w:val="10"/>
                <w:lang w:eastAsia="ko-KR"/>
              </w:rPr>
            </w:pPr>
            <w:r w:rsidRPr="00DD00AF">
              <w:rPr>
                <w:sz w:val="10"/>
                <w:szCs w:val="10"/>
                <w:lang w:eastAsia="ko-KR"/>
              </w:rPr>
              <w:t>0.35</w:t>
            </w:r>
          </w:p>
        </w:tc>
        <w:tc>
          <w:tcPr>
            <w:tcW w:w="561" w:type="dxa"/>
            <w:noWrap/>
            <w:vAlign w:val="center"/>
            <w:hideMark/>
          </w:tcPr>
          <w:p w14:paraId="12E3E927" w14:textId="77777777" w:rsidR="00ED31C8" w:rsidRPr="00DD00AF" w:rsidRDefault="00ED31C8" w:rsidP="001324CB">
            <w:pPr>
              <w:jc w:val="center"/>
              <w:rPr>
                <w:sz w:val="10"/>
                <w:szCs w:val="10"/>
                <w:lang w:eastAsia="ko-KR"/>
              </w:rPr>
            </w:pPr>
            <w:r w:rsidRPr="00DD00AF">
              <w:rPr>
                <w:sz w:val="10"/>
                <w:szCs w:val="10"/>
                <w:lang w:eastAsia="ko-KR"/>
              </w:rPr>
              <w:t>0.85</w:t>
            </w:r>
          </w:p>
        </w:tc>
        <w:tc>
          <w:tcPr>
            <w:tcW w:w="525" w:type="dxa"/>
            <w:noWrap/>
            <w:vAlign w:val="center"/>
            <w:hideMark/>
          </w:tcPr>
          <w:p w14:paraId="4C742807" w14:textId="77777777" w:rsidR="00ED31C8" w:rsidRPr="00DD00AF" w:rsidRDefault="00ED31C8" w:rsidP="001324CB">
            <w:pPr>
              <w:jc w:val="center"/>
              <w:rPr>
                <w:sz w:val="10"/>
                <w:szCs w:val="10"/>
                <w:lang w:eastAsia="ko-KR"/>
              </w:rPr>
            </w:pPr>
            <w:r w:rsidRPr="00DD00AF">
              <w:rPr>
                <w:sz w:val="10"/>
                <w:szCs w:val="10"/>
                <w:lang w:eastAsia="ko-KR"/>
              </w:rPr>
              <w:t>0.98</w:t>
            </w:r>
          </w:p>
        </w:tc>
        <w:tc>
          <w:tcPr>
            <w:tcW w:w="461" w:type="dxa"/>
            <w:noWrap/>
            <w:vAlign w:val="center"/>
            <w:hideMark/>
          </w:tcPr>
          <w:p w14:paraId="1F306A7D"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1F71FE00" w14:textId="77777777" w:rsidR="00ED31C8" w:rsidRPr="00DD00AF" w:rsidRDefault="00ED31C8" w:rsidP="001324CB">
            <w:pPr>
              <w:jc w:val="center"/>
              <w:rPr>
                <w:sz w:val="10"/>
                <w:szCs w:val="10"/>
                <w:lang w:eastAsia="ko-KR"/>
              </w:rPr>
            </w:pPr>
            <w:r w:rsidRPr="00DD00AF">
              <w:rPr>
                <w:sz w:val="10"/>
                <w:szCs w:val="10"/>
                <w:lang w:eastAsia="ko-KR"/>
              </w:rPr>
              <w:t>0.14</w:t>
            </w:r>
          </w:p>
        </w:tc>
        <w:tc>
          <w:tcPr>
            <w:tcW w:w="525" w:type="dxa"/>
            <w:noWrap/>
            <w:vAlign w:val="center"/>
            <w:hideMark/>
          </w:tcPr>
          <w:p w14:paraId="732A0F80" w14:textId="77777777" w:rsidR="00ED31C8" w:rsidRPr="00DD00AF" w:rsidRDefault="00ED31C8" w:rsidP="001324CB">
            <w:pPr>
              <w:jc w:val="center"/>
              <w:rPr>
                <w:sz w:val="10"/>
                <w:szCs w:val="10"/>
                <w:lang w:eastAsia="ko-KR"/>
              </w:rPr>
            </w:pPr>
            <w:r w:rsidRPr="00DD00AF">
              <w:rPr>
                <w:sz w:val="10"/>
                <w:szCs w:val="10"/>
                <w:lang w:eastAsia="ko-KR"/>
              </w:rPr>
              <w:t>0.94</w:t>
            </w:r>
          </w:p>
        </w:tc>
        <w:tc>
          <w:tcPr>
            <w:tcW w:w="525" w:type="dxa"/>
            <w:noWrap/>
            <w:vAlign w:val="center"/>
            <w:hideMark/>
          </w:tcPr>
          <w:p w14:paraId="2FA1A8F9" w14:textId="77777777" w:rsidR="00ED31C8" w:rsidRPr="00DD00AF" w:rsidRDefault="00ED31C8" w:rsidP="001324CB">
            <w:pPr>
              <w:jc w:val="center"/>
              <w:rPr>
                <w:sz w:val="10"/>
                <w:szCs w:val="10"/>
                <w:lang w:eastAsia="ko-KR"/>
              </w:rPr>
            </w:pPr>
            <w:r w:rsidRPr="00DD00AF">
              <w:rPr>
                <w:sz w:val="10"/>
                <w:szCs w:val="10"/>
                <w:lang w:eastAsia="ko-KR"/>
              </w:rPr>
              <w:t>0.28</w:t>
            </w:r>
          </w:p>
        </w:tc>
        <w:tc>
          <w:tcPr>
            <w:tcW w:w="532" w:type="dxa"/>
            <w:noWrap/>
            <w:vAlign w:val="center"/>
            <w:hideMark/>
          </w:tcPr>
          <w:p w14:paraId="67DC1B84" w14:textId="77777777" w:rsidR="00ED31C8" w:rsidRPr="00DD00AF" w:rsidRDefault="00ED31C8" w:rsidP="001324CB">
            <w:pPr>
              <w:jc w:val="center"/>
              <w:rPr>
                <w:sz w:val="10"/>
                <w:szCs w:val="10"/>
                <w:lang w:eastAsia="ko-KR"/>
              </w:rPr>
            </w:pPr>
            <w:r w:rsidRPr="00DD00AF">
              <w:rPr>
                <w:sz w:val="10"/>
                <w:szCs w:val="10"/>
                <w:lang w:eastAsia="ko-KR"/>
              </w:rPr>
              <w:t>0.77</w:t>
            </w:r>
          </w:p>
        </w:tc>
        <w:tc>
          <w:tcPr>
            <w:tcW w:w="711" w:type="dxa"/>
            <w:noWrap/>
            <w:vAlign w:val="center"/>
            <w:hideMark/>
          </w:tcPr>
          <w:p w14:paraId="0218869A" w14:textId="77777777" w:rsidR="00ED31C8" w:rsidRPr="00DD00AF" w:rsidRDefault="00ED31C8" w:rsidP="001324CB">
            <w:pPr>
              <w:jc w:val="center"/>
              <w:rPr>
                <w:sz w:val="10"/>
                <w:szCs w:val="10"/>
                <w:lang w:eastAsia="ko-KR"/>
              </w:rPr>
            </w:pPr>
            <w:r w:rsidRPr="00DD00AF">
              <w:rPr>
                <w:sz w:val="10"/>
                <w:szCs w:val="10"/>
                <w:lang w:eastAsia="ko-KR"/>
              </w:rPr>
              <w:t>0.05</w:t>
            </w:r>
          </w:p>
        </w:tc>
        <w:tc>
          <w:tcPr>
            <w:tcW w:w="711" w:type="dxa"/>
            <w:noWrap/>
            <w:vAlign w:val="center"/>
            <w:hideMark/>
          </w:tcPr>
          <w:p w14:paraId="01F067CA" w14:textId="77777777" w:rsidR="00ED31C8" w:rsidRPr="00DD00AF" w:rsidRDefault="00ED31C8" w:rsidP="001324CB">
            <w:pPr>
              <w:jc w:val="center"/>
              <w:rPr>
                <w:sz w:val="10"/>
                <w:szCs w:val="10"/>
                <w:lang w:eastAsia="ko-KR"/>
              </w:rPr>
            </w:pPr>
            <w:r w:rsidRPr="00DD00AF">
              <w:rPr>
                <w:sz w:val="10"/>
                <w:szCs w:val="10"/>
                <w:lang w:eastAsia="ko-KR"/>
              </w:rPr>
              <w:t>0.06</w:t>
            </w:r>
          </w:p>
        </w:tc>
      </w:tr>
      <w:tr w:rsidR="007E0BAE" w:rsidRPr="00DD00AF" w14:paraId="5003AAD3" w14:textId="77777777" w:rsidTr="0066378E">
        <w:trPr>
          <w:trHeight w:val="288"/>
          <w:jc w:val="center"/>
        </w:trPr>
        <w:tc>
          <w:tcPr>
            <w:tcW w:w="429" w:type="dxa"/>
            <w:noWrap/>
            <w:vAlign w:val="center"/>
            <w:hideMark/>
          </w:tcPr>
          <w:p w14:paraId="5617722E"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5C842DF2" w14:textId="77777777" w:rsidR="00ED31C8" w:rsidRPr="00DD00AF" w:rsidRDefault="00ED31C8" w:rsidP="007E0BAE">
            <w:pPr>
              <w:rPr>
                <w:sz w:val="10"/>
                <w:szCs w:val="10"/>
                <w:lang w:eastAsia="ko-KR"/>
              </w:rPr>
            </w:pPr>
            <w:r w:rsidRPr="00DD00AF">
              <w:rPr>
                <w:sz w:val="10"/>
                <w:szCs w:val="10"/>
                <w:lang w:eastAsia="ko-KR"/>
              </w:rPr>
              <w:t>0.5</w:t>
            </w:r>
          </w:p>
        </w:tc>
        <w:tc>
          <w:tcPr>
            <w:tcW w:w="350" w:type="dxa"/>
            <w:noWrap/>
            <w:vAlign w:val="center"/>
            <w:hideMark/>
          </w:tcPr>
          <w:p w14:paraId="55E37195"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118944B6"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5A1DBCF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1E6B76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B15DCCE" w14:textId="77777777" w:rsidR="00ED31C8" w:rsidRPr="00DD00AF" w:rsidRDefault="00ED31C8" w:rsidP="001324CB">
            <w:pPr>
              <w:jc w:val="center"/>
              <w:rPr>
                <w:sz w:val="10"/>
                <w:szCs w:val="10"/>
                <w:lang w:eastAsia="ko-KR"/>
              </w:rPr>
            </w:pPr>
            <w:r w:rsidRPr="00DD00AF">
              <w:rPr>
                <w:sz w:val="10"/>
                <w:szCs w:val="10"/>
                <w:lang w:eastAsia="ko-KR"/>
              </w:rPr>
              <w:t>0.72</w:t>
            </w:r>
          </w:p>
        </w:tc>
        <w:tc>
          <w:tcPr>
            <w:tcW w:w="561" w:type="dxa"/>
            <w:noWrap/>
            <w:vAlign w:val="center"/>
            <w:hideMark/>
          </w:tcPr>
          <w:p w14:paraId="20C4992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133A670"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584DE8C"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755A5BC0" w14:textId="77777777" w:rsidR="00ED31C8" w:rsidRPr="00DD00AF" w:rsidRDefault="00ED31C8" w:rsidP="001324CB">
            <w:pPr>
              <w:jc w:val="center"/>
              <w:rPr>
                <w:sz w:val="10"/>
                <w:szCs w:val="10"/>
                <w:lang w:eastAsia="ko-KR"/>
              </w:rPr>
            </w:pPr>
            <w:r w:rsidRPr="00DD00AF">
              <w:rPr>
                <w:sz w:val="10"/>
                <w:szCs w:val="10"/>
                <w:lang w:eastAsia="ko-KR"/>
              </w:rPr>
              <w:t>0.25</w:t>
            </w:r>
          </w:p>
        </w:tc>
        <w:tc>
          <w:tcPr>
            <w:tcW w:w="525" w:type="dxa"/>
            <w:noWrap/>
            <w:vAlign w:val="center"/>
            <w:hideMark/>
          </w:tcPr>
          <w:p w14:paraId="267ECC1D"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96935A5" w14:textId="77777777" w:rsidR="00ED31C8" w:rsidRPr="00DD00AF" w:rsidRDefault="00ED31C8" w:rsidP="001324CB">
            <w:pPr>
              <w:jc w:val="center"/>
              <w:rPr>
                <w:sz w:val="10"/>
                <w:szCs w:val="10"/>
                <w:lang w:eastAsia="ko-KR"/>
              </w:rPr>
            </w:pPr>
            <w:r w:rsidRPr="00DD00AF">
              <w:rPr>
                <w:sz w:val="10"/>
                <w:szCs w:val="10"/>
                <w:lang w:eastAsia="ko-KR"/>
              </w:rPr>
              <w:t>0.71</w:t>
            </w:r>
          </w:p>
        </w:tc>
        <w:tc>
          <w:tcPr>
            <w:tcW w:w="532" w:type="dxa"/>
            <w:noWrap/>
            <w:vAlign w:val="center"/>
            <w:hideMark/>
          </w:tcPr>
          <w:p w14:paraId="043BF53A"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0B3B7655" w14:textId="77777777" w:rsidR="00ED31C8" w:rsidRPr="00DD00AF" w:rsidRDefault="00ED31C8" w:rsidP="001324CB">
            <w:pPr>
              <w:jc w:val="center"/>
              <w:rPr>
                <w:sz w:val="10"/>
                <w:szCs w:val="10"/>
                <w:lang w:eastAsia="ko-KR"/>
              </w:rPr>
            </w:pPr>
            <w:r w:rsidRPr="00DD00AF">
              <w:rPr>
                <w:sz w:val="10"/>
                <w:szCs w:val="10"/>
                <w:lang w:eastAsia="ko-KR"/>
              </w:rPr>
              <w:t>0.05</w:t>
            </w:r>
          </w:p>
        </w:tc>
        <w:tc>
          <w:tcPr>
            <w:tcW w:w="711" w:type="dxa"/>
            <w:noWrap/>
            <w:vAlign w:val="center"/>
            <w:hideMark/>
          </w:tcPr>
          <w:p w14:paraId="03376091" w14:textId="77777777" w:rsidR="00ED31C8" w:rsidRPr="00DD00AF" w:rsidRDefault="00ED31C8" w:rsidP="001324CB">
            <w:pPr>
              <w:jc w:val="center"/>
              <w:rPr>
                <w:sz w:val="10"/>
                <w:szCs w:val="10"/>
                <w:lang w:eastAsia="ko-KR"/>
              </w:rPr>
            </w:pPr>
            <w:r w:rsidRPr="00DD00AF">
              <w:rPr>
                <w:sz w:val="10"/>
                <w:szCs w:val="10"/>
                <w:lang w:eastAsia="ko-KR"/>
              </w:rPr>
              <w:t>0.06</w:t>
            </w:r>
          </w:p>
        </w:tc>
      </w:tr>
      <w:tr w:rsidR="007E0BAE" w:rsidRPr="00DD00AF" w14:paraId="537E7EBF" w14:textId="77777777" w:rsidTr="0066378E">
        <w:trPr>
          <w:trHeight w:val="288"/>
          <w:jc w:val="center"/>
        </w:trPr>
        <w:tc>
          <w:tcPr>
            <w:tcW w:w="429" w:type="dxa"/>
            <w:noWrap/>
            <w:vAlign w:val="center"/>
            <w:hideMark/>
          </w:tcPr>
          <w:p w14:paraId="37BD3BD7"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71AD831D" w14:textId="77777777" w:rsidR="00ED31C8" w:rsidRPr="00DD00AF" w:rsidRDefault="00ED31C8" w:rsidP="007E0BAE">
            <w:pPr>
              <w:rPr>
                <w:sz w:val="10"/>
                <w:szCs w:val="10"/>
                <w:lang w:eastAsia="ko-KR"/>
              </w:rPr>
            </w:pPr>
            <w:r w:rsidRPr="00DD00AF">
              <w:rPr>
                <w:sz w:val="10"/>
                <w:szCs w:val="10"/>
                <w:lang w:eastAsia="ko-KR"/>
              </w:rPr>
              <w:t>0.5</w:t>
            </w:r>
          </w:p>
        </w:tc>
        <w:tc>
          <w:tcPr>
            <w:tcW w:w="350" w:type="dxa"/>
            <w:noWrap/>
            <w:vAlign w:val="center"/>
            <w:hideMark/>
          </w:tcPr>
          <w:p w14:paraId="288BF1D6"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1BC973CA"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A6BC61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39AC1D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30BF188"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0C3DDBB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C2348EF"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30B1D4EA"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3141D18D" w14:textId="77777777" w:rsidR="00ED31C8" w:rsidRPr="00DD00AF" w:rsidRDefault="00ED31C8" w:rsidP="001324CB">
            <w:pPr>
              <w:jc w:val="center"/>
              <w:rPr>
                <w:sz w:val="10"/>
                <w:szCs w:val="10"/>
                <w:lang w:eastAsia="ko-KR"/>
              </w:rPr>
            </w:pPr>
            <w:r w:rsidRPr="00DD00AF">
              <w:rPr>
                <w:sz w:val="10"/>
                <w:szCs w:val="10"/>
                <w:lang w:eastAsia="ko-KR"/>
              </w:rPr>
              <w:t>0.21</w:t>
            </w:r>
          </w:p>
        </w:tc>
        <w:tc>
          <w:tcPr>
            <w:tcW w:w="525" w:type="dxa"/>
            <w:noWrap/>
            <w:vAlign w:val="center"/>
            <w:hideMark/>
          </w:tcPr>
          <w:p w14:paraId="4510DF12"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34A8F01"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4E5CEE8E"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5E38AB94" w14:textId="77777777" w:rsidR="00ED31C8" w:rsidRPr="00DD00AF" w:rsidRDefault="00ED31C8" w:rsidP="001324CB">
            <w:pPr>
              <w:jc w:val="center"/>
              <w:rPr>
                <w:sz w:val="10"/>
                <w:szCs w:val="10"/>
                <w:lang w:eastAsia="ko-KR"/>
              </w:rPr>
            </w:pPr>
            <w:r w:rsidRPr="00DD00AF">
              <w:rPr>
                <w:sz w:val="10"/>
                <w:szCs w:val="10"/>
                <w:lang w:eastAsia="ko-KR"/>
              </w:rPr>
              <w:t>0.05</w:t>
            </w:r>
          </w:p>
        </w:tc>
        <w:tc>
          <w:tcPr>
            <w:tcW w:w="711" w:type="dxa"/>
            <w:noWrap/>
            <w:vAlign w:val="center"/>
            <w:hideMark/>
          </w:tcPr>
          <w:p w14:paraId="3F1B3F7B" w14:textId="77777777" w:rsidR="00ED31C8" w:rsidRPr="00DD00AF" w:rsidRDefault="00ED31C8" w:rsidP="001324CB">
            <w:pPr>
              <w:jc w:val="center"/>
              <w:rPr>
                <w:sz w:val="10"/>
                <w:szCs w:val="10"/>
                <w:lang w:eastAsia="ko-KR"/>
              </w:rPr>
            </w:pPr>
            <w:r w:rsidRPr="00DD00AF">
              <w:rPr>
                <w:sz w:val="10"/>
                <w:szCs w:val="10"/>
                <w:lang w:eastAsia="ko-KR"/>
              </w:rPr>
              <w:t>0.04</w:t>
            </w:r>
          </w:p>
        </w:tc>
      </w:tr>
      <w:tr w:rsidR="007E0BAE" w:rsidRPr="00DD00AF" w14:paraId="7E0A3171" w14:textId="77777777" w:rsidTr="0066378E">
        <w:trPr>
          <w:trHeight w:val="288"/>
          <w:jc w:val="center"/>
        </w:trPr>
        <w:tc>
          <w:tcPr>
            <w:tcW w:w="429" w:type="dxa"/>
            <w:noWrap/>
            <w:vAlign w:val="center"/>
            <w:hideMark/>
          </w:tcPr>
          <w:p w14:paraId="36D14B71" w14:textId="77777777" w:rsidR="00ED31C8" w:rsidRPr="00DD00AF" w:rsidRDefault="00ED31C8" w:rsidP="007E0BAE">
            <w:pPr>
              <w:rPr>
                <w:sz w:val="10"/>
                <w:szCs w:val="10"/>
                <w:lang w:eastAsia="ko-KR"/>
              </w:rPr>
            </w:pPr>
            <w:r w:rsidRPr="00DD00AF">
              <w:rPr>
                <w:sz w:val="10"/>
                <w:szCs w:val="10"/>
                <w:lang w:eastAsia="ko-KR"/>
              </w:rPr>
              <w:t>0.8</w:t>
            </w:r>
          </w:p>
        </w:tc>
        <w:tc>
          <w:tcPr>
            <w:tcW w:w="350" w:type="dxa"/>
            <w:noWrap/>
            <w:vAlign w:val="center"/>
            <w:hideMark/>
          </w:tcPr>
          <w:p w14:paraId="1647F0AA" w14:textId="77777777" w:rsidR="00ED31C8" w:rsidRPr="00DD00AF" w:rsidRDefault="00ED31C8" w:rsidP="007E0BAE">
            <w:pPr>
              <w:rPr>
                <w:sz w:val="10"/>
                <w:szCs w:val="10"/>
                <w:lang w:eastAsia="ko-KR"/>
              </w:rPr>
            </w:pPr>
            <w:r w:rsidRPr="00DD00AF">
              <w:rPr>
                <w:sz w:val="10"/>
                <w:szCs w:val="10"/>
                <w:lang w:eastAsia="ko-KR"/>
              </w:rPr>
              <w:t>0.5</w:t>
            </w:r>
          </w:p>
        </w:tc>
        <w:tc>
          <w:tcPr>
            <w:tcW w:w="350" w:type="dxa"/>
            <w:noWrap/>
            <w:vAlign w:val="center"/>
            <w:hideMark/>
          </w:tcPr>
          <w:p w14:paraId="60E86F97"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500DD8C9" w14:textId="77777777" w:rsidR="00ED31C8" w:rsidRPr="00DD00AF" w:rsidRDefault="00ED31C8" w:rsidP="001324CB">
            <w:pPr>
              <w:jc w:val="center"/>
              <w:rPr>
                <w:sz w:val="10"/>
                <w:szCs w:val="10"/>
                <w:lang w:eastAsia="ko-KR"/>
              </w:rPr>
            </w:pPr>
            <w:r w:rsidRPr="00DD00AF">
              <w:rPr>
                <w:sz w:val="10"/>
                <w:szCs w:val="10"/>
                <w:lang w:eastAsia="ko-KR"/>
              </w:rPr>
              <w:t>0.95</w:t>
            </w:r>
          </w:p>
        </w:tc>
        <w:tc>
          <w:tcPr>
            <w:tcW w:w="775" w:type="dxa"/>
            <w:noWrap/>
            <w:vAlign w:val="center"/>
            <w:hideMark/>
          </w:tcPr>
          <w:p w14:paraId="3E426432" w14:textId="77777777" w:rsidR="00ED31C8" w:rsidRPr="00DD00AF" w:rsidRDefault="00ED31C8" w:rsidP="001324CB">
            <w:pPr>
              <w:jc w:val="center"/>
              <w:rPr>
                <w:sz w:val="10"/>
                <w:szCs w:val="10"/>
                <w:lang w:eastAsia="ko-KR"/>
              </w:rPr>
            </w:pPr>
            <w:r w:rsidRPr="00DD00AF">
              <w:rPr>
                <w:sz w:val="10"/>
                <w:szCs w:val="10"/>
                <w:lang w:eastAsia="ko-KR"/>
              </w:rPr>
              <w:t>0.89</w:t>
            </w:r>
          </w:p>
        </w:tc>
        <w:tc>
          <w:tcPr>
            <w:tcW w:w="525" w:type="dxa"/>
            <w:noWrap/>
            <w:vAlign w:val="center"/>
            <w:hideMark/>
          </w:tcPr>
          <w:p w14:paraId="140AAF74" w14:textId="77777777" w:rsidR="00ED31C8" w:rsidRPr="00DD00AF" w:rsidRDefault="00ED31C8" w:rsidP="001324CB">
            <w:pPr>
              <w:jc w:val="center"/>
              <w:rPr>
                <w:sz w:val="10"/>
                <w:szCs w:val="10"/>
                <w:lang w:eastAsia="ko-KR"/>
              </w:rPr>
            </w:pPr>
            <w:r w:rsidRPr="00DD00AF">
              <w:rPr>
                <w:sz w:val="10"/>
                <w:szCs w:val="10"/>
                <w:lang w:eastAsia="ko-KR"/>
              </w:rPr>
              <w:t>0.95</w:t>
            </w:r>
          </w:p>
        </w:tc>
        <w:tc>
          <w:tcPr>
            <w:tcW w:w="525" w:type="dxa"/>
            <w:noWrap/>
            <w:vAlign w:val="center"/>
            <w:hideMark/>
          </w:tcPr>
          <w:p w14:paraId="78F9AE15" w14:textId="77777777" w:rsidR="00ED31C8" w:rsidRPr="00DD00AF" w:rsidRDefault="00ED31C8" w:rsidP="001324CB">
            <w:pPr>
              <w:jc w:val="center"/>
              <w:rPr>
                <w:sz w:val="10"/>
                <w:szCs w:val="10"/>
                <w:lang w:eastAsia="ko-KR"/>
              </w:rPr>
            </w:pPr>
            <w:r w:rsidRPr="00DD00AF">
              <w:rPr>
                <w:sz w:val="10"/>
                <w:szCs w:val="10"/>
                <w:lang w:eastAsia="ko-KR"/>
              </w:rPr>
              <w:t>0.19</w:t>
            </w:r>
          </w:p>
        </w:tc>
        <w:tc>
          <w:tcPr>
            <w:tcW w:w="561" w:type="dxa"/>
            <w:noWrap/>
            <w:vAlign w:val="center"/>
            <w:hideMark/>
          </w:tcPr>
          <w:p w14:paraId="1D985DA2" w14:textId="77777777" w:rsidR="00ED31C8" w:rsidRPr="00DD00AF" w:rsidRDefault="00ED31C8" w:rsidP="001324CB">
            <w:pPr>
              <w:jc w:val="center"/>
              <w:rPr>
                <w:sz w:val="10"/>
                <w:szCs w:val="10"/>
                <w:lang w:eastAsia="ko-KR"/>
              </w:rPr>
            </w:pPr>
            <w:r w:rsidRPr="00DD00AF">
              <w:rPr>
                <w:sz w:val="10"/>
                <w:szCs w:val="10"/>
                <w:lang w:eastAsia="ko-KR"/>
              </w:rPr>
              <w:t>0.87</w:t>
            </w:r>
          </w:p>
        </w:tc>
        <w:tc>
          <w:tcPr>
            <w:tcW w:w="525" w:type="dxa"/>
            <w:noWrap/>
            <w:vAlign w:val="center"/>
            <w:hideMark/>
          </w:tcPr>
          <w:p w14:paraId="794CC905" w14:textId="77777777" w:rsidR="00ED31C8" w:rsidRPr="00DD00AF" w:rsidRDefault="00ED31C8" w:rsidP="001324CB">
            <w:pPr>
              <w:jc w:val="center"/>
              <w:rPr>
                <w:sz w:val="10"/>
                <w:szCs w:val="10"/>
                <w:lang w:eastAsia="ko-KR"/>
              </w:rPr>
            </w:pPr>
            <w:r w:rsidRPr="00DD00AF">
              <w:rPr>
                <w:sz w:val="10"/>
                <w:szCs w:val="10"/>
                <w:lang w:eastAsia="ko-KR"/>
              </w:rPr>
              <w:t>0.96</w:t>
            </w:r>
          </w:p>
        </w:tc>
        <w:tc>
          <w:tcPr>
            <w:tcW w:w="461" w:type="dxa"/>
            <w:noWrap/>
            <w:vAlign w:val="center"/>
            <w:hideMark/>
          </w:tcPr>
          <w:p w14:paraId="11C8B55D" w14:textId="77777777" w:rsidR="00ED31C8" w:rsidRPr="00DD00AF" w:rsidRDefault="00ED31C8" w:rsidP="001324CB">
            <w:pPr>
              <w:jc w:val="center"/>
              <w:rPr>
                <w:sz w:val="10"/>
                <w:szCs w:val="10"/>
                <w:lang w:eastAsia="ko-KR"/>
              </w:rPr>
            </w:pPr>
            <w:r w:rsidRPr="00DD00AF">
              <w:rPr>
                <w:sz w:val="10"/>
                <w:szCs w:val="10"/>
                <w:lang w:eastAsia="ko-KR"/>
              </w:rPr>
              <w:t>0.91</w:t>
            </w:r>
          </w:p>
        </w:tc>
        <w:tc>
          <w:tcPr>
            <w:tcW w:w="651" w:type="dxa"/>
            <w:noWrap/>
            <w:vAlign w:val="center"/>
            <w:hideMark/>
          </w:tcPr>
          <w:p w14:paraId="5BE25DAA" w14:textId="77777777" w:rsidR="00ED31C8" w:rsidRPr="00DD00AF" w:rsidRDefault="00ED31C8" w:rsidP="001324CB">
            <w:pPr>
              <w:jc w:val="center"/>
              <w:rPr>
                <w:sz w:val="10"/>
                <w:szCs w:val="10"/>
                <w:lang w:eastAsia="ko-KR"/>
              </w:rPr>
            </w:pPr>
            <w:r w:rsidRPr="00DD00AF">
              <w:rPr>
                <w:sz w:val="10"/>
                <w:szCs w:val="10"/>
                <w:lang w:eastAsia="ko-KR"/>
              </w:rPr>
              <w:t>0.13</w:t>
            </w:r>
          </w:p>
        </w:tc>
        <w:tc>
          <w:tcPr>
            <w:tcW w:w="525" w:type="dxa"/>
            <w:noWrap/>
            <w:vAlign w:val="center"/>
            <w:hideMark/>
          </w:tcPr>
          <w:p w14:paraId="16303B65" w14:textId="77777777" w:rsidR="00ED31C8" w:rsidRPr="00DD00AF" w:rsidRDefault="00ED31C8" w:rsidP="001324CB">
            <w:pPr>
              <w:jc w:val="center"/>
              <w:rPr>
                <w:sz w:val="10"/>
                <w:szCs w:val="10"/>
                <w:lang w:eastAsia="ko-KR"/>
              </w:rPr>
            </w:pPr>
            <w:r w:rsidRPr="00DD00AF">
              <w:rPr>
                <w:sz w:val="10"/>
                <w:szCs w:val="10"/>
                <w:lang w:eastAsia="ko-KR"/>
              </w:rPr>
              <w:t>0.93</w:t>
            </w:r>
          </w:p>
        </w:tc>
        <w:tc>
          <w:tcPr>
            <w:tcW w:w="525" w:type="dxa"/>
            <w:noWrap/>
            <w:vAlign w:val="center"/>
            <w:hideMark/>
          </w:tcPr>
          <w:p w14:paraId="5363561A" w14:textId="77777777" w:rsidR="00ED31C8" w:rsidRPr="00DD00AF" w:rsidRDefault="00ED31C8" w:rsidP="001324CB">
            <w:pPr>
              <w:jc w:val="center"/>
              <w:rPr>
                <w:sz w:val="10"/>
                <w:szCs w:val="10"/>
                <w:lang w:eastAsia="ko-KR"/>
              </w:rPr>
            </w:pPr>
            <w:r w:rsidRPr="00DD00AF">
              <w:rPr>
                <w:sz w:val="10"/>
                <w:szCs w:val="10"/>
                <w:lang w:eastAsia="ko-KR"/>
              </w:rPr>
              <w:t>0.16</w:t>
            </w:r>
          </w:p>
        </w:tc>
        <w:tc>
          <w:tcPr>
            <w:tcW w:w="532" w:type="dxa"/>
            <w:noWrap/>
            <w:vAlign w:val="center"/>
            <w:hideMark/>
          </w:tcPr>
          <w:p w14:paraId="24EAF711" w14:textId="77777777" w:rsidR="00ED31C8" w:rsidRPr="00DD00AF" w:rsidRDefault="00ED31C8" w:rsidP="001324CB">
            <w:pPr>
              <w:jc w:val="center"/>
              <w:rPr>
                <w:sz w:val="10"/>
                <w:szCs w:val="10"/>
                <w:lang w:eastAsia="ko-KR"/>
              </w:rPr>
            </w:pPr>
            <w:r w:rsidRPr="00DD00AF">
              <w:rPr>
                <w:sz w:val="10"/>
                <w:szCs w:val="10"/>
                <w:lang w:eastAsia="ko-KR"/>
              </w:rPr>
              <w:t>0.8</w:t>
            </w:r>
          </w:p>
        </w:tc>
        <w:tc>
          <w:tcPr>
            <w:tcW w:w="711" w:type="dxa"/>
            <w:noWrap/>
            <w:vAlign w:val="center"/>
            <w:hideMark/>
          </w:tcPr>
          <w:p w14:paraId="651515EC" w14:textId="77777777" w:rsidR="00ED31C8" w:rsidRPr="00DD00AF" w:rsidRDefault="00ED31C8" w:rsidP="001324CB">
            <w:pPr>
              <w:jc w:val="center"/>
              <w:rPr>
                <w:sz w:val="10"/>
                <w:szCs w:val="10"/>
                <w:lang w:eastAsia="ko-KR"/>
              </w:rPr>
            </w:pPr>
            <w:r w:rsidRPr="00DD00AF">
              <w:rPr>
                <w:sz w:val="10"/>
                <w:szCs w:val="10"/>
                <w:lang w:eastAsia="ko-KR"/>
              </w:rPr>
              <w:t>0.04</w:t>
            </w:r>
          </w:p>
        </w:tc>
        <w:tc>
          <w:tcPr>
            <w:tcW w:w="711" w:type="dxa"/>
            <w:noWrap/>
            <w:vAlign w:val="center"/>
            <w:hideMark/>
          </w:tcPr>
          <w:p w14:paraId="74F6FB43" w14:textId="77777777" w:rsidR="00ED31C8" w:rsidRPr="00DD00AF" w:rsidRDefault="00ED31C8" w:rsidP="001324CB">
            <w:pPr>
              <w:jc w:val="center"/>
              <w:rPr>
                <w:sz w:val="10"/>
                <w:szCs w:val="10"/>
                <w:lang w:eastAsia="ko-KR"/>
              </w:rPr>
            </w:pPr>
            <w:r w:rsidRPr="00DD00AF">
              <w:rPr>
                <w:sz w:val="10"/>
                <w:szCs w:val="10"/>
                <w:lang w:eastAsia="ko-KR"/>
              </w:rPr>
              <w:t>0.05</w:t>
            </w:r>
          </w:p>
        </w:tc>
      </w:tr>
      <w:tr w:rsidR="007E0BAE" w:rsidRPr="00DD00AF" w14:paraId="07E12761" w14:textId="77777777" w:rsidTr="0066378E">
        <w:trPr>
          <w:trHeight w:val="288"/>
          <w:jc w:val="center"/>
        </w:trPr>
        <w:tc>
          <w:tcPr>
            <w:tcW w:w="429" w:type="dxa"/>
            <w:noWrap/>
            <w:vAlign w:val="center"/>
            <w:hideMark/>
          </w:tcPr>
          <w:p w14:paraId="6817BAFA" w14:textId="77777777" w:rsidR="00ED31C8" w:rsidRPr="00DD00AF" w:rsidRDefault="00ED31C8" w:rsidP="007E0BAE">
            <w:pPr>
              <w:rPr>
                <w:sz w:val="10"/>
                <w:szCs w:val="10"/>
                <w:lang w:eastAsia="ko-KR"/>
              </w:rPr>
            </w:pPr>
            <w:r w:rsidRPr="00DD00AF">
              <w:rPr>
                <w:sz w:val="10"/>
                <w:szCs w:val="10"/>
                <w:lang w:eastAsia="ko-KR"/>
              </w:rPr>
              <w:lastRenderedPageBreak/>
              <w:t>0.8</w:t>
            </w:r>
          </w:p>
        </w:tc>
        <w:tc>
          <w:tcPr>
            <w:tcW w:w="350" w:type="dxa"/>
            <w:noWrap/>
            <w:vAlign w:val="center"/>
            <w:hideMark/>
          </w:tcPr>
          <w:p w14:paraId="716CFDA1" w14:textId="77777777" w:rsidR="00ED31C8" w:rsidRPr="00DD00AF" w:rsidRDefault="00ED31C8" w:rsidP="007E0BAE">
            <w:pPr>
              <w:rPr>
                <w:sz w:val="10"/>
                <w:szCs w:val="10"/>
                <w:lang w:eastAsia="ko-KR"/>
              </w:rPr>
            </w:pPr>
            <w:r w:rsidRPr="00DD00AF">
              <w:rPr>
                <w:sz w:val="10"/>
                <w:szCs w:val="10"/>
                <w:lang w:eastAsia="ko-KR"/>
              </w:rPr>
              <w:t>0.5</w:t>
            </w:r>
          </w:p>
        </w:tc>
        <w:tc>
          <w:tcPr>
            <w:tcW w:w="350" w:type="dxa"/>
            <w:noWrap/>
            <w:vAlign w:val="center"/>
            <w:hideMark/>
          </w:tcPr>
          <w:p w14:paraId="7D4B1081"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43C5315B"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F0339B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9C9EA2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229083B" w14:textId="77777777" w:rsidR="00ED31C8" w:rsidRPr="00DD00AF" w:rsidRDefault="00ED31C8" w:rsidP="001324CB">
            <w:pPr>
              <w:jc w:val="center"/>
              <w:rPr>
                <w:sz w:val="10"/>
                <w:szCs w:val="10"/>
                <w:lang w:eastAsia="ko-KR"/>
              </w:rPr>
            </w:pPr>
            <w:r w:rsidRPr="00DD00AF">
              <w:rPr>
                <w:sz w:val="10"/>
                <w:szCs w:val="10"/>
                <w:lang w:eastAsia="ko-KR"/>
              </w:rPr>
              <w:t>0.51</w:t>
            </w:r>
          </w:p>
        </w:tc>
        <w:tc>
          <w:tcPr>
            <w:tcW w:w="561" w:type="dxa"/>
            <w:noWrap/>
            <w:vAlign w:val="center"/>
            <w:hideMark/>
          </w:tcPr>
          <w:p w14:paraId="4B2D710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956498D"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6E50738C"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1F6DAD16" w14:textId="77777777" w:rsidR="00ED31C8" w:rsidRPr="00DD00AF" w:rsidRDefault="00ED31C8" w:rsidP="001324CB">
            <w:pPr>
              <w:jc w:val="center"/>
              <w:rPr>
                <w:sz w:val="10"/>
                <w:szCs w:val="10"/>
                <w:lang w:eastAsia="ko-KR"/>
              </w:rPr>
            </w:pPr>
            <w:r w:rsidRPr="00DD00AF">
              <w:rPr>
                <w:sz w:val="10"/>
                <w:szCs w:val="10"/>
                <w:lang w:eastAsia="ko-KR"/>
              </w:rPr>
              <w:t>0.23</w:t>
            </w:r>
          </w:p>
        </w:tc>
        <w:tc>
          <w:tcPr>
            <w:tcW w:w="525" w:type="dxa"/>
            <w:noWrap/>
            <w:vAlign w:val="center"/>
            <w:hideMark/>
          </w:tcPr>
          <w:p w14:paraId="4D95D5C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836C9ED" w14:textId="77777777" w:rsidR="00ED31C8" w:rsidRPr="00DD00AF" w:rsidRDefault="00ED31C8" w:rsidP="001324CB">
            <w:pPr>
              <w:jc w:val="center"/>
              <w:rPr>
                <w:sz w:val="10"/>
                <w:szCs w:val="10"/>
                <w:lang w:eastAsia="ko-KR"/>
              </w:rPr>
            </w:pPr>
            <w:r w:rsidRPr="00DD00AF">
              <w:rPr>
                <w:sz w:val="10"/>
                <w:szCs w:val="10"/>
                <w:lang w:eastAsia="ko-KR"/>
              </w:rPr>
              <w:t>0.48</w:t>
            </w:r>
          </w:p>
        </w:tc>
        <w:tc>
          <w:tcPr>
            <w:tcW w:w="532" w:type="dxa"/>
            <w:noWrap/>
            <w:vAlign w:val="center"/>
            <w:hideMark/>
          </w:tcPr>
          <w:p w14:paraId="38ED3708"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7F64EEA4" w14:textId="77777777" w:rsidR="00ED31C8" w:rsidRPr="00DD00AF" w:rsidRDefault="00ED31C8" w:rsidP="001324CB">
            <w:pPr>
              <w:jc w:val="center"/>
              <w:rPr>
                <w:sz w:val="10"/>
                <w:szCs w:val="10"/>
                <w:lang w:eastAsia="ko-KR"/>
              </w:rPr>
            </w:pPr>
            <w:r w:rsidRPr="00DD00AF">
              <w:rPr>
                <w:sz w:val="10"/>
                <w:szCs w:val="10"/>
                <w:lang w:eastAsia="ko-KR"/>
              </w:rPr>
              <w:t>0.05</w:t>
            </w:r>
          </w:p>
        </w:tc>
        <w:tc>
          <w:tcPr>
            <w:tcW w:w="711" w:type="dxa"/>
            <w:noWrap/>
            <w:vAlign w:val="center"/>
            <w:hideMark/>
          </w:tcPr>
          <w:p w14:paraId="5E240762" w14:textId="77777777" w:rsidR="00ED31C8" w:rsidRPr="00DD00AF" w:rsidRDefault="00ED31C8" w:rsidP="001324CB">
            <w:pPr>
              <w:jc w:val="center"/>
              <w:rPr>
                <w:sz w:val="10"/>
                <w:szCs w:val="10"/>
                <w:lang w:eastAsia="ko-KR"/>
              </w:rPr>
            </w:pPr>
            <w:r w:rsidRPr="00DD00AF">
              <w:rPr>
                <w:sz w:val="10"/>
                <w:szCs w:val="10"/>
                <w:lang w:eastAsia="ko-KR"/>
              </w:rPr>
              <w:t>0.04</w:t>
            </w:r>
          </w:p>
        </w:tc>
      </w:tr>
      <w:tr w:rsidR="007E0BAE" w:rsidRPr="00DD00AF" w14:paraId="2162CF3C" w14:textId="77777777" w:rsidTr="0066378E">
        <w:trPr>
          <w:trHeight w:val="288"/>
          <w:jc w:val="center"/>
        </w:trPr>
        <w:tc>
          <w:tcPr>
            <w:tcW w:w="429" w:type="dxa"/>
            <w:noWrap/>
            <w:vAlign w:val="center"/>
            <w:hideMark/>
          </w:tcPr>
          <w:p w14:paraId="63B05D86" w14:textId="77777777" w:rsidR="00ED31C8" w:rsidRPr="00DD00AF" w:rsidRDefault="00ED31C8" w:rsidP="007E0BAE">
            <w:pPr>
              <w:rPr>
                <w:sz w:val="10"/>
                <w:szCs w:val="10"/>
                <w:lang w:eastAsia="ko-KR"/>
              </w:rPr>
            </w:pPr>
            <w:r w:rsidRPr="00DD00AF">
              <w:rPr>
                <w:sz w:val="10"/>
                <w:szCs w:val="10"/>
                <w:lang w:eastAsia="ko-KR"/>
              </w:rPr>
              <w:t>0.8</w:t>
            </w:r>
          </w:p>
        </w:tc>
        <w:tc>
          <w:tcPr>
            <w:tcW w:w="350" w:type="dxa"/>
            <w:noWrap/>
            <w:vAlign w:val="center"/>
            <w:hideMark/>
          </w:tcPr>
          <w:p w14:paraId="0000BABF" w14:textId="77777777" w:rsidR="00ED31C8" w:rsidRPr="00DD00AF" w:rsidRDefault="00ED31C8" w:rsidP="007E0BAE">
            <w:pPr>
              <w:rPr>
                <w:sz w:val="10"/>
                <w:szCs w:val="10"/>
                <w:lang w:eastAsia="ko-KR"/>
              </w:rPr>
            </w:pPr>
            <w:r w:rsidRPr="00DD00AF">
              <w:rPr>
                <w:sz w:val="10"/>
                <w:szCs w:val="10"/>
                <w:lang w:eastAsia="ko-KR"/>
              </w:rPr>
              <w:t>0.5</w:t>
            </w:r>
          </w:p>
        </w:tc>
        <w:tc>
          <w:tcPr>
            <w:tcW w:w="350" w:type="dxa"/>
            <w:noWrap/>
            <w:vAlign w:val="center"/>
            <w:hideMark/>
          </w:tcPr>
          <w:p w14:paraId="3708D56E"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68F09E99"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2013FB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4F5BA5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1FAE024" w14:textId="77777777" w:rsidR="00ED31C8" w:rsidRPr="00DD00AF" w:rsidRDefault="00ED31C8" w:rsidP="001324CB">
            <w:pPr>
              <w:jc w:val="center"/>
              <w:rPr>
                <w:sz w:val="10"/>
                <w:szCs w:val="10"/>
                <w:lang w:eastAsia="ko-KR"/>
              </w:rPr>
            </w:pPr>
            <w:r w:rsidRPr="00DD00AF">
              <w:rPr>
                <w:sz w:val="10"/>
                <w:szCs w:val="10"/>
                <w:lang w:eastAsia="ko-KR"/>
              </w:rPr>
              <w:t>0.93</w:t>
            </w:r>
          </w:p>
        </w:tc>
        <w:tc>
          <w:tcPr>
            <w:tcW w:w="561" w:type="dxa"/>
            <w:noWrap/>
            <w:vAlign w:val="center"/>
            <w:hideMark/>
          </w:tcPr>
          <w:p w14:paraId="2075AFE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DEAF1AF"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1946B792"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48FD0C38" w14:textId="77777777" w:rsidR="00ED31C8" w:rsidRPr="00DD00AF" w:rsidRDefault="00ED31C8" w:rsidP="001324CB">
            <w:pPr>
              <w:jc w:val="center"/>
              <w:rPr>
                <w:sz w:val="10"/>
                <w:szCs w:val="10"/>
                <w:lang w:eastAsia="ko-KR"/>
              </w:rPr>
            </w:pPr>
            <w:r w:rsidRPr="00DD00AF">
              <w:rPr>
                <w:sz w:val="10"/>
                <w:szCs w:val="10"/>
                <w:lang w:eastAsia="ko-KR"/>
              </w:rPr>
              <w:t>0.24</w:t>
            </w:r>
          </w:p>
        </w:tc>
        <w:tc>
          <w:tcPr>
            <w:tcW w:w="525" w:type="dxa"/>
            <w:noWrap/>
            <w:vAlign w:val="center"/>
            <w:hideMark/>
          </w:tcPr>
          <w:p w14:paraId="2ECA925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C5BFC54" w14:textId="77777777" w:rsidR="00ED31C8" w:rsidRPr="00DD00AF" w:rsidRDefault="00ED31C8" w:rsidP="001324CB">
            <w:pPr>
              <w:jc w:val="center"/>
              <w:rPr>
                <w:sz w:val="10"/>
                <w:szCs w:val="10"/>
                <w:lang w:eastAsia="ko-KR"/>
              </w:rPr>
            </w:pPr>
            <w:r w:rsidRPr="00DD00AF">
              <w:rPr>
                <w:sz w:val="10"/>
                <w:szCs w:val="10"/>
                <w:lang w:eastAsia="ko-KR"/>
              </w:rPr>
              <w:t>0.93</w:t>
            </w:r>
          </w:p>
        </w:tc>
        <w:tc>
          <w:tcPr>
            <w:tcW w:w="532" w:type="dxa"/>
            <w:noWrap/>
            <w:vAlign w:val="center"/>
            <w:hideMark/>
          </w:tcPr>
          <w:p w14:paraId="5FEBE041"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77071139" w14:textId="77777777" w:rsidR="00ED31C8" w:rsidRPr="00DD00AF" w:rsidRDefault="00ED31C8" w:rsidP="001324CB">
            <w:pPr>
              <w:jc w:val="center"/>
              <w:rPr>
                <w:sz w:val="10"/>
                <w:szCs w:val="10"/>
                <w:lang w:eastAsia="ko-KR"/>
              </w:rPr>
            </w:pPr>
            <w:r w:rsidRPr="00DD00AF">
              <w:rPr>
                <w:sz w:val="10"/>
                <w:szCs w:val="10"/>
                <w:lang w:eastAsia="ko-KR"/>
              </w:rPr>
              <w:t>0.04</w:t>
            </w:r>
          </w:p>
        </w:tc>
        <w:tc>
          <w:tcPr>
            <w:tcW w:w="711" w:type="dxa"/>
            <w:noWrap/>
            <w:vAlign w:val="center"/>
            <w:hideMark/>
          </w:tcPr>
          <w:p w14:paraId="652CC253" w14:textId="77777777" w:rsidR="00ED31C8" w:rsidRPr="00DD00AF" w:rsidRDefault="00ED31C8" w:rsidP="001324CB">
            <w:pPr>
              <w:jc w:val="center"/>
              <w:rPr>
                <w:sz w:val="10"/>
                <w:szCs w:val="10"/>
                <w:lang w:eastAsia="ko-KR"/>
              </w:rPr>
            </w:pPr>
            <w:r w:rsidRPr="00DD00AF">
              <w:rPr>
                <w:sz w:val="10"/>
                <w:szCs w:val="10"/>
                <w:lang w:eastAsia="ko-KR"/>
              </w:rPr>
              <w:t>0.04</w:t>
            </w:r>
          </w:p>
        </w:tc>
      </w:tr>
      <w:tr w:rsidR="007E0BAE" w:rsidRPr="00DD00AF" w14:paraId="68AF8D0F" w14:textId="77777777" w:rsidTr="0066378E">
        <w:trPr>
          <w:trHeight w:val="288"/>
          <w:jc w:val="center"/>
        </w:trPr>
        <w:tc>
          <w:tcPr>
            <w:tcW w:w="429" w:type="dxa"/>
            <w:noWrap/>
            <w:vAlign w:val="center"/>
            <w:hideMark/>
          </w:tcPr>
          <w:p w14:paraId="66B4E266" w14:textId="77777777" w:rsidR="00ED31C8" w:rsidRPr="00DD00AF" w:rsidRDefault="00ED31C8" w:rsidP="007E0BAE">
            <w:pPr>
              <w:rPr>
                <w:sz w:val="10"/>
                <w:szCs w:val="10"/>
                <w:lang w:eastAsia="ko-KR"/>
              </w:rPr>
            </w:pPr>
            <w:r w:rsidRPr="00DD00AF">
              <w:rPr>
                <w:sz w:val="10"/>
                <w:szCs w:val="10"/>
                <w:lang w:eastAsia="ko-KR"/>
              </w:rPr>
              <w:t>0.2</w:t>
            </w:r>
          </w:p>
        </w:tc>
        <w:tc>
          <w:tcPr>
            <w:tcW w:w="350" w:type="dxa"/>
            <w:noWrap/>
            <w:vAlign w:val="center"/>
            <w:hideMark/>
          </w:tcPr>
          <w:p w14:paraId="445E4656"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6FBD1E91"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454A8BE6"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57E5CDB2" w14:textId="77777777" w:rsidR="00ED31C8" w:rsidRPr="00DD00AF" w:rsidRDefault="00ED31C8" w:rsidP="001324CB">
            <w:pPr>
              <w:jc w:val="center"/>
              <w:rPr>
                <w:sz w:val="10"/>
                <w:szCs w:val="10"/>
                <w:lang w:eastAsia="ko-KR"/>
              </w:rPr>
            </w:pPr>
            <w:r w:rsidRPr="00DD00AF">
              <w:rPr>
                <w:sz w:val="10"/>
                <w:szCs w:val="10"/>
                <w:lang w:eastAsia="ko-KR"/>
              </w:rPr>
              <w:t>0.24</w:t>
            </w:r>
          </w:p>
        </w:tc>
        <w:tc>
          <w:tcPr>
            <w:tcW w:w="525" w:type="dxa"/>
            <w:noWrap/>
            <w:vAlign w:val="center"/>
            <w:hideMark/>
          </w:tcPr>
          <w:p w14:paraId="2611090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693D91C" w14:textId="77777777" w:rsidR="00ED31C8" w:rsidRPr="00DD00AF" w:rsidRDefault="00ED31C8" w:rsidP="001324CB">
            <w:pPr>
              <w:jc w:val="center"/>
              <w:rPr>
                <w:sz w:val="10"/>
                <w:szCs w:val="10"/>
                <w:lang w:eastAsia="ko-KR"/>
              </w:rPr>
            </w:pPr>
            <w:r w:rsidRPr="00DD00AF">
              <w:rPr>
                <w:sz w:val="10"/>
                <w:szCs w:val="10"/>
                <w:lang w:eastAsia="ko-KR"/>
              </w:rPr>
              <w:t>0.1</w:t>
            </w:r>
          </w:p>
        </w:tc>
        <w:tc>
          <w:tcPr>
            <w:tcW w:w="561" w:type="dxa"/>
            <w:noWrap/>
            <w:vAlign w:val="center"/>
            <w:hideMark/>
          </w:tcPr>
          <w:p w14:paraId="20FCEE47" w14:textId="77777777" w:rsidR="00ED31C8" w:rsidRPr="00DD00AF" w:rsidRDefault="00ED31C8" w:rsidP="001324CB">
            <w:pPr>
              <w:jc w:val="center"/>
              <w:rPr>
                <w:sz w:val="10"/>
                <w:szCs w:val="10"/>
                <w:lang w:eastAsia="ko-KR"/>
              </w:rPr>
            </w:pPr>
            <w:r w:rsidRPr="00DD00AF">
              <w:rPr>
                <w:sz w:val="10"/>
                <w:szCs w:val="10"/>
                <w:lang w:eastAsia="ko-KR"/>
              </w:rPr>
              <w:t>0.36</w:t>
            </w:r>
          </w:p>
        </w:tc>
        <w:tc>
          <w:tcPr>
            <w:tcW w:w="525" w:type="dxa"/>
            <w:noWrap/>
            <w:vAlign w:val="center"/>
            <w:hideMark/>
          </w:tcPr>
          <w:p w14:paraId="224DCAE0" w14:textId="77777777" w:rsidR="00ED31C8" w:rsidRPr="00DD00AF" w:rsidRDefault="00ED31C8" w:rsidP="001324CB">
            <w:pPr>
              <w:jc w:val="center"/>
              <w:rPr>
                <w:sz w:val="10"/>
                <w:szCs w:val="10"/>
                <w:lang w:eastAsia="ko-KR"/>
              </w:rPr>
            </w:pPr>
            <w:r w:rsidRPr="00DD00AF">
              <w:rPr>
                <w:sz w:val="10"/>
                <w:szCs w:val="10"/>
                <w:lang w:eastAsia="ko-KR"/>
              </w:rPr>
              <w:t>0.98</w:t>
            </w:r>
          </w:p>
        </w:tc>
        <w:tc>
          <w:tcPr>
            <w:tcW w:w="461" w:type="dxa"/>
            <w:noWrap/>
            <w:vAlign w:val="center"/>
            <w:hideMark/>
          </w:tcPr>
          <w:p w14:paraId="1D6CA5E1" w14:textId="77777777" w:rsidR="00ED31C8" w:rsidRPr="00DD00AF" w:rsidRDefault="00ED31C8" w:rsidP="001324CB">
            <w:pPr>
              <w:jc w:val="center"/>
              <w:rPr>
                <w:sz w:val="10"/>
                <w:szCs w:val="10"/>
                <w:lang w:eastAsia="ko-KR"/>
              </w:rPr>
            </w:pPr>
            <w:r w:rsidRPr="00DD00AF">
              <w:rPr>
                <w:sz w:val="10"/>
                <w:szCs w:val="10"/>
                <w:lang w:eastAsia="ko-KR"/>
              </w:rPr>
              <w:t>0.23</w:t>
            </w:r>
          </w:p>
        </w:tc>
        <w:tc>
          <w:tcPr>
            <w:tcW w:w="651" w:type="dxa"/>
            <w:noWrap/>
            <w:vAlign w:val="center"/>
            <w:hideMark/>
          </w:tcPr>
          <w:p w14:paraId="6C246C8C" w14:textId="77777777" w:rsidR="00ED31C8" w:rsidRPr="00DD00AF" w:rsidRDefault="00ED31C8" w:rsidP="001324CB">
            <w:pPr>
              <w:jc w:val="center"/>
              <w:rPr>
                <w:sz w:val="10"/>
                <w:szCs w:val="10"/>
                <w:lang w:eastAsia="ko-KR"/>
              </w:rPr>
            </w:pPr>
            <w:r w:rsidRPr="00DD00AF">
              <w:rPr>
                <w:sz w:val="10"/>
                <w:szCs w:val="10"/>
                <w:lang w:eastAsia="ko-KR"/>
              </w:rPr>
              <w:t>0.15</w:t>
            </w:r>
          </w:p>
        </w:tc>
        <w:tc>
          <w:tcPr>
            <w:tcW w:w="525" w:type="dxa"/>
            <w:noWrap/>
            <w:vAlign w:val="center"/>
            <w:hideMark/>
          </w:tcPr>
          <w:p w14:paraId="4C651F75" w14:textId="77777777" w:rsidR="00ED31C8" w:rsidRPr="00DD00AF" w:rsidRDefault="00ED31C8" w:rsidP="001324CB">
            <w:pPr>
              <w:jc w:val="center"/>
              <w:rPr>
                <w:sz w:val="10"/>
                <w:szCs w:val="10"/>
                <w:lang w:eastAsia="ko-KR"/>
              </w:rPr>
            </w:pPr>
            <w:r w:rsidRPr="00DD00AF">
              <w:rPr>
                <w:sz w:val="10"/>
                <w:szCs w:val="10"/>
                <w:lang w:eastAsia="ko-KR"/>
              </w:rPr>
              <w:t>0.96</w:t>
            </w:r>
          </w:p>
        </w:tc>
        <w:tc>
          <w:tcPr>
            <w:tcW w:w="525" w:type="dxa"/>
            <w:noWrap/>
            <w:vAlign w:val="center"/>
            <w:hideMark/>
          </w:tcPr>
          <w:p w14:paraId="5E74BB38" w14:textId="77777777" w:rsidR="00ED31C8" w:rsidRPr="00DD00AF" w:rsidRDefault="00ED31C8" w:rsidP="001324CB">
            <w:pPr>
              <w:jc w:val="center"/>
              <w:rPr>
                <w:sz w:val="10"/>
                <w:szCs w:val="10"/>
                <w:lang w:eastAsia="ko-KR"/>
              </w:rPr>
            </w:pPr>
            <w:r w:rsidRPr="00DD00AF">
              <w:rPr>
                <w:sz w:val="10"/>
                <w:szCs w:val="10"/>
                <w:lang w:eastAsia="ko-KR"/>
              </w:rPr>
              <w:t>0.08</w:t>
            </w:r>
          </w:p>
        </w:tc>
        <w:tc>
          <w:tcPr>
            <w:tcW w:w="532" w:type="dxa"/>
            <w:noWrap/>
            <w:vAlign w:val="center"/>
            <w:hideMark/>
          </w:tcPr>
          <w:p w14:paraId="3F3F4CE1" w14:textId="77777777" w:rsidR="00ED31C8" w:rsidRPr="00DD00AF" w:rsidRDefault="00ED31C8" w:rsidP="001324CB">
            <w:pPr>
              <w:jc w:val="center"/>
              <w:rPr>
                <w:sz w:val="10"/>
                <w:szCs w:val="10"/>
                <w:lang w:eastAsia="ko-KR"/>
              </w:rPr>
            </w:pPr>
            <w:r w:rsidRPr="00DD00AF">
              <w:rPr>
                <w:sz w:val="10"/>
                <w:szCs w:val="10"/>
                <w:lang w:eastAsia="ko-KR"/>
              </w:rPr>
              <w:t>0.02</w:t>
            </w:r>
          </w:p>
        </w:tc>
        <w:tc>
          <w:tcPr>
            <w:tcW w:w="711" w:type="dxa"/>
            <w:noWrap/>
            <w:vAlign w:val="center"/>
            <w:hideMark/>
          </w:tcPr>
          <w:p w14:paraId="7A751F0A" w14:textId="77777777" w:rsidR="00ED31C8" w:rsidRPr="00DD00AF" w:rsidRDefault="00ED31C8" w:rsidP="001324CB">
            <w:pPr>
              <w:jc w:val="center"/>
              <w:rPr>
                <w:sz w:val="10"/>
                <w:szCs w:val="10"/>
                <w:lang w:eastAsia="ko-KR"/>
              </w:rPr>
            </w:pPr>
            <w:r w:rsidRPr="00DD00AF">
              <w:rPr>
                <w:sz w:val="10"/>
                <w:szCs w:val="10"/>
                <w:lang w:eastAsia="ko-KR"/>
              </w:rPr>
              <w:t>0.4</w:t>
            </w:r>
          </w:p>
        </w:tc>
        <w:tc>
          <w:tcPr>
            <w:tcW w:w="711" w:type="dxa"/>
            <w:noWrap/>
            <w:vAlign w:val="center"/>
            <w:hideMark/>
          </w:tcPr>
          <w:p w14:paraId="7A34B186" w14:textId="77777777" w:rsidR="00ED31C8" w:rsidRPr="00DD00AF" w:rsidRDefault="00ED31C8" w:rsidP="001324CB">
            <w:pPr>
              <w:jc w:val="center"/>
              <w:rPr>
                <w:sz w:val="10"/>
                <w:szCs w:val="10"/>
                <w:lang w:eastAsia="ko-KR"/>
              </w:rPr>
            </w:pPr>
            <w:r w:rsidRPr="00DD00AF">
              <w:rPr>
                <w:sz w:val="10"/>
                <w:szCs w:val="10"/>
                <w:lang w:eastAsia="ko-KR"/>
              </w:rPr>
              <w:t>0.21</w:t>
            </w:r>
          </w:p>
        </w:tc>
      </w:tr>
      <w:tr w:rsidR="007E0BAE" w:rsidRPr="00DD00AF" w14:paraId="78EDD90C" w14:textId="77777777" w:rsidTr="0066378E">
        <w:trPr>
          <w:trHeight w:val="288"/>
          <w:jc w:val="center"/>
        </w:trPr>
        <w:tc>
          <w:tcPr>
            <w:tcW w:w="429" w:type="dxa"/>
            <w:noWrap/>
            <w:vAlign w:val="center"/>
            <w:hideMark/>
          </w:tcPr>
          <w:p w14:paraId="31C36DF0" w14:textId="77777777" w:rsidR="00ED31C8" w:rsidRPr="00DD00AF" w:rsidRDefault="00ED31C8" w:rsidP="007E0BAE">
            <w:pPr>
              <w:rPr>
                <w:sz w:val="10"/>
                <w:szCs w:val="10"/>
                <w:lang w:eastAsia="ko-KR"/>
              </w:rPr>
            </w:pPr>
            <w:r w:rsidRPr="00DD00AF">
              <w:rPr>
                <w:sz w:val="10"/>
                <w:szCs w:val="10"/>
                <w:lang w:eastAsia="ko-KR"/>
              </w:rPr>
              <w:t>0.2</w:t>
            </w:r>
          </w:p>
        </w:tc>
        <w:tc>
          <w:tcPr>
            <w:tcW w:w="350" w:type="dxa"/>
            <w:noWrap/>
            <w:vAlign w:val="center"/>
            <w:hideMark/>
          </w:tcPr>
          <w:p w14:paraId="315D62D6"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66A56CA1"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734541DD"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42FCB245" w14:textId="77777777" w:rsidR="00ED31C8" w:rsidRPr="00DD00AF" w:rsidRDefault="00ED31C8" w:rsidP="001324CB">
            <w:pPr>
              <w:jc w:val="center"/>
              <w:rPr>
                <w:sz w:val="10"/>
                <w:szCs w:val="10"/>
                <w:lang w:eastAsia="ko-KR"/>
              </w:rPr>
            </w:pPr>
            <w:r w:rsidRPr="00DD00AF">
              <w:rPr>
                <w:sz w:val="10"/>
                <w:szCs w:val="10"/>
                <w:lang w:eastAsia="ko-KR"/>
              </w:rPr>
              <w:t>0.75</w:t>
            </w:r>
          </w:p>
        </w:tc>
        <w:tc>
          <w:tcPr>
            <w:tcW w:w="525" w:type="dxa"/>
            <w:noWrap/>
            <w:vAlign w:val="center"/>
            <w:hideMark/>
          </w:tcPr>
          <w:p w14:paraId="734FEBF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C1D2A77" w14:textId="77777777" w:rsidR="00ED31C8" w:rsidRPr="00DD00AF" w:rsidRDefault="00ED31C8" w:rsidP="001324CB">
            <w:pPr>
              <w:jc w:val="center"/>
              <w:rPr>
                <w:sz w:val="10"/>
                <w:szCs w:val="10"/>
                <w:lang w:eastAsia="ko-KR"/>
              </w:rPr>
            </w:pPr>
            <w:r w:rsidRPr="00DD00AF">
              <w:rPr>
                <w:sz w:val="10"/>
                <w:szCs w:val="10"/>
                <w:lang w:eastAsia="ko-KR"/>
              </w:rPr>
              <w:t>0.29</w:t>
            </w:r>
          </w:p>
        </w:tc>
        <w:tc>
          <w:tcPr>
            <w:tcW w:w="561" w:type="dxa"/>
            <w:noWrap/>
            <w:vAlign w:val="center"/>
            <w:hideMark/>
          </w:tcPr>
          <w:p w14:paraId="65F30440" w14:textId="77777777" w:rsidR="00ED31C8" w:rsidRPr="00DD00AF" w:rsidRDefault="00ED31C8" w:rsidP="001324CB">
            <w:pPr>
              <w:jc w:val="center"/>
              <w:rPr>
                <w:sz w:val="10"/>
                <w:szCs w:val="10"/>
                <w:lang w:eastAsia="ko-KR"/>
              </w:rPr>
            </w:pPr>
            <w:r w:rsidRPr="00DD00AF">
              <w:rPr>
                <w:sz w:val="10"/>
                <w:szCs w:val="10"/>
                <w:lang w:eastAsia="ko-KR"/>
              </w:rPr>
              <w:t>0.97</w:t>
            </w:r>
          </w:p>
        </w:tc>
        <w:tc>
          <w:tcPr>
            <w:tcW w:w="525" w:type="dxa"/>
            <w:noWrap/>
            <w:vAlign w:val="center"/>
            <w:hideMark/>
          </w:tcPr>
          <w:p w14:paraId="36F6F01B"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3A660204" w14:textId="77777777" w:rsidR="00ED31C8" w:rsidRPr="00DD00AF" w:rsidRDefault="00ED31C8" w:rsidP="001324CB">
            <w:pPr>
              <w:jc w:val="center"/>
              <w:rPr>
                <w:sz w:val="10"/>
                <w:szCs w:val="10"/>
                <w:lang w:eastAsia="ko-KR"/>
              </w:rPr>
            </w:pPr>
            <w:r w:rsidRPr="00DD00AF">
              <w:rPr>
                <w:sz w:val="10"/>
                <w:szCs w:val="10"/>
                <w:lang w:eastAsia="ko-KR"/>
              </w:rPr>
              <w:t>0.86</w:t>
            </w:r>
          </w:p>
        </w:tc>
        <w:tc>
          <w:tcPr>
            <w:tcW w:w="651" w:type="dxa"/>
            <w:noWrap/>
            <w:vAlign w:val="center"/>
            <w:hideMark/>
          </w:tcPr>
          <w:p w14:paraId="766834DB" w14:textId="77777777" w:rsidR="00ED31C8" w:rsidRPr="00DD00AF" w:rsidRDefault="00ED31C8" w:rsidP="001324CB">
            <w:pPr>
              <w:jc w:val="center"/>
              <w:rPr>
                <w:sz w:val="10"/>
                <w:szCs w:val="10"/>
                <w:lang w:eastAsia="ko-KR"/>
              </w:rPr>
            </w:pPr>
            <w:r w:rsidRPr="00DD00AF">
              <w:rPr>
                <w:sz w:val="10"/>
                <w:szCs w:val="10"/>
                <w:lang w:eastAsia="ko-KR"/>
              </w:rPr>
              <w:t>0.32</w:t>
            </w:r>
          </w:p>
        </w:tc>
        <w:tc>
          <w:tcPr>
            <w:tcW w:w="525" w:type="dxa"/>
            <w:noWrap/>
            <w:vAlign w:val="center"/>
            <w:hideMark/>
          </w:tcPr>
          <w:p w14:paraId="16C0BAD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ACD42CA" w14:textId="77777777" w:rsidR="00ED31C8" w:rsidRPr="00DD00AF" w:rsidRDefault="00ED31C8" w:rsidP="001324CB">
            <w:pPr>
              <w:jc w:val="center"/>
              <w:rPr>
                <w:sz w:val="10"/>
                <w:szCs w:val="10"/>
                <w:lang w:eastAsia="ko-KR"/>
              </w:rPr>
            </w:pPr>
            <w:r w:rsidRPr="00DD00AF">
              <w:rPr>
                <w:sz w:val="10"/>
                <w:szCs w:val="10"/>
                <w:lang w:eastAsia="ko-KR"/>
              </w:rPr>
              <w:t>0.54</w:t>
            </w:r>
          </w:p>
        </w:tc>
        <w:tc>
          <w:tcPr>
            <w:tcW w:w="532" w:type="dxa"/>
            <w:noWrap/>
            <w:vAlign w:val="center"/>
            <w:hideMark/>
          </w:tcPr>
          <w:p w14:paraId="2F883A6B" w14:textId="77777777" w:rsidR="00ED31C8" w:rsidRPr="00DD00AF" w:rsidRDefault="00ED31C8" w:rsidP="001324CB">
            <w:pPr>
              <w:jc w:val="center"/>
              <w:rPr>
                <w:sz w:val="10"/>
                <w:szCs w:val="10"/>
                <w:lang w:eastAsia="ko-KR"/>
              </w:rPr>
            </w:pPr>
            <w:r w:rsidRPr="00DD00AF">
              <w:rPr>
                <w:sz w:val="10"/>
                <w:szCs w:val="10"/>
                <w:lang w:eastAsia="ko-KR"/>
              </w:rPr>
              <w:t>0.01</w:t>
            </w:r>
          </w:p>
        </w:tc>
        <w:tc>
          <w:tcPr>
            <w:tcW w:w="711" w:type="dxa"/>
            <w:noWrap/>
            <w:vAlign w:val="center"/>
            <w:hideMark/>
          </w:tcPr>
          <w:p w14:paraId="1835D83D" w14:textId="77777777" w:rsidR="00ED31C8" w:rsidRPr="00DD00AF" w:rsidRDefault="00ED31C8" w:rsidP="001324CB">
            <w:pPr>
              <w:jc w:val="center"/>
              <w:rPr>
                <w:sz w:val="10"/>
                <w:szCs w:val="10"/>
                <w:lang w:eastAsia="ko-KR"/>
              </w:rPr>
            </w:pPr>
            <w:r w:rsidRPr="00DD00AF">
              <w:rPr>
                <w:sz w:val="10"/>
                <w:szCs w:val="10"/>
                <w:lang w:eastAsia="ko-KR"/>
              </w:rPr>
              <w:t>0.98</w:t>
            </w:r>
          </w:p>
        </w:tc>
        <w:tc>
          <w:tcPr>
            <w:tcW w:w="711" w:type="dxa"/>
            <w:noWrap/>
            <w:vAlign w:val="center"/>
            <w:hideMark/>
          </w:tcPr>
          <w:p w14:paraId="64B56CEE" w14:textId="77777777" w:rsidR="00ED31C8" w:rsidRPr="00DD00AF" w:rsidRDefault="00ED31C8" w:rsidP="001324CB">
            <w:pPr>
              <w:jc w:val="center"/>
              <w:rPr>
                <w:sz w:val="10"/>
                <w:szCs w:val="10"/>
                <w:lang w:eastAsia="ko-KR"/>
              </w:rPr>
            </w:pPr>
            <w:r w:rsidRPr="00DD00AF">
              <w:rPr>
                <w:sz w:val="10"/>
                <w:szCs w:val="10"/>
                <w:lang w:eastAsia="ko-KR"/>
              </w:rPr>
              <w:t>0.91</w:t>
            </w:r>
          </w:p>
        </w:tc>
      </w:tr>
      <w:tr w:rsidR="007E0BAE" w:rsidRPr="00DD00AF" w14:paraId="2F6CCF77" w14:textId="77777777" w:rsidTr="0066378E">
        <w:trPr>
          <w:trHeight w:val="288"/>
          <w:jc w:val="center"/>
        </w:trPr>
        <w:tc>
          <w:tcPr>
            <w:tcW w:w="429" w:type="dxa"/>
            <w:noWrap/>
            <w:vAlign w:val="center"/>
            <w:hideMark/>
          </w:tcPr>
          <w:p w14:paraId="57AC9353" w14:textId="77777777" w:rsidR="00ED31C8" w:rsidRPr="00DD00AF" w:rsidRDefault="00ED31C8" w:rsidP="007E0BAE">
            <w:pPr>
              <w:rPr>
                <w:sz w:val="10"/>
                <w:szCs w:val="10"/>
                <w:lang w:eastAsia="ko-KR"/>
              </w:rPr>
            </w:pPr>
            <w:r w:rsidRPr="00DD00AF">
              <w:rPr>
                <w:sz w:val="10"/>
                <w:szCs w:val="10"/>
                <w:lang w:eastAsia="ko-KR"/>
              </w:rPr>
              <w:t>0.2</w:t>
            </w:r>
          </w:p>
        </w:tc>
        <w:tc>
          <w:tcPr>
            <w:tcW w:w="350" w:type="dxa"/>
            <w:noWrap/>
            <w:vAlign w:val="center"/>
            <w:hideMark/>
          </w:tcPr>
          <w:p w14:paraId="129CBBA2"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21D6FF95"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5017C6C7"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3B319D5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96E767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DC374DF" w14:textId="77777777" w:rsidR="00ED31C8" w:rsidRPr="00DD00AF" w:rsidRDefault="00ED31C8" w:rsidP="001324CB">
            <w:pPr>
              <w:jc w:val="center"/>
              <w:rPr>
                <w:sz w:val="10"/>
                <w:szCs w:val="10"/>
                <w:lang w:eastAsia="ko-KR"/>
              </w:rPr>
            </w:pPr>
            <w:r w:rsidRPr="00DD00AF">
              <w:rPr>
                <w:sz w:val="10"/>
                <w:szCs w:val="10"/>
                <w:lang w:eastAsia="ko-KR"/>
              </w:rPr>
              <w:t>0.84</w:t>
            </w:r>
          </w:p>
        </w:tc>
        <w:tc>
          <w:tcPr>
            <w:tcW w:w="561" w:type="dxa"/>
            <w:noWrap/>
            <w:vAlign w:val="center"/>
            <w:hideMark/>
          </w:tcPr>
          <w:p w14:paraId="6E6746F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B1AFF53"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5C1DB9C"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1912BBF4" w14:textId="77777777" w:rsidR="00ED31C8" w:rsidRPr="00DD00AF" w:rsidRDefault="00ED31C8" w:rsidP="001324CB">
            <w:pPr>
              <w:jc w:val="center"/>
              <w:rPr>
                <w:sz w:val="10"/>
                <w:szCs w:val="10"/>
                <w:lang w:eastAsia="ko-KR"/>
              </w:rPr>
            </w:pPr>
            <w:r w:rsidRPr="00DD00AF">
              <w:rPr>
                <w:sz w:val="10"/>
                <w:szCs w:val="10"/>
                <w:lang w:eastAsia="ko-KR"/>
              </w:rPr>
              <w:t>0.8</w:t>
            </w:r>
          </w:p>
        </w:tc>
        <w:tc>
          <w:tcPr>
            <w:tcW w:w="525" w:type="dxa"/>
            <w:noWrap/>
            <w:vAlign w:val="center"/>
            <w:hideMark/>
          </w:tcPr>
          <w:p w14:paraId="7EC12FA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44E9D85"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66FDCE75" w14:textId="77777777" w:rsidR="00ED31C8" w:rsidRPr="00DD00AF" w:rsidRDefault="00ED31C8" w:rsidP="001324CB">
            <w:pPr>
              <w:jc w:val="center"/>
              <w:rPr>
                <w:sz w:val="10"/>
                <w:szCs w:val="10"/>
                <w:lang w:eastAsia="ko-KR"/>
              </w:rPr>
            </w:pPr>
            <w:r w:rsidRPr="00DD00AF">
              <w:rPr>
                <w:sz w:val="10"/>
                <w:szCs w:val="10"/>
                <w:lang w:eastAsia="ko-KR"/>
              </w:rPr>
              <w:t>0.05</w:t>
            </w:r>
          </w:p>
        </w:tc>
        <w:tc>
          <w:tcPr>
            <w:tcW w:w="711" w:type="dxa"/>
            <w:noWrap/>
            <w:vAlign w:val="center"/>
            <w:hideMark/>
          </w:tcPr>
          <w:p w14:paraId="31E641DC"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69796937"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33CA1A7F" w14:textId="77777777" w:rsidTr="0066378E">
        <w:trPr>
          <w:trHeight w:val="288"/>
          <w:jc w:val="center"/>
        </w:trPr>
        <w:tc>
          <w:tcPr>
            <w:tcW w:w="429" w:type="dxa"/>
            <w:noWrap/>
            <w:vAlign w:val="center"/>
            <w:hideMark/>
          </w:tcPr>
          <w:p w14:paraId="7C5FC658"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01490E11"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6AAD4B76"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1534CAEF"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2559E255" w14:textId="77777777" w:rsidR="00ED31C8" w:rsidRPr="00DD00AF" w:rsidRDefault="00ED31C8" w:rsidP="001324CB">
            <w:pPr>
              <w:jc w:val="center"/>
              <w:rPr>
                <w:sz w:val="10"/>
                <w:szCs w:val="10"/>
                <w:lang w:eastAsia="ko-KR"/>
              </w:rPr>
            </w:pPr>
            <w:r w:rsidRPr="00DD00AF">
              <w:rPr>
                <w:sz w:val="10"/>
                <w:szCs w:val="10"/>
                <w:lang w:eastAsia="ko-KR"/>
              </w:rPr>
              <w:t>0.29</w:t>
            </w:r>
          </w:p>
        </w:tc>
        <w:tc>
          <w:tcPr>
            <w:tcW w:w="525" w:type="dxa"/>
            <w:noWrap/>
            <w:vAlign w:val="center"/>
            <w:hideMark/>
          </w:tcPr>
          <w:p w14:paraId="044C908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8504C21" w14:textId="77777777" w:rsidR="00ED31C8" w:rsidRPr="00DD00AF" w:rsidRDefault="00ED31C8" w:rsidP="001324CB">
            <w:pPr>
              <w:jc w:val="center"/>
              <w:rPr>
                <w:sz w:val="10"/>
                <w:szCs w:val="10"/>
                <w:lang w:eastAsia="ko-KR"/>
              </w:rPr>
            </w:pPr>
            <w:r w:rsidRPr="00DD00AF">
              <w:rPr>
                <w:sz w:val="10"/>
                <w:szCs w:val="10"/>
                <w:lang w:eastAsia="ko-KR"/>
              </w:rPr>
              <w:t>0.06</w:t>
            </w:r>
          </w:p>
        </w:tc>
        <w:tc>
          <w:tcPr>
            <w:tcW w:w="561" w:type="dxa"/>
            <w:noWrap/>
            <w:vAlign w:val="center"/>
            <w:hideMark/>
          </w:tcPr>
          <w:p w14:paraId="0B85485C" w14:textId="77777777" w:rsidR="00ED31C8" w:rsidRPr="00DD00AF" w:rsidRDefault="00ED31C8" w:rsidP="001324CB">
            <w:pPr>
              <w:jc w:val="center"/>
              <w:rPr>
                <w:sz w:val="10"/>
                <w:szCs w:val="10"/>
                <w:lang w:eastAsia="ko-KR"/>
              </w:rPr>
            </w:pPr>
            <w:r w:rsidRPr="00DD00AF">
              <w:rPr>
                <w:sz w:val="10"/>
                <w:szCs w:val="10"/>
                <w:lang w:eastAsia="ko-KR"/>
              </w:rPr>
              <w:t>0.41</w:t>
            </w:r>
          </w:p>
        </w:tc>
        <w:tc>
          <w:tcPr>
            <w:tcW w:w="525" w:type="dxa"/>
            <w:noWrap/>
            <w:vAlign w:val="center"/>
            <w:hideMark/>
          </w:tcPr>
          <w:p w14:paraId="1335B802" w14:textId="77777777" w:rsidR="00ED31C8" w:rsidRPr="00DD00AF" w:rsidRDefault="00ED31C8" w:rsidP="001324CB">
            <w:pPr>
              <w:jc w:val="center"/>
              <w:rPr>
                <w:sz w:val="10"/>
                <w:szCs w:val="10"/>
                <w:lang w:eastAsia="ko-KR"/>
              </w:rPr>
            </w:pPr>
            <w:r w:rsidRPr="00DD00AF">
              <w:rPr>
                <w:sz w:val="10"/>
                <w:szCs w:val="10"/>
                <w:lang w:eastAsia="ko-KR"/>
              </w:rPr>
              <w:t>0.99</w:t>
            </w:r>
          </w:p>
        </w:tc>
        <w:tc>
          <w:tcPr>
            <w:tcW w:w="461" w:type="dxa"/>
            <w:noWrap/>
            <w:vAlign w:val="center"/>
            <w:hideMark/>
          </w:tcPr>
          <w:p w14:paraId="0EE0DC40" w14:textId="77777777" w:rsidR="00ED31C8" w:rsidRPr="00DD00AF" w:rsidRDefault="00ED31C8" w:rsidP="001324CB">
            <w:pPr>
              <w:jc w:val="center"/>
              <w:rPr>
                <w:sz w:val="10"/>
                <w:szCs w:val="10"/>
                <w:lang w:eastAsia="ko-KR"/>
              </w:rPr>
            </w:pPr>
            <w:r w:rsidRPr="00DD00AF">
              <w:rPr>
                <w:sz w:val="10"/>
                <w:szCs w:val="10"/>
                <w:lang w:eastAsia="ko-KR"/>
              </w:rPr>
              <w:t>0.3</w:t>
            </w:r>
          </w:p>
        </w:tc>
        <w:tc>
          <w:tcPr>
            <w:tcW w:w="651" w:type="dxa"/>
            <w:noWrap/>
            <w:vAlign w:val="center"/>
            <w:hideMark/>
          </w:tcPr>
          <w:p w14:paraId="636E4D94" w14:textId="77777777" w:rsidR="00ED31C8" w:rsidRPr="00DD00AF" w:rsidRDefault="00ED31C8" w:rsidP="001324CB">
            <w:pPr>
              <w:jc w:val="center"/>
              <w:rPr>
                <w:sz w:val="10"/>
                <w:szCs w:val="10"/>
                <w:lang w:eastAsia="ko-KR"/>
              </w:rPr>
            </w:pPr>
            <w:r w:rsidRPr="00DD00AF">
              <w:rPr>
                <w:sz w:val="10"/>
                <w:szCs w:val="10"/>
                <w:lang w:eastAsia="ko-KR"/>
              </w:rPr>
              <w:t>0.13</w:t>
            </w:r>
          </w:p>
        </w:tc>
        <w:tc>
          <w:tcPr>
            <w:tcW w:w="525" w:type="dxa"/>
            <w:noWrap/>
            <w:vAlign w:val="center"/>
            <w:hideMark/>
          </w:tcPr>
          <w:p w14:paraId="19A307CD" w14:textId="77777777" w:rsidR="00ED31C8" w:rsidRPr="00DD00AF" w:rsidRDefault="00ED31C8" w:rsidP="001324CB">
            <w:pPr>
              <w:jc w:val="center"/>
              <w:rPr>
                <w:sz w:val="10"/>
                <w:szCs w:val="10"/>
                <w:lang w:eastAsia="ko-KR"/>
              </w:rPr>
            </w:pPr>
            <w:r w:rsidRPr="00DD00AF">
              <w:rPr>
                <w:sz w:val="10"/>
                <w:szCs w:val="10"/>
                <w:lang w:eastAsia="ko-KR"/>
              </w:rPr>
              <w:t>0.97</w:t>
            </w:r>
          </w:p>
        </w:tc>
        <w:tc>
          <w:tcPr>
            <w:tcW w:w="525" w:type="dxa"/>
            <w:noWrap/>
            <w:vAlign w:val="center"/>
            <w:hideMark/>
          </w:tcPr>
          <w:p w14:paraId="1E6EFF91" w14:textId="77777777" w:rsidR="00ED31C8" w:rsidRPr="00DD00AF" w:rsidRDefault="00ED31C8" w:rsidP="001324CB">
            <w:pPr>
              <w:jc w:val="center"/>
              <w:rPr>
                <w:sz w:val="10"/>
                <w:szCs w:val="10"/>
                <w:lang w:eastAsia="ko-KR"/>
              </w:rPr>
            </w:pPr>
            <w:r w:rsidRPr="00DD00AF">
              <w:rPr>
                <w:sz w:val="10"/>
                <w:szCs w:val="10"/>
                <w:lang w:eastAsia="ko-KR"/>
              </w:rPr>
              <w:t>0.1</w:t>
            </w:r>
          </w:p>
        </w:tc>
        <w:tc>
          <w:tcPr>
            <w:tcW w:w="532" w:type="dxa"/>
            <w:noWrap/>
            <w:vAlign w:val="center"/>
            <w:hideMark/>
          </w:tcPr>
          <w:p w14:paraId="234F2B14" w14:textId="77777777" w:rsidR="00ED31C8" w:rsidRPr="00DD00AF" w:rsidRDefault="00ED31C8" w:rsidP="001324CB">
            <w:pPr>
              <w:jc w:val="center"/>
              <w:rPr>
                <w:sz w:val="10"/>
                <w:szCs w:val="10"/>
                <w:lang w:eastAsia="ko-KR"/>
              </w:rPr>
            </w:pPr>
            <w:r w:rsidRPr="00DD00AF">
              <w:rPr>
                <w:sz w:val="10"/>
                <w:szCs w:val="10"/>
                <w:lang w:eastAsia="ko-KR"/>
              </w:rPr>
              <w:t>0.01</w:t>
            </w:r>
          </w:p>
        </w:tc>
        <w:tc>
          <w:tcPr>
            <w:tcW w:w="711" w:type="dxa"/>
            <w:noWrap/>
            <w:vAlign w:val="center"/>
            <w:hideMark/>
          </w:tcPr>
          <w:p w14:paraId="2F346A18" w14:textId="77777777" w:rsidR="00ED31C8" w:rsidRPr="00DD00AF" w:rsidRDefault="00ED31C8" w:rsidP="001324CB">
            <w:pPr>
              <w:jc w:val="center"/>
              <w:rPr>
                <w:sz w:val="10"/>
                <w:szCs w:val="10"/>
                <w:lang w:eastAsia="ko-KR"/>
              </w:rPr>
            </w:pPr>
            <w:r w:rsidRPr="00DD00AF">
              <w:rPr>
                <w:sz w:val="10"/>
                <w:szCs w:val="10"/>
                <w:lang w:eastAsia="ko-KR"/>
              </w:rPr>
              <w:t>0.42</w:t>
            </w:r>
          </w:p>
        </w:tc>
        <w:tc>
          <w:tcPr>
            <w:tcW w:w="711" w:type="dxa"/>
            <w:noWrap/>
            <w:vAlign w:val="center"/>
            <w:hideMark/>
          </w:tcPr>
          <w:p w14:paraId="08D6EDAB" w14:textId="77777777" w:rsidR="00ED31C8" w:rsidRPr="00DD00AF" w:rsidRDefault="00ED31C8" w:rsidP="001324CB">
            <w:pPr>
              <w:jc w:val="center"/>
              <w:rPr>
                <w:sz w:val="10"/>
                <w:szCs w:val="10"/>
                <w:lang w:eastAsia="ko-KR"/>
              </w:rPr>
            </w:pPr>
            <w:r w:rsidRPr="00DD00AF">
              <w:rPr>
                <w:sz w:val="10"/>
                <w:szCs w:val="10"/>
                <w:lang w:eastAsia="ko-KR"/>
              </w:rPr>
              <w:t>0.23</w:t>
            </w:r>
          </w:p>
        </w:tc>
      </w:tr>
      <w:tr w:rsidR="007E0BAE" w:rsidRPr="00DD00AF" w14:paraId="20727A1A" w14:textId="77777777" w:rsidTr="0066378E">
        <w:trPr>
          <w:trHeight w:val="288"/>
          <w:jc w:val="center"/>
        </w:trPr>
        <w:tc>
          <w:tcPr>
            <w:tcW w:w="429" w:type="dxa"/>
            <w:noWrap/>
            <w:vAlign w:val="center"/>
            <w:hideMark/>
          </w:tcPr>
          <w:p w14:paraId="6B6755FF"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765B0BFF"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1DE8394A"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70EA84E7"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6FF97485" w14:textId="77777777" w:rsidR="00ED31C8" w:rsidRPr="00DD00AF" w:rsidRDefault="00ED31C8" w:rsidP="001324CB">
            <w:pPr>
              <w:jc w:val="center"/>
              <w:rPr>
                <w:sz w:val="10"/>
                <w:szCs w:val="10"/>
                <w:lang w:eastAsia="ko-KR"/>
              </w:rPr>
            </w:pPr>
            <w:r w:rsidRPr="00DD00AF">
              <w:rPr>
                <w:sz w:val="10"/>
                <w:szCs w:val="10"/>
                <w:lang w:eastAsia="ko-KR"/>
              </w:rPr>
              <w:t>0.9</w:t>
            </w:r>
          </w:p>
        </w:tc>
        <w:tc>
          <w:tcPr>
            <w:tcW w:w="525" w:type="dxa"/>
            <w:noWrap/>
            <w:vAlign w:val="center"/>
            <w:hideMark/>
          </w:tcPr>
          <w:p w14:paraId="4FF8140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B24C779" w14:textId="77777777" w:rsidR="00ED31C8" w:rsidRPr="00DD00AF" w:rsidRDefault="00ED31C8" w:rsidP="001324CB">
            <w:pPr>
              <w:jc w:val="center"/>
              <w:rPr>
                <w:sz w:val="10"/>
                <w:szCs w:val="10"/>
                <w:lang w:eastAsia="ko-KR"/>
              </w:rPr>
            </w:pPr>
            <w:r w:rsidRPr="00DD00AF">
              <w:rPr>
                <w:sz w:val="10"/>
                <w:szCs w:val="10"/>
                <w:lang w:eastAsia="ko-KR"/>
              </w:rPr>
              <w:t>0.2</w:t>
            </w:r>
          </w:p>
        </w:tc>
        <w:tc>
          <w:tcPr>
            <w:tcW w:w="561" w:type="dxa"/>
            <w:noWrap/>
            <w:vAlign w:val="center"/>
            <w:hideMark/>
          </w:tcPr>
          <w:p w14:paraId="4D056DFC"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64592E4B"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4C51D39A" w14:textId="77777777" w:rsidR="00ED31C8" w:rsidRPr="00DD00AF" w:rsidRDefault="00ED31C8" w:rsidP="001324CB">
            <w:pPr>
              <w:jc w:val="center"/>
              <w:rPr>
                <w:sz w:val="10"/>
                <w:szCs w:val="10"/>
                <w:lang w:eastAsia="ko-KR"/>
              </w:rPr>
            </w:pPr>
            <w:r w:rsidRPr="00DD00AF">
              <w:rPr>
                <w:sz w:val="10"/>
                <w:szCs w:val="10"/>
                <w:lang w:eastAsia="ko-KR"/>
              </w:rPr>
              <w:t>0.95</w:t>
            </w:r>
          </w:p>
        </w:tc>
        <w:tc>
          <w:tcPr>
            <w:tcW w:w="651" w:type="dxa"/>
            <w:noWrap/>
            <w:vAlign w:val="center"/>
            <w:hideMark/>
          </w:tcPr>
          <w:p w14:paraId="7A2FAB69" w14:textId="77777777" w:rsidR="00ED31C8" w:rsidRPr="00DD00AF" w:rsidRDefault="00ED31C8" w:rsidP="001324CB">
            <w:pPr>
              <w:jc w:val="center"/>
              <w:rPr>
                <w:sz w:val="10"/>
                <w:szCs w:val="10"/>
                <w:lang w:eastAsia="ko-KR"/>
              </w:rPr>
            </w:pPr>
            <w:r w:rsidRPr="00DD00AF">
              <w:rPr>
                <w:sz w:val="10"/>
                <w:szCs w:val="10"/>
                <w:lang w:eastAsia="ko-KR"/>
              </w:rPr>
              <w:t>0.34</w:t>
            </w:r>
          </w:p>
        </w:tc>
        <w:tc>
          <w:tcPr>
            <w:tcW w:w="525" w:type="dxa"/>
            <w:noWrap/>
            <w:vAlign w:val="center"/>
            <w:hideMark/>
          </w:tcPr>
          <w:p w14:paraId="11CFCDA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C10AEAB" w14:textId="77777777" w:rsidR="00ED31C8" w:rsidRPr="00DD00AF" w:rsidRDefault="00ED31C8" w:rsidP="001324CB">
            <w:pPr>
              <w:jc w:val="center"/>
              <w:rPr>
                <w:sz w:val="10"/>
                <w:szCs w:val="10"/>
                <w:lang w:eastAsia="ko-KR"/>
              </w:rPr>
            </w:pPr>
            <w:r w:rsidRPr="00DD00AF">
              <w:rPr>
                <w:sz w:val="10"/>
                <w:szCs w:val="10"/>
                <w:lang w:eastAsia="ko-KR"/>
              </w:rPr>
              <w:t>0.61</w:t>
            </w:r>
          </w:p>
        </w:tc>
        <w:tc>
          <w:tcPr>
            <w:tcW w:w="532" w:type="dxa"/>
            <w:noWrap/>
            <w:vAlign w:val="center"/>
            <w:hideMark/>
          </w:tcPr>
          <w:p w14:paraId="5709C8C3" w14:textId="77777777" w:rsidR="00ED31C8" w:rsidRPr="00DD00AF" w:rsidRDefault="00ED31C8" w:rsidP="001324CB">
            <w:pPr>
              <w:jc w:val="center"/>
              <w:rPr>
                <w:sz w:val="10"/>
                <w:szCs w:val="10"/>
                <w:lang w:eastAsia="ko-KR"/>
              </w:rPr>
            </w:pPr>
            <w:r w:rsidRPr="00DD00AF">
              <w:rPr>
                <w:sz w:val="10"/>
                <w:szCs w:val="10"/>
                <w:lang w:eastAsia="ko-KR"/>
              </w:rPr>
              <w:t>0.02</w:t>
            </w:r>
          </w:p>
        </w:tc>
        <w:tc>
          <w:tcPr>
            <w:tcW w:w="711" w:type="dxa"/>
            <w:noWrap/>
            <w:vAlign w:val="center"/>
            <w:hideMark/>
          </w:tcPr>
          <w:p w14:paraId="2D67B762" w14:textId="77777777" w:rsidR="00ED31C8" w:rsidRPr="00DD00AF" w:rsidRDefault="00ED31C8" w:rsidP="001324CB">
            <w:pPr>
              <w:jc w:val="center"/>
              <w:rPr>
                <w:sz w:val="10"/>
                <w:szCs w:val="10"/>
                <w:lang w:eastAsia="ko-KR"/>
              </w:rPr>
            </w:pPr>
            <w:r w:rsidRPr="00DD00AF">
              <w:rPr>
                <w:sz w:val="10"/>
                <w:szCs w:val="10"/>
                <w:lang w:eastAsia="ko-KR"/>
              </w:rPr>
              <w:t>0.98</w:t>
            </w:r>
          </w:p>
        </w:tc>
        <w:tc>
          <w:tcPr>
            <w:tcW w:w="711" w:type="dxa"/>
            <w:noWrap/>
            <w:vAlign w:val="center"/>
            <w:hideMark/>
          </w:tcPr>
          <w:p w14:paraId="7EF2FC92" w14:textId="77777777" w:rsidR="00ED31C8" w:rsidRPr="00DD00AF" w:rsidRDefault="00ED31C8" w:rsidP="001324CB">
            <w:pPr>
              <w:jc w:val="center"/>
              <w:rPr>
                <w:sz w:val="10"/>
                <w:szCs w:val="10"/>
                <w:lang w:eastAsia="ko-KR"/>
              </w:rPr>
            </w:pPr>
            <w:r w:rsidRPr="00DD00AF">
              <w:rPr>
                <w:sz w:val="10"/>
                <w:szCs w:val="10"/>
                <w:lang w:eastAsia="ko-KR"/>
              </w:rPr>
              <w:t>0.89</w:t>
            </w:r>
          </w:p>
        </w:tc>
      </w:tr>
      <w:tr w:rsidR="007E0BAE" w:rsidRPr="00DD00AF" w14:paraId="27FE1743" w14:textId="77777777" w:rsidTr="0066378E">
        <w:trPr>
          <w:trHeight w:val="288"/>
          <w:jc w:val="center"/>
        </w:trPr>
        <w:tc>
          <w:tcPr>
            <w:tcW w:w="429" w:type="dxa"/>
            <w:noWrap/>
            <w:vAlign w:val="center"/>
            <w:hideMark/>
          </w:tcPr>
          <w:p w14:paraId="62C2ECA5" w14:textId="77777777" w:rsidR="00ED31C8" w:rsidRPr="00DD00AF" w:rsidRDefault="00ED31C8" w:rsidP="007E0BAE">
            <w:pPr>
              <w:rPr>
                <w:sz w:val="10"/>
                <w:szCs w:val="10"/>
                <w:lang w:eastAsia="ko-KR"/>
              </w:rPr>
            </w:pPr>
            <w:r w:rsidRPr="00DD00AF">
              <w:rPr>
                <w:sz w:val="10"/>
                <w:szCs w:val="10"/>
                <w:lang w:eastAsia="ko-KR"/>
              </w:rPr>
              <w:t>0.4</w:t>
            </w:r>
          </w:p>
        </w:tc>
        <w:tc>
          <w:tcPr>
            <w:tcW w:w="350" w:type="dxa"/>
            <w:noWrap/>
            <w:vAlign w:val="center"/>
            <w:hideMark/>
          </w:tcPr>
          <w:p w14:paraId="6AFD4E6E"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12B6BFA9"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07E366E0"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39EE66D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9ECC45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B34FCD8" w14:textId="77777777" w:rsidR="00ED31C8" w:rsidRPr="00DD00AF" w:rsidRDefault="00ED31C8" w:rsidP="001324CB">
            <w:pPr>
              <w:jc w:val="center"/>
              <w:rPr>
                <w:sz w:val="10"/>
                <w:szCs w:val="10"/>
                <w:lang w:eastAsia="ko-KR"/>
              </w:rPr>
            </w:pPr>
            <w:r w:rsidRPr="00DD00AF">
              <w:rPr>
                <w:sz w:val="10"/>
                <w:szCs w:val="10"/>
                <w:lang w:eastAsia="ko-KR"/>
              </w:rPr>
              <w:t>0.66</w:t>
            </w:r>
          </w:p>
        </w:tc>
        <w:tc>
          <w:tcPr>
            <w:tcW w:w="561" w:type="dxa"/>
            <w:noWrap/>
            <w:vAlign w:val="center"/>
            <w:hideMark/>
          </w:tcPr>
          <w:p w14:paraId="1AD4D000"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13C4832"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30AA88D9"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1950A8DA" w14:textId="77777777" w:rsidR="00ED31C8" w:rsidRPr="00DD00AF" w:rsidRDefault="00ED31C8" w:rsidP="001324CB">
            <w:pPr>
              <w:jc w:val="center"/>
              <w:rPr>
                <w:sz w:val="10"/>
                <w:szCs w:val="10"/>
                <w:lang w:eastAsia="ko-KR"/>
              </w:rPr>
            </w:pPr>
            <w:r w:rsidRPr="00DD00AF">
              <w:rPr>
                <w:sz w:val="10"/>
                <w:szCs w:val="10"/>
                <w:lang w:eastAsia="ko-KR"/>
              </w:rPr>
              <w:t>0.81</w:t>
            </w:r>
          </w:p>
        </w:tc>
        <w:tc>
          <w:tcPr>
            <w:tcW w:w="525" w:type="dxa"/>
            <w:noWrap/>
            <w:vAlign w:val="center"/>
            <w:hideMark/>
          </w:tcPr>
          <w:p w14:paraId="466A79A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DC8E56F"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1F16CC43" w14:textId="77777777" w:rsidR="00ED31C8" w:rsidRPr="00DD00AF" w:rsidRDefault="00ED31C8" w:rsidP="001324CB">
            <w:pPr>
              <w:jc w:val="center"/>
              <w:rPr>
                <w:sz w:val="10"/>
                <w:szCs w:val="10"/>
                <w:lang w:eastAsia="ko-KR"/>
              </w:rPr>
            </w:pPr>
            <w:r w:rsidRPr="00DD00AF">
              <w:rPr>
                <w:sz w:val="10"/>
                <w:szCs w:val="10"/>
                <w:lang w:eastAsia="ko-KR"/>
              </w:rPr>
              <w:t>0.11</w:t>
            </w:r>
          </w:p>
        </w:tc>
        <w:tc>
          <w:tcPr>
            <w:tcW w:w="711" w:type="dxa"/>
            <w:noWrap/>
            <w:vAlign w:val="center"/>
            <w:hideMark/>
          </w:tcPr>
          <w:p w14:paraId="48A6E069"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44FBED38"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5C996BA7" w14:textId="77777777" w:rsidTr="0066378E">
        <w:trPr>
          <w:trHeight w:val="288"/>
          <w:jc w:val="center"/>
        </w:trPr>
        <w:tc>
          <w:tcPr>
            <w:tcW w:w="429" w:type="dxa"/>
            <w:noWrap/>
            <w:vAlign w:val="center"/>
            <w:hideMark/>
          </w:tcPr>
          <w:p w14:paraId="59CF2B3F" w14:textId="77777777" w:rsidR="00ED31C8" w:rsidRPr="00DD00AF" w:rsidRDefault="00ED31C8" w:rsidP="007E0BAE">
            <w:pPr>
              <w:rPr>
                <w:sz w:val="10"/>
                <w:szCs w:val="10"/>
                <w:lang w:eastAsia="ko-KR"/>
              </w:rPr>
            </w:pPr>
            <w:r w:rsidRPr="00DD00AF">
              <w:rPr>
                <w:sz w:val="10"/>
                <w:szCs w:val="10"/>
                <w:lang w:eastAsia="ko-KR"/>
              </w:rPr>
              <w:t>0.8</w:t>
            </w:r>
          </w:p>
        </w:tc>
        <w:tc>
          <w:tcPr>
            <w:tcW w:w="350" w:type="dxa"/>
            <w:noWrap/>
            <w:vAlign w:val="center"/>
            <w:hideMark/>
          </w:tcPr>
          <w:p w14:paraId="7BBAFBC8"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4F5A1713"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4E3411A3"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3E957CF9" w14:textId="77777777" w:rsidR="00ED31C8" w:rsidRPr="00DD00AF" w:rsidRDefault="00ED31C8" w:rsidP="001324CB">
            <w:pPr>
              <w:jc w:val="center"/>
              <w:rPr>
                <w:sz w:val="10"/>
                <w:szCs w:val="10"/>
                <w:lang w:eastAsia="ko-KR"/>
              </w:rPr>
            </w:pPr>
            <w:r w:rsidRPr="00DD00AF">
              <w:rPr>
                <w:sz w:val="10"/>
                <w:szCs w:val="10"/>
                <w:lang w:eastAsia="ko-KR"/>
              </w:rPr>
              <w:t>0.4</w:t>
            </w:r>
          </w:p>
        </w:tc>
        <w:tc>
          <w:tcPr>
            <w:tcW w:w="525" w:type="dxa"/>
            <w:noWrap/>
            <w:vAlign w:val="center"/>
            <w:hideMark/>
          </w:tcPr>
          <w:p w14:paraId="07E81F5F"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6F083ADA" w14:textId="77777777" w:rsidR="00ED31C8" w:rsidRPr="00DD00AF" w:rsidRDefault="00ED31C8" w:rsidP="001324CB">
            <w:pPr>
              <w:jc w:val="center"/>
              <w:rPr>
                <w:sz w:val="10"/>
                <w:szCs w:val="10"/>
                <w:lang w:eastAsia="ko-KR"/>
              </w:rPr>
            </w:pPr>
            <w:r w:rsidRPr="00DD00AF">
              <w:rPr>
                <w:sz w:val="10"/>
                <w:szCs w:val="10"/>
                <w:lang w:eastAsia="ko-KR"/>
              </w:rPr>
              <w:t>0.05</w:t>
            </w:r>
          </w:p>
        </w:tc>
        <w:tc>
          <w:tcPr>
            <w:tcW w:w="561" w:type="dxa"/>
            <w:noWrap/>
            <w:vAlign w:val="center"/>
            <w:hideMark/>
          </w:tcPr>
          <w:p w14:paraId="29C6B801" w14:textId="77777777" w:rsidR="00ED31C8" w:rsidRPr="00DD00AF" w:rsidRDefault="00ED31C8" w:rsidP="001324CB">
            <w:pPr>
              <w:jc w:val="center"/>
              <w:rPr>
                <w:sz w:val="10"/>
                <w:szCs w:val="10"/>
                <w:lang w:eastAsia="ko-KR"/>
              </w:rPr>
            </w:pPr>
            <w:r w:rsidRPr="00DD00AF">
              <w:rPr>
                <w:sz w:val="10"/>
                <w:szCs w:val="10"/>
                <w:lang w:eastAsia="ko-KR"/>
              </w:rPr>
              <w:t>0.52</w:t>
            </w:r>
          </w:p>
        </w:tc>
        <w:tc>
          <w:tcPr>
            <w:tcW w:w="525" w:type="dxa"/>
            <w:noWrap/>
            <w:vAlign w:val="center"/>
            <w:hideMark/>
          </w:tcPr>
          <w:p w14:paraId="478DCD1D" w14:textId="77777777" w:rsidR="00ED31C8" w:rsidRPr="00DD00AF" w:rsidRDefault="00ED31C8" w:rsidP="001324CB">
            <w:pPr>
              <w:jc w:val="center"/>
              <w:rPr>
                <w:sz w:val="10"/>
                <w:szCs w:val="10"/>
                <w:lang w:eastAsia="ko-KR"/>
              </w:rPr>
            </w:pPr>
            <w:r w:rsidRPr="00DD00AF">
              <w:rPr>
                <w:sz w:val="10"/>
                <w:szCs w:val="10"/>
                <w:lang w:eastAsia="ko-KR"/>
              </w:rPr>
              <w:t>0.99</w:t>
            </w:r>
          </w:p>
        </w:tc>
        <w:tc>
          <w:tcPr>
            <w:tcW w:w="461" w:type="dxa"/>
            <w:noWrap/>
            <w:vAlign w:val="center"/>
            <w:hideMark/>
          </w:tcPr>
          <w:p w14:paraId="2602A7B4" w14:textId="77777777" w:rsidR="00ED31C8" w:rsidRPr="00DD00AF" w:rsidRDefault="00ED31C8" w:rsidP="001324CB">
            <w:pPr>
              <w:jc w:val="center"/>
              <w:rPr>
                <w:sz w:val="10"/>
                <w:szCs w:val="10"/>
                <w:lang w:eastAsia="ko-KR"/>
              </w:rPr>
            </w:pPr>
            <w:r w:rsidRPr="00DD00AF">
              <w:rPr>
                <w:sz w:val="10"/>
                <w:szCs w:val="10"/>
                <w:lang w:eastAsia="ko-KR"/>
              </w:rPr>
              <w:t>0.43</w:t>
            </w:r>
          </w:p>
        </w:tc>
        <w:tc>
          <w:tcPr>
            <w:tcW w:w="651" w:type="dxa"/>
            <w:noWrap/>
            <w:vAlign w:val="center"/>
            <w:hideMark/>
          </w:tcPr>
          <w:p w14:paraId="4EE879E2" w14:textId="77777777" w:rsidR="00ED31C8" w:rsidRPr="00DD00AF" w:rsidRDefault="00ED31C8" w:rsidP="001324CB">
            <w:pPr>
              <w:jc w:val="center"/>
              <w:rPr>
                <w:sz w:val="10"/>
                <w:szCs w:val="10"/>
                <w:lang w:eastAsia="ko-KR"/>
              </w:rPr>
            </w:pPr>
            <w:r w:rsidRPr="00DD00AF">
              <w:rPr>
                <w:sz w:val="10"/>
                <w:szCs w:val="10"/>
                <w:lang w:eastAsia="ko-KR"/>
              </w:rPr>
              <w:t>0.13</w:t>
            </w:r>
          </w:p>
        </w:tc>
        <w:tc>
          <w:tcPr>
            <w:tcW w:w="525" w:type="dxa"/>
            <w:noWrap/>
            <w:vAlign w:val="center"/>
            <w:hideMark/>
          </w:tcPr>
          <w:p w14:paraId="4798B69B" w14:textId="77777777" w:rsidR="00ED31C8" w:rsidRPr="00DD00AF" w:rsidRDefault="00ED31C8" w:rsidP="001324CB">
            <w:pPr>
              <w:jc w:val="center"/>
              <w:rPr>
                <w:sz w:val="10"/>
                <w:szCs w:val="10"/>
                <w:lang w:eastAsia="ko-KR"/>
              </w:rPr>
            </w:pPr>
            <w:r w:rsidRPr="00DD00AF">
              <w:rPr>
                <w:sz w:val="10"/>
                <w:szCs w:val="10"/>
                <w:lang w:eastAsia="ko-KR"/>
              </w:rPr>
              <w:t>0.97</w:t>
            </w:r>
          </w:p>
        </w:tc>
        <w:tc>
          <w:tcPr>
            <w:tcW w:w="525" w:type="dxa"/>
            <w:noWrap/>
            <w:vAlign w:val="center"/>
            <w:hideMark/>
          </w:tcPr>
          <w:p w14:paraId="48A23A8A" w14:textId="77777777" w:rsidR="00ED31C8" w:rsidRPr="00DD00AF" w:rsidRDefault="00ED31C8" w:rsidP="001324CB">
            <w:pPr>
              <w:jc w:val="center"/>
              <w:rPr>
                <w:sz w:val="10"/>
                <w:szCs w:val="10"/>
                <w:lang w:eastAsia="ko-KR"/>
              </w:rPr>
            </w:pPr>
            <w:r w:rsidRPr="00DD00AF">
              <w:rPr>
                <w:sz w:val="10"/>
                <w:szCs w:val="10"/>
                <w:lang w:eastAsia="ko-KR"/>
              </w:rPr>
              <w:t>0.12</w:t>
            </w:r>
          </w:p>
        </w:tc>
        <w:tc>
          <w:tcPr>
            <w:tcW w:w="532" w:type="dxa"/>
            <w:noWrap/>
            <w:vAlign w:val="center"/>
            <w:hideMark/>
          </w:tcPr>
          <w:p w14:paraId="12AC9EFF" w14:textId="77777777" w:rsidR="00ED31C8" w:rsidRPr="00DD00AF" w:rsidRDefault="00ED31C8" w:rsidP="001324CB">
            <w:pPr>
              <w:jc w:val="center"/>
              <w:rPr>
                <w:sz w:val="10"/>
                <w:szCs w:val="10"/>
                <w:lang w:eastAsia="ko-KR"/>
              </w:rPr>
            </w:pPr>
            <w:r w:rsidRPr="00DD00AF">
              <w:rPr>
                <w:sz w:val="10"/>
                <w:szCs w:val="10"/>
                <w:lang w:eastAsia="ko-KR"/>
              </w:rPr>
              <w:t>0.02</w:t>
            </w:r>
          </w:p>
        </w:tc>
        <w:tc>
          <w:tcPr>
            <w:tcW w:w="711" w:type="dxa"/>
            <w:noWrap/>
            <w:vAlign w:val="center"/>
            <w:hideMark/>
          </w:tcPr>
          <w:p w14:paraId="035C4E78" w14:textId="77777777" w:rsidR="00ED31C8" w:rsidRPr="00DD00AF" w:rsidRDefault="00ED31C8" w:rsidP="001324CB">
            <w:pPr>
              <w:jc w:val="center"/>
              <w:rPr>
                <w:sz w:val="10"/>
                <w:szCs w:val="10"/>
                <w:lang w:eastAsia="ko-KR"/>
              </w:rPr>
            </w:pPr>
            <w:r w:rsidRPr="00DD00AF">
              <w:rPr>
                <w:sz w:val="10"/>
                <w:szCs w:val="10"/>
                <w:lang w:eastAsia="ko-KR"/>
              </w:rPr>
              <w:t>0.42</w:t>
            </w:r>
          </w:p>
        </w:tc>
        <w:tc>
          <w:tcPr>
            <w:tcW w:w="711" w:type="dxa"/>
            <w:noWrap/>
            <w:vAlign w:val="center"/>
            <w:hideMark/>
          </w:tcPr>
          <w:p w14:paraId="073AFD0E" w14:textId="77777777" w:rsidR="00ED31C8" w:rsidRPr="00DD00AF" w:rsidRDefault="00ED31C8" w:rsidP="001324CB">
            <w:pPr>
              <w:jc w:val="center"/>
              <w:rPr>
                <w:sz w:val="10"/>
                <w:szCs w:val="10"/>
                <w:lang w:eastAsia="ko-KR"/>
              </w:rPr>
            </w:pPr>
            <w:r w:rsidRPr="00DD00AF">
              <w:rPr>
                <w:sz w:val="10"/>
                <w:szCs w:val="10"/>
                <w:lang w:eastAsia="ko-KR"/>
              </w:rPr>
              <w:t>0.18</w:t>
            </w:r>
          </w:p>
        </w:tc>
      </w:tr>
      <w:tr w:rsidR="007E0BAE" w:rsidRPr="00DD00AF" w14:paraId="5C212A84" w14:textId="77777777" w:rsidTr="0066378E">
        <w:trPr>
          <w:trHeight w:val="288"/>
          <w:jc w:val="center"/>
        </w:trPr>
        <w:tc>
          <w:tcPr>
            <w:tcW w:w="429" w:type="dxa"/>
            <w:noWrap/>
            <w:vAlign w:val="center"/>
            <w:hideMark/>
          </w:tcPr>
          <w:p w14:paraId="04C3BB77" w14:textId="77777777" w:rsidR="00ED31C8" w:rsidRPr="00DD00AF" w:rsidRDefault="00ED31C8" w:rsidP="007E0BAE">
            <w:pPr>
              <w:rPr>
                <w:sz w:val="10"/>
                <w:szCs w:val="10"/>
                <w:lang w:eastAsia="ko-KR"/>
              </w:rPr>
            </w:pPr>
            <w:r w:rsidRPr="00DD00AF">
              <w:rPr>
                <w:sz w:val="10"/>
                <w:szCs w:val="10"/>
                <w:lang w:eastAsia="ko-KR"/>
              </w:rPr>
              <w:t>0.8</w:t>
            </w:r>
          </w:p>
        </w:tc>
        <w:tc>
          <w:tcPr>
            <w:tcW w:w="350" w:type="dxa"/>
            <w:noWrap/>
            <w:vAlign w:val="center"/>
            <w:hideMark/>
          </w:tcPr>
          <w:p w14:paraId="63FB76E1" w14:textId="77777777" w:rsidR="00ED31C8" w:rsidRPr="00DD00AF" w:rsidRDefault="00ED31C8" w:rsidP="007E0BAE">
            <w:pPr>
              <w:rPr>
                <w:sz w:val="10"/>
                <w:szCs w:val="10"/>
                <w:lang w:eastAsia="ko-KR"/>
              </w:rPr>
            </w:pPr>
            <w:r w:rsidRPr="00DD00AF">
              <w:rPr>
                <w:sz w:val="10"/>
                <w:szCs w:val="10"/>
                <w:lang w:eastAsia="ko-KR"/>
              </w:rPr>
              <w:t>0.1</w:t>
            </w:r>
          </w:p>
        </w:tc>
        <w:tc>
          <w:tcPr>
            <w:tcW w:w="350" w:type="dxa"/>
            <w:noWrap/>
            <w:vAlign w:val="center"/>
            <w:hideMark/>
          </w:tcPr>
          <w:p w14:paraId="410C8DD9"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19AA9E31"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418387E8" w14:textId="77777777" w:rsidR="00ED31C8" w:rsidRPr="00DD00AF" w:rsidRDefault="00ED31C8" w:rsidP="001324CB">
            <w:pPr>
              <w:jc w:val="center"/>
              <w:rPr>
                <w:sz w:val="10"/>
                <w:szCs w:val="10"/>
                <w:lang w:eastAsia="ko-KR"/>
              </w:rPr>
            </w:pPr>
            <w:r w:rsidRPr="00DD00AF">
              <w:rPr>
                <w:sz w:val="10"/>
                <w:szCs w:val="10"/>
                <w:lang w:eastAsia="ko-KR"/>
              </w:rPr>
              <w:t>0.96</w:t>
            </w:r>
          </w:p>
        </w:tc>
        <w:tc>
          <w:tcPr>
            <w:tcW w:w="525" w:type="dxa"/>
            <w:noWrap/>
            <w:vAlign w:val="center"/>
            <w:hideMark/>
          </w:tcPr>
          <w:p w14:paraId="6E019B68"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EB3D39A" w14:textId="77777777" w:rsidR="00ED31C8" w:rsidRPr="00DD00AF" w:rsidRDefault="00ED31C8" w:rsidP="001324CB">
            <w:pPr>
              <w:jc w:val="center"/>
              <w:rPr>
                <w:sz w:val="10"/>
                <w:szCs w:val="10"/>
                <w:lang w:eastAsia="ko-KR"/>
              </w:rPr>
            </w:pPr>
            <w:r w:rsidRPr="00DD00AF">
              <w:rPr>
                <w:sz w:val="10"/>
                <w:szCs w:val="10"/>
                <w:lang w:eastAsia="ko-KR"/>
              </w:rPr>
              <w:t>0.07</w:t>
            </w:r>
          </w:p>
        </w:tc>
        <w:tc>
          <w:tcPr>
            <w:tcW w:w="561" w:type="dxa"/>
            <w:noWrap/>
            <w:vAlign w:val="center"/>
            <w:hideMark/>
          </w:tcPr>
          <w:p w14:paraId="63C9874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5584BF8"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67674F5E" w14:textId="77777777" w:rsidR="00ED31C8" w:rsidRPr="00DD00AF" w:rsidRDefault="00ED31C8" w:rsidP="001324CB">
            <w:pPr>
              <w:jc w:val="center"/>
              <w:rPr>
                <w:sz w:val="10"/>
                <w:szCs w:val="10"/>
                <w:lang w:eastAsia="ko-KR"/>
              </w:rPr>
            </w:pPr>
            <w:r w:rsidRPr="00DD00AF">
              <w:rPr>
                <w:sz w:val="10"/>
                <w:szCs w:val="10"/>
                <w:lang w:eastAsia="ko-KR"/>
              </w:rPr>
              <w:t>0.98</w:t>
            </w:r>
          </w:p>
        </w:tc>
        <w:tc>
          <w:tcPr>
            <w:tcW w:w="651" w:type="dxa"/>
            <w:noWrap/>
            <w:vAlign w:val="center"/>
            <w:hideMark/>
          </w:tcPr>
          <w:p w14:paraId="015CC708" w14:textId="77777777" w:rsidR="00ED31C8" w:rsidRPr="00DD00AF" w:rsidRDefault="00ED31C8" w:rsidP="001324CB">
            <w:pPr>
              <w:jc w:val="center"/>
              <w:rPr>
                <w:sz w:val="10"/>
                <w:szCs w:val="10"/>
                <w:lang w:eastAsia="ko-KR"/>
              </w:rPr>
            </w:pPr>
            <w:r w:rsidRPr="00DD00AF">
              <w:rPr>
                <w:sz w:val="10"/>
                <w:szCs w:val="10"/>
                <w:lang w:eastAsia="ko-KR"/>
              </w:rPr>
              <w:t>0.33</w:t>
            </w:r>
          </w:p>
        </w:tc>
        <w:tc>
          <w:tcPr>
            <w:tcW w:w="525" w:type="dxa"/>
            <w:noWrap/>
            <w:vAlign w:val="center"/>
            <w:hideMark/>
          </w:tcPr>
          <w:p w14:paraId="5F4C3760"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9F543EF" w14:textId="77777777" w:rsidR="00ED31C8" w:rsidRPr="00DD00AF" w:rsidRDefault="00ED31C8" w:rsidP="001324CB">
            <w:pPr>
              <w:jc w:val="center"/>
              <w:rPr>
                <w:sz w:val="10"/>
                <w:szCs w:val="10"/>
                <w:lang w:eastAsia="ko-KR"/>
              </w:rPr>
            </w:pPr>
            <w:r w:rsidRPr="00DD00AF">
              <w:rPr>
                <w:sz w:val="10"/>
                <w:szCs w:val="10"/>
                <w:lang w:eastAsia="ko-KR"/>
              </w:rPr>
              <w:t>0.63</w:t>
            </w:r>
          </w:p>
        </w:tc>
        <w:tc>
          <w:tcPr>
            <w:tcW w:w="532" w:type="dxa"/>
            <w:noWrap/>
            <w:vAlign w:val="center"/>
            <w:hideMark/>
          </w:tcPr>
          <w:p w14:paraId="213BCF8A" w14:textId="77777777" w:rsidR="00ED31C8" w:rsidRPr="00DD00AF" w:rsidRDefault="00ED31C8" w:rsidP="001324CB">
            <w:pPr>
              <w:jc w:val="center"/>
              <w:rPr>
                <w:sz w:val="10"/>
                <w:szCs w:val="10"/>
                <w:lang w:eastAsia="ko-KR"/>
              </w:rPr>
            </w:pPr>
            <w:r w:rsidRPr="00DD00AF">
              <w:rPr>
                <w:sz w:val="10"/>
                <w:szCs w:val="10"/>
                <w:lang w:eastAsia="ko-KR"/>
              </w:rPr>
              <w:t>0.08</w:t>
            </w:r>
          </w:p>
        </w:tc>
        <w:tc>
          <w:tcPr>
            <w:tcW w:w="711" w:type="dxa"/>
            <w:noWrap/>
            <w:vAlign w:val="center"/>
            <w:hideMark/>
          </w:tcPr>
          <w:p w14:paraId="0E959EF4" w14:textId="77777777" w:rsidR="00ED31C8" w:rsidRPr="00DD00AF" w:rsidRDefault="00ED31C8" w:rsidP="001324CB">
            <w:pPr>
              <w:jc w:val="center"/>
              <w:rPr>
                <w:sz w:val="10"/>
                <w:szCs w:val="10"/>
                <w:lang w:eastAsia="ko-KR"/>
              </w:rPr>
            </w:pPr>
            <w:r w:rsidRPr="00DD00AF">
              <w:rPr>
                <w:sz w:val="10"/>
                <w:szCs w:val="10"/>
                <w:lang w:eastAsia="ko-KR"/>
              </w:rPr>
              <w:t>0.99</w:t>
            </w:r>
          </w:p>
        </w:tc>
        <w:tc>
          <w:tcPr>
            <w:tcW w:w="711" w:type="dxa"/>
            <w:noWrap/>
            <w:vAlign w:val="center"/>
            <w:hideMark/>
          </w:tcPr>
          <w:p w14:paraId="1CFFA480" w14:textId="77777777" w:rsidR="00ED31C8" w:rsidRPr="00DD00AF" w:rsidRDefault="00ED31C8" w:rsidP="001324CB">
            <w:pPr>
              <w:jc w:val="center"/>
              <w:rPr>
                <w:sz w:val="10"/>
                <w:szCs w:val="10"/>
                <w:lang w:eastAsia="ko-KR"/>
              </w:rPr>
            </w:pPr>
            <w:r w:rsidRPr="00DD00AF">
              <w:rPr>
                <w:sz w:val="10"/>
                <w:szCs w:val="10"/>
                <w:lang w:eastAsia="ko-KR"/>
              </w:rPr>
              <w:t>0.9</w:t>
            </w:r>
          </w:p>
        </w:tc>
      </w:tr>
      <w:tr w:rsidR="007E0BAE" w:rsidRPr="00DD00AF" w14:paraId="32D3A4A2" w14:textId="77777777" w:rsidTr="0066378E">
        <w:trPr>
          <w:trHeight w:val="288"/>
          <w:jc w:val="center"/>
        </w:trPr>
        <w:tc>
          <w:tcPr>
            <w:tcW w:w="429" w:type="dxa"/>
            <w:noWrap/>
            <w:vAlign w:val="center"/>
            <w:hideMark/>
          </w:tcPr>
          <w:p w14:paraId="7F68E0CB"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7584B997"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7FD0BAC8"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059A7E46"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2EB016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CA161D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63399B9" w14:textId="77777777" w:rsidR="00ED31C8" w:rsidRPr="00DD00AF" w:rsidRDefault="00ED31C8" w:rsidP="001324CB">
            <w:pPr>
              <w:jc w:val="center"/>
              <w:rPr>
                <w:sz w:val="10"/>
                <w:szCs w:val="10"/>
                <w:lang w:eastAsia="ko-KR"/>
              </w:rPr>
            </w:pPr>
            <w:r w:rsidRPr="00DD00AF">
              <w:rPr>
                <w:sz w:val="10"/>
                <w:szCs w:val="10"/>
                <w:lang w:eastAsia="ko-KR"/>
              </w:rPr>
              <w:t>0.2</w:t>
            </w:r>
          </w:p>
        </w:tc>
        <w:tc>
          <w:tcPr>
            <w:tcW w:w="561" w:type="dxa"/>
            <w:noWrap/>
            <w:vAlign w:val="center"/>
            <w:hideMark/>
          </w:tcPr>
          <w:p w14:paraId="749D2A8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C7501C3"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3FD180C3"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63459A65" w14:textId="77777777" w:rsidR="00ED31C8" w:rsidRPr="00DD00AF" w:rsidRDefault="00ED31C8" w:rsidP="001324CB">
            <w:pPr>
              <w:jc w:val="center"/>
              <w:rPr>
                <w:sz w:val="10"/>
                <w:szCs w:val="10"/>
                <w:lang w:eastAsia="ko-KR"/>
              </w:rPr>
            </w:pPr>
            <w:r w:rsidRPr="00DD00AF">
              <w:rPr>
                <w:sz w:val="10"/>
                <w:szCs w:val="10"/>
                <w:lang w:eastAsia="ko-KR"/>
              </w:rPr>
              <w:t>0.84</w:t>
            </w:r>
          </w:p>
        </w:tc>
        <w:tc>
          <w:tcPr>
            <w:tcW w:w="525" w:type="dxa"/>
            <w:noWrap/>
            <w:vAlign w:val="center"/>
            <w:hideMark/>
          </w:tcPr>
          <w:p w14:paraId="0041019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8E5C83A"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023F4DE4" w14:textId="77777777" w:rsidR="00ED31C8" w:rsidRPr="00DD00AF" w:rsidRDefault="00ED31C8" w:rsidP="001324CB">
            <w:pPr>
              <w:jc w:val="center"/>
              <w:rPr>
                <w:sz w:val="10"/>
                <w:szCs w:val="10"/>
                <w:lang w:eastAsia="ko-KR"/>
              </w:rPr>
            </w:pPr>
            <w:r w:rsidRPr="00DD00AF">
              <w:rPr>
                <w:sz w:val="10"/>
                <w:szCs w:val="10"/>
                <w:lang w:eastAsia="ko-KR"/>
              </w:rPr>
              <w:t>0.6</w:t>
            </w:r>
          </w:p>
        </w:tc>
        <w:tc>
          <w:tcPr>
            <w:tcW w:w="711" w:type="dxa"/>
            <w:noWrap/>
            <w:vAlign w:val="center"/>
            <w:hideMark/>
          </w:tcPr>
          <w:p w14:paraId="519BC625"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600D5AA0"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30392405" w14:textId="77777777" w:rsidTr="0066378E">
        <w:trPr>
          <w:trHeight w:val="288"/>
          <w:jc w:val="center"/>
        </w:trPr>
        <w:tc>
          <w:tcPr>
            <w:tcW w:w="429" w:type="dxa"/>
            <w:noWrap/>
            <w:vAlign w:val="center"/>
            <w:hideMark/>
          </w:tcPr>
          <w:p w14:paraId="7C5FA58D"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7C5F1618"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66DF8AEE"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28E1C22D" w14:textId="77777777" w:rsidR="00ED31C8" w:rsidRPr="00DD00AF" w:rsidRDefault="00ED31C8" w:rsidP="001324CB">
            <w:pPr>
              <w:jc w:val="center"/>
              <w:rPr>
                <w:sz w:val="10"/>
                <w:szCs w:val="10"/>
                <w:lang w:eastAsia="ko-KR"/>
              </w:rPr>
            </w:pPr>
            <w:r w:rsidRPr="00DD00AF">
              <w:rPr>
                <w:sz w:val="10"/>
                <w:szCs w:val="10"/>
                <w:lang w:eastAsia="ko-KR"/>
              </w:rPr>
              <w:t>0.93</w:t>
            </w:r>
          </w:p>
        </w:tc>
        <w:tc>
          <w:tcPr>
            <w:tcW w:w="775" w:type="dxa"/>
            <w:noWrap/>
            <w:vAlign w:val="center"/>
            <w:hideMark/>
          </w:tcPr>
          <w:p w14:paraId="77E2F988" w14:textId="77777777" w:rsidR="00ED31C8" w:rsidRPr="00DD00AF" w:rsidRDefault="00ED31C8" w:rsidP="001324CB">
            <w:pPr>
              <w:jc w:val="center"/>
              <w:rPr>
                <w:sz w:val="10"/>
                <w:szCs w:val="10"/>
                <w:lang w:eastAsia="ko-KR"/>
              </w:rPr>
            </w:pPr>
            <w:r w:rsidRPr="00DD00AF">
              <w:rPr>
                <w:sz w:val="10"/>
                <w:szCs w:val="10"/>
                <w:lang w:eastAsia="ko-KR"/>
              </w:rPr>
              <w:t>0.98</w:t>
            </w:r>
          </w:p>
        </w:tc>
        <w:tc>
          <w:tcPr>
            <w:tcW w:w="525" w:type="dxa"/>
            <w:noWrap/>
            <w:vAlign w:val="center"/>
            <w:hideMark/>
          </w:tcPr>
          <w:p w14:paraId="598BD7A8" w14:textId="77777777" w:rsidR="00ED31C8" w:rsidRPr="00DD00AF" w:rsidRDefault="00ED31C8" w:rsidP="001324CB">
            <w:pPr>
              <w:jc w:val="center"/>
              <w:rPr>
                <w:sz w:val="10"/>
                <w:szCs w:val="10"/>
                <w:lang w:eastAsia="ko-KR"/>
              </w:rPr>
            </w:pPr>
            <w:r w:rsidRPr="00DD00AF">
              <w:rPr>
                <w:sz w:val="10"/>
                <w:szCs w:val="10"/>
                <w:lang w:eastAsia="ko-KR"/>
              </w:rPr>
              <w:t>0.92</w:t>
            </w:r>
          </w:p>
        </w:tc>
        <w:tc>
          <w:tcPr>
            <w:tcW w:w="525" w:type="dxa"/>
            <w:noWrap/>
            <w:vAlign w:val="center"/>
            <w:hideMark/>
          </w:tcPr>
          <w:p w14:paraId="64DD2E9B" w14:textId="77777777" w:rsidR="00ED31C8" w:rsidRPr="00DD00AF" w:rsidRDefault="00ED31C8" w:rsidP="001324CB">
            <w:pPr>
              <w:jc w:val="center"/>
              <w:rPr>
                <w:sz w:val="10"/>
                <w:szCs w:val="10"/>
                <w:lang w:eastAsia="ko-KR"/>
              </w:rPr>
            </w:pPr>
            <w:r w:rsidRPr="00DD00AF">
              <w:rPr>
                <w:sz w:val="10"/>
                <w:szCs w:val="10"/>
                <w:lang w:eastAsia="ko-KR"/>
              </w:rPr>
              <w:t>0.21</w:t>
            </w:r>
          </w:p>
        </w:tc>
        <w:tc>
          <w:tcPr>
            <w:tcW w:w="561" w:type="dxa"/>
            <w:noWrap/>
            <w:vAlign w:val="center"/>
            <w:hideMark/>
          </w:tcPr>
          <w:p w14:paraId="1451E3B3" w14:textId="77777777" w:rsidR="00ED31C8" w:rsidRPr="00DD00AF" w:rsidRDefault="00ED31C8" w:rsidP="001324CB">
            <w:pPr>
              <w:jc w:val="center"/>
              <w:rPr>
                <w:sz w:val="10"/>
                <w:szCs w:val="10"/>
                <w:lang w:eastAsia="ko-KR"/>
              </w:rPr>
            </w:pPr>
            <w:r w:rsidRPr="00DD00AF">
              <w:rPr>
                <w:sz w:val="10"/>
                <w:szCs w:val="10"/>
                <w:lang w:eastAsia="ko-KR"/>
              </w:rPr>
              <w:t>0.36</w:t>
            </w:r>
          </w:p>
        </w:tc>
        <w:tc>
          <w:tcPr>
            <w:tcW w:w="525" w:type="dxa"/>
            <w:noWrap/>
            <w:vAlign w:val="center"/>
            <w:hideMark/>
          </w:tcPr>
          <w:p w14:paraId="24991961" w14:textId="77777777" w:rsidR="00ED31C8" w:rsidRPr="00DD00AF" w:rsidRDefault="00ED31C8" w:rsidP="001324CB">
            <w:pPr>
              <w:jc w:val="center"/>
              <w:rPr>
                <w:sz w:val="10"/>
                <w:szCs w:val="10"/>
                <w:lang w:eastAsia="ko-KR"/>
              </w:rPr>
            </w:pPr>
            <w:r w:rsidRPr="00DD00AF">
              <w:rPr>
                <w:sz w:val="10"/>
                <w:szCs w:val="10"/>
                <w:lang w:eastAsia="ko-KR"/>
              </w:rPr>
              <w:t>0.94</w:t>
            </w:r>
          </w:p>
        </w:tc>
        <w:tc>
          <w:tcPr>
            <w:tcW w:w="461" w:type="dxa"/>
            <w:noWrap/>
            <w:vAlign w:val="center"/>
            <w:hideMark/>
          </w:tcPr>
          <w:p w14:paraId="206F5F6E" w14:textId="77777777" w:rsidR="00ED31C8" w:rsidRPr="00DD00AF" w:rsidRDefault="00ED31C8" w:rsidP="001324CB">
            <w:pPr>
              <w:jc w:val="center"/>
              <w:rPr>
                <w:sz w:val="10"/>
                <w:szCs w:val="10"/>
                <w:lang w:eastAsia="ko-KR"/>
              </w:rPr>
            </w:pPr>
            <w:r w:rsidRPr="00DD00AF">
              <w:rPr>
                <w:sz w:val="10"/>
                <w:szCs w:val="10"/>
                <w:lang w:eastAsia="ko-KR"/>
              </w:rPr>
              <w:t>0.99</w:t>
            </w:r>
          </w:p>
        </w:tc>
        <w:tc>
          <w:tcPr>
            <w:tcW w:w="651" w:type="dxa"/>
            <w:noWrap/>
            <w:vAlign w:val="center"/>
            <w:hideMark/>
          </w:tcPr>
          <w:p w14:paraId="6BACB37C" w14:textId="77777777" w:rsidR="00ED31C8" w:rsidRPr="00DD00AF" w:rsidRDefault="00ED31C8" w:rsidP="001324CB">
            <w:pPr>
              <w:jc w:val="center"/>
              <w:rPr>
                <w:sz w:val="10"/>
                <w:szCs w:val="10"/>
                <w:lang w:eastAsia="ko-KR"/>
              </w:rPr>
            </w:pPr>
            <w:r w:rsidRPr="00DD00AF">
              <w:rPr>
                <w:sz w:val="10"/>
                <w:szCs w:val="10"/>
                <w:lang w:eastAsia="ko-KR"/>
              </w:rPr>
              <w:t>0.13</w:t>
            </w:r>
          </w:p>
        </w:tc>
        <w:tc>
          <w:tcPr>
            <w:tcW w:w="525" w:type="dxa"/>
            <w:noWrap/>
            <w:vAlign w:val="center"/>
            <w:hideMark/>
          </w:tcPr>
          <w:p w14:paraId="5B6E828C" w14:textId="77777777" w:rsidR="00ED31C8" w:rsidRPr="00DD00AF" w:rsidRDefault="00ED31C8" w:rsidP="001324CB">
            <w:pPr>
              <w:jc w:val="center"/>
              <w:rPr>
                <w:sz w:val="10"/>
                <w:szCs w:val="10"/>
                <w:lang w:eastAsia="ko-KR"/>
              </w:rPr>
            </w:pPr>
            <w:r w:rsidRPr="00DD00AF">
              <w:rPr>
                <w:sz w:val="10"/>
                <w:szCs w:val="10"/>
                <w:lang w:eastAsia="ko-KR"/>
              </w:rPr>
              <w:t>0.88</w:t>
            </w:r>
          </w:p>
        </w:tc>
        <w:tc>
          <w:tcPr>
            <w:tcW w:w="525" w:type="dxa"/>
            <w:noWrap/>
            <w:vAlign w:val="center"/>
            <w:hideMark/>
          </w:tcPr>
          <w:p w14:paraId="39932148" w14:textId="77777777" w:rsidR="00ED31C8" w:rsidRPr="00DD00AF" w:rsidRDefault="00ED31C8" w:rsidP="001324CB">
            <w:pPr>
              <w:jc w:val="center"/>
              <w:rPr>
                <w:sz w:val="10"/>
                <w:szCs w:val="10"/>
                <w:lang w:eastAsia="ko-KR"/>
              </w:rPr>
            </w:pPr>
            <w:r w:rsidRPr="00DD00AF">
              <w:rPr>
                <w:sz w:val="10"/>
                <w:szCs w:val="10"/>
                <w:lang w:eastAsia="ko-KR"/>
              </w:rPr>
              <w:t>0.39</w:t>
            </w:r>
          </w:p>
        </w:tc>
        <w:tc>
          <w:tcPr>
            <w:tcW w:w="532" w:type="dxa"/>
            <w:noWrap/>
            <w:vAlign w:val="center"/>
            <w:hideMark/>
          </w:tcPr>
          <w:p w14:paraId="5C709AA0" w14:textId="77777777" w:rsidR="00ED31C8" w:rsidRPr="00DD00AF" w:rsidRDefault="00ED31C8" w:rsidP="001324CB">
            <w:pPr>
              <w:jc w:val="center"/>
              <w:rPr>
                <w:sz w:val="10"/>
                <w:szCs w:val="10"/>
                <w:lang w:eastAsia="ko-KR"/>
              </w:rPr>
            </w:pPr>
            <w:r w:rsidRPr="00DD00AF">
              <w:rPr>
                <w:sz w:val="10"/>
                <w:szCs w:val="10"/>
                <w:lang w:eastAsia="ko-KR"/>
              </w:rPr>
              <w:t>0.12</w:t>
            </w:r>
          </w:p>
        </w:tc>
        <w:tc>
          <w:tcPr>
            <w:tcW w:w="711" w:type="dxa"/>
            <w:noWrap/>
            <w:vAlign w:val="center"/>
            <w:hideMark/>
          </w:tcPr>
          <w:p w14:paraId="66E8D34D" w14:textId="77777777" w:rsidR="00ED31C8" w:rsidRPr="00DD00AF" w:rsidRDefault="00ED31C8" w:rsidP="001324CB">
            <w:pPr>
              <w:jc w:val="center"/>
              <w:rPr>
                <w:sz w:val="10"/>
                <w:szCs w:val="10"/>
                <w:lang w:eastAsia="ko-KR"/>
              </w:rPr>
            </w:pPr>
            <w:r w:rsidRPr="00DD00AF">
              <w:rPr>
                <w:sz w:val="10"/>
                <w:szCs w:val="10"/>
                <w:lang w:eastAsia="ko-KR"/>
              </w:rPr>
              <w:t>0.3</w:t>
            </w:r>
          </w:p>
        </w:tc>
        <w:tc>
          <w:tcPr>
            <w:tcW w:w="711" w:type="dxa"/>
            <w:noWrap/>
            <w:vAlign w:val="center"/>
            <w:hideMark/>
          </w:tcPr>
          <w:p w14:paraId="0CFF0F63" w14:textId="77777777" w:rsidR="00ED31C8" w:rsidRPr="00DD00AF" w:rsidRDefault="00ED31C8" w:rsidP="001324CB">
            <w:pPr>
              <w:jc w:val="center"/>
              <w:rPr>
                <w:sz w:val="10"/>
                <w:szCs w:val="10"/>
                <w:lang w:eastAsia="ko-KR"/>
              </w:rPr>
            </w:pPr>
            <w:r w:rsidRPr="00DD00AF">
              <w:rPr>
                <w:sz w:val="10"/>
                <w:szCs w:val="10"/>
                <w:lang w:eastAsia="ko-KR"/>
              </w:rPr>
              <w:t>0.16</w:t>
            </w:r>
          </w:p>
        </w:tc>
      </w:tr>
      <w:tr w:rsidR="007E0BAE" w:rsidRPr="00DD00AF" w14:paraId="4AB8ADC6" w14:textId="77777777" w:rsidTr="0066378E">
        <w:trPr>
          <w:trHeight w:val="288"/>
          <w:jc w:val="center"/>
        </w:trPr>
        <w:tc>
          <w:tcPr>
            <w:tcW w:w="429" w:type="dxa"/>
            <w:noWrap/>
            <w:vAlign w:val="center"/>
            <w:hideMark/>
          </w:tcPr>
          <w:p w14:paraId="1B27A8DD"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5B85DFFB"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39EE74C7"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0C02D2E8"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6361D53D"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B3E5F8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2E373C4" w14:textId="77777777" w:rsidR="00ED31C8" w:rsidRPr="00DD00AF" w:rsidRDefault="00ED31C8" w:rsidP="001324CB">
            <w:pPr>
              <w:jc w:val="center"/>
              <w:rPr>
                <w:sz w:val="10"/>
                <w:szCs w:val="10"/>
                <w:lang w:eastAsia="ko-KR"/>
              </w:rPr>
            </w:pPr>
            <w:r w:rsidRPr="00DD00AF">
              <w:rPr>
                <w:sz w:val="10"/>
                <w:szCs w:val="10"/>
                <w:lang w:eastAsia="ko-KR"/>
              </w:rPr>
              <w:t>0.72</w:t>
            </w:r>
          </w:p>
        </w:tc>
        <w:tc>
          <w:tcPr>
            <w:tcW w:w="561" w:type="dxa"/>
            <w:noWrap/>
            <w:vAlign w:val="center"/>
            <w:hideMark/>
          </w:tcPr>
          <w:p w14:paraId="4ADD091C" w14:textId="77777777" w:rsidR="00ED31C8" w:rsidRPr="00DD00AF" w:rsidRDefault="00ED31C8" w:rsidP="001324CB">
            <w:pPr>
              <w:jc w:val="center"/>
              <w:rPr>
                <w:sz w:val="10"/>
                <w:szCs w:val="10"/>
                <w:lang w:eastAsia="ko-KR"/>
              </w:rPr>
            </w:pPr>
            <w:r w:rsidRPr="00DD00AF">
              <w:rPr>
                <w:sz w:val="10"/>
                <w:szCs w:val="10"/>
                <w:lang w:eastAsia="ko-KR"/>
              </w:rPr>
              <w:t>0.83</w:t>
            </w:r>
          </w:p>
        </w:tc>
        <w:tc>
          <w:tcPr>
            <w:tcW w:w="525" w:type="dxa"/>
            <w:noWrap/>
            <w:vAlign w:val="center"/>
            <w:hideMark/>
          </w:tcPr>
          <w:p w14:paraId="1CB34806"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4DEC148"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10A9BC5A" w14:textId="77777777" w:rsidR="00ED31C8" w:rsidRPr="00DD00AF" w:rsidRDefault="00ED31C8" w:rsidP="001324CB">
            <w:pPr>
              <w:jc w:val="center"/>
              <w:rPr>
                <w:sz w:val="10"/>
                <w:szCs w:val="10"/>
                <w:lang w:eastAsia="ko-KR"/>
              </w:rPr>
            </w:pPr>
            <w:r w:rsidRPr="00DD00AF">
              <w:rPr>
                <w:sz w:val="10"/>
                <w:szCs w:val="10"/>
                <w:lang w:eastAsia="ko-KR"/>
              </w:rPr>
              <w:t>0.38</w:t>
            </w:r>
          </w:p>
        </w:tc>
        <w:tc>
          <w:tcPr>
            <w:tcW w:w="525" w:type="dxa"/>
            <w:noWrap/>
            <w:vAlign w:val="center"/>
            <w:hideMark/>
          </w:tcPr>
          <w:p w14:paraId="5AAB905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2CCB2DF" w14:textId="77777777" w:rsidR="00ED31C8" w:rsidRPr="00DD00AF" w:rsidRDefault="00ED31C8" w:rsidP="001324CB">
            <w:pPr>
              <w:jc w:val="center"/>
              <w:rPr>
                <w:sz w:val="10"/>
                <w:szCs w:val="10"/>
                <w:lang w:eastAsia="ko-KR"/>
              </w:rPr>
            </w:pPr>
            <w:r w:rsidRPr="00DD00AF">
              <w:rPr>
                <w:sz w:val="10"/>
                <w:szCs w:val="10"/>
                <w:lang w:eastAsia="ko-KR"/>
              </w:rPr>
              <w:t>0.99</w:t>
            </w:r>
          </w:p>
        </w:tc>
        <w:tc>
          <w:tcPr>
            <w:tcW w:w="532" w:type="dxa"/>
            <w:noWrap/>
            <w:vAlign w:val="center"/>
            <w:hideMark/>
          </w:tcPr>
          <w:p w14:paraId="01F6CC03" w14:textId="77777777" w:rsidR="00ED31C8" w:rsidRPr="00DD00AF" w:rsidRDefault="00ED31C8" w:rsidP="001324CB">
            <w:pPr>
              <w:jc w:val="center"/>
              <w:rPr>
                <w:sz w:val="10"/>
                <w:szCs w:val="10"/>
                <w:lang w:eastAsia="ko-KR"/>
              </w:rPr>
            </w:pPr>
            <w:r w:rsidRPr="00DD00AF">
              <w:rPr>
                <w:sz w:val="10"/>
                <w:szCs w:val="10"/>
                <w:lang w:eastAsia="ko-KR"/>
              </w:rPr>
              <w:t>0.18</w:t>
            </w:r>
          </w:p>
        </w:tc>
        <w:tc>
          <w:tcPr>
            <w:tcW w:w="711" w:type="dxa"/>
            <w:noWrap/>
            <w:vAlign w:val="center"/>
            <w:hideMark/>
          </w:tcPr>
          <w:p w14:paraId="73FD4F01" w14:textId="77777777" w:rsidR="00ED31C8" w:rsidRPr="00DD00AF" w:rsidRDefault="00ED31C8" w:rsidP="001324CB">
            <w:pPr>
              <w:jc w:val="center"/>
              <w:rPr>
                <w:sz w:val="10"/>
                <w:szCs w:val="10"/>
                <w:lang w:eastAsia="ko-KR"/>
              </w:rPr>
            </w:pPr>
            <w:r w:rsidRPr="00DD00AF">
              <w:rPr>
                <w:sz w:val="10"/>
                <w:szCs w:val="10"/>
                <w:lang w:eastAsia="ko-KR"/>
              </w:rPr>
              <w:t>0.96</w:t>
            </w:r>
          </w:p>
        </w:tc>
        <w:tc>
          <w:tcPr>
            <w:tcW w:w="711" w:type="dxa"/>
            <w:noWrap/>
            <w:vAlign w:val="center"/>
            <w:hideMark/>
          </w:tcPr>
          <w:p w14:paraId="57CCC7E0" w14:textId="77777777" w:rsidR="00ED31C8" w:rsidRPr="00DD00AF" w:rsidRDefault="00ED31C8" w:rsidP="001324CB">
            <w:pPr>
              <w:jc w:val="center"/>
              <w:rPr>
                <w:sz w:val="10"/>
                <w:szCs w:val="10"/>
                <w:lang w:eastAsia="ko-KR"/>
              </w:rPr>
            </w:pPr>
            <w:r w:rsidRPr="00DD00AF">
              <w:rPr>
                <w:sz w:val="10"/>
                <w:szCs w:val="10"/>
                <w:lang w:eastAsia="ko-KR"/>
              </w:rPr>
              <w:t>0.6</w:t>
            </w:r>
          </w:p>
        </w:tc>
      </w:tr>
      <w:tr w:rsidR="007E0BAE" w:rsidRPr="00DD00AF" w14:paraId="1DE65F69" w14:textId="77777777" w:rsidTr="0066378E">
        <w:trPr>
          <w:trHeight w:val="288"/>
          <w:jc w:val="center"/>
        </w:trPr>
        <w:tc>
          <w:tcPr>
            <w:tcW w:w="429" w:type="dxa"/>
            <w:noWrap/>
            <w:vAlign w:val="center"/>
            <w:hideMark/>
          </w:tcPr>
          <w:p w14:paraId="29EF5900"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5E362732"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5E8A8CF8"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044EDDD7"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60A1291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1B33D9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44E8D96"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049ABB7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F1777F6"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0261F223"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0292CD0F" w14:textId="77777777" w:rsidR="00ED31C8" w:rsidRPr="00DD00AF" w:rsidRDefault="00ED31C8" w:rsidP="001324CB">
            <w:pPr>
              <w:jc w:val="center"/>
              <w:rPr>
                <w:sz w:val="10"/>
                <w:szCs w:val="10"/>
                <w:lang w:eastAsia="ko-KR"/>
              </w:rPr>
            </w:pPr>
            <w:r w:rsidRPr="00DD00AF">
              <w:rPr>
                <w:sz w:val="10"/>
                <w:szCs w:val="10"/>
                <w:lang w:eastAsia="ko-KR"/>
              </w:rPr>
              <w:t>0.94</w:t>
            </w:r>
          </w:p>
        </w:tc>
        <w:tc>
          <w:tcPr>
            <w:tcW w:w="525" w:type="dxa"/>
            <w:noWrap/>
            <w:vAlign w:val="center"/>
            <w:hideMark/>
          </w:tcPr>
          <w:p w14:paraId="54D16F9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1B3256F"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50AFD1E3" w14:textId="77777777" w:rsidR="00ED31C8" w:rsidRPr="00DD00AF" w:rsidRDefault="00ED31C8" w:rsidP="001324CB">
            <w:pPr>
              <w:jc w:val="center"/>
              <w:rPr>
                <w:sz w:val="10"/>
                <w:szCs w:val="10"/>
                <w:lang w:eastAsia="ko-KR"/>
              </w:rPr>
            </w:pPr>
            <w:r w:rsidRPr="00DD00AF">
              <w:rPr>
                <w:sz w:val="10"/>
                <w:szCs w:val="10"/>
                <w:lang w:eastAsia="ko-KR"/>
              </w:rPr>
              <w:t>0.52</w:t>
            </w:r>
          </w:p>
        </w:tc>
        <w:tc>
          <w:tcPr>
            <w:tcW w:w="711" w:type="dxa"/>
            <w:noWrap/>
            <w:vAlign w:val="center"/>
            <w:hideMark/>
          </w:tcPr>
          <w:p w14:paraId="0413E503"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0A454BA8"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6ADDCBB5" w14:textId="77777777" w:rsidTr="0066378E">
        <w:trPr>
          <w:trHeight w:val="288"/>
          <w:jc w:val="center"/>
        </w:trPr>
        <w:tc>
          <w:tcPr>
            <w:tcW w:w="429" w:type="dxa"/>
            <w:noWrap/>
            <w:vAlign w:val="center"/>
            <w:hideMark/>
          </w:tcPr>
          <w:p w14:paraId="29E6F41F"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1C300CD9"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7A69B486"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443F74C3" w14:textId="77777777" w:rsidR="00ED31C8" w:rsidRPr="00DD00AF" w:rsidRDefault="00ED31C8" w:rsidP="001324CB">
            <w:pPr>
              <w:jc w:val="center"/>
              <w:rPr>
                <w:sz w:val="10"/>
                <w:szCs w:val="10"/>
                <w:lang w:eastAsia="ko-KR"/>
              </w:rPr>
            </w:pPr>
            <w:r w:rsidRPr="00DD00AF">
              <w:rPr>
                <w:sz w:val="10"/>
                <w:szCs w:val="10"/>
                <w:lang w:eastAsia="ko-KR"/>
              </w:rPr>
              <w:t>0.92</w:t>
            </w:r>
          </w:p>
        </w:tc>
        <w:tc>
          <w:tcPr>
            <w:tcW w:w="775" w:type="dxa"/>
            <w:noWrap/>
            <w:vAlign w:val="center"/>
            <w:hideMark/>
          </w:tcPr>
          <w:p w14:paraId="516F2EE3" w14:textId="77777777" w:rsidR="00ED31C8" w:rsidRPr="00DD00AF" w:rsidRDefault="00ED31C8" w:rsidP="001324CB">
            <w:pPr>
              <w:jc w:val="center"/>
              <w:rPr>
                <w:sz w:val="10"/>
                <w:szCs w:val="10"/>
                <w:lang w:eastAsia="ko-KR"/>
              </w:rPr>
            </w:pPr>
            <w:r w:rsidRPr="00DD00AF">
              <w:rPr>
                <w:sz w:val="10"/>
                <w:szCs w:val="10"/>
                <w:lang w:eastAsia="ko-KR"/>
              </w:rPr>
              <w:t>0.98</w:t>
            </w:r>
          </w:p>
        </w:tc>
        <w:tc>
          <w:tcPr>
            <w:tcW w:w="525" w:type="dxa"/>
            <w:noWrap/>
            <w:vAlign w:val="center"/>
            <w:hideMark/>
          </w:tcPr>
          <w:p w14:paraId="31669055" w14:textId="77777777" w:rsidR="00ED31C8" w:rsidRPr="00DD00AF" w:rsidRDefault="00ED31C8" w:rsidP="001324CB">
            <w:pPr>
              <w:jc w:val="center"/>
              <w:rPr>
                <w:sz w:val="10"/>
                <w:szCs w:val="10"/>
                <w:lang w:eastAsia="ko-KR"/>
              </w:rPr>
            </w:pPr>
            <w:r w:rsidRPr="00DD00AF">
              <w:rPr>
                <w:sz w:val="10"/>
                <w:szCs w:val="10"/>
                <w:lang w:eastAsia="ko-KR"/>
              </w:rPr>
              <w:t>0.92</w:t>
            </w:r>
          </w:p>
        </w:tc>
        <w:tc>
          <w:tcPr>
            <w:tcW w:w="525" w:type="dxa"/>
            <w:noWrap/>
            <w:vAlign w:val="center"/>
            <w:hideMark/>
          </w:tcPr>
          <w:p w14:paraId="46BBECDD" w14:textId="77777777" w:rsidR="00ED31C8" w:rsidRPr="00DD00AF" w:rsidRDefault="00ED31C8" w:rsidP="001324CB">
            <w:pPr>
              <w:jc w:val="center"/>
              <w:rPr>
                <w:sz w:val="10"/>
                <w:szCs w:val="10"/>
                <w:lang w:eastAsia="ko-KR"/>
              </w:rPr>
            </w:pPr>
            <w:r w:rsidRPr="00DD00AF">
              <w:rPr>
                <w:sz w:val="10"/>
                <w:szCs w:val="10"/>
                <w:lang w:eastAsia="ko-KR"/>
              </w:rPr>
              <w:t>0.19</w:t>
            </w:r>
          </w:p>
        </w:tc>
        <w:tc>
          <w:tcPr>
            <w:tcW w:w="561" w:type="dxa"/>
            <w:noWrap/>
            <w:vAlign w:val="center"/>
            <w:hideMark/>
          </w:tcPr>
          <w:p w14:paraId="327AA7E9" w14:textId="77777777" w:rsidR="00ED31C8" w:rsidRPr="00DD00AF" w:rsidRDefault="00ED31C8" w:rsidP="001324CB">
            <w:pPr>
              <w:jc w:val="center"/>
              <w:rPr>
                <w:sz w:val="10"/>
                <w:szCs w:val="10"/>
                <w:lang w:eastAsia="ko-KR"/>
              </w:rPr>
            </w:pPr>
            <w:r w:rsidRPr="00DD00AF">
              <w:rPr>
                <w:sz w:val="10"/>
                <w:szCs w:val="10"/>
                <w:lang w:eastAsia="ko-KR"/>
              </w:rPr>
              <w:t>0.5</w:t>
            </w:r>
          </w:p>
        </w:tc>
        <w:tc>
          <w:tcPr>
            <w:tcW w:w="525" w:type="dxa"/>
            <w:noWrap/>
            <w:vAlign w:val="center"/>
            <w:hideMark/>
          </w:tcPr>
          <w:p w14:paraId="26887661" w14:textId="77777777" w:rsidR="00ED31C8" w:rsidRPr="00DD00AF" w:rsidRDefault="00ED31C8" w:rsidP="001324CB">
            <w:pPr>
              <w:jc w:val="center"/>
              <w:rPr>
                <w:sz w:val="10"/>
                <w:szCs w:val="10"/>
                <w:lang w:eastAsia="ko-KR"/>
              </w:rPr>
            </w:pPr>
            <w:r w:rsidRPr="00DD00AF">
              <w:rPr>
                <w:sz w:val="10"/>
                <w:szCs w:val="10"/>
                <w:lang w:eastAsia="ko-KR"/>
              </w:rPr>
              <w:t>0.94</w:t>
            </w:r>
          </w:p>
        </w:tc>
        <w:tc>
          <w:tcPr>
            <w:tcW w:w="461" w:type="dxa"/>
            <w:noWrap/>
            <w:vAlign w:val="center"/>
            <w:hideMark/>
          </w:tcPr>
          <w:p w14:paraId="5C322DD2" w14:textId="77777777" w:rsidR="00ED31C8" w:rsidRPr="00DD00AF" w:rsidRDefault="00ED31C8" w:rsidP="001324CB">
            <w:pPr>
              <w:jc w:val="center"/>
              <w:rPr>
                <w:sz w:val="10"/>
                <w:szCs w:val="10"/>
                <w:lang w:eastAsia="ko-KR"/>
              </w:rPr>
            </w:pPr>
            <w:r w:rsidRPr="00DD00AF">
              <w:rPr>
                <w:sz w:val="10"/>
                <w:szCs w:val="10"/>
                <w:lang w:eastAsia="ko-KR"/>
              </w:rPr>
              <w:t>0.98</w:t>
            </w:r>
          </w:p>
        </w:tc>
        <w:tc>
          <w:tcPr>
            <w:tcW w:w="651" w:type="dxa"/>
            <w:noWrap/>
            <w:vAlign w:val="center"/>
            <w:hideMark/>
          </w:tcPr>
          <w:p w14:paraId="0C14AF2D" w14:textId="77777777" w:rsidR="00ED31C8" w:rsidRPr="00DD00AF" w:rsidRDefault="00ED31C8" w:rsidP="001324CB">
            <w:pPr>
              <w:jc w:val="center"/>
              <w:rPr>
                <w:sz w:val="10"/>
                <w:szCs w:val="10"/>
                <w:lang w:eastAsia="ko-KR"/>
              </w:rPr>
            </w:pPr>
            <w:r w:rsidRPr="00DD00AF">
              <w:rPr>
                <w:sz w:val="10"/>
                <w:szCs w:val="10"/>
                <w:lang w:eastAsia="ko-KR"/>
              </w:rPr>
              <w:t>0.15</w:t>
            </w:r>
          </w:p>
        </w:tc>
        <w:tc>
          <w:tcPr>
            <w:tcW w:w="525" w:type="dxa"/>
            <w:noWrap/>
            <w:vAlign w:val="center"/>
            <w:hideMark/>
          </w:tcPr>
          <w:p w14:paraId="10911BAE" w14:textId="77777777" w:rsidR="00ED31C8" w:rsidRPr="00DD00AF" w:rsidRDefault="00ED31C8" w:rsidP="001324CB">
            <w:pPr>
              <w:jc w:val="center"/>
              <w:rPr>
                <w:sz w:val="10"/>
                <w:szCs w:val="10"/>
                <w:lang w:eastAsia="ko-KR"/>
              </w:rPr>
            </w:pPr>
            <w:r w:rsidRPr="00DD00AF">
              <w:rPr>
                <w:sz w:val="10"/>
                <w:szCs w:val="10"/>
                <w:lang w:eastAsia="ko-KR"/>
              </w:rPr>
              <w:t>0.88</w:t>
            </w:r>
          </w:p>
        </w:tc>
        <w:tc>
          <w:tcPr>
            <w:tcW w:w="525" w:type="dxa"/>
            <w:noWrap/>
            <w:vAlign w:val="center"/>
            <w:hideMark/>
          </w:tcPr>
          <w:p w14:paraId="29DF9CE2" w14:textId="77777777" w:rsidR="00ED31C8" w:rsidRPr="00DD00AF" w:rsidRDefault="00ED31C8" w:rsidP="001324CB">
            <w:pPr>
              <w:jc w:val="center"/>
              <w:rPr>
                <w:sz w:val="10"/>
                <w:szCs w:val="10"/>
                <w:lang w:eastAsia="ko-KR"/>
              </w:rPr>
            </w:pPr>
            <w:r w:rsidRPr="00DD00AF">
              <w:rPr>
                <w:sz w:val="10"/>
                <w:szCs w:val="10"/>
                <w:lang w:eastAsia="ko-KR"/>
              </w:rPr>
              <w:t>0.37</w:t>
            </w:r>
          </w:p>
        </w:tc>
        <w:tc>
          <w:tcPr>
            <w:tcW w:w="532" w:type="dxa"/>
            <w:noWrap/>
            <w:vAlign w:val="center"/>
            <w:hideMark/>
          </w:tcPr>
          <w:p w14:paraId="02924633" w14:textId="77777777" w:rsidR="00ED31C8" w:rsidRPr="00DD00AF" w:rsidRDefault="00ED31C8" w:rsidP="001324CB">
            <w:pPr>
              <w:jc w:val="center"/>
              <w:rPr>
                <w:sz w:val="10"/>
                <w:szCs w:val="10"/>
                <w:lang w:eastAsia="ko-KR"/>
              </w:rPr>
            </w:pPr>
            <w:r w:rsidRPr="00DD00AF">
              <w:rPr>
                <w:sz w:val="10"/>
                <w:szCs w:val="10"/>
                <w:lang w:eastAsia="ko-KR"/>
              </w:rPr>
              <w:t>0.13</w:t>
            </w:r>
          </w:p>
        </w:tc>
        <w:tc>
          <w:tcPr>
            <w:tcW w:w="711" w:type="dxa"/>
            <w:noWrap/>
            <w:vAlign w:val="center"/>
            <w:hideMark/>
          </w:tcPr>
          <w:p w14:paraId="409BB991" w14:textId="77777777" w:rsidR="00ED31C8" w:rsidRPr="00DD00AF" w:rsidRDefault="00ED31C8" w:rsidP="001324CB">
            <w:pPr>
              <w:jc w:val="center"/>
              <w:rPr>
                <w:sz w:val="10"/>
                <w:szCs w:val="10"/>
                <w:lang w:eastAsia="ko-KR"/>
              </w:rPr>
            </w:pPr>
            <w:r w:rsidRPr="00DD00AF">
              <w:rPr>
                <w:sz w:val="10"/>
                <w:szCs w:val="10"/>
                <w:lang w:eastAsia="ko-KR"/>
              </w:rPr>
              <w:t>0.27</w:t>
            </w:r>
          </w:p>
        </w:tc>
        <w:tc>
          <w:tcPr>
            <w:tcW w:w="711" w:type="dxa"/>
            <w:noWrap/>
            <w:vAlign w:val="center"/>
            <w:hideMark/>
          </w:tcPr>
          <w:p w14:paraId="312ABB82" w14:textId="77777777" w:rsidR="00ED31C8" w:rsidRPr="00DD00AF" w:rsidRDefault="00ED31C8" w:rsidP="001324CB">
            <w:pPr>
              <w:jc w:val="center"/>
              <w:rPr>
                <w:sz w:val="10"/>
                <w:szCs w:val="10"/>
                <w:lang w:eastAsia="ko-KR"/>
              </w:rPr>
            </w:pPr>
            <w:r w:rsidRPr="00DD00AF">
              <w:rPr>
                <w:sz w:val="10"/>
                <w:szCs w:val="10"/>
                <w:lang w:eastAsia="ko-KR"/>
              </w:rPr>
              <w:t>0.15</w:t>
            </w:r>
          </w:p>
        </w:tc>
      </w:tr>
      <w:tr w:rsidR="007E0BAE" w:rsidRPr="00DD00AF" w14:paraId="5AE0F26F" w14:textId="77777777" w:rsidTr="0066378E">
        <w:trPr>
          <w:trHeight w:val="288"/>
          <w:jc w:val="center"/>
        </w:trPr>
        <w:tc>
          <w:tcPr>
            <w:tcW w:w="429" w:type="dxa"/>
            <w:noWrap/>
            <w:vAlign w:val="center"/>
            <w:hideMark/>
          </w:tcPr>
          <w:p w14:paraId="59DCDAFC"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08C9D5AF"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42174FC6"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135C376C"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53C6F19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22E1E8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E559BCD" w14:textId="77777777" w:rsidR="00ED31C8" w:rsidRPr="00DD00AF" w:rsidRDefault="00ED31C8" w:rsidP="001324CB">
            <w:pPr>
              <w:jc w:val="center"/>
              <w:rPr>
                <w:sz w:val="10"/>
                <w:szCs w:val="10"/>
                <w:lang w:eastAsia="ko-KR"/>
              </w:rPr>
            </w:pPr>
            <w:r w:rsidRPr="00DD00AF">
              <w:rPr>
                <w:sz w:val="10"/>
                <w:szCs w:val="10"/>
                <w:lang w:eastAsia="ko-KR"/>
              </w:rPr>
              <w:t>0.72</w:t>
            </w:r>
          </w:p>
        </w:tc>
        <w:tc>
          <w:tcPr>
            <w:tcW w:w="561" w:type="dxa"/>
            <w:noWrap/>
            <w:vAlign w:val="center"/>
            <w:hideMark/>
          </w:tcPr>
          <w:p w14:paraId="0546C5E4" w14:textId="77777777" w:rsidR="00ED31C8" w:rsidRPr="00DD00AF" w:rsidRDefault="00ED31C8" w:rsidP="001324CB">
            <w:pPr>
              <w:jc w:val="center"/>
              <w:rPr>
                <w:sz w:val="10"/>
                <w:szCs w:val="10"/>
                <w:lang w:eastAsia="ko-KR"/>
              </w:rPr>
            </w:pPr>
            <w:r w:rsidRPr="00DD00AF">
              <w:rPr>
                <w:sz w:val="10"/>
                <w:szCs w:val="10"/>
                <w:lang w:eastAsia="ko-KR"/>
              </w:rPr>
              <w:t>0.96</w:t>
            </w:r>
          </w:p>
        </w:tc>
        <w:tc>
          <w:tcPr>
            <w:tcW w:w="525" w:type="dxa"/>
            <w:noWrap/>
            <w:vAlign w:val="center"/>
            <w:hideMark/>
          </w:tcPr>
          <w:p w14:paraId="07227B12"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50D820B4"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0E6B77F4" w14:textId="77777777" w:rsidR="00ED31C8" w:rsidRPr="00DD00AF" w:rsidRDefault="00ED31C8" w:rsidP="001324CB">
            <w:pPr>
              <w:jc w:val="center"/>
              <w:rPr>
                <w:sz w:val="10"/>
                <w:szCs w:val="10"/>
                <w:lang w:eastAsia="ko-KR"/>
              </w:rPr>
            </w:pPr>
            <w:r w:rsidRPr="00DD00AF">
              <w:rPr>
                <w:sz w:val="10"/>
                <w:szCs w:val="10"/>
                <w:lang w:eastAsia="ko-KR"/>
              </w:rPr>
              <w:t>0.4</w:t>
            </w:r>
          </w:p>
        </w:tc>
        <w:tc>
          <w:tcPr>
            <w:tcW w:w="525" w:type="dxa"/>
            <w:noWrap/>
            <w:vAlign w:val="center"/>
            <w:hideMark/>
          </w:tcPr>
          <w:p w14:paraId="4BE587F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F9DA44F" w14:textId="77777777" w:rsidR="00ED31C8" w:rsidRPr="00DD00AF" w:rsidRDefault="00ED31C8" w:rsidP="001324CB">
            <w:pPr>
              <w:jc w:val="center"/>
              <w:rPr>
                <w:sz w:val="10"/>
                <w:szCs w:val="10"/>
                <w:lang w:eastAsia="ko-KR"/>
              </w:rPr>
            </w:pPr>
            <w:r w:rsidRPr="00DD00AF">
              <w:rPr>
                <w:sz w:val="10"/>
                <w:szCs w:val="10"/>
                <w:lang w:eastAsia="ko-KR"/>
              </w:rPr>
              <w:t>0.99</w:t>
            </w:r>
          </w:p>
        </w:tc>
        <w:tc>
          <w:tcPr>
            <w:tcW w:w="532" w:type="dxa"/>
            <w:noWrap/>
            <w:vAlign w:val="center"/>
            <w:hideMark/>
          </w:tcPr>
          <w:p w14:paraId="1DB55087" w14:textId="77777777" w:rsidR="00ED31C8" w:rsidRPr="00DD00AF" w:rsidRDefault="00ED31C8" w:rsidP="001324CB">
            <w:pPr>
              <w:jc w:val="center"/>
              <w:rPr>
                <w:sz w:val="10"/>
                <w:szCs w:val="10"/>
                <w:lang w:eastAsia="ko-KR"/>
              </w:rPr>
            </w:pPr>
            <w:r w:rsidRPr="00DD00AF">
              <w:rPr>
                <w:sz w:val="10"/>
                <w:szCs w:val="10"/>
                <w:lang w:eastAsia="ko-KR"/>
              </w:rPr>
              <w:t>0.34</w:t>
            </w:r>
          </w:p>
        </w:tc>
        <w:tc>
          <w:tcPr>
            <w:tcW w:w="711" w:type="dxa"/>
            <w:noWrap/>
            <w:vAlign w:val="center"/>
            <w:hideMark/>
          </w:tcPr>
          <w:p w14:paraId="4FDF1F1D" w14:textId="77777777" w:rsidR="00ED31C8" w:rsidRPr="00DD00AF" w:rsidRDefault="00ED31C8" w:rsidP="001324CB">
            <w:pPr>
              <w:jc w:val="center"/>
              <w:rPr>
                <w:sz w:val="10"/>
                <w:szCs w:val="10"/>
                <w:lang w:eastAsia="ko-KR"/>
              </w:rPr>
            </w:pPr>
            <w:r w:rsidRPr="00DD00AF">
              <w:rPr>
                <w:sz w:val="10"/>
                <w:szCs w:val="10"/>
                <w:lang w:eastAsia="ko-KR"/>
              </w:rPr>
              <w:t>0.96</w:t>
            </w:r>
          </w:p>
        </w:tc>
        <w:tc>
          <w:tcPr>
            <w:tcW w:w="711" w:type="dxa"/>
            <w:noWrap/>
            <w:vAlign w:val="center"/>
            <w:hideMark/>
          </w:tcPr>
          <w:p w14:paraId="3DB96DBB" w14:textId="77777777" w:rsidR="00ED31C8" w:rsidRPr="00DD00AF" w:rsidRDefault="00ED31C8" w:rsidP="001324CB">
            <w:pPr>
              <w:jc w:val="center"/>
              <w:rPr>
                <w:sz w:val="10"/>
                <w:szCs w:val="10"/>
                <w:lang w:eastAsia="ko-KR"/>
              </w:rPr>
            </w:pPr>
            <w:r w:rsidRPr="00DD00AF">
              <w:rPr>
                <w:sz w:val="10"/>
                <w:szCs w:val="10"/>
                <w:lang w:eastAsia="ko-KR"/>
              </w:rPr>
              <w:t>0.6</w:t>
            </w:r>
          </w:p>
        </w:tc>
      </w:tr>
      <w:tr w:rsidR="007E0BAE" w:rsidRPr="00DD00AF" w14:paraId="5100E085" w14:textId="77777777" w:rsidTr="0066378E">
        <w:trPr>
          <w:trHeight w:val="288"/>
          <w:jc w:val="center"/>
        </w:trPr>
        <w:tc>
          <w:tcPr>
            <w:tcW w:w="429" w:type="dxa"/>
            <w:noWrap/>
            <w:vAlign w:val="center"/>
            <w:hideMark/>
          </w:tcPr>
          <w:p w14:paraId="02C1766D"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52E8EEDD"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4D208820"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74131D6C"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C5CA45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91A1518"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8A811FB"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12C6C95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F26CB72"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3E57C123"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479924C5" w14:textId="77777777" w:rsidR="00ED31C8" w:rsidRPr="00DD00AF" w:rsidRDefault="00ED31C8" w:rsidP="001324CB">
            <w:pPr>
              <w:jc w:val="center"/>
              <w:rPr>
                <w:sz w:val="10"/>
                <w:szCs w:val="10"/>
                <w:lang w:eastAsia="ko-KR"/>
              </w:rPr>
            </w:pPr>
            <w:r w:rsidRPr="00DD00AF">
              <w:rPr>
                <w:sz w:val="10"/>
                <w:szCs w:val="10"/>
                <w:lang w:eastAsia="ko-KR"/>
              </w:rPr>
              <w:t>0.95</w:t>
            </w:r>
          </w:p>
        </w:tc>
        <w:tc>
          <w:tcPr>
            <w:tcW w:w="525" w:type="dxa"/>
            <w:noWrap/>
            <w:vAlign w:val="center"/>
            <w:hideMark/>
          </w:tcPr>
          <w:p w14:paraId="5924773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6FEC7DB"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574609F4" w14:textId="77777777" w:rsidR="00ED31C8" w:rsidRPr="00DD00AF" w:rsidRDefault="00ED31C8" w:rsidP="001324CB">
            <w:pPr>
              <w:jc w:val="center"/>
              <w:rPr>
                <w:sz w:val="10"/>
                <w:szCs w:val="10"/>
                <w:lang w:eastAsia="ko-KR"/>
              </w:rPr>
            </w:pPr>
            <w:r w:rsidRPr="00DD00AF">
              <w:rPr>
                <w:sz w:val="10"/>
                <w:szCs w:val="10"/>
                <w:lang w:eastAsia="ko-KR"/>
              </w:rPr>
              <w:t>0.96</w:t>
            </w:r>
          </w:p>
        </w:tc>
        <w:tc>
          <w:tcPr>
            <w:tcW w:w="711" w:type="dxa"/>
            <w:noWrap/>
            <w:vAlign w:val="center"/>
            <w:hideMark/>
          </w:tcPr>
          <w:p w14:paraId="34F8B6F9"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4490466C"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7640CA5D" w14:textId="77777777" w:rsidTr="0066378E">
        <w:trPr>
          <w:trHeight w:val="288"/>
          <w:jc w:val="center"/>
        </w:trPr>
        <w:tc>
          <w:tcPr>
            <w:tcW w:w="429" w:type="dxa"/>
            <w:noWrap/>
            <w:vAlign w:val="center"/>
            <w:hideMark/>
          </w:tcPr>
          <w:p w14:paraId="29B22AB4"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331D13CF"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7D8DAC8F"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3F21EB47" w14:textId="77777777" w:rsidR="00ED31C8" w:rsidRPr="00DD00AF" w:rsidRDefault="00ED31C8" w:rsidP="001324CB">
            <w:pPr>
              <w:jc w:val="center"/>
              <w:rPr>
                <w:sz w:val="10"/>
                <w:szCs w:val="10"/>
                <w:lang w:eastAsia="ko-KR"/>
              </w:rPr>
            </w:pPr>
            <w:r w:rsidRPr="00DD00AF">
              <w:rPr>
                <w:sz w:val="10"/>
                <w:szCs w:val="10"/>
                <w:lang w:eastAsia="ko-KR"/>
              </w:rPr>
              <w:t>0.92</w:t>
            </w:r>
          </w:p>
        </w:tc>
        <w:tc>
          <w:tcPr>
            <w:tcW w:w="775" w:type="dxa"/>
            <w:noWrap/>
            <w:vAlign w:val="center"/>
            <w:hideMark/>
          </w:tcPr>
          <w:p w14:paraId="134BCA0E" w14:textId="77777777" w:rsidR="00ED31C8" w:rsidRPr="00DD00AF" w:rsidRDefault="00ED31C8" w:rsidP="001324CB">
            <w:pPr>
              <w:jc w:val="center"/>
              <w:rPr>
                <w:sz w:val="10"/>
                <w:szCs w:val="10"/>
                <w:lang w:eastAsia="ko-KR"/>
              </w:rPr>
            </w:pPr>
            <w:r w:rsidRPr="00DD00AF">
              <w:rPr>
                <w:sz w:val="10"/>
                <w:szCs w:val="10"/>
                <w:lang w:eastAsia="ko-KR"/>
              </w:rPr>
              <w:t>0.89</w:t>
            </w:r>
          </w:p>
        </w:tc>
        <w:tc>
          <w:tcPr>
            <w:tcW w:w="525" w:type="dxa"/>
            <w:noWrap/>
            <w:vAlign w:val="center"/>
            <w:hideMark/>
          </w:tcPr>
          <w:p w14:paraId="5D932498" w14:textId="77777777" w:rsidR="00ED31C8" w:rsidRPr="00DD00AF" w:rsidRDefault="00ED31C8" w:rsidP="001324CB">
            <w:pPr>
              <w:jc w:val="center"/>
              <w:rPr>
                <w:sz w:val="10"/>
                <w:szCs w:val="10"/>
                <w:lang w:eastAsia="ko-KR"/>
              </w:rPr>
            </w:pPr>
            <w:r w:rsidRPr="00DD00AF">
              <w:rPr>
                <w:sz w:val="10"/>
                <w:szCs w:val="10"/>
                <w:lang w:eastAsia="ko-KR"/>
              </w:rPr>
              <w:t>0.9</w:t>
            </w:r>
          </w:p>
        </w:tc>
        <w:tc>
          <w:tcPr>
            <w:tcW w:w="525" w:type="dxa"/>
            <w:noWrap/>
            <w:vAlign w:val="center"/>
            <w:hideMark/>
          </w:tcPr>
          <w:p w14:paraId="70EFCD2F" w14:textId="77777777" w:rsidR="00ED31C8" w:rsidRPr="00DD00AF" w:rsidRDefault="00ED31C8" w:rsidP="001324CB">
            <w:pPr>
              <w:jc w:val="center"/>
              <w:rPr>
                <w:sz w:val="10"/>
                <w:szCs w:val="10"/>
                <w:lang w:eastAsia="ko-KR"/>
              </w:rPr>
            </w:pPr>
            <w:r w:rsidRPr="00DD00AF">
              <w:rPr>
                <w:sz w:val="10"/>
                <w:szCs w:val="10"/>
                <w:lang w:eastAsia="ko-KR"/>
              </w:rPr>
              <w:t>0.21</w:t>
            </w:r>
          </w:p>
        </w:tc>
        <w:tc>
          <w:tcPr>
            <w:tcW w:w="561" w:type="dxa"/>
            <w:noWrap/>
            <w:vAlign w:val="center"/>
            <w:hideMark/>
          </w:tcPr>
          <w:p w14:paraId="3A9F687B" w14:textId="77777777" w:rsidR="00ED31C8" w:rsidRPr="00DD00AF" w:rsidRDefault="00ED31C8" w:rsidP="001324CB">
            <w:pPr>
              <w:jc w:val="center"/>
              <w:rPr>
                <w:sz w:val="10"/>
                <w:szCs w:val="10"/>
                <w:lang w:eastAsia="ko-KR"/>
              </w:rPr>
            </w:pPr>
            <w:r w:rsidRPr="00DD00AF">
              <w:rPr>
                <w:sz w:val="10"/>
                <w:szCs w:val="10"/>
                <w:lang w:eastAsia="ko-KR"/>
              </w:rPr>
              <w:t>0.88</w:t>
            </w:r>
          </w:p>
        </w:tc>
        <w:tc>
          <w:tcPr>
            <w:tcW w:w="525" w:type="dxa"/>
            <w:noWrap/>
            <w:vAlign w:val="center"/>
            <w:hideMark/>
          </w:tcPr>
          <w:p w14:paraId="1077F973" w14:textId="77777777" w:rsidR="00ED31C8" w:rsidRPr="00DD00AF" w:rsidRDefault="00ED31C8" w:rsidP="001324CB">
            <w:pPr>
              <w:jc w:val="center"/>
              <w:rPr>
                <w:sz w:val="10"/>
                <w:szCs w:val="10"/>
                <w:lang w:eastAsia="ko-KR"/>
              </w:rPr>
            </w:pPr>
            <w:r w:rsidRPr="00DD00AF">
              <w:rPr>
                <w:sz w:val="10"/>
                <w:szCs w:val="10"/>
                <w:lang w:eastAsia="ko-KR"/>
              </w:rPr>
              <w:t>0.94</w:t>
            </w:r>
          </w:p>
        </w:tc>
        <w:tc>
          <w:tcPr>
            <w:tcW w:w="461" w:type="dxa"/>
            <w:noWrap/>
            <w:vAlign w:val="center"/>
            <w:hideMark/>
          </w:tcPr>
          <w:p w14:paraId="65A95E2F" w14:textId="77777777" w:rsidR="00ED31C8" w:rsidRPr="00DD00AF" w:rsidRDefault="00ED31C8" w:rsidP="001324CB">
            <w:pPr>
              <w:jc w:val="center"/>
              <w:rPr>
                <w:sz w:val="10"/>
                <w:szCs w:val="10"/>
                <w:lang w:eastAsia="ko-KR"/>
              </w:rPr>
            </w:pPr>
            <w:r w:rsidRPr="00DD00AF">
              <w:rPr>
                <w:sz w:val="10"/>
                <w:szCs w:val="10"/>
                <w:lang w:eastAsia="ko-KR"/>
              </w:rPr>
              <w:t>0.91</w:t>
            </w:r>
          </w:p>
        </w:tc>
        <w:tc>
          <w:tcPr>
            <w:tcW w:w="651" w:type="dxa"/>
            <w:noWrap/>
            <w:vAlign w:val="center"/>
            <w:hideMark/>
          </w:tcPr>
          <w:p w14:paraId="2D8F0DC3" w14:textId="77777777" w:rsidR="00ED31C8" w:rsidRPr="00DD00AF" w:rsidRDefault="00ED31C8" w:rsidP="001324CB">
            <w:pPr>
              <w:jc w:val="center"/>
              <w:rPr>
                <w:sz w:val="10"/>
                <w:szCs w:val="10"/>
                <w:lang w:eastAsia="ko-KR"/>
              </w:rPr>
            </w:pPr>
            <w:r w:rsidRPr="00DD00AF">
              <w:rPr>
                <w:sz w:val="10"/>
                <w:szCs w:val="10"/>
                <w:lang w:eastAsia="ko-KR"/>
              </w:rPr>
              <w:t>0.14</w:t>
            </w:r>
          </w:p>
        </w:tc>
        <w:tc>
          <w:tcPr>
            <w:tcW w:w="525" w:type="dxa"/>
            <w:noWrap/>
            <w:vAlign w:val="center"/>
            <w:hideMark/>
          </w:tcPr>
          <w:p w14:paraId="640FBFC3" w14:textId="77777777" w:rsidR="00ED31C8" w:rsidRPr="00DD00AF" w:rsidRDefault="00ED31C8" w:rsidP="001324CB">
            <w:pPr>
              <w:jc w:val="center"/>
              <w:rPr>
                <w:sz w:val="10"/>
                <w:szCs w:val="10"/>
                <w:lang w:eastAsia="ko-KR"/>
              </w:rPr>
            </w:pPr>
            <w:r w:rsidRPr="00DD00AF">
              <w:rPr>
                <w:sz w:val="10"/>
                <w:szCs w:val="10"/>
                <w:lang w:eastAsia="ko-KR"/>
              </w:rPr>
              <w:t>0.88</w:t>
            </w:r>
          </w:p>
        </w:tc>
        <w:tc>
          <w:tcPr>
            <w:tcW w:w="525" w:type="dxa"/>
            <w:noWrap/>
            <w:vAlign w:val="center"/>
            <w:hideMark/>
          </w:tcPr>
          <w:p w14:paraId="4B3C9872" w14:textId="77777777" w:rsidR="00ED31C8" w:rsidRPr="00DD00AF" w:rsidRDefault="00ED31C8" w:rsidP="001324CB">
            <w:pPr>
              <w:jc w:val="center"/>
              <w:rPr>
                <w:sz w:val="10"/>
                <w:szCs w:val="10"/>
                <w:lang w:eastAsia="ko-KR"/>
              </w:rPr>
            </w:pPr>
            <w:r w:rsidRPr="00DD00AF">
              <w:rPr>
                <w:sz w:val="10"/>
                <w:szCs w:val="10"/>
                <w:lang w:eastAsia="ko-KR"/>
              </w:rPr>
              <w:t>0.35</w:t>
            </w:r>
          </w:p>
        </w:tc>
        <w:tc>
          <w:tcPr>
            <w:tcW w:w="532" w:type="dxa"/>
            <w:noWrap/>
            <w:vAlign w:val="center"/>
            <w:hideMark/>
          </w:tcPr>
          <w:p w14:paraId="6EB129E0" w14:textId="77777777" w:rsidR="00ED31C8" w:rsidRPr="00DD00AF" w:rsidRDefault="00ED31C8" w:rsidP="001324CB">
            <w:pPr>
              <w:jc w:val="center"/>
              <w:rPr>
                <w:sz w:val="10"/>
                <w:szCs w:val="10"/>
                <w:lang w:eastAsia="ko-KR"/>
              </w:rPr>
            </w:pPr>
            <w:r w:rsidRPr="00DD00AF">
              <w:rPr>
                <w:sz w:val="10"/>
                <w:szCs w:val="10"/>
                <w:lang w:eastAsia="ko-KR"/>
              </w:rPr>
              <w:t>0.32</w:t>
            </w:r>
          </w:p>
        </w:tc>
        <w:tc>
          <w:tcPr>
            <w:tcW w:w="711" w:type="dxa"/>
            <w:noWrap/>
            <w:vAlign w:val="center"/>
            <w:hideMark/>
          </w:tcPr>
          <w:p w14:paraId="1DA055C3" w14:textId="77777777" w:rsidR="00ED31C8" w:rsidRPr="00DD00AF" w:rsidRDefault="00ED31C8" w:rsidP="001324CB">
            <w:pPr>
              <w:jc w:val="center"/>
              <w:rPr>
                <w:sz w:val="10"/>
                <w:szCs w:val="10"/>
                <w:lang w:eastAsia="ko-KR"/>
              </w:rPr>
            </w:pPr>
            <w:r w:rsidRPr="00DD00AF">
              <w:rPr>
                <w:sz w:val="10"/>
                <w:szCs w:val="10"/>
                <w:lang w:eastAsia="ko-KR"/>
              </w:rPr>
              <w:t>0.29</w:t>
            </w:r>
          </w:p>
        </w:tc>
        <w:tc>
          <w:tcPr>
            <w:tcW w:w="711" w:type="dxa"/>
            <w:noWrap/>
            <w:vAlign w:val="center"/>
            <w:hideMark/>
          </w:tcPr>
          <w:p w14:paraId="2B06D629" w14:textId="77777777" w:rsidR="00ED31C8" w:rsidRPr="00DD00AF" w:rsidRDefault="00ED31C8" w:rsidP="001324CB">
            <w:pPr>
              <w:jc w:val="center"/>
              <w:rPr>
                <w:sz w:val="10"/>
                <w:szCs w:val="10"/>
                <w:lang w:eastAsia="ko-KR"/>
              </w:rPr>
            </w:pPr>
            <w:r w:rsidRPr="00DD00AF">
              <w:rPr>
                <w:sz w:val="10"/>
                <w:szCs w:val="10"/>
                <w:lang w:eastAsia="ko-KR"/>
              </w:rPr>
              <w:t>0.15</w:t>
            </w:r>
          </w:p>
        </w:tc>
      </w:tr>
      <w:tr w:rsidR="007E0BAE" w:rsidRPr="00DD00AF" w14:paraId="6300DA48" w14:textId="77777777" w:rsidTr="0066378E">
        <w:trPr>
          <w:trHeight w:val="288"/>
          <w:jc w:val="center"/>
        </w:trPr>
        <w:tc>
          <w:tcPr>
            <w:tcW w:w="429" w:type="dxa"/>
            <w:noWrap/>
            <w:vAlign w:val="center"/>
            <w:hideMark/>
          </w:tcPr>
          <w:p w14:paraId="2EA05BF4"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58F47761"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3594B8FA"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25892883"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9E3ED5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8146AC8"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2516E7F" w14:textId="77777777" w:rsidR="00ED31C8" w:rsidRPr="00DD00AF" w:rsidRDefault="00ED31C8" w:rsidP="001324CB">
            <w:pPr>
              <w:jc w:val="center"/>
              <w:rPr>
                <w:sz w:val="10"/>
                <w:szCs w:val="10"/>
                <w:lang w:eastAsia="ko-KR"/>
              </w:rPr>
            </w:pPr>
            <w:r w:rsidRPr="00DD00AF">
              <w:rPr>
                <w:sz w:val="10"/>
                <w:szCs w:val="10"/>
                <w:lang w:eastAsia="ko-KR"/>
              </w:rPr>
              <w:t>0.67</w:t>
            </w:r>
          </w:p>
        </w:tc>
        <w:tc>
          <w:tcPr>
            <w:tcW w:w="561" w:type="dxa"/>
            <w:noWrap/>
            <w:vAlign w:val="center"/>
            <w:hideMark/>
          </w:tcPr>
          <w:p w14:paraId="2908D0EF"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2442FA6"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1CE4D071"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111D506D" w14:textId="77777777" w:rsidR="00ED31C8" w:rsidRPr="00DD00AF" w:rsidRDefault="00ED31C8" w:rsidP="001324CB">
            <w:pPr>
              <w:jc w:val="center"/>
              <w:rPr>
                <w:sz w:val="10"/>
                <w:szCs w:val="10"/>
                <w:lang w:eastAsia="ko-KR"/>
              </w:rPr>
            </w:pPr>
            <w:r w:rsidRPr="00DD00AF">
              <w:rPr>
                <w:sz w:val="10"/>
                <w:szCs w:val="10"/>
                <w:lang w:eastAsia="ko-KR"/>
              </w:rPr>
              <w:t>0.42</w:t>
            </w:r>
          </w:p>
        </w:tc>
        <w:tc>
          <w:tcPr>
            <w:tcW w:w="525" w:type="dxa"/>
            <w:noWrap/>
            <w:vAlign w:val="center"/>
            <w:hideMark/>
          </w:tcPr>
          <w:p w14:paraId="2CA3231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986EE40" w14:textId="77777777" w:rsidR="00ED31C8" w:rsidRPr="00DD00AF" w:rsidRDefault="00ED31C8" w:rsidP="001324CB">
            <w:pPr>
              <w:jc w:val="center"/>
              <w:rPr>
                <w:sz w:val="10"/>
                <w:szCs w:val="10"/>
                <w:lang w:eastAsia="ko-KR"/>
              </w:rPr>
            </w:pPr>
            <w:r w:rsidRPr="00DD00AF">
              <w:rPr>
                <w:sz w:val="10"/>
                <w:szCs w:val="10"/>
                <w:lang w:eastAsia="ko-KR"/>
              </w:rPr>
              <w:t>0.95</w:t>
            </w:r>
          </w:p>
        </w:tc>
        <w:tc>
          <w:tcPr>
            <w:tcW w:w="532" w:type="dxa"/>
            <w:noWrap/>
            <w:vAlign w:val="center"/>
            <w:hideMark/>
          </w:tcPr>
          <w:p w14:paraId="186EB125" w14:textId="77777777" w:rsidR="00ED31C8" w:rsidRPr="00DD00AF" w:rsidRDefault="00ED31C8" w:rsidP="001324CB">
            <w:pPr>
              <w:jc w:val="center"/>
              <w:rPr>
                <w:sz w:val="10"/>
                <w:szCs w:val="10"/>
                <w:lang w:eastAsia="ko-KR"/>
              </w:rPr>
            </w:pPr>
            <w:r w:rsidRPr="00DD00AF">
              <w:rPr>
                <w:sz w:val="10"/>
                <w:szCs w:val="10"/>
                <w:lang w:eastAsia="ko-KR"/>
              </w:rPr>
              <w:t>0.99</w:t>
            </w:r>
          </w:p>
        </w:tc>
        <w:tc>
          <w:tcPr>
            <w:tcW w:w="711" w:type="dxa"/>
            <w:noWrap/>
            <w:vAlign w:val="center"/>
            <w:hideMark/>
          </w:tcPr>
          <w:p w14:paraId="698E8C24" w14:textId="77777777" w:rsidR="00ED31C8" w:rsidRPr="00DD00AF" w:rsidRDefault="00ED31C8" w:rsidP="001324CB">
            <w:pPr>
              <w:jc w:val="center"/>
              <w:rPr>
                <w:sz w:val="10"/>
                <w:szCs w:val="10"/>
                <w:lang w:eastAsia="ko-KR"/>
              </w:rPr>
            </w:pPr>
            <w:r w:rsidRPr="00DD00AF">
              <w:rPr>
                <w:sz w:val="10"/>
                <w:szCs w:val="10"/>
                <w:lang w:eastAsia="ko-KR"/>
              </w:rPr>
              <w:t>0.97</w:t>
            </w:r>
          </w:p>
        </w:tc>
        <w:tc>
          <w:tcPr>
            <w:tcW w:w="711" w:type="dxa"/>
            <w:noWrap/>
            <w:vAlign w:val="center"/>
            <w:hideMark/>
          </w:tcPr>
          <w:p w14:paraId="1CA327A8" w14:textId="77777777" w:rsidR="00ED31C8" w:rsidRPr="00DD00AF" w:rsidRDefault="00ED31C8" w:rsidP="001324CB">
            <w:pPr>
              <w:jc w:val="center"/>
              <w:rPr>
                <w:sz w:val="10"/>
                <w:szCs w:val="10"/>
                <w:lang w:eastAsia="ko-KR"/>
              </w:rPr>
            </w:pPr>
            <w:r w:rsidRPr="00DD00AF">
              <w:rPr>
                <w:sz w:val="10"/>
                <w:szCs w:val="10"/>
                <w:lang w:eastAsia="ko-KR"/>
              </w:rPr>
              <w:t>0.56</w:t>
            </w:r>
          </w:p>
        </w:tc>
      </w:tr>
      <w:tr w:rsidR="007E0BAE" w:rsidRPr="00DD00AF" w14:paraId="6E6A656F" w14:textId="77777777" w:rsidTr="0066378E">
        <w:trPr>
          <w:trHeight w:val="288"/>
          <w:jc w:val="center"/>
        </w:trPr>
        <w:tc>
          <w:tcPr>
            <w:tcW w:w="429" w:type="dxa"/>
            <w:noWrap/>
            <w:vAlign w:val="center"/>
            <w:hideMark/>
          </w:tcPr>
          <w:p w14:paraId="32C2E2A9"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797E3373"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7988BC9C"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0DB89400"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D128A0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B4734E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5C602B3"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1862530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F176698"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0FC79A28"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7771A833" w14:textId="77777777" w:rsidR="00ED31C8" w:rsidRPr="00DD00AF" w:rsidRDefault="00ED31C8" w:rsidP="001324CB">
            <w:pPr>
              <w:jc w:val="center"/>
              <w:rPr>
                <w:sz w:val="10"/>
                <w:szCs w:val="10"/>
                <w:lang w:eastAsia="ko-KR"/>
              </w:rPr>
            </w:pPr>
            <w:r w:rsidRPr="00DD00AF">
              <w:rPr>
                <w:sz w:val="10"/>
                <w:szCs w:val="10"/>
                <w:lang w:eastAsia="ko-KR"/>
              </w:rPr>
              <w:t>0.96</w:t>
            </w:r>
          </w:p>
        </w:tc>
        <w:tc>
          <w:tcPr>
            <w:tcW w:w="525" w:type="dxa"/>
            <w:noWrap/>
            <w:vAlign w:val="center"/>
            <w:hideMark/>
          </w:tcPr>
          <w:p w14:paraId="5E4EAB28"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B08F67A"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71E44ABC"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5E13F2C6"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3E558619"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07EBFC49" w14:textId="77777777" w:rsidTr="0066378E">
        <w:trPr>
          <w:trHeight w:val="288"/>
          <w:jc w:val="center"/>
        </w:trPr>
        <w:tc>
          <w:tcPr>
            <w:tcW w:w="429" w:type="dxa"/>
            <w:noWrap/>
            <w:vAlign w:val="center"/>
            <w:hideMark/>
          </w:tcPr>
          <w:p w14:paraId="02C24658"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72114A8C"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1C65DFFD"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0B4EB286" w14:textId="77777777" w:rsidR="00ED31C8" w:rsidRPr="00DD00AF" w:rsidRDefault="00ED31C8" w:rsidP="001324CB">
            <w:pPr>
              <w:jc w:val="center"/>
              <w:rPr>
                <w:sz w:val="10"/>
                <w:szCs w:val="10"/>
                <w:lang w:eastAsia="ko-KR"/>
              </w:rPr>
            </w:pPr>
            <w:r w:rsidRPr="00DD00AF">
              <w:rPr>
                <w:sz w:val="10"/>
                <w:szCs w:val="10"/>
                <w:lang w:eastAsia="ko-KR"/>
              </w:rPr>
              <w:t>0.96</w:t>
            </w:r>
          </w:p>
        </w:tc>
        <w:tc>
          <w:tcPr>
            <w:tcW w:w="775" w:type="dxa"/>
            <w:noWrap/>
            <w:vAlign w:val="center"/>
            <w:hideMark/>
          </w:tcPr>
          <w:p w14:paraId="6523685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A66AB26" w14:textId="77777777" w:rsidR="00ED31C8" w:rsidRPr="00DD00AF" w:rsidRDefault="00ED31C8" w:rsidP="001324CB">
            <w:pPr>
              <w:jc w:val="center"/>
              <w:rPr>
                <w:sz w:val="10"/>
                <w:szCs w:val="10"/>
                <w:lang w:eastAsia="ko-KR"/>
              </w:rPr>
            </w:pPr>
            <w:r w:rsidRPr="00DD00AF">
              <w:rPr>
                <w:sz w:val="10"/>
                <w:szCs w:val="10"/>
                <w:lang w:eastAsia="ko-KR"/>
              </w:rPr>
              <w:t>0.95</w:t>
            </w:r>
          </w:p>
        </w:tc>
        <w:tc>
          <w:tcPr>
            <w:tcW w:w="525" w:type="dxa"/>
            <w:noWrap/>
            <w:vAlign w:val="center"/>
            <w:hideMark/>
          </w:tcPr>
          <w:p w14:paraId="6FC0869A" w14:textId="77777777" w:rsidR="00ED31C8" w:rsidRPr="00DD00AF" w:rsidRDefault="00ED31C8" w:rsidP="001324CB">
            <w:pPr>
              <w:jc w:val="center"/>
              <w:rPr>
                <w:sz w:val="10"/>
                <w:szCs w:val="10"/>
                <w:lang w:eastAsia="ko-KR"/>
              </w:rPr>
            </w:pPr>
            <w:r w:rsidRPr="00DD00AF">
              <w:rPr>
                <w:sz w:val="10"/>
                <w:szCs w:val="10"/>
                <w:lang w:eastAsia="ko-KR"/>
              </w:rPr>
              <w:t>0.33</w:t>
            </w:r>
          </w:p>
        </w:tc>
        <w:tc>
          <w:tcPr>
            <w:tcW w:w="561" w:type="dxa"/>
            <w:noWrap/>
            <w:vAlign w:val="center"/>
            <w:hideMark/>
          </w:tcPr>
          <w:p w14:paraId="47F8ABD2" w14:textId="77777777" w:rsidR="00ED31C8" w:rsidRPr="00DD00AF" w:rsidRDefault="00ED31C8" w:rsidP="001324CB">
            <w:pPr>
              <w:jc w:val="center"/>
              <w:rPr>
                <w:sz w:val="10"/>
                <w:szCs w:val="10"/>
                <w:lang w:eastAsia="ko-KR"/>
              </w:rPr>
            </w:pPr>
            <w:r w:rsidRPr="00DD00AF">
              <w:rPr>
                <w:sz w:val="10"/>
                <w:szCs w:val="10"/>
                <w:lang w:eastAsia="ko-KR"/>
              </w:rPr>
              <w:t>0.74</w:t>
            </w:r>
          </w:p>
        </w:tc>
        <w:tc>
          <w:tcPr>
            <w:tcW w:w="525" w:type="dxa"/>
            <w:noWrap/>
            <w:vAlign w:val="center"/>
            <w:hideMark/>
          </w:tcPr>
          <w:p w14:paraId="29E46418" w14:textId="77777777" w:rsidR="00ED31C8" w:rsidRPr="00DD00AF" w:rsidRDefault="00ED31C8" w:rsidP="001324CB">
            <w:pPr>
              <w:jc w:val="center"/>
              <w:rPr>
                <w:sz w:val="10"/>
                <w:szCs w:val="10"/>
                <w:lang w:eastAsia="ko-KR"/>
              </w:rPr>
            </w:pPr>
            <w:r w:rsidRPr="00DD00AF">
              <w:rPr>
                <w:sz w:val="10"/>
                <w:szCs w:val="10"/>
                <w:lang w:eastAsia="ko-KR"/>
              </w:rPr>
              <w:t>0.96</w:t>
            </w:r>
          </w:p>
        </w:tc>
        <w:tc>
          <w:tcPr>
            <w:tcW w:w="461" w:type="dxa"/>
            <w:noWrap/>
            <w:vAlign w:val="center"/>
            <w:hideMark/>
          </w:tcPr>
          <w:p w14:paraId="39E0A72A"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7A79C3CE" w14:textId="77777777" w:rsidR="00ED31C8" w:rsidRPr="00DD00AF" w:rsidRDefault="00ED31C8" w:rsidP="001324CB">
            <w:pPr>
              <w:jc w:val="center"/>
              <w:rPr>
                <w:sz w:val="10"/>
                <w:szCs w:val="10"/>
                <w:lang w:eastAsia="ko-KR"/>
              </w:rPr>
            </w:pPr>
            <w:r w:rsidRPr="00DD00AF">
              <w:rPr>
                <w:sz w:val="10"/>
                <w:szCs w:val="10"/>
                <w:lang w:eastAsia="ko-KR"/>
              </w:rPr>
              <w:t>0.12</w:t>
            </w:r>
          </w:p>
        </w:tc>
        <w:tc>
          <w:tcPr>
            <w:tcW w:w="525" w:type="dxa"/>
            <w:noWrap/>
            <w:vAlign w:val="center"/>
            <w:hideMark/>
          </w:tcPr>
          <w:p w14:paraId="2C59B5F7" w14:textId="77777777" w:rsidR="00ED31C8" w:rsidRPr="00DD00AF" w:rsidRDefault="00ED31C8" w:rsidP="001324CB">
            <w:pPr>
              <w:jc w:val="center"/>
              <w:rPr>
                <w:sz w:val="10"/>
                <w:szCs w:val="10"/>
                <w:lang w:eastAsia="ko-KR"/>
              </w:rPr>
            </w:pPr>
            <w:r w:rsidRPr="00DD00AF">
              <w:rPr>
                <w:sz w:val="10"/>
                <w:szCs w:val="10"/>
                <w:lang w:eastAsia="ko-KR"/>
              </w:rPr>
              <w:t>0.94</w:t>
            </w:r>
          </w:p>
        </w:tc>
        <w:tc>
          <w:tcPr>
            <w:tcW w:w="525" w:type="dxa"/>
            <w:noWrap/>
            <w:vAlign w:val="center"/>
            <w:hideMark/>
          </w:tcPr>
          <w:p w14:paraId="08A68F96" w14:textId="77777777" w:rsidR="00ED31C8" w:rsidRPr="00DD00AF" w:rsidRDefault="00ED31C8" w:rsidP="001324CB">
            <w:pPr>
              <w:jc w:val="center"/>
              <w:rPr>
                <w:sz w:val="10"/>
                <w:szCs w:val="10"/>
                <w:lang w:eastAsia="ko-KR"/>
              </w:rPr>
            </w:pPr>
            <w:r w:rsidRPr="00DD00AF">
              <w:rPr>
                <w:sz w:val="10"/>
                <w:szCs w:val="10"/>
                <w:lang w:eastAsia="ko-KR"/>
              </w:rPr>
              <w:t>0.44</w:t>
            </w:r>
          </w:p>
        </w:tc>
        <w:tc>
          <w:tcPr>
            <w:tcW w:w="532" w:type="dxa"/>
            <w:noWrap/>
            <w:vAlign w:val="center"/>
            <w:hideMark/>
          </w:tcPr>
          <w:p w14:paraId="78DF3293" w14:textId="77777777" w:rsidR="00ED31C8" w:rsidRPr="00DD00AF" w:rsidRDefault="00ED31C8" w:rsidP="001324CB">
            <w:pPr>
              <w:jc w:val="center"/>
              <w:rPr>
                <w:sz w:val="10"/>
                <w:szCs w:val="10"/>
                <w:lang w:eastAsia="ko-KR"/>
              </w:rPr>
            </w:pPr>
            <w:r w:rsidRPr="00DD00AF">
              <w:rPr>
                <w:sz w:val="10"/>
                <w:szCs w:val="10"/>
                <w:lang w:eastAsia="ko-KR"/>
              </w:rPr>
              <w:t>0.54</w:t>
            </w:r>
          </w:p>
        </w:tc>
        <w:tc>
          <w:tcPr>
            <w:tcW w:w="711" w:type="dxa"/>
            <w:noWrap/>
            <w:vAlign w:val="center"/>
            <w:hideMark/>
          </w:tcPr>
          <w:p w14:paraId="25A41D60" w14:textId="77777777" w:rsidR="00ED31C8" w:rsidRPr="00DD00AF" w:rsidRDefault="00ED31C8" w:rsidP="001324CB">
            <w:pPr>
              <w:jc w:val="center"/>
              <w:rPr>
                <w:sz w:val="10"/>
                <w:szCs w:val="10"/>
                <w:lang w:eastAsia="ko-KR"/>
              </w:rPr>
            </w:pPr>
            <w:r w:rsidRPr="00DD00AF">
              <w:rPr>
                <w:sz w:val="10"/>
                <w:szCs w:val="10"/>
                <w:lang w:eastAsia="ko-KR"/>
              </w:rPr>
              <w:t>0.29</w:t>
            </w:r>
          </w:p>
        </w:tc>
        <w:tc>
          <w:tcPr>
            <w:tcW w:w="711" w:type="dxa"/>
            <w:noWrap/>
            <w:vAlign w:val="center"/>
            <w:hideMark/>
          </w:tcPr>
          <w:p w14:paraId="2407BBFA" w14:textId="77777777" w:rsidR="00ED31C8" w:rsidRPr="00DD00AF" w:rsidRDefault="00ED31C8" w:rsidP="001324CB">
            <w:pPr>
              <w:jc w:val="center"/>
              <w:rPr>
                <w:sz w:val="10"/>
                <w:szCs w:val="10"/>
                <w:lang w:eastAsia="ko-KR"/>
              </w:rPr>
            </w:pPr>
            <w:r w:rsidRPr="00DD00AF">
              <w:rPr>
                <w:sz w:val="10"/>
                <w:szCs w:val="10"/>
                <w:lang w:eastAsia="ko-KR"/>
              </w:rPr>
              <w:t>0.4</w:t>
            </w:r>
          </w:p>
        </w:tc>
      </w:tr>
      <w:tr w:rsidR="007E0BAE" w:rsidRPr="00DD00AF" w14:paraId="347ABB37" w14:textId="77777777" w:rsidTr="0066378E">
        <w:trPr>
          <w:trHeight w:val="288"/>
          <w:jc w:val="center"/>
        </w:trPr>
        <w:tc>
          <w:tcPr>
            <w:tcW w:w="429" w:type="dxa"/>
            <w:noWrap/>
            <w:vAlign w:val="center"/>
            <w:hideMark/>
          </w:tcPr>
          <w:p w14:paraId="033A2968"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695326B0"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360018B7"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3CC0E8BE"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4FAD86B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F15A4BF"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C5E08CF" w14:textId="77777777" w:rsidR="00ED31C8" w:rsidRPr="00DD00AF" w:rsidRDefault="00ED31C8" w:rsidP="001324CB">
            <w:pPr>
              <w:jc w:val="center"/>
              <w:rPr>
                <w:sz w:val="10"/>
                <w:szCs w:val="10"/>
                <w:lang w:eastAsia="ko-KR"/>
              </w:rPr>
            </w:pPr>
            <w:r w:rsidRPr="00DD00AF">
              <w:rPr>
                <w:sz w:val="10"/>
                <w:szCs w:val="10"/>
                <w:lang w:eastAsia="ko-KR"/>
              </w:rPr>
              <w:t>0.89</w:t>
            </w:r>
          </w:p>
        </w:tc>
        <w:tc>
          <w:tcPr>
            <w:tcW w:w="561" w:type="dxa"/>
            <w:noWrap/>
            <w:vAlign w:val="center"/>
            <w:hideMark/>
          </w:tcPr>
          <w:p w14:paraId="0E84A360" w14:textId="77777777" w:rsidR="00ED31C8" w:rsidRPr="00DD00AF" w:rsidRDefault="00ED31C8" w:rsidP="001324CB">
            <w:pPr>
              <w:jc w:val="center"/>
              <w:rPr>
                <w:sz w:val="10"/>
                <w:szCs w:val="10"/>
                <w:lang w:eastAsia="ko-KR"/>
              </w:rPr>
            </w:pPr>
            <w:r w:rsidRPr="00DD00AF">
              <w:rPr>
                <w:sz w:val="10"/>
                <w:szCs w:val="10"/>
                <w:lang w:eastAsia="ko-KR"/>
              </w:rPr>
              <w:t>0.95</w:t>
            </w:r>
          </w:p>
        </w:tc>
        <w:tc>
          <w:tcPr>
            <w:tcW w:w="525" w:type="dxa"/>
            <w:noWrap/>
            <w:vAlign w:val="center"/>
            <w:hideMark/>
          </w:tcPr>
          <w:p w14:paraId="117C59DE"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6A9051C4"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3D9DCE47" w14:textId="77777777" w:rsidR="00ED31C8" w:rsidRPr="00DD00AF" w:rsidRDefault="00ED31C8" w:rsidP="001324CB">
            <w:pPr>
              <w:jc w:val="center"/>
              <w:rPr>
                <w:sz w:val="10"/>
                <w:szCs w:val="10"/>
                <w:lang w:eastAsia="ko-KR"/>
              </w:rPr>
            </w:pPr>
            <w:r w:rsidRPr="00DD00AF">
              <w:rPr>
                <w:sz w:val="10"/>
                <w:szCs w:val="10"/>
                <w:lang w:eastAsia="ko-KR"/>
              </w:rPr>
              <w:t>0.2</w:t>
            </w:r>
          </w:p>
        </w:tc>
        <w:tc>
          <w:tcPr>
            <w:tcW w:w="525" w:type="dxa"/>
            <w:noWrap/>
            <w:vAlign w:val="center"/>
            <w:hideMark/>
          </w:tcPr>
          <w:p w14:paraId="69FF6038"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51B29CD" w14:textId="77777777" w:rsidR="00ED31C8" w:rsidRPr="00DD00AF" w:rsidRDefault="00ED31C8" w:rsidP="001324CB">
            <w:pPr>
              <w:jc w:val="center"/>
              <w:rPr>
                <w:sz w:val="10"/>
                <w:szCs w:val="10"/>
                <w:lang w:eastAsia="ko-KR"/>
              </w:rPr>
            </w:pPr>
            <w:r w:rsidRPr="00DD00AF">
              <w:rPr>
                <w:sz w:val="10"/>
                <w:szCs w:val="10"/>
                <w:lang w:eastAsia="ko-KR"/>
              </w:rPr>
              <w:t>0.99</w:t>
            </w:r>
          </w:p>
        </w:tc>
        <w:tc>
          <w:tcPr>
            <w:tcW w:w="532" w:type="dxa"/>
            <w:noWrap/>
            <w:vAlign w:val="center"/>
            <w:hideMark/>
          </w:tcPr>
          <w:p w14:paraId="7E1F4EB2" w14:textId="77777777" w:rsidR="00ED31C8" w:rsidRPr="00DD00AF" w:rsidRDefault="00ED31C8" w:rsidP="001324CB">
            <w:pPr>
              <w:jc w:val="center"/>
              <w:rPr>
                <w:sz w:val="10"/>
                <w:szCs w:val="10"/>
                <w:lang w:eastAsia="ko-KR"/>
              </w:rPr>
            </w:pPr>
            <w:r w:rsidRPr="00DD00AF">
              <w:rPr>
                <w:sz w:val="10"/>
                <w:szCs w:val="10"/>
                <w:lang w:eastAsia="ko-KR"/>
              </w:rPr>
              <w:t>0.76</w:t>
            </w:r>
          </w:p>
        </w:tc>
        <w:tc>
          <w:tcPr>
            <w:tcW w:w="711" w:type="dxa"/>
            <w:noWrap/>
            <w:vAlign w:val="center"/>
            <w:hideMark/>
          </w:tcPr>
          <w:p w14:paraId="121B0FD5" w14:textId="77777777" w:rsidR="00ED31C8" w:rsidRPr="00DD00AF" w:rsidRDefault="00ED31C8" w:rsidP="001324CB">
            <w:pPr>
              <w:jc w:val="center"/>
              <w:rPr>
                <w:sz w:val="10"/>
                <w:szCs w:val="10"/>
                <w:lang w:eastAsia="ko-KR"/>
              </w:rPr>
            </w:pPr>
            <w:r w:rsidRPr="00DD00AF">
              <w:rPr>
                <w:sz w:val="10"/>
                <w:szCs w:val="10"/>
                <w:lang w:eastAsia="ko-KR"/>
              </w:rPr>
              <w:t>0.9</w:t>
            </w:r>
          </w:p>
        </w:tc>
        <w:tc>
          <w:tcPr>
            <w:tcW w:w="711" w:type="dxa"/>
            <w:noWrap/>
            <w:vAlign w:val="center"/>
            <w:hideMark/>
          </w:tcPr>
          <w:p w14:paraId="333B19F3" w14:textId="77777777" w:rsidR="00ED31C8" w:rsidRPr="00DD00AF" w:rsidRDefault="00ED31C8" w:rsidP="001324CB">
            <w:pPr>
              <w:jc w:val="center"/>
              <w:rPr>
                <w:sz w:val="10"/>
                <w:szCs w:val="10"/>
                <w:lang w:eastAsia="ko-KR"/>
              </w:rPr>
            </w:pPr>
            <w:r w:rsidRPr="00DD00AF">
              <w:rPr>
                <w:sz w:val="10"/>
                <w:szCs w:val="10"/>
                <w:lang w:eastAsia="ko-KR"/>
              </w:rPr>
              <w:t>0.86</w:t>
            </w:r>
          </w:p>
        </w:tc>
      </w:tr>
      <w:tr w:rsidR="007E0BAE" w:rsidRPr="00DD00AF" w14:paraId="221DC87A" w14:textId="77777777" w:rsidTr="0066378E">
        <w:trPr>
          <w:trHeight w:val="288"/>
          <w:jc w:val="center"/>
        </w:trPr>
        <w:tc>
          <w:tcPr>
            <w:tcW w:w="429" w:type="dxa"/>
            <w:noWrap/>
            <w:vAlign w:val="center"/>
            <w:hideMark/>
          </w:tcPr>
          <w:p w14:paraId="636CF489"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65EE1784"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7A09046E"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46FBFC3A"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4C08181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D91B83F"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A562D12"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270BB97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7D717B3"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61B4DF1B"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72DFE7AC" w14:textId="77777777" w:rsidR="00ED31C8" w:rsidRPr="00DD00AF" w:rsidRDefault="00ED31C8" w:rsidP="001324CB">
            <w:pPr>
              <w:jc w:val="center"/>
              <w:rPr>
                <w:sz w:val="10"/>
                <w:szCs w:val="10"/>
                <w:lang w:eastAsia="ko-KR"/>
              </w:rPr>
            </w:pPr>
            <w:r w:rsidRPr="00DD00AF">
              <w:rPr>
                <w:sz w:val="10"/>
                <w:szCs w:val="10"/>
                <w:lang w:eastAsia="ko-KR"/>
              </w:rPr>
              <w:t>0.19</w:t>
            </w:r>
          </w:p>
        </w:tc>
        <w:tc>
          <w:tcPr>
            <w:tcW w:w="525" w:type="dxa"/>
            <w:noWrap/>
            <w:vAlign w:val="center"/>
            <w:hideMark/>
          </w:tcPr>
          <w:p w14:paraId="12C79BA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EAB64B6"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60434413"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0F978251"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426F291B"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4B6C2D4F" w14:textId="77777777" w:rsidTr="0066378E">
        <w:trPr>
          <w:trHeight w:val="288"/>
          <w:jc w:val="center"/>
        </w:trPr>
        <w:tc>
          <w:tcPr>
            <w:tcW w:w="429" w:type="dxa"/>
            <w:noWrap/>
            <w:vAlign w:val="center"/>
            <w:hideMark/>
          </w:tcPr>
          <w:p w14:paraId="6BA0A9A3"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0D98D0B2"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3A8B0785"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02AC3E68" w14:textId="77777777" w:rsidR="00ED31C8" w:rsidRPr="00DD00AF" w:rsidRDefault="00ED31C8" w:rsidP="001324CB">
            <w:pPr>
              <w:jc w:val="center"/>
              <w:rPr>
                <w:sz w:val="10"/>
                <w:szCs w:val="10"/>
                <w:lang w:eastAsia="ko-KR"/>
              </w:rPr>
            </w:pPr>
            <w:r w:rsidRPr="00DD00AF">
              <w:rPr>
                <w:sz w:val="10"/>
                <w:szCs w:val="10"/>
                <w:lang w:eastAsia="ko-KR"/>
              </w:rPr>
              <w:t>0.96</w:t>
            </w:r>
          </w:p>
        </w:tc>
        <w:tc>
          <w:tcPr>
            <w:tcW w:w="775" w:type="dxa"/>
            <w:noWrap/>
            <w:vAlign w:val="center"/>
            <w:hideMark/>
          </w:tcPr>
          <w:p w14:paraId="24E2BB0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92DCB92" w14:textId="77777777" w:rsidR="00ED31C8" w:rsidRPr="00DD00AF" w:rsidRDefault="00ED31C8" w:rsidP="001324CB">
            <w:pPr>
              <w:jc w:val="center"/>
              <w:rPr>
                <w:sz w:val="10"/>
                <w:szCs w:val="10"/>
                <w:lang w:eastAsia="ko-KR"/>
              </w:rPr>
            </w:pPr>
            <w:r w:rsidRPr="00DD00AF">
              <w:rPr>
                <w:sz w:val="10"/>
                <w:szCs w:val="10"/>
                <w:lang w:eastAsia="ko-KR"/>
              </w:rPr>
              <w:t>0.96</w:t>
            </w:r>
          </w:p>
        </w:tc>
        <w:tc>
          <w:tcPr>
            <w:tcW w:w="525" w:type="dxa"/>
            <w:noWrap/>
            <w:vAlign w:val="center"/>
            <w:hideMark/>
          </w:tcPr>
          <w:p w14:paraId="5CE76A37" w14:textId="77777777" w:rsidR="00ED31C8" w:rsidRPr="00DD00AF" w:rsidRDefault="00ED31C8" w:rsidP="001324CB">
            <w:pPr>
              <w:jc w:val="center"/>
              <w:rPr>
                <w:sz w:val="10"/>
                <w:szCs w:val="10"/>
                <w:lang w:eastAsia="ko-KR"/>
              </w:rPr>
            </w:pPr>
            <w:r w:rsidRPr="00DD00AF">
              <w:rPr>
                <w:sz w:val="10"/>
                <w:szCs w:val="10"/>
                <w:lang w:eastAsia="ko-KR"/>
              </w:rPr>
              <w:t>0.27</w:t>
            </w:r>
          </w:p>
        </w:tc>
        <w:tc>
          <w:tcPr>
            <w:tcW w:w="561" w:type="dxa"/>
            <w:noWrap/>
            <w:vAlign w:val="center"/>
            <w:hideMark/>
          </w:tcPr>
          <w:p w14:paraId="34E2B971" w14:textId="77777777" w:rsidR="00ED31C8" w:rsidRPr="00DD00AF" w:rsidRDefault="00ED31C8" w:rsidP="001324CB">
            <w:pPr>
              <w:jc w:val="center"/>
              <w:rPr>
                <w:sz w:val="10"/>
                <w:szCs w:val="10"/>
                <w:lang w:eastAsia="ko-KR"/>
              </w:rPr>
            </w:pPr>
            <w:r w:rsidRPr="00DD00AF">
              <w:rPr>
                <w:sz w:val="10"/>
                <w:szCs w:val="10"/>
                <w:lang w:eastAsia="ko-KR"/>
              </w:rPr>
              <w:t>0.81</w:t>
            </w:r>
          </w:p>
        </w:tc>
        <w:tc>
          <w:tcPr>
            <w:tcW w:w="525" w:type="dxa"/>
            <w:noWrap/>
            <w:vAlign w:val="center"/>
            <w:hideMark/>
          </w:tcPr>
          <w:p w14:paraId="78F0E862" w14:textId="77777777" w:rsidR="00ED31C8" w:rsidRPr="00DD00AF" w:rsidRDefault="00ED31C8" w:rsidP="001324CB">
            <w:pPr>
              <w:jc w:val="center"/>
              <w:rPr>
                <w:sz w:val="10"/>
                <w:szCs w:val="10"/>
                <w:lang w:eastAsia="ko-KR"/>
              </w:rPr>
            </w:pPr>
            <w:r w:rsidRPr="00DD00AF">
              <w:rPr>
                <w:sz w:val="10"/>
                <w:szCs w:val="10"/>
                <w:lang w:eastAsia="ko-KR"/>
              </w:rPr>
              <w:t>0.96</w:t>
            </w:r>
          </w:p>
        </w:tc>
        <w:tc>
          <w:tcPr>
            <w:tcW w:w="461" w:type="dxa"/>
            <w:noWrap/>
            <w:vAlign w:val="center"/>
            <w:hideMark/>
          </w:tcPr>
          <w:p w14:paraId="4D0FEA9E"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76A88257" w14:textId="77777777" w:rsidR="00ED31C8" w:rsidRPr="00DD00AF" w:rsidRDefault="00ED31C8" w:rsidP="001324CB">
            <w:pPr>
              <w:jc w:val="center"/>
              <w:rPr>
                <w:sz w:val="10"/>
                <w:szCs w:val="10"/>
                <w:lang w:eastAsia="ko-KR"/>
              </w:rPr>
            </w:pPr>
            <w:r w:rsidRPr="00DD00AF">
              <w:rPr>
                <w:sz w:val="10"/>
                <w:szCs w:val="10"/>
                <w:lang w:eastAsia="ko-KR"/>
              </w:rPr>
              <w:t>0.15</w:t>
            </w:r>
          </w:p>
        </w:tc>
        <w:tc>
          <w:tcPr>
            <w:tcW w:w="525" w:type="dxa"/>
            <w:noWrap/>
            <w:vAlign w:val="center"/>
            <w:hideMark/>
          </w:tcPr>
          <w:p w14:paraId="399D46BB" w14:textId="77777777" w:rsidR="00ED31C8" w:rsidRPr="00DD00AF" w:rsidRDefault="00ED31C8" w:rsidP="001324CB">
            <w:pPr>
              <w:jc w:val="center"/>
              <w:rPr>
                <w:sz w:val="10"/>
                <w:szCs w:val="10"/>
                <w:lang w:eastAsia="ko-KR"/>
              </w:rPr>
            </w:pPr>
            <w:r w:rsidRPr="00DD00AF">
              <w:rPr>
                <w:sz w:val="10"/>
                <w:szCs w:val="10"/>
                <w:lang w:eastAsia="ko-KR"/>
              </w:rPr>
              <w:t>0.92</w:t>
            </w:r>
          </w:p>
        </w:tc>
        <w:tc>
          <w:tcPr>
            <w:tcW w:w="525" w:type="dxa"/>
            <w:noWrap/>
            <w:vAlign w:val="center"/>
            <w:hideMark/>
          </w:tcPr>
          <w:p w14:paraId="61AF48FA" w14:textId="77777777" w:rsidR="00ED31C8" w:rsidRPr="00DD00AF" w:rsidRDefault="00ED31C8" w:rsidP="001324CB">
            <w:pPr>
              <w:jc w:val="center"/>
              <w:rPr>
                <w:sz w:val="10"/>
                <w:szCs w:val="10"/>
                <w:lang w:eastAsia="ko-KR"/>
              </w:rPr>
            </w:pPr>
            <w:r w:rsidRPr="00DD00AF">
              <w:rPr>
                <w:sz w:val="10"/>
                <w:szCs w:val="10"/>
                <w:lang w:eastAsia="ko-KR"/>
              </w:rPr>
              <w:t>0.36</w:t>
            </w:r>
          </w:p>
        </w:tc>
        <w:tc>
          <w:tcPr>
            <w:tcW w:w="532" w:type="dxa"/>
            <w:noWrap/>
            <w:vAlign w:val="center"/>
            <w:hideMark/>
          </w:tcPr>
          <w:p w14:paraId="1C8F7EE2" w14:textId="77777777" w:rsidR="00ED31C8" w:rsidRPr="00DD00AF" w:rsidRDefault="00ED31C8" w:rsidP="001324CB">
            <w:pPr>
              <w:jc w:val="center"/>
              <w:rPr>
                <w:sz w:val="10"/>
                <w:szCs w:val="10"/>
                <w:lang w:eastAsia="ko-KR"/>
              </w:rPr>
            </w:pPr>
            <w:r w:rsidRPr="00DD00AF">
              <w:rPr>
                <w:sz w:val="10"/>
                <w:szCs w:val="10"/>
                <w:lang w:eastAsia="ko-KR"/>
              </w:rPr>
              <w:t>0.64</w:t>
            </w:r>
          </w:p>
        </w:tc>
        <w:tc>
          <w:tcPr>
            <w:tcW w:w="711" w:type="dxa"/>
            <w:noWrap/>
            <w:vAlign w:val="center"/>
            <w:hideMark/>
          </w:tcPr>
          <w:p w14:paraId="48035255" w14:textId="77777777" w:rsidR="00ED31C8" w:rsidRPr="00DD00AF" w:rsidRDefault="00ED31C8" w:rsidP="001324CB">
            <w:pPr>
              <w:jc w:val="center"/>
              <w:rPr>
                <w:sz w:val="10"/>
                <w:szCs w:val="10"/>
                <w:lang w:eastAsia="ko-KR"/>
              </w:rPr>
            </w:pPr>
            <w:r w:rsidRPr="00DD00AF">
              <w:rPr>
                <w:sz w:val="10"/>
                <w:szCs w:val="10"/>
                <w:lang w:eastAsia="ko-KR"/>
              </w:rPr>
              <w:t>0.26</w:t>
            </w:r>
          </w:p>
        </w:tc>
        <w:tc>
          <w:tcPr>
            <w:tcW w:w="711" w:type="dxa"/>
            <w:noWrap/>
            <w:vAlign w:val="center"/>
            <w:hideMark/>
          </w:tcPr>
          <w:p w14:paraId="427A637E" w14:textId="77777777" w:rsidR="00ED31C8" w:rsidRPr="00DD00AF" w:rsidRDefault="00ED31C8" w:rsidP="001324CB">
            <w:pPr>
              <w:jc w:val="center"/>
              <w:rPr>
                <w:sz w:val="10"/>
                <w:szCs w:val="10"/>
                <w:lang w:eastAsia="ko-KR"/>
              </w:rPr>
            </w:pPr>
            <w:r w:rsidRPr="00DD00AF">
              <w:rPr>
                <w:sz w:val="10"/>
                <w:szCs w:val="10"/>
                <w:lang w:eastAsia="ko-KR"/>
              </w:rPr>
              <w:t>0.4</w:t>
            </w:r>
          </w:p>
        </w:tc>
      </w:tr>
      <w:tr w:rsidR="007E0BAE" w:rsidRPr="00DD00AF" w14:paraId="449B78F0" w14:textId="77777777" w:rsidTr="0066378E">
        <w:trPr>
          <w:trHeight w:val="288"/>
          <w:jc w:val="center"/>
        </w:trPr>
        <w:tc>
          <w:tcPr>
            <w:tcW w:w="429" w:type="dxa"/>
            <w:noWrap/>
            <w:vAlign w:val="center"/>
            <w:hideMark/>
          </w:tcPr>
          <w:p w14:paraId="10131EAC"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488C6056"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4C589164"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7CCE9479"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C22DC6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06ED57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6FFA227" w14:textId="77777777" w:rsidR="00ED31C8" w:rsidRPr="00DD00AF" w:rsidRDefault="00ED31C8" w:rsidP="001324CB">
            <w:pPr>
              <w:jc w:val="center"/>
              <w:rPr>
                <w:sz w:val="10"/>
                <w:szCs w:val="10"/>
                <w:lang w:eastAsia="ko-KR"/>
              </w:rPr>
            </w:pPr>
            <w:r w:rsidRPr="00DD00AF">
              <w:rPr>
                <w:sz w:val="10"/>
                <w:szCs w:val="10"/>
                <w:lang w:eastAsia="ko-KR"/>
              </w:rPr>
              <w:t>0.82</w:t>
            </w:r>
          </w:p>
        </w:tc>
        <w:tc>
          <w:tcPr>
            <w:tcW w:w="561" w:type="dxa"/>
            <w:noWrap/>
            <w:vAlign w:val="center"/>
            <w:hideMark/>
          </w:tcPr>
          <w:p w14:paraId="07FC71F0"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AABB2DD"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7F9CEB5"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357BCA80" w14:textId="77777777" w:rsidR="00ED31C8" w:rsidRPr="00DD00AF" w:rsidRDefault="00ED31C8" w:rsidP="001324CB">
            <w:pPr>
              <w:jc w:val="center"/>
              <w:rPr>
                <w:sz w:val="10"/>
                <w:szCs w:val="10"/>
                <w:lang w:eastAsia="ko-KR"/>
              </w:rPr>
            </w:pPr>
            <w:r w:rsidRPr="00DD00AF">
              <w:rPr>
                <w:sz w:val="10"/>
                <w:szCs w:val="10"/>
                <w:lang w:eastAsia="ko-KR"/>
              </w:rPr>
              <w:t>0.16</w:t>
            </w:r>
          </w:p>
        </w:tc>
        <w:tc>
          <w:tcPr>
            <w:tcW w:w="525" w:type="dxa"/>
            <w:noWrap/>
            <w:vAlign w:val="center"/>
            <w:hideMark/>
          </w:tcPr>
          <w:p w14:paraId="691454AF"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C01A2A7" w14:textId="77777777" w:rsidR="00ED31C8" w:rsidRPr="00DD00AF" w:rsidRDefault="00ED31C8" w:rsidP="001324CB">
            <w:pPr>
              <w:jc w:val="center"/>
              <w:rPr>
                <w:sz w:val="10"/>
                <w:szCs w:val="10"/>
                <w:lang w:eastAsia="ko-KR"/>
              </w:rPr>
            </w:pPr>
            <w:r w:rsidRPr="00DD00AF">
              <w:rPr>
                <w:sz w:val="10"/>
                <w:szCs w:val="10"/>
                <w:lang w:eastAsia="ko-KR"/>
              </w:rPr>
              <w:t>0.95</w:t>
            </w:r>
          </w:p>
        </w:tc>
        <w:tc>
          <w:tcPr>
            <w:tcW w:w="532" w:type="dxa"/>
            <w:noWrap/>
            <w:vAlign w:val="center"/>
            <w:hideMark/>
          </w:tcPr>
          <w:p w14:paraId="75C9BBC7" w14:textId="77777777" w:rsidR="00ED31C8" w:rsidRPr="00DD00AF" w:rsidRDefault="00ED31C8" w:rsidP="001324CB">
            <w:pPr>
              <w:jc w:val="center"/>
              <w:rPr>
                <w:sz w:val="10"/>
                <w:szCs w:val="10"/>
                <w:lang w:eastAsia="ko-KR"/>
              </w:rPr>
            </w:pPr>
            <w:r w:rsidRPr="00DD00AF">
              <w:rPr>
                <w:sz w:val="10"/>
                <w:szCs w:val="10"/>
                <w:lang w:eastAsia="ko-KR"/>
              </w:rPr>
              <w:t>0.92</w:t>
            </w:r>
          </w:p>
        </w:tc>
        <w:tc>
          <w:tcPr>
            <w:tcW w:w="711" w:type="dxa"/>
            <w:noWrap/>
            <w:vAlign w:val="center"/>
            <w:hideMark/>
          </w:tcPr>
          <w:p w14:paraId="5735BCB3" w14:textId="77777777" w:rsidR="00ED31C8" w:rsidRPr="00DD00AF" w:rsidRDefault="00ED31C8" w:rsidP="001324CB">
            <w:pPr>
              <w:jc w:val="center"/>
              <w:rPr>
                <w:sz w:val="10"/>
                <w:szCs w:val="10"/>
                <w:lang w:eastAsia="ko-KR"/>
              </w:rPr>
            </w:pPr>
            <w:r w:rsidRPr="00DD00AF">
              <w:rPr>
                <w:sz w:val="10"/>
                <w:szCs w:val="10"/>
                <w:lang w:eastAsia="ko-KR"/>
              </w:rPr>
              <w:t>0.93</w:t>
            </w:r>
          </w:p>
        </w:tc>
        <w:tc>
          <w:tcPr>
            <w:tcW w:w="711" w:type="dxa"/>
            <w:noWrap/>
            <w:vAlign w:val="center"/>
            <w:hideMark/>
          </w:tcPr>
          <w:p w14:paraId="4394FF29" w14:textId="77777777" w:rsidR="00ED31C8" w:rsidRPr="00DD00AF" w:rsidRDefault="00ED31C8" w:rsidP="001324CB">
            <w:pPr>
              <w:jc w:val="center"/>
              <w:rPr>
                <w:sz w:val="10"/>
                <w:szCs w:val="10"/>
                <w:lang w:eastAsia="ko-KR"/>
              </w:rPr>
            </w:pPr>
            <w:r w:rsidRPr="00DD00AF">
              <w:rPr>
                <w:sz w:val="10"/>
                <w:szCs w:val="10"/>
                <w:lang w:eastAsia="ko-KR"/>
              </w:rPr>
              <w:t>0.84</w:t>
            </w:r>
          </w:p>
        </w:tc>
      </w:tr>
      <w:tr w:rsidR="007E0BAE" w:rsidRPr="00DD00AF" w14:paraId="7300D861" w14:textId="77777777" w:rsidTr="0066378E">
        <w:trPr>
          <w:trHeight w:val="288"/>
          <w:jc w:val="center"/>
        </w:trPr>
        <w:tc>
          <w:tcPr>
            <w:tcW w:w="429" w:type="dxa"/>
            <w:noWrap/>
            <w:vAlign w:val="center"/>
            <w:hideMark/>
          </w:tcPr>
          <w:p w14:paraId="1B7B56AC"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65B8C2E6"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7C19D727"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065FFF10"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2BC8C11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FA42C4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8437DFA"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0044C60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96DA4BA"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E555787"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1B0BA3BF" w14:textId="77777777" w:rsidR="00ED31C8" w:rsidRPr="00DD00AF" w:rsidRDefault="00ED31C8" w:rsidP="001324CB">
            <w:pPr>
              <w:jc w:val="center"/>
              <w:rPr>
                <w:sz w:val="10"/>
                <w:szCs w:val="10"/>
                <w:lang w:eastAsia="ko-KR"/>
              </w:rPr>
            </w:pPr>
            <w:r w:rsidRPr="00DD00AF">
              <w:rPr>
                <w:sz w:val="10"/>
                <w:szCs w:val="10"/>
                <w:lang w:eastAsia="ko-KR"/>
              </w:rPr>
              <w:t>0.17</w:t>
            </w:r>
          </w:p>
        </w:tc>
        <w:tc>
          <w:tcPr>
            <w:tcW w:w="525" w:type="dxa"/>
            <w:noWrap/>
            <w:vAlign w:val="center"/>
            <w:hideMark/>
          </w:tcPr>
          <w:p w14:paraId="289597B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DEA7D09"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77CB7A2A"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541A8A6D"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193D6A77"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2EB0F639" w14:textId="77777777" w:rsidTr="0066378E">
        <w:trPr>
          <w:trHeight w:val="288"/>
          <w:jc w:val="center"/>
        </w:trPr>
        <w:tc>
          <w:tcPr>
            <w:tcW w:w="429" w:type="dxa"/>
            <w:noWrap/>
            <w:vAlign w:val="center"/>
            <w:hideMark/>
          </w:tcPr>
          <w:p w14:paraId="0279E473"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193DAFC6"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6E8D07E9"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33756357" w14:textId="77777777" w:rsidR="00ED31C8" w:rsidRPr="00DD00AF" w:rsidRDefault="00ED31C8" w:rsidP="001324CB">
            <w:pPr>
              <w:jc w:val="center"/>
              <w:rPr>
                <w:sz w:val="10"/>
                <w:szCs w:val="10"/>
                <w:lang w:eastAsia="ko-KR"/>
              </w:rPr>
            </w:pPr>
            <w:r w:rsidRPr="00DD00AF">
              <w:rPr>
                <w:sz w:val="10"/>
                <w:szCs w:val="10"/>
                <w:lang w:eastAsia="ko-KR"/>
              </w:rPr>
              <w:t>0.95</w:t>
            </w:r>
          </w:p>
        </w:tc>
        <w:tc>
          <w:tcPr>
            <w:tcW w:w="775" w:type="dxa"/>
            <w:noWrap/>
            <w:vAlign w:val="center"/>
            <w:hideMark/>
          </w:tcPr>
          <w:p w14:paraId="3970D773"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39061E42" w14:textId="77777777" w:rsidR="00ED31C8" w:rsidRPr="00DD00AF" w:rsidRDefault="00ED31C8" w:rsidP="001324CB">
            <w:pPr>
              <w:jc w:val="center"/>
              <w:rPr>
                <w:sz w:val="10"/>
                <w:szCs w:val="10"/>
                <w:lang w:eastAsia="ko-KR"/>
              </w:rPr>
            </w:pPr>
            <w:r w:rsidRPr="00DD00AF">
              <w:rPr>
                <w:sz w:val="10"/>
                <w:szCs w:val="10"/>
                <w:lang w:eastAsia="ko-KR"/>
              </w:rPr>
              <w:t>0.94</w:t>
            </w:r>
          </w:p>
        </w:tc>
        <w:tc>
          <w:tcPr>
            <w:tcW w:w="525" w:type="dxa"/>
            <w:noWrap/>
            <w:vAlign w:val="center"/>
            <w:hideMark/>
          </w:tcPr>
          <w:p w14:paraId="3AC3AEC1" w14:textId="77777777" w:rsidR="00ED31C8" w:rsidRPr="00DD00AF" w:rsidRDefault="00ED31C8" w:rsidP="001324CB">
            <w:pPr>
              <w:jc w:val="center"/>
              <w:rPr>
                <w:sz w:val="10"/>
                <w:szCs w:val="10"/>
                <w:lang w:eastAsia="ko-KR"/>
              </w:rPr>
            </w:pPr>
            <w:r w:rsidRPr="00DD00AF">
              <w:rPr>
                <w:sz w:val="10"/>
                <w:szCs w:val="10"/>
                <w:lang w:eastAsia="ko-KR"/>
              </w:rPr>
              <w:t>0.2</w:t>
            </w:r>
          </w:p>
        </w:tc>
        <w:tc>
          <w:tcPr>
            <w:tcW w:w="561" w:type="dxa"/>
            <w:noWrap/>
            <w:vAlign w:val="center"/>
            <w:hideMark/>
          </w:tcPr>
          <w:p w14:paraId="001407B8" w14:textId="77777777" w:rsidR="00ED31C8" w:rsidRPr="00DD00AF" w:rsidRDefault="00ED31C8" w:rsidP="001324CB">
            <w:pPr>
              <w:jc w:val="center"/>
              <w:rPr>
                <w:sz w:val="10"/>
                <w:szCs w:val="10"/>
                <w:lang w:eastAsia="ko-KR"/>
              </w:rPr>
            </w:pPr>
            <w:r w:rsidRPr="00DD00AF">
              <w:rPr>
                <w:sz w:val="10"/>
                <w:szCs w:val="10"/>
                <w:lang w:eastAsia="ko-KR"/>
              </w:rPr>
              <w:t>0.98</w:t>
            </w:r>
          </w:p>
        </w:tc>
        <w:tc>
          <w:tcPr>
            <w:tcW w:w="525" w:type="dxa"/>
            <w:noWrap/>
            <w:vAlign w:val="center"/>
            <w:hideMark/>
          </w:tcPr>
          <w:p w14:paraId="1B78DD03" w14:textId="77777777" w:rsidR="00ED31C8" w:rsidRPr="00DD00AF" w:rsidRDefault="00ED31C8" w:rsidP="001324CB">
            <w:pPr>
              <w:jc w:val="center"/>
              <w:rPr>
                <w:sz w:val="10"/>
                <w:szCs w:val="10"/>
                <w:lang w:eastAsia="ko-KR"/>
              </w:rPr>
            </w:pPr>
            <w:r w:rsidRPr="00DD00AF">
              <w:rPr>
                <w:sz w:val="10"/>
                <w:szCs w:val="10"/>
                <w:lang w:eastAsia="ko-KR"/>
              </w:rPr>
              <w:t>0.95</w:t>
            </w:r>
          </w:p>
        </w:tc>
        <w:tc>
          <w:tcPr>
            <w:tcW w:w="461" w:type="dxa"/>
            <w:noWrap/>
            <w:vAlign w:val="center"/>
            <w:hideMark/>
          </w:tcPr>
          <w:p w14:paraId="06C3744B" w14:textId="77777777" w:rsidR="00ED31C8" w:rsidRPr="00DD00AF" w:rsidRDefault="00ED31C8" w:rsidP="001324CB">
            <w:pPr>
              <w:jc w:val="center"/>
              <w:rPr>
                <w:sz w:val="10"/>
                <w:szCs w:val="10"/>
                <w:lang w:eastAsia="ko-KR"/>
              </w:rPr>
            </w:pPr>
            <w:r w:rsidRPr="00DD00AF">
              <w:rPr>
                <w:sz w:val="10"/>
                <w:szCs w:val="10"/>
                <w:lang w:eastAsia="ko-KR"/>
              </w:rPr>
              <w:t>0.99</w:t>
            </w:r>
          </w:p>
        </w:tc>
        <w:tc>
          <w:tcPr>
            <w:tcW w:w="651" w:type="dxa"/>
            <w:noWrap/>
            <w:vAlign w:val="center"/>
            <w:hideMark/>
          </w:tcPr>
          <w:p w14:paraId="135104D7" w14:textId="77777777" w:rsidR="00ED31C8" w:rsidRPr="00DD00AF" w:rsidRDefault="00ED31C8" w:rsidP="001324CB">
            <w:pPr>
              <w:jc w:val="center"/>
              <w:rPr>
                <w:sz w:val="10"/>
                <w:szCs w:val="10"/>
                <w:lang w:eastAsia="ko-KR"/>
              </w:rPr>
            </w:pPr>
            <w:r w:rsidRPr="00DD00AF">
              <w:rPr>
                <w:sz w:val="10"/>
                <w:szCs w:val="10"/>
                <w:lang w:eastAsia="ko-KR"/>
              </w:rPr>
              <w:t>0.12</w:t>
            </w:r>
          </w:p>
        </w:tc>
        <w:tc>
          <w:tcPr>
            <w:tcW w:w="525" w:type="dxa"/>
            <w:noWrap/>
            <w:vAlign w:val="center"/>
            <w:hideMark/>
          </w:tcPr>
          <w:p w14:paraId="26336A4C" w14:textId="77777777" w:rsidR="00ED31C8" w:rsidRPr="00DD00AF" w:rsidRDefault="00ED31C8" w:rsidP="001324CB">
            <w:pPr>
              <w:jc w:val="center"/>
              <w:rPr>
                <w:sz w:val="10"/>
                <w:szCs w:val="10"/>
                <w:lang w:eastAsia="ko-KR"/>
              </w:rPr>
            </w:pPr>
            <w:r w:rsidRPr="00DD00AF">
              <w:rPr>
                <w:sz w:val="10"/>
                <w:szCs w:val="10"/>
                <w:lang w:eastAsia="ko-KR"/>
              </w:rPr>
              <w:t>0.92</w:t>
            </w:r>
          </w:p>
        </w:tc>
        <w:tc>
          <w:tcPr>
            <w:tcW w:w="525" w:type="dxa"/>
            <w:noWrap/>
            <w:vAlign w:val="center"/>
            <w:hideMark/>
          </w:tcPr>
          <w:p w14:paraId="1D81B64F" w14:textId="77777777" w:rsidR="00ED31C8" w:rsidRPr="00DD00AF" w:rsidRDefault="00ED31C8" w:rsidP="001324CB">
            <w:pPr>
              <w:jc w:val="center"/>
              <w:rPr>
                <w:sz w:val="10"/>
                <w:szCs w:val="10"/>
                <w:lang w:eastAsia="ko-KR"/>
              </w:rPr>
            </w:pPr>
            <w:r w:rsidRPr="00DD00AF">
              <w:rPr>
                <w:sz w:val="10"/>
                <w:szCs w:val="10"/>
                <w:lang w:eastAsia="ko-KR"/>
              </w:rPr>
              <w:t>0.24</w:t>
            </w:r>
          </w:p>
        </w:tc>
        <w:tc>
          <w:tcPr>
            <w:tcW w:w="532" w:type="dxa"/>
            <w:noWrap/>
            <w:vAlign w:val="center"/>
            <w:hideMark/>
          </w:tcPr>
          <w:p w14:paraId="143BC03B" w14:textId="77777777" w:rsidR="00ED31C8" w:rsidRPr="00DD00AF" w:rsidRDefault="00ED31C8" w:rsidP="001324CB">
            <w:pPr>
              <w:jc w:val="center"/>
              <w:rPr>
                <w:sz w:val="10"/>
                <w:szCs w:val="10"/>
                <w:lang w:eastAsia="ko-KR"/>
              </w:rPr>
            </w:pPr>
            <w:r w:rsidRPr="00DD00AF">
              <w:rPr>
                <w:sz w:val="10"/>
                <w:szCs w:val="10"/>
                <w:lang w:eastAsia="ko-KR"/>
              </w:rPr>
              <w:t>0.78</w:t>
            </w:r>
          </w:p>
        </w:tc>
        <w:tc>
          <w:tcPr>
            <w:tcW w:w="711" w:type="dxa"/>
            <w:noWrap/>
            <w:vAlign w:val="center"/>
            <w:hideMark/>
          </w:tcPr>
          <w:p w14:paraId="534A4E81" w14:textId="77777777" w:rsidR="00ED31C8" w:rsidRPr="00DD00AF" w:rsidRDefault="00ED31C8" w:rsidP="001324CB">
            <w:pPr>
              <w:jc w:val="center"/>
              <w:rPr>
                <w:sz w:val="10"/>
                <w:szCs w:val="10"/>
                <w:lang w:eastAsia="ko-KR"/>
              </w:rPr>
            </w:pPr>
            <w:r w:rsidRPr="00DD00AF">
              <w:rPr>
                <w:sz w:val="10"/>
                <w:szCs w:val="10"/>
                <w:lang w:eastAsia="ko-KR"/>
              </w:rPr>
              <w:t>0.25</w:t>
            </w:r>
          </w:p>
        </w:tc>
        <w:tc>
          <w:tcPr>
            <w:tcW w:w="711" w:type="dxa"/>
            <w:noWrap/>
            <w:vAlign w:val="center"/>
            <w:hideMark/>
          </w:tcPr>
          <w:p w14:paraId="64B2981B" w14:textId="77777777" w:rsidR="00ED31C8" w:rsidRPr="00DD00AF" w:rsidRDefault="00ED31C8" w:rsidP="001324CB">
            <w:pPr>
              <w:jc w:val="center"/>
              <w:rPr>
                <w:sz w:val="10"/>
                <w:szCs w:val="10"/>
                <w:lang w:eastAsia="ko-KR"/>
              </w:rPr>
            </w:pPr>
            <w:r w:rsidRPr="00DD00AF">
              <w:rPr>
                <w:sz w:val="10"/>
                <w:szCs w:val="10"/>
                <w:lang w:eastAsia="ko-KR"/>
              </w:rPr>
              <w:t>0.36</w:t>
            </w:r>
          </w:p>
        </w:tc>
      </w:tr>
      <w:tr w:rsidR="007E0BAE" w:rsidRPr="00DD00AF" w14:paraId="70C73656" w14:textId="77777777" w:rsidTr="0066378E">
        <w:trPr>
          <w:trHeight w:val="288"/>
          <w:jc w:val="center"/>
        </w:trPr>
        <w:tc>
          <w:tcPr>
            <w:tcW w:w="429" w:type="dxa"/>
            <w:noWrap/>
            <w:vAlign w:val="center"/>
            <w:hideMark/>
          </w:tcPr>
          <w:p w14:paraId="55E2B090"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749C6591"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2EF1630A"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7D7137BE"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B746E4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CB890F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F9DF321" w14:textId="77777777" w:rsidR="00ED31C8" w:rsidRPr="00DD00AF" w:rsidRDefault="00ED31C8" w:rsidP="001324CB">
            <w:pPr>
              <w:jc w:val="center"/>
              <w:rPr>
                <w:sz w:val="10"/>
                <w:szCs w:val="10"/>
                <w:lang w:eastAsia="ko-KR"/>
              </w:rPr>
            </w:pPr>
            <w:r w:rsidRPr="00DD00AF">
              <w:rPr>
                <w:sz w:val="10"/>
                <w:szCs w:val="10"/>
                <w:lang w:eastAsia="ko-KR"/>
              </w:rPr>
              <w:t>0.63</w:t>
            </w:r>
          </w:p>
        </w:tc>
        <w:tc>
          <w:tcPr>
            <w:tcW w:w="561" w:type="dxa"/>
            <w:noWrap/>
            <w:vAlign w:val="center"/>
            <w:hideMark/>
          </w:tcPr>
          <w:p w14:paraId="3984F09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C0E7BCA"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12AFD14C"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7DFD0D13" w14:textId="77777777" w:rsidR="00ED31C8" w:rsidRPr="00DD00AF" w:rsidRDefault="00ED31C8" w:rsidP="001324CB">
            <w:pPr>
              <w:jc w:val="center"/>
              <w:rPr>
                <w:sz w:val="10"/>
                <w:szCs w:val="10"/>
                <w:lang w:eastAsia="ko-KR"/>
              </w:rPr>
            </w:pPr>
            <w:r w:rsidRPr="00DD00AF">
              <w:rPr>
                <w:sz w:val="10"/>
                <w:szCs w:val="10"/>
                <w:lang w:eastAsia="ko-KR"/>
              </w:rPr>
              <w:t>0.18</w:t>
            </w:r>
          </w:p>
        </w:tc>
        <w:tc>
          <w:tcPr>
            <w:tcW w:w="525" w:type="dxa"/>
            <w:noWrap/>
            <w:vAlign w:val="center"/>
            <w:hideMark/>
          </w:tcPr>
          <w:p w14:paraId="6FEB822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8ECA32D" w14:textId="77777777" w:rsidR="00ED31C8" w:rsidRPr="00DD00AF" w:rsidRDefault="00ED31C8" w:rsidP="001324CB">
            <w:pPr>
              <w:jc w:val="center"/>
              <w:rPr>
                <w:sz w:val="10"/>
                <w:szCs w:val="10"/>
                <w:lang w:eastAsia="ko-KR"/>
              </w:rPr>
            </w:pPr>
            <w:r w:rsidRPr="00DD00AF">
              <w:rPr>
                <w:sz w:val="10"/>
                <w:szCs w:val="10"/>
                <w:lang w:eastAsia="ko-KR"/>
              </w:rPr>
              <w:t>0.79</w:t>
            </w:r>
          </w:p>
        </w:tc>
        <w:tc>
          <w:tcPr>
            <w:tcW w:w="532" w:type="dxa"/>
            <w:noWrap/>
            <w:vAlign w:val="center"/>
            <w:hideMark/>
          </w:tcPr>
          <w:p w14:paraId="693CD82D"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5E3E2697" w14:textId="77777777" w:rsidR="00ED31C8" w:rsidRPr="00DD00AF" w:rsidRDefault="00ED31C8" w:rsidP="001324CB">
            <w:pPr>
              <w:jc w:val="center"/>
              <w:rPr>
                <w:sz w:val="10"/>
                <w:szCs w:val="10"/>
                <w:lang w:eastAsia="ko-KR"/>
              </w:rPr>
            </w:pPr>
            <w:r w:rsidRPr="00DD00AF">
              <w:rPr>
                <w:sz w:val="10"/>
                <w:szCs w:val="10"/>
                <w:lang w:eastAsia="ko-KR"/>
              </w:rPr>
              <w:t>0.93</w:t>
            </w:r>
          </w:p>
        </w:tc>
        <w:tc>
          <w:tcPr>
            <w:tcW w:w="711" w:type="dxa"/>
            <w:noWrap/>
            <w:vAlign w:val="center"/>
            <w:hideMark/>
          </w:tcPr>
          <w:p w14:paraId="115B4C72" w14:textId="77777777" w:rsidR="00ED31C8" w:rsidRPr="00DD00AF" w:rsidRDefault="00ED31C8" w:rsidP="001324CB">
            <w:pPr>
              <w:jc w:val="center"/>
              <w:rPr>
                <w:sz w:val="10"/>
                <w:szCs w:val="10"/>
                <w:lang w:eastAsia="ko-KR"/>
              </w:rPr>
            </w:pPr>
            <w:r w:rsidRPr="00DD00AF">
              <w:rPr>
                <w:sz w:val="10"/>
                <w:szCs w:val="10"/>
                <w:lang w:eastAsia="ko-KR"/>
              </w:rPr>
              <w:t>0.85</w:t>
            </w:r>
          </w:p>
        </w:tc>
      </w:tr>
      <w:tr w:rsidR="007E0BAE" w:rsidRPr="00DD00AF" w14:paraId="31AEF921" w14:textId="77777777" w:rsidTr="0066378E">
        <w:trPr>
          <w:trHeight w:val="288"/>
          <w:jc w:val="center"/>
        </w:trPr>
        <w:tc>
          <w:tcPr>
            <w:tcW w:w="429" w:type="dxa"/>
            <w:noWrap/>
            <w:vAlign w:val="center"/>
            <w:hideMark/>
          </w:tcPr>
          <w:p w14:paraId="257C7502"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32A199A1"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7C8F8F66" w14:textId="77777777" w:rsidR="00ED31C8" w:rsidRPr="00DD00AF" w:rsidRDefault="00ED31C8" w:rsidP="001324CB">
            <w:pPr>
              <w:jc w:val="center"/>
              <w:rPr>
                <w:sz w:val="10"/>
                <w:szCs w:val="10"/>
                <w:lang w:eastAsia="ko-KR"/>
              </w:rPr>
            </w:pPr>
            <w:r w:rsidRPr="00DD00AF">
              <w:rPr>
                <w:sz w:val="10"/>
                <w:szCs w:val="10"/>
                <w:lang w:eastAsia="ko-KR"/>
              </w:rPr>
              <w:t>0.1</w:t>
            </w:r>
          </w:p>
        </w:tc>
        <w:tc>
          <w:tcPr>
            <w:tcW w:w="700" w:type="dxa"/>
            <w:noWrap/>
            <w:vAlign w:val="center"/>
            <w:hideMark/>
          </w:tcPr>
          <w:p w14:paraId="2A7D3B0F"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214F83C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27FD85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D9A5F88"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264FE8E2"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2A5F60C"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13DD234C"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259FD488" w14:textId="77777777" w:rsidR="00ED31C8" w:rsidRPr="00DD00AF" w:rsidRDefault="00ED31C8" w:rsidP="001324CB">
            <w:pPr>
              <w:jc w:val="center"/>
              <w:rPr>
                <w:sz w:val="10"/>
                <w:szCs w:val="10"/>
                <w:lang w:eastAsia="ko-KR"/>
              </w:rPr>
            </w:pPr>
            <w:r w:rsidRPr="00DD00AF">
              <w:rPr>
                <w:sz w:val="10"/>
                <w:szCs w:val="10"/>
                <w:lang w:eastAsia="ko-KR"/>
              </w:rPr>
              <w:t>0.18</w:t>
            </w:r>
          </w:p>
        </w:tc>
        <w:tc>
          <w:tcPr>
            <w:tcW w:w="525" w:type="dxa"/>
            <w:noWrap/>
            <w:vAlign w:val="center"/>
            <w:hideMark/>
          </w:tcPr>
          <w:p w14:paraId="7FA9288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7852CBF"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6B12638A"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3B81A243"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773ACB5D"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4CD49F26" w14:textId="77777777" w:rsidTr="0066378E">
        <w:trPr>
          <w:trHeight w:val="288"/>
          <w:jc w:val="center"/>
        </w:trPr>
        <w:tc>
          <w:tcPr>
            <w:tcW w:w="429" w:type="dxa"/>
            <w:noWrap/>
            <w:vAlign w:val="center"/>
            <w:hideMark/>
          </w:tcPr>
          <w:p w14:paraId="20982D46"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090D9872"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699E01DD"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6DBA5AD1" w14:textId="77777777" w:rsidR="00ED31C8" w:rsidRPr="00DD00AF" w:rsidRDefault="00ED31C8" w:rsidP="001324CB">
            <w:pPr>
              <w:jc w:val="center"/>
              <w:rPr>
                <w:sz w:val="10"/>
                <w:szCs w:val="10"/>
                <w:lang w:eastAsia="ko-KR"/>
              </w:rPr>
            </w:pPr>
            <w:r w:rsidRPr="00DD00AF">
              <w:rPr>
                <w:sz w:val="10"/>
                <w:szCs w:val="10"/>
                <w:lang w:eastAsia="ko-KR"/>
              </w:rPr>
              <w:t>0.87</w:t>
            </w:r>
          </w:p>
        </w:tc>
        <w:tc>
          <w:tcPr>
            <w:tcW w:w="775" w:type="dxa"/>
            <w:noWrap/>
            <w:vAlign w:val="center"/>
            <w:hideMark/>
          </w:tcPr>
          <w:p w14:paraId="213AF478" w14:textId="77777777" w:rsidR="00ED31C8" w:rsidRPr="00DD00AF" w:rsidRDefault="00ED31C8" w:rsidP="001324CB">
            <w:pPr>
              <w:jc w:val="center"/>
              <w:rPr>
                <w:sz w:val="10"/>
                <w:szCs w:val="10"/>
                <w:lang w:eastAsia="ko-KR"/>
              </w:rPr>
            </w:pPr>
            <w:r w:rsidRPr="00DD00AF">
              <w:rPr>
                <w:sz w:val="10"/>
                <w:szCs w:val="10"/>
                <w:lang w:eastAsia="ko-KR"/>
              </w:rPr>
              <w:t>0.12</w:t>
            </w:r>
          </w:p>
        </w:tc>
        <w:tc>
          <w:tcPr>
            <w:tcW w:w="525" w:type="dxa"/>
            <w:noWrap/>
            <w:vAlign w:val="center"/>
            <w:hideMark/>
          </w:tcPr>
          <w:p w14:paraId="6DC172D6" w14:textId="77777777" w:rsidR="00ED31C8" w:rsidRPr="00DD00AF" w:rsidRDefault="00ED31C8" w:rsidP="001324CB">
            <w:pPr>
              <w:jc w:val="center"/>
              <w:rPr>
                <w:sz w:val="10"/>
                <w:szCs w:val="10"/>
                <w:lang w:eastAsia="ko-KR"/>
              </w:rPr>
            </w:pPr>
            <w:r w:rsidRPr="00DD00AF">
              <w:rPr>
                <w:sz w:val="10"/>
                <w:szCs w:val="10"/>
                <w:lang w:eastAsia="ko-KR"/>
              </w:rPr>
              <w:t>0.76</w:t>
            </w:r>
          </w:p>
        </w:tc>
        <w:tc>
          <w:tcPr>
            <w:tcW w:w="525" w:type="dxa"/>
            <w:noWrap/>
            <w:vAlign w:val="center"/>
            <w:hideMark/>
          </w:tcPr>
          <w:p w14:paraId="315F7461" w14:textId="77777777" w:rsidR="00ED31C8" w:rsidRPr="00DD00AF" w:rsidRDefault="00ED31C8" w:rsidP="001324CB">
            <w:pPr>
              <w:jc w:val="center"/>
              <w:rPr>
                <w:sz w:val="10"/>
                <w:szCs w:val="10"/>
                <w:lang w:eastAsia="ko-KR"/>
              </w:rPr>
            </w:pPr>
            <w:r w:rsidRPr="00DD00AF">
              <w:rPr>
                <w:sz w:val="10"/>
                <w:szCs w:val="10"/>
                <w:lang w:eastAsia="ko-KR"/>
              </w:rPr>
              <w:t>0.29</w:t>
            </w:r>
          </w:p>
        </w:tc>
        <w:tc>
          <w:tcPr>
            <w:tcW w:w="561" w:type="dxa"/>
            <w:noWrap/>
            <w:vAlign w:val="center"/>
            <w:hideMark/>
          </w:tcPr>
          <w:p w14:paraId="360071CC" w14:textId="77777777" w:rsidR="00ED31C8" w:rsidRPr="00DD00AF" w:rsidRDefault="00ED31C8" w:rsidP="001324CB">
            <w:pPr>
              <w:jc w:val="center"/>
              <w:rPr>
                <w:sz w:val="10"/>
                <w:szCs w:val="10"/>
                <w:lang w:eastAsia="ko-KR"/>
              </w:rPr>
            </w:pPr>
            <w:r w:rsidRPr="00DD00AF">
              <w:rPr>
                <w:sz w:val="10"/>
                <w:szCs w:val="10"/>
                <w:lang w:eastAsia="ko-KR"/>
              </w:rPr>
              <w:t>0.54</w:t>
            </w:r>
          </w:p>
        </w:tc>
        <w:tc>
          <w:tcPr>
            <w:tcW w:w="525" w:type="dxa"/>
            <w:noWrap/>
            <w:vAlign w:val="center"/>
            <w:hideMark/>
          </w:tcPr>
          <w:p w14:paraId="4A1A80AA" w14:textId="77777777" w:rsidR="00ED31C8" w:rsidRPr="00DD00AF" w:rsidRDefault="00ED31C8" w:rsidP="001324CB">
            <w:pPr>
              <w:jc w:val="center"/>
              <w:rPr>
                <w:sz w:val="10"/>
                <w:szCs w:val="10"/>
                <w:lang w:eastAsia="ko-KR"/>
              </w:rPr>
            </w:pPr>
            <w:r w:rsidRPr="00DD00AF">
              <w:rPr>
                <w:sz w:val="10"/>
                <w:szCs w:val="10"/>
                <w:lang w:eastAsia="ko-KR"/>
              </w:rPr>
              <w:t>0.82</w:t>
            </w:r>
          </w:p>
        </w:tc>
        <w:tc>
          <w:tcPr>
            <w:tcW w:w="461" w:type="dxa"/>
            <w:noWrap/>
            <w:vAlign w:val="center"/>
            <w:hideMark/>
          </w:tcPr>
          <w:p w14:paraId="75C6E6A0" w14:textId="77777777" w:rsidR="00ED31C8" w:rsidRPr="00DD00AF" w:rsidRDefault="00ED31C8" w:rsidP="001324CB">
            <w:pPr>
              <w:jc w:val="center"/>
              <w:rPr>
                <w:sz w:val="10"/>
                <w:szCs w:val="10"/>
                <w:lang w:eastAsia="ko-KR"/>
              </w:rPr>
            </w:pPr>
            <w:r w:rsidRPr="00DD00AF">
              <w:rPr>
                <w:sz w:val="10"/>
                <w:szCs w:val="10"/>
                <w:lang w:eastAsia="ko-KR"/>
              </w:rPr>
              <w:t>0.12</w:t>
            </w:r>
          </w:p>
        </w:tc>
        <w:tc>
          <w:tcPr>
            <w:tcW w:w="651" w:type="dxa"/>
            <w:noWrap/>
            <w:vAlign w:val="center"/>
            <w:hideMark/>
          </w:tcPr>
          <w:p w14:paraId="6A8A8567" w14:textId="77777777" w:rsidR="00ED31C8" w:rsidRPr="00DD00AF" w:rsidRDefault="00ED31C8" w:rsidP="001324CB">
            <w:pPr>
              <w:jc w:val="center"/>
              <w:rPr>
                <w:sz w:val="10"/>
                <w:szCs w:val="10"/>
                <w:lang w:eastAsia="ko-KR"/>
              </w:rPr>
            </w:pPr>
            <w:r w:rsidRPr="00DD00AF">
              <w:rPr>
                <w:sz w:val="10"/>
                <w:szCs w:val="10"/>
                <w:lang w:eastAsia="ko-KR"/>
              </w:rPr>
              <w:t>0.12</w:t>
            </w:r>
          </w:p>
        </w:tc>
        <w:tc>
          <w:tcPr>
            <w:tcW w:w="525" w:type="dxa"/>
            <w:noWrap/>
            <w:vAlign w:val="center"/>
            <w:hideMark/>
          </w:tcPr>
          <w:p w14:paraId="5F2CB53B" w14:textId="77777777" w:rsidR="00ED31C8" w:rsidRPr="00DD00AF" w:rsidRDefault="00ED31C8" w:rsidP="001324CB">
            <w:pPr>
              <w:jc w:val="center"/>
              <w:rPr>
                <w:sz w:val="10"/>
                <w:szCs w:val="10"/>
                <w:lang w:eastAsia="ko-KR"/>
              </w:rPr>
            </w:pPr>
            <w:r w:rsidRPr="00DD00AF">
              <w:rPr>
                <w:sz w:val="10"/>
                <w:szCs w:val="10"/>
                <w:lang w:eastAsia="ko-KR"/>
              </w:rPr>
              <w:t>0.95</w:t>
            </w:r>
          </w:p>
        </w:tc>
        <w:tc>
          <w:tcPr>
            <w:tcW w:w="525" w:type="dxa"/>
            <w:noWrap/>
            <w:vAlign w:val="center"/>
            <w:hideMark/>
          </w:tcPr>
          <w:p w14:paraId="51317917" w14:textId="77777777" w:rsidR="00ED31C8" w:rsidRPr="00DD00AF" w:rsidRDefault="00ED31C8" w:rsidP="001324CB">
            <w:pPr>
              <w:jc w:val="center"/>
              <w:rPr>
                <w:sz w:val="10"/>
                <w:szCs w:val="10"/>
                <w:lang w:eastAsia="ko-KR"/>
              </w:rPr>
            </w:pPr>
            <w:r w:rsidRPr="00DD00AF">
              <w:rPr>
                <w:sz w:val="10"/>
                <w:szCs w:val="10"/>
                <w:lang w:eastAsia="ko-KR"/>
              </w:rPr>
              <w:t>0.15</w:t>
            </w:r>
          </w:p>
        </w:tc>
        <w:tc>
          <w:tcPr>
            <w:tcW w:w="532" w:type="dxa"/>
            <w:noWrap/>
            <w:vAlign w:val="center"/>
            <w:hideMark/>
          </w:tcPr>
          <w:p w14:paraId="71FF4D55" w14:textId="77777777" w:rsidR="00ED31C8" w:rsidRPr="00DD00AF" w:rsidRDefault="00ED31C8" w:rsidP="001324CB">
            <w:pPr>
              <w:jc w:val="center"/>
              <w:rPr>
                <w:sz w:val="10"/>
                <w:szCs w:val="10"/>
                <w:lang w:eastAsia="ko-KR"/>
              </w:rPr>
            </w:pPr>
            <w:r w:rsidRPr="00DD00AF">
              <w:rPr>
                <w:sz w:val="10"/>
                <w:szCs w:val="10"/>
                <w:lang w:eastAsia="ko-KR"/>
              </w:rPr>
              <w:t>0.03</w:t>
            </w:r>
          </w:p>
        </w:tc>
        <w:tc>
          <w:tcPr>
            <w:tcW w:w="711" w:type="dxa"/>
            <w:noWrap/>
            <w:vAlign w:val="center"/>
            <w:hideMark/>
          </w:tcPr>
          <w:p w14:paraId="6A4697E2" w14:textId="77777777" w:rsidR="00ED31C8" w:rsidRPr="00DD00AF" w:rsidRDefault="00ED31C8" w:rsidP="001324CB">
            <w:pPr>
              <w:jc w:val="center"/>
              <w:rPr>
                <w:sz w:val="10"/>
                <w:szCs w:val="10"/>
                <w:lang w:eastAsia="ko-KR"/>
              </w:rPr>
            </w:pPr>
            <w:r w:rsidRPr="00DD00AF">
              <w:rPr>
                <w:sz w:val="10"/>
                <w:szCs w:val="10"/>
                <w:lang w:eastAsia="ko-KR"/>
              </w:rPr>
              <w:t>0.86</w:t>
            </w:r>
          </w:p>
        </w:tc>
        <w:tc>
          <w:tcPr>
            <w:tcW w:w="711" w:type="dxa"/>
            <w:noWrap/>
            <w:vAlign w:val="center"/>
            <w:hideMark/>
          </w:tcPr>
          <w:p w14:paraId="313DA96C" w14:textId="77777777" w:rsidR="00ED31C8" w:rsidRPr="00DD00AF" w:rsidRDefault="00ED31C8" w:rsidP="001324CB">
            <w:pPr>
              <w:jc w:val="center"/>
              <w:rPr>
                <w:sz w:val="10"/>
                <w:szCs w:val="10"/>
                <w:lang w:eastAsia="ko-KR"/>
              </w:rPr>
            </w:pPr>
            <w:r w:rsidRPr="00DD00AF">
              <w:rPr>
                <w:sz w:val="10"/>
                <w:szCs w:val="10"/>
                <w:lang w:eastAsia="ko-KR"/>
              </w:rPr>
              <w:t>0.85</w:t>
            </w:r>
          </w:p>
        </w:tc>
      </w:tr>
      <w:tr w:rsidR="007E0BAE" w:rsidRPr="00DD00AF" w14:paraId="229837C4" w14:textId="77777777" w:rsidTr="0066378E">
        <w:trPr>
          <w:trHeight w:val="288"/>
          <w:jc w:val="center"/>
        </w:trPr>
        <w:tc>
          <w:tcPr>
            <w:tcW w:w="429" w:type="dxa"/>
            <w:noWrap/>
            <w:vAlign w:val="center"/>
            <w:hideMark/>
          </w:tcPr>
          <w:p w14:paraId="13EA620E"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21C0601F"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6C343F1B"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2B65D157"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C1CCB0C" w14:textId="77777777" w:rsidR="00ED31C8" w:rsidRPr="00DD00AF" w:rsidRDefault="00ED31C8" w:rsidP="001324CB">
            <w:pPr>
              <w:jc w:val="center"/>
              <w:rPr>
                <w:sz w:val="10"/>
                <w:szCs w:val="10"/>
                <w:lang w:eastAsia="ko-KR"/>
              </w:rPr>
            </w:pPr>
            <w:r w:rsidRPr="00DD00AF">
              <w:rPr>
                <w:sz w:val="10"/>
                <w:szCs w:val="10"/>
                <w:lang w:eastAsia="ko-KR"/>
              </w:rPr>
              <w:t>0.42</w:t>
            </w:r>
          </w:p>
        </w:tc>
        <w:tc>
          <w:tcPr>
            <w:tcW w:w="525" w:type="dxa"/>
            <w:noWrap/>
            <w:vAlign w:val="center"/>
            <w:hideMark/>
          </w:tcPr>
          <w:p w14:paraId="77A6806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9989867" w14:textId="77777777" w:rsidR="00ED31C8" w:rsidRPr="00DD00AF" w:rsidRDefault="00ED31C8" w:rsidP="001324CB">
            <w:pPr>
              <w:jc w:val="center"/>
              <w:rPr>
                <w:sz w:val="10"/>
                <w:szCs w:val="10"/>
                <w:lang w:eastAsia="ko-KR"/>
              </w:rPr>
            </w:pPr>
            <w:r w:rsidRPr="00DD00AF">
              <w:rPr>
                <w:sz w:val="10"/>
                <w:szCs w:val="10"/>
                <w:lang w:eastAsia="ko-KR"/>
              </w:rPr>
              <w:t>0.79</w:t>
            </w:r>
          </w:p>
        </w:tc>
        <w:tc>
          <w:tcPr>
            <w:tcW w:w="561" w:type="dxa"/>
            <w:noWrap/>
            <w:vAlign w:val="center"/>
            <w:hideMark/>
          </w:tcPr>
          <w:p w14:paraId="7E1B8F0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24B7ADB"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4B4DFBA" w14:textId="77777777" w:rsidR="00ED31C8" w:rsidRPr="00DD00AF" w:rsidRDefault="00ED31C8" w:rsidP="001324CB">
            <w:pPr>
              <w:jc w:val="center"/>
              <w:rPr>
                <w:sz w:val="10"/>
                <w:szCs w:val="10"/>
                <w:lang w:eastAsia="ko-KR"/>
              </w:rPr>
            </w:pPr>
            <w:r w:rsidRPr="00DD00AF">
              <w:rPr>
                <w:sz w:val="10"/>
                <w:szCs w:val="10"/>
                <w:lang w:eastAsia="ko-KR"/>
              </w:rPr>
              <w:t>0.6</w:t>
            </w:r>
          </w:p>
        </w:tc>
        <w:tc>
          <w:tcPr>
            <w:tcW w:w="651" w:type="dxa"/>
            <w:noWrap/>
            <w:vAlign w:val="center"/>
            <w:hideMark/>
          </w:tcPr>
          <w:p w14:paraId="49F7B6F1" w14:textId="77777777" w:rsidR="00ED31C8" w:rsidRPr="00DD00AF" w:rsidRDefault="00ED31C8" w:rsidP="001324CB">
            <w:pPr>
              <w:jc w:val="center"/>
              <w:rPr>
                <w:sz w:val="10"/>
                <w:szCs w:val="10"/>
                <w:lang w:eastAsia="ko-KR"/>
              </w:rPr>
            </w:pPr>
            <w:r w:rsidRPr="00DD00AF">
              <w:rPr>
                <w:sz w:val="10"/>
                <w:szCs w:val="10"/>
                <w:lang w:eastAsia="ko-KR"/>
              </w:rPr>
              <w:t>0.3</w:t>
            </w:r>
          </w:p>
        </w:tc>
        <w:tc>
          <w:tcPr>
            <w:tcW w:w="525" w:type="dxa"/>
            <w:noWrap/>
            <w:vAlign w:val="center"/>
            <w:hideMark/>
          </w:tcPr>
          <w:p w14:paraId="3F321A4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0264699" w14:textId="77777777" w:rsidR="00ED31C8" w:rsidRPr="00DD00AF" w:rsidRDefault="00ED31C8" w:rsidP="001324CB">
            <w:pPr>
              <w:jc w:val="center"/>
              <w:rPr>
                <w:sz w:val="10"/>
                <w:szCs w:val="10"/>
                <w:lang w:eastAsia="ko-KR"/>
              </w:rPr>
            </w:pPr>
            <w:r w:rsidRPr="00DD00AF">
              <w:rPr>
                <w:sz w:val="10"/>
                <w:szCs w:val="10"/>
                <w:lang w:eastAsia="ko-KR"/>
              </w:rPr>
              <w:t>0.9</w:t>
            </w:r>
          </w:p>
        </w:tc>
        <w:tc>
          <w:tcPr>
            <w:tcW w:w="532" w:type="dxa"/>
            <w:noWrap/>
            <w:vAlign w:val="center"/>
            <w:hideMark/>
          </w:tcPr>
          <w:p w14:paraId="576F0F48" w14:textId="77777777" w:rsidR="00ED31C8" w:rsidRPr="00DD00AF" w:rsidRDefault="00ED31C8" w:rsidP="001324CB">
            <w:pPr>
              <w:jc w:val="center"/>
              <w:rPr>
                <w:sz w:val="10"/>
                <w:szCs w:val="10"/>
                <w:lang w:eastAsia="ko-KR"/>
              </w:rPr>
            </w:pPr>
            <w:r w:rsidRPr="00DD00AF">
              <w:rPr>
                <w:sz w:val="10"/>
                <w:szCs w:val="10"/>
                <w:lang w:eastAsia="ko-KR"/>
              </w:rPr>
              <w:t>0.27</w:t>
            </w:r>
          </w:p>
        </w:tc>
        <w:tc>
          <w:tcPr>
            <w:tcW w:w="711" w:type="dxa"/>
            <w:noWrap/>
            <w:vAlign w:val="center"/>
            <w:hideMark/>
          </w:tcPr>
          <w:p w14:paraId="5AAA23BC"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4C29BEB5"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6DA4379F" w14:textId="77777777" w:rsidTr="0066378E">
        <w:trPr>
          <w:trHeight w:val="288"/>
          <w:jc w:val="center"/>
        </w:trPr>
        <w:tc>
          <w:tcPr>
            <w:tcW w:w="429" w:type="dxa"/>
            <w:noWrap/>
            <w:vAlign w:val="center"/>
            <w:hideMark/>
          </w:tcPr>
          <w:p w14:paraId="44A01339"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4C0E5450"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5CC55C66"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1A769F02"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53BEBD0F" w14:textId="77777777" w:rsidR="00ED31C8" w:rsidRPr="00DD00AF" w:rsidRDefault="00ED31C8" w:rsidP="001324CB">
            <w:pPr>
              <w:jc w:val="center"/>
              <w:rPr>
                <w:sz w:val="10"/>
                <w:szCs w:val="10"/>
                <w:lang w:eastAsia="ko-KR"/>
              </w:rPr>
            </w:pPr>
            <w:r w:rsidRPr="00DD00AF">
              <w:rPr>
                <w:sz w:val="10"/>
                <w:szCs w:val="10"/>
                <w:lang w:eastAsia="ko-KR"/>
              </w:rPr>
              <w:t>0.95</w:t>
            </w:r>
          </w:p>
        </w:tc>
        <w:tc>
          <w:tcPr>
            <w:tcW w:w="525" w:type="dxa"/>
            <w:noWrap/>
            <w:vAlign w:val="center"/>
            <w:hideMark/>
          </w:tcPr>
          <w:p w14:paraId="5767BE2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1F749AB"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46D1FAFD"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0969BE6"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CE76DD2"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456CCBA9" w14:textId="77777777" w:rsidR="00ED31C8" w:rsidRPr="00DD00AF" w:rsidRDefault="00ED31C8" w:rsidP="001324CB">
            <w:pPr>
              <w:jc w:val="center"/>
              <w:rPr>
                <w:sz w:val="10"/>
                <w:szCs w:val="10"/>
                <w:lang w:eastAsia="ko-KR"/>
              </w:rPr>
            </w:pPr>
            <w:r w:rsidRPr="00DD00AF">
              <w:rPr>
                <w:sz w:val="10"/>
                <w:szCs w:val="10"/>
                <w:lang w:eastAsia="ko-KR"/>
              </w:rPr>
              <w:t>0.72</w:t>
            </w:r>
          </w:p>
        </w:tc>
        <w:tc>
          <w:tcPr>
            <w:tcW w:w="525" w:type="dxa"/>
            <w:noWrap/>
            <w:vAlign w:val="center"/>
            <w:hideMark/>
          </w:tcPr>
          <w:p w14:paraId="79CDE47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AC308D0"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5736145D" w14:textId="77777777" w:rsidR="00ED31C8" w:rsidRPr="00DD00AF" w:rsidRDefault="00ED31C8" w:rsidP="001324CB">
            <w:pPr>
              <w:jc w:val="center"/>
              <w:rPr>
                <w:sz w:val="10"/>
                <w:szCs w:val="10"/>
                <w:lang w:eastAsia="ko-KR"/>
              </w:rPr>
            </w:pPr>
            <w:r w:rsidRPr="00DD00AF">
              <w:rPr>
                <w:sz w:val="10"/>
                <w:szCs w:val="10"/>
                <w:lang w:eastAsia="ko-KR"/>
              </w:rPr>
              <w:t>0.99</w:t>
            </w:r>
          </w:p>
        </w:tc>
        <w:tc>
          <w:tcPr>
            <w:tcW w:w="711" w:type="dxa"/>
            <w:noWrap/>
            <w:vAlign w:val="center"/>
            <w:hideMark/>
          </w:tcPr>
          <w:p w14:paraId="50B816D7"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415114E4"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3F442055" w14:textId="77777777" w:rsidTr="0066378E">
        <w:trPr>
          <w:trHeight w:val="288"/>
          <w:jc w:val="center"/>
        </w:trPr>
        <w:tc>
          <w:tcPr>
            <w:tcW w:w="429" w:type="dxa"/>
            <w:noWrap/>
            <w:vAlign w:val="center"/>
            <w:hideMark/>
          </w:tcPr>
          <w:p w14:paraId="4FF6AFDE"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45C5C113"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4E8CBF2F"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088F3A48" w14:textId="77777777" w:rsidR="00ED31C8" w:rsidRPr="00DD00AF" w:rsidRDefault="00ED31C8" w:rsidP="001324CB">
            <w:pPr>
              <w:jc w:val="center"/>
              <w:rPr>
                <w:sz w:val="10"/>
                <w:szCs w:val="10"/>
                <w:lang w:eastAsia="ko-KR"/>
              </w:rPr>
            </w:pPr>
            <w:r w:rsidRPr="00DD00AF">
              <w:rPr>
                <w:sz w:val="10"/>
                <w:szCs w:val="10"/>
                <w:lang w:eastAsia="ko-KR"/>
              </w:rPr>
              <w:t>0.86</w:t>
            </w:r>
          </w:p>
        </w:tc>
        <w:tc>
          <w:tcPr>
            <w:tcW w:w="775" w:type="dxa"/>
            <w:noWrap/>
            <w:vAlign w:val="center"/>
            <w:hideMark/>
          </w:tcPr>
          <w:p w14:paraId="79BB8537" w14:textId="77777777" w:rsidR="00ED31C8" w:rsidRPr="00DD00AF" w:rsidRDefault="00ED31C8" w:rsidP="001324CB">
            <w:pPr>
              <w:jc w:val="center"/>
              <w:rPr>
                <w:sz w:val="10"/>
                <w:szCs w:val="10"/>
                <w:lang w:eastAsia="ko-KR"/>
              </w:rPr>
            </w:pPr>
            <w:r w:rsidRPr="00DD00AF">
              <w:rPr>
                <w:sz w:val="10"/>
                <w:szCs w:val="10"/>
                <w:lang w:eastAsia="ko-KR"/>
              </w:rPr>
              <w:t>0.15</w:t>
            </w:r>
          </w:p>
        </w:tc>
        <w:tc>
          <w:tcPr>
            <w:tcW w:w="525" w:type="dxa"/>
            <w:noWrap/>
            <w:vAlign w:val="center"/>
            <w:hideMark/>
          </w:tcPr>
          <w:p w14:paraId="29F27D80" w14:textId="77777777" w:rsidR="00ED31C8" w:rsidRPr="00DD00AF" w:rsidRDefault="00ED31C8" w:rsidP="001324CB">
            <w:pPr>
              <w:jc w:val="center"/>
              <w:rPr>
                <w:sz w:val="10"/>
                <w:szCs w:val="10"/>
                <w:lang w:eastAsia="ko-KR"/>
              </w:rPr>
            </w:pPr>
            <w:r w:rsidRPr="00DD00AF">
              <w:rPr>
                <w:sz w:val="10"/>
                <w:szCs w:val="10"/>
                <w:lang w:eastAsia="ko-KR"/>
              </w:rPr>
              <w:t>0.76</w:t>
            </w:r>
          </w:p>
        </w:tc>
        <w:tc>
          <w:tcPr>
            <w:tcW w:w="525" w:type="dxa"/>
            <w:noWrap/>
            <w:vAlign w:val="center"/>
            <w:hideMark/>
          </w:tcPr>
          <w:p w14:paraId="56C56E57" w14:textId="77777777" w:rsidR="00ED31C8" w:rsidRPr="00DD00AF" w:rsidRDefault="00ED31C8" w:rsidP="001324CB">
            <w:pPr>
              <w:jc w:val="center"/>
              <w:rPr>
                <w:sz w:val="10"/>
                <w:szCs w:val="10"/>
                <w:lang w:eastAsia="ko-KR"/>
              </w:rPr>
            </w:pPr>
            <w:r w:rsidRPr="00DD00AF">
              <w:rPr>
                <w:sz w:val="10"/>
                <w:szCs w:val="10"/>
                <w:lang w:eastAsia="ko-KR"/>
              </w:rPr>
              <w:t>0.26</w:t>
            </w:r>
          </w:p>
        </w:tc>
        <w:tc>
          <w:tcPr>
            <w:tcW w:w="561" w:type="dxa"/>
            <w:noWrap/>
            <w:vAlign w:val="center"/>
            <w:hideMark/>
          </w:tcPr>
          <w:p w14:paraId="6F26ED73" w14:textId="77777777" w:rsidR="00ED31C8" w:rsidRPr="00DD00AF" w:rsidRDefault="00ED31C8" w:rsidP="001324CB">
            <w:pPr>
              <w:jc w:val="center"/>
              <w:rPr>
                <w:sz w:val="10"/>
                <w:szCs w:val="10"/>
                <w:lang w:eastAsia="ko-KR"/>
              </w:rPr>
            </w:pPr>
            <w:r w:rsidRPr="00DD00AF">
              <w:rPr>
                <w:sz w:val="10"/>
                <w:szCs w:val="10"/>
                <w:lang w:eastAsia="ko-KR"/>
              </w:rPr>
              <w:t>0.58</w:t>
            </w:r>
          </w:p>
        </w:tc>
        <w:tc>
          <w:tcPr>
            <w:tcW w:w="525" w:type="dxa"/>
            <w:noWrap/>
            <w:vAlign w:val="center"/>
            <w:hideMark/>
          </w:tcPr>
          <w:p w14:paraId="4370398E" w14:textId="77777777" w:rsidR="00ED31C8" w:rsidRPr="00DD00AF" w:rsidRDefault="00ED31C8" w:rsidP="001324CB">
            <w:pPr>
              <w:jc w:val="center"/>
              <w:rPr>
                <w:sz w:val="10"/>
                <w:szCs w:val="10"/>
                <w:lang w:eastAsia="ko-KR"/>
              </w:rPr>
            </w:pPr>
            <w:r w:rsidRPr="00DD00AF">
              <w:rPr>
                <w:sz w:val="10"/>
                <w:szCs w:val="10"/>
                <w:lang w:eastAsia="ko-KR"/>
              </w:rPr>
              <w:t>0.81</w:t>
            </w:r>
          </w:p>
        </w:tc>
        <w:tc>
          <w:tcPr>
            <w:tcW w:w="461" w:type="dxa"/>
            <w:noWrap/>
            <w:vAlign w:val="center"/>
            <w:hideMark/>
          </w:tcPr>
          <w:p w14:paraId="435CE244" w14:textId="77777777" w:rsidR="00ED31C8" w:rsidRPr="00DD00AF" w:rsidRDefault="00ED31C8" w:rsidP="001324CB">
            <w:pPr>
              <w:jc w:val="center"/>
              <w:rPr>
                <w:sz w:val="10"/>
                <w:szCs w:val="10"/>
                <w:lang w:eastAsia="ko-KR"/>
              </w:rPr>
            </w:pPr>
            <w:r w:rsidRPr="00DD00AF">
              <w:rPr>
                <w:sz w:val="10"/>
                <w:szCs w:val="10"/>
                <w:lang w:eastAsia="ko-KR"/>
              </w:rPr>
              <w:t>0.16</w:t>
            </w:r>
          </w:p>
        </w:tc>
        <w:tc>
          <w:tcPr>
            <w:tcW w:w="651" w:type="dxa"/>
            <w:noWrap/>
            <w:vAlign w:val="center"/>
            <w:hideMark/>
          </w:tcPr>
          <w:p w14:paraId="5D6110D6" w14:textId="77777777" w:rsidR="00ED31C8" w:rsidRPr="00DD00AF" w:rsidRDefault="00ED31C8" w:rsidP="001324CB">
            <w:pPr>
              <w:jc w:val="center"/>
              <w:rPr>
                <w:sz w:val="10"/>
                <w:szCs w:val="10"/>
                <w:lang w:eastAsia="ko-KR"/>
              </w:rPr>
            </w:pPr>
            <w:r w:rsidRPr="00DD00AF">
              <w:rPr>
                <w:sz w:val="10"/>
                <w:szCs w:val="10"/>
                <w:lang w:eastAsia="ko-KR"/>
              </w:rPr>
              <w:t>0.13</w:t>
            </w:r>
          </w:p>
        </w:tc>
        <w:tc>
          <w:tcPr>
            <w:tcW w:w="525" w:type="dxa"/>
            <w:noWrap/>
            <w:vAlign w:val="center"/>
            <w:hideMark/>
          </w:tcPr>
          <w:p w14:paraId="6FCFBC2E" w14:textId="77777777" w:rsidR="00ED31C8" w:rsidRPr="00DD00AF" w:rsidRDefault="00ED31C8" w:rsidP="001324CB">
            <w:pPr>
              <w:jc w:val="center"/>
              <w:rPr>
                <w:sz w:val="10"/>
                <w:szCs w:val="10"/>
                <w:lang w:eastAsia="ko-KR"/>
              </w:rPr>
            </w:pPr>
            <w:r w:rsidRPr="00DD00AF">
              <w:rPr>
                <w:sz w:val="10"/>
                <w:szCs w:val="10"/>
                <w:lang w:eastAsia="ko-KR"/>
              </w:rPr>
              <w:t>0.93</w:t>
            </w:r>
          </w:p>
        </w:tc>
        <w:tc>
          <w:tcPr>
            <w:tcW w:w="525" w:type="dxa"/>
            <w:noWrap/>
            <w:vAlign w:val="center"/>
            <w:hideMark/>
          </w:tcPr>
          <w:p w14:paraId="0F7313C5" w14:textId="77777777" w:rsidR="00ED31C8" w:rsidRPr="00DD00AF" w:rsidRDefault="00ED31C8" w:rsidP="001324CB">
            <w:pPr>
              <w:jc w:val="center"/>
              <w:rPr>
                <w:sz w:val="10"/>
                <w:szCs w:val="10"/>
                <w:lang w:eastAsia="ko-KR"/>
              </w:rPr>
            </w:pPr>
            <w:r w:rsidRPr="00DD00AF">
              <w:rPr>
                <w:sz w:val="10"/>
                <w:szCs w:val="10"/>
                <w:lang w:eastAsia="ko-KR"/>
              </w:rPr>
              <w:t>0.15</w:t>
            </w:r>
          </w:p>
        </w:tc>
        <w:tc>
          <w:tcPr>
            <w:tcW w:w="532" w:type="dxa"/>
            <w:noWrap/>
            <w:vAlign w:val="center"/>
            <w:hideMark/>
          </w:tcPr>
          <w:p w14:paraId="4CCA2523" w14:textId="77777777" w:rsidR="00ED31C8" w:rsidRPr="00DD00AF" w:rsidRDefault="00ED31C8" w:rsidP="001324CB">
            <w:pPr>
              <w:jc w:val="center"/>
              <w:rPr>
                <w:sz w:val="10"/>
                <w:szCs w:val="10"/>
                <w:lang w:eastAsia="ko-KR"/>
              </w:rPr>
            </w:pPr>
            <w:r w:rsidRPr="00DD00AF">
              <w:rPr>
                <w:sz w:val="10"/>
                <w:szCs w:val="10"/>
                <w:lang w:eastAsia="ko-KR"/>
              </w:rPr>
              <w:t>0.03</w:t>
            </w:r>
          </w:p>
        </w:tc>
        <w:tc>
          <w:tcPr>
            <w:tcW w:w="711" w:type="dxa"/>
            <w:noWrap/>
            <w:vAlign w:val="center"/>
            <w:hideMark/>
          </w:tcPr>
          <w:p w14:paraId="01FF8EE1" w14:textId="77777777" w:rsidR="00ED31C8" w:rsidRPr="00DD00AF" w:rsidRDefault="00ED31C8" w:rsidP="001324CB">
            <w:pPr>
              <w:jc w:val="center"/>
              <w:rPr>
                <w:sz w:val="10"/>
                <w:szCs w:val="10"/>
                <w:lang w:eastAsia="ko-KR"/>
              </w:rPr>
            </w:pPr>
            <w:r w:rsidRPr="00DD00AF">
              <w:rPr>
                <w:sz w:val="10"/>
                <w:szCs w:val="10"/>
                <w:lang w:eastAsia="ko-KR"/>
              </w:rPr>
              <w:t>0.86</w:t>
            </w:r>
          </w:p>
        </w:tc>
        <w:tc>
          <w:tcPr>
            <w:tcW w:w="711" w:type="dxa"/>
            <w:noWrap/>
            <w:vAlign w:val="center"/>
            <w:hideMark/>
          </w:tcPr>
          <w:p w14:paraId="4418F513" w14:textId="77777777" w:rsidR="00ED31C8" w:rsidRPr="00DD00AF" w:rsidRDefault="00ED31C8" w:rsidP="001324CB">
            <w:pPr>
              <w:jc w:val="center"/>
              <w:rPr>
                <w:sz w:val="10"/>
                <w:szCs w:val="10"/>
                <w:lang w:eastAsia="ko-KR"/>
              </w:rPr>
            </w:pPr>
            <w:r w:rsidRPr="00DD00AF">
              <w:rPr>
                <w:sz w:val="10"/>
                <w:szCs w:val="10"/>
                <w:lang w:eastAsia="ko-KR"/>
              </w:rPr>
              <w:t>0.84</w:t>
            </w:r>
          </w:p>
        </w:tc>
      </w:tr>
      <w:tr w:rsidR="007E0BAE" w:rsidRPr="00DD00AF" w14:paraId="4AE4BC38" w14:textId="77777777" w:rsidTr="0066378E">
        <w:trPr>
          <w:trHeight w:val="288"/>
          <w:jc w:val="center"/>
        </w:trPr>
        <w:tc>
          <w:tcPr>
            <w:tcW w:w="429" w:type="dxa"/>
            <w:noWrap/>
            <w:vAlign w:val="center"/>
            <w:hideMark/>
          </w:tcPr>
          <w:p w14:paraId="33993033"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16DAEDC5"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67E05EDA"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25A3CB8E"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7C4D1D1" w14:textId="77777777" w:rsidR="00ED31C8" w:rsidRPr="00DD00AF" w:rsidRDefault="00ED31C8" w:rsidP="001324CB">
            <w:pPr>
              <w:jc w:val="center"/>
              <w:rPr>
                <w:sz w:val="10"/>
                <w:szCs w:val="10"/>
                <w:lang w:eastAsia="ko-KR"/>
              </w:rPr>
            </w:pPr>
            <w:r w:rsidRPr="00DD00AF">
              <w:rPr>
                <w:sz w:val="10"/>
                <w:szCs w:val="10"/>
                <w:lang w:eastAsia="ko-KR"/>
              </w:rPr>
              <w:t>0.55</w:t>
            </w:r>
          </w:p>
        </w:tc>
        <w:tc>
          <w:tcPr>
            <w:tcW w:w="525" w:type="dxa"/>
            <w:noWrap/>
            <w:vAlign w:val="center"/>
            <w:hideMark/>
          </w:tcPr>
          <w:p w14:paraId="74B2007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BC992C6" w14:textId="77777777" w:rsidR="00ED31C8" w:rsidRPr="00DD00AF" w:rsidRDefault="00ED31C8" w:rsidP="001324CB">
            <w:pPr>
              <w:jc w:val="center"/>
              <w:rPr>
                <w:sz w:val="10"/>
                <w:szCs w:val="10"/>
                <w:lang w:eastAsia="ko-KR"/>
              </w:rPr>
            </w:pPr>
            <w:r w:rsidRPr="00DD00AF">
              <w:rPr>
                <w:sz w:val="10"/>
                <w:szCs w:val="10"/>
                <w:lang w:eastAsia="ko-KR"/>
              </w:rPr>
              <w:t>0.76</w:t>
            </w:r>
          </w:p>
        </w:tc>
        <w:tc>
          <w:tcPr>
            <w:tcW w:w="561" w:type="dxa"/>
            <w:noWrap/>
            <w:vAlign w:val="center"/>
            <w:hideMark/>
          </w:tcPr>
          <w:p w14:paraId="2F10AE5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DFD158D"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613082CF" w14:textId="77777777" w:rsidR="00ED31C8" w:rsidRPr="00DD00AF" w:rsidRDefault="00ED31C8" w:rsidP="001324CB">
            <w:pPr>
              <w:jc w:val="center"/>
              <w:rPr>
                <w:sz w:val="10"/>
                <w:szCs w:val="10"/>
                <w:lang w:eastAsia="ko-KR"/>
              </w:rPr>
            </w:pPr>
            <w:r w:rsidRPr="00DD00AF">
              <w:rPr>
                <w:sz w:val="10"/>
                <w:szCs w:val="10"/>
                <w:lang w:eastAsia="ko-KR"/>
              </w:rPr>
              <w:t>0.73</w:t>
            </w:r>
          </w:p>
        </w:tc>
        <w:tc>
          <w:tcPr>
            <w:tcW w:w="651" w:type="dxa"/>
            <w:noWrap/>
            <w:vAlign w:val="center"/>
            <w:hideMark/>
          </w:tcPr>
          <w:p w14:paraId="1D172F12" w14:textId="77777777" w:rsidR="00ED31C8" w:rsidRPr="00DD00AF" w:rsidRDefault="00ED31C8" w:rsidP="001324CB">
            <w:pPr>
              <w:jc w:val="center"/>
              <w:rPr>
                <w:sz w:val="10"/>
                <w:szCs w:val="10"/>
                <w:lang w:eastAsia="ko-KR"/>
              </w:rPr>
            </w:pPr>
            <w:r w:rsidRPr="00DD00AF">
              <w:rPr>
                <w:sz w:val="10"/>
                <w:szCs w:val="10"/>
                <w:lang w:eastAsia="ko-KR"/>
              </w:rPr>
              <w:t>0.3</w:t>
            </w:r>
          </w:p>
        </w:tc>
        <w:tc>
          <w:tcPr>
            <w:tcW w:w="525" w:type="dxa"/>
            <w:noWrap/>
            <w:vAlign w:val="center"/>
            <w:hideMark/>
          </w:tcPr>
          <w:p w14:paraId="1D75804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FC73395" w14:textId="77777777" w:rsidR="00ED31C8" w:rsidRPr="00DD00AF" w:rsidRDefault="00ED31C8" w:rsidP="001324CB">
            <w:pPr>
              <w:jc w:val="center"/>
              <w:rPr>
                <w:sz w:val="10"/>
                <w:szCs w:val="10"/>
                <w:lang w:eastAsia="ko-KR"/>
              </w:rPr>
            </w:pPr>
            <w:r w:rsidRPr="00DD00AF">
              <w:rPr>
                <w:sz w:val="10"/>
                <w:szCs w:val="10"/>
                <w:lang w:eastAsia="ko-KR"/>
              </w:rPr>
              <w:t>0.89</w:t>
            </w:r>
          </w:p>
        </w:tc>
        <w:tc>
          <w:tcPr>
            <w:tcW w:w="532" w:type="dxa"/>
            <w:noWrap/>
            <w:vAlign w:val="center"/>
            <w:hideMark/>
          </w:tcPr>
          <w:p w14:paraId="5812A468" w14:textId="77777777" w:rsidR="00ED31C8" w:rsidRPr="00DD00AF" w:rsidRDefault="00ED31C8" w:rsidP="001324CB">
            <w:pPr>
              <w:jc w:val="center"/>
              <w:rPr>
                <w:sz w:val="10"/>
                <w:szCs w:val="10"/>
                <w:lang w:eastAsia="ko-KR"/>
              </w:rPr>
            </w:pPr>
            <w:r w:rsidRPr="00DD00AF">
              <w:rPr>
                <w:sz w:val="10"/>
                <w:szCs w:val="10"/>
                <w:lang w:eastAsia="ko-KR"/>
              </w:rPr>
              <w:t>0.36</w:t>
            </w:r>
          </w:p>
        </w:tc>
        <w:tc>
          <w:tcPr>
            <w:tcW w:w="711" w:type="dxa"/>
            <w:noWrap/>
            <w:vAlign w:val="center"/>
            <w:hideMark/>
          </w:tcPr>
          <w:p w14:paraId="5E3A1C58"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765E51C1"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3A116842" w14:textId="77777777" w:rsidTr="0066378E">
        <w:trPr>
          <w:trHeight w:val="288"/>
          <w:jc w:val="center"/>
        </w:trPr>
        <w:tc>
          <w:tcPr>
            <w:tcW w:w="429" w:type="dxa"/>
            <w:noWrap/>
            <w:vAlign w:val="center"/>
            <w:hideMark/>
          </w:tcPr>
          <w:p w14:paraId="441595F2"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0B264A72"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5702AF9C"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1D17D65B"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36871D01"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78706ED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C588F17"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3C76115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88401FC"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1B4CF00C"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71A1CB7B" w14:textId="77777777" w:rsidR="00ED31C8" w:rsidRPr="00DD00AF" w:rsidRDefault="00ED31C8" w:rsidP="001324CB">
            <w:pPr>
              <w:jc w:val="center"/>
              <w:rPr>
                <w:sz w:val="10"/>
                <w:szCs w:val="10"/>
                <w:lang w:eastAsia="ko-KR"/>
              </w:rPr>
            </w:pPr>
            <w:r w:rsidRPr="00DD00AF">
              <w:rPr>
                <w:sz w:val="10"/>
                <w:szCs w:val="10"/>
                <w:lang w:eastAsia="ko-KR"/>
              </w:rPr>
              <w:t>0.75</w:t>
            </w:r>
          </w:p>
        </w:tc>
        <w:tc>
          <w:tcPr>
            <w:tcW w:w="525" w:type="dxa"/>
            <w:noWrap/>
            <w:vAlign w:val="center"/>
            <w:hideMark/>
          </w:tcPr>
          <w:p w14:paraId="670826B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EC13BA1"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16195579" w14:textId="77777777" w:rsidR="00ED31C8" w:rsidRPr="00DD00AF" w:rsidRDefault="00ED31C8" w:rsidP="001324CB">
            <w:pPr>
              <w:jc w:val="center"/>
              <w:rPr>
                <w:sz w:val="10"/>
                <w:szCs w:val="10"/>
                <w:lang w:eastAsia="ko-KR"/>
              </w:rPr>
            </w:pPr>
            <w:r w:rsidRPr="00DD00AF">
              <w:rPr>
                <w:sz w:val="10"/>
                <w:szCs w:val="10"/>
                <w:lang w:eastAsia="ko-KR"/>
              </w:rPr>
              <w:t>0.99</w:t>
            </w:r>
          </w:p>
        </w:tc>
        <w:tc>
          <w:tcPr>
            <w:tcW w:w="711" w:type="dxa"/>
            <w:noWrap/>
            <w:vAlign w:val="center"/>
            <w:hideMark/>
          </w:tcPr>
          <w:p w14:paraId="64F0CF75"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0553A6CE"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491B7302" w14:textId="77777777" w:rsidTr="0066378E">
        <w:trPr>
          <w:trHeight w:val="288"/>
          <w:jc w:val="center"/>
        </w:trPr>
        <w:tc>
          <w:tcPr>
            <w:tcW w:w="429" w:type="dxa"/>
            <w:noWrap/>
            <w:vAlign w:val="center"/>
            <w:hideMark/>
          </w:tcPr>
          <w:p w14:paraId="48D9909B"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5D8D61F9"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13F47B3B"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25283DE2" w14:textId="77777777" w:rsidR="00ED31C8" w:rsidRPr="00DD00AF" w:rsidRDefault="00ED31C8" w:rsidP="001324CB">
            <w:pPr>
              <w:jc w:val="center"/>
              <w:rPr>
                <w:sz w:val="10"/>
                <w:szCs w:val="10"/>
                <w:lang w:eastAsia="ko-KR"/>
              </w:rPr>
            </w:pPr>
            <w:r w:rsidRPr="00DD00AF">
              <w:rPr>
                <w:sz w:val="10"/>
                <w:szCs w:val="10"/>
                <w:lang w:eastAsia="ko-KR"/>
              </w:rPr>
              <w:t>0.85</w:t>
            </w:r>
          </w:p>
        </w:tc>
        <w:tc>
          <w:tcPr>
            <w:tcW w:w="775" w:type="dxa"/>
            <w:noWrap/>
            <w:vAlign w:val="center"/>
            <w:hideMark/>
          </w:tcPr>
          <w:p w14:paraId="13DACA77" w14:textId="77777777" w:rsidR="00ED31C8" w:rsidRPr="00DD00AF" w:rsidRDefault="00ED31C8" w:rsidP="001324CB">
            <w:pPr>
              <w:jc w:val="center"/>
              <w:rPr>
                <w:sz w:val="10"/>
                <w:szCs w:val="10"/>
                <w:lang w:eastAsia="ko-KR"/>
              </w:rPr>
            </w:pPr>
            <w:r w:rsidRPr="00DD00AF">
              <w:rPr>
                <w:sz w:val="10"/>
                <w:szCs w:val="10"/>
                <w:lang w:eastAsia="ko-KR"/>
              </w:rPr>
              <w:t>0.18</w:t>
            </w:r>
          </w:p>
        </w:tc>
        <w:tc>
          <w:tcPr>
            <w:tcW w:w="525" w:type="dxa"/>
            <w:noWrap/>
            <w:vAlign w:val="center"/>
            <w:hideMark/>
          </w:tcPr>
          <w:p w14:paraId="4B95F605" w14:textId="77777777" w:rsidR="00ED31C8" w:rsidRPr="00DD00AF" w:rsidRDefault="00ED31C8" w:rsidP="001324CB">
            <w:pPr>
              <w:jc w:val="center"/>
              <w:rPr>
                <w:sz w:val="10"/>
                <w:szCs w:val="10"/>
                <w:lang w:eastAsia="ko-KR"/>
              </w:rPr>
            </w:pPr>
            <w:r w:rsidRPr="00DD00AF">
              <w:rPr>
                <w:sz w:val="10"/>
                <w:szCs w:val="10"/>
                <w:lang w:eastAsia="ko-KR"/>
              </w:rPr>
              <w:t>0.72</w:t>
            </w:r>
          </w:p>
        </w:tc>
        <w:tc>
          <w:tcPr>
            <w:tcW w:w="525" w:type="dxa"/>
            <w:noWrap/>
            <w:vAlign w:val="center"/>
            <w:hideMark/>
          </w:tcPr>
          <w:p w14:paraId="530BFFE6" w14:textId="77777777" w:rsidR="00ED31C8" w:rsidRPr="00DD00AF" w:rsidRDefault="00ED31C8" w:rsidP="001324CB">
            <w:pPr>
              <w:jc w:val="center"/>
              <w:rPr>
                <w:sz w:val="10"/>
                <w:szCs w:val="10"/>
                <w:lang w:eastAsia="ko-KR"/>
              </w:rPr>
            </w:pPr>
            <w:r w:rsidRPr="00DD00AF">
              <w:rPr>
                <w:sz w:val="10"/>
                <w:szCs w:val="10"/>
                <w:lang w:eastAsia="ko-KR"/>
              </w:rPr>
              <w:t>0.16</w:t>
            </w:r>
          </w:p>
        </w:tc>
        <w:tc>
          <w:tcPr>
            <w:tcW w:w="561" w:type="dxa"/>
            <w:noWrap/>
            <w:vAlign w:val="center"/>
            <w:hideMark/>
          </w:tcPr>
          <w:p w14:paraId="0E64EB7B" w14:textId="77777777" w:rsidR="00ED31C8" w:rsidRPr="00DD00AF" w:rsidRDefault="00ED31C8" w:rsidP="001324CB">
            <w:pPr>
              <w:jc w:val="center"/>
              <w:rPr>
                <w:sz w:val="10"/>
                <w:szCs w:val="10"/>
                <w:lang w:eastAsia="ko-KR"/>
              </w:rPr>
            </w:pPr>
            <w:r w:rsidRPr="00DD00AF">
              <w:rPr>
                <w:sz w:val="10"/>
                <w:szCs w:val="10"/>
                <w:lang w:eastAsia="ko-KR"/>
              </w:rPr>
              <w:t>0.58</w:t>
            </w:r>
          </w:p>
        </w:tc>
        <w:tc>
          <w:tcPr>
            <w:tcW w:w="525" w:type="dxa"/>
            <w:noWrap/>
            <w:vAlign w:val="center"/>
            <w:hideMark/>
          </w:tcPr>
          <w:p w14:paraId="50AA87C1" w14:textId="77777777" w:rsidR="00ED31C8" w:rsidRPr="00DD00AF" w:rsidRDefault="00ED31C8" w:rsidP="001324CB">
            <w:pPr>
              <w:jc w:val="center"/>
              <w:rPr>
                <w:sz w:val="10"/>
                <w:szCs w:val="10"/>
                <w:lang w:eastAsia="ko-KR"/>
              </w:rPr>
            </w:pPr>
            <w:r w:rsidRPr="00DD00AF">
              <w:rPr>
                <w:sz w:val="10"/>
                <w:szCs w:val="10"/>
                <w:lang w:eastAsia="ko-KR"/>
              </w:rPr>
              <w:t>0.79</w:t>
            </w:r>
          </w:p>
        </w:tc>
        <w:tc>
          <w:tcPr>
            <w:tcW w:w="461" w:type="dxa"/>
            <w:noWrap/>
            <w:vAlign w:val="center"/>
            <w:hideMark/>
          </w:tcPr>
          <w:p w14:paraId="3926C830" w14:textId="77777777" w:rsidR="00ED31C8" w:rsidRPr="00DD00AF" w:rsidRDefault="00ED31C8" w:rsidP="001324CB">
            <w:pPr>
              <w:jc w:val="center"/>
              <w:rPr>
                <w:sz w:val="10"/>
                <w:szCs w:val="10"/>
                <w:lang w:eastAsia="ko-KR"/>
              </w:rPr>
            </w:pPr>
            <w:r w:rsidRPr="00DD00AF">
              <w:rPr>
                <w:sz w:val="10"/>
                <w:szCs w:val="10"/>
                <w:lang w:eastAsia="ko-KR"/>
              </w:rPr>
              <w:t>0.2</w:t>
            </w:r>
          </w:p>
        </w:tc>
        <w:tc>
          <w:tcPr>
            <w:tcW w:w="651" w:type="dxa"/>
            <w:noWrap/>
            <w:vAlign w:val="center"/>
            <w:hideMark/>
          </w:tcPr>
          <w:p w14:paraId="1FDAA172" w14:textId="77777777" w:rsidR="00ED31C8" w:rsidRPr="00DD00AF" w:rsidRDefault="00ED31C8" w:rsidP="001324CB">
            <w:pPr>
              <w:jc w:val="center"/>
              <w:rPr>
                <w:sz w:val="10"/>
                <w:szCs w:val="10"/>
                <w:lang w:eastAsia="ko-KR"/>
              </w:rPr>
            </w:pPr>
            <w:r w:rsidRPr="00DD00AF">
              <w:rPr>
                <w:sz w:val="10"/>
                <w:szCs w:val="10"/>
                <w:lang w:eastAsia="ko-KR"/>
              </w:rPr>
              <w:t>0.16</w:t>
            </w:r>
          </w:p>
        </w:tc>
        <w:tc>
          <w:tcPr>
            <w:tcW w:w="525" w:type="dxa"/>
            <w:noWrap/>
            <w:vAlign w:val="center"/>
            <w:hideMark/>
          </w:tcPr>
          <w:p w14:paraId="21705B3F" w14:textId="77777777" w:rsidR="00ED31C8" w:rsidRPr="00DD00AF" w:rsidRDefault="00ED31C8" w:rsidP="001324CB">
            <w:pPr>
              <w:jc w:val="center"/>
              <w:rPr>
                <w:sz w:val="10"/>
                <w:szCs w:val="10"/>
                <w:lang w:eastAsia="ko-KR"/>
              </w:rPr>
            </w:pPr>
            <w:r w:rsidRPr="00DD00AF">
              <w:rPr>
                <w:sz w:val="10"/>
                <w:szCs w:val="10"/>
                <w:lang w:eastAsia="ko-KR"/>
              </w:rPr>
              <w:t>0.93</w:t>
            </w:r>
          </w:p>
        </w:tc>
        <w:tc>
          <w:tcPr>
            <w:tcW w:w="525" w:type="dxa"/>
            <w:noWrap/>
            <w:vAlign w:val="center"/>
            <w:hideMark/>
          </w:tcPr>
          <w:p w14:paraId="6E6948A4" w14:textId="77777777" w:rsidR="00ED31C8" w:rsidRPr="00DD00AF" w:rsidRDefault="00ED31C8" w:rsidP="001324CB">
            <w:pPr>
              <w:jc w:val="center"/>
              <w:rPr>
                <w:sz w:val="10"/>
                <w:szCs w:val="10"/>
                <w:lang w:eastAsia="ko-KR"/>
              </w:rPr>
            </w:pPr>
            <w:r w:rsidRPr="00DD00AF">
              <w:rPr>
                <w:sz w:val="10"/>
                <w:szCs w:val="10"/>
                <w:lang w:eastAsia="ko-KR"/>
              </w:rPr>
              <w:t>0.14</w:t>
            </w:r>
          </w:p>
        </w:tc>
        <w:tc>
          <w:tcPr>
            <w:tcW w:w="532" w:type="dxa"/>
            <w:noWrap/>
            <w:vAlign w:val="center"/>
            <w:hideMark/>
          </w:tcPr>
          <w:p w14:paraId="5814A3BA" w14:textId="77777777" w:rsidR="00ED31C8" w:rsidRPr="00DD00AF" w:rsidRDefault="00ED31C8" w:rsidP="001324CB">
            <w:pPr>
              <w:jc w:val="center"/>
              <w:rPr>
                <w:sz w:val="10"/>
                <w:szCs w:val="10"/>
                <w:lang w:eastAsia="ko-KR"/>
              </w:rPr>
            </w:pPr>
            <w:r w:rsidRPr="00DD00AF">
              <w:rPr>
                <w:sz w:val="10"/>
                <w:szCs w:val="10"/>
                <w:lang w:eastAsia="ko-KR"/>
              </w:rPr>
              <w:t>0.06</w:t>
            </w:r>
          </w:p>
        </w:tc>
        <w:tc>
          <w:tcPr>
            <w:tcW w:w="711" w:type="dxa"/>
            <w:noWrap/>
            <w:vAlign w:val="center"/>
            <w:hideMark/>
          </w:tcPr>
          <w:p w14:paraId="2ADA02FE" w14:textId="77777777" w:rsidR="00ED31C8" w:rsidRPr="00DD00AF" w:rsidRDefault="00ED31C8" w:rsidP="001324CB">
            <w:pPr>
              <w:jc w:val="center"/>
              <w:rPr>
                <w:sz w:val="10"/>
                <w:szCs w:val="10"/>
                <w:lang w:eastAsia="ko-KR"/>
              </w:rPr>
            </w:pPr>
            <w:r w:rsidRPr="00DD00AF">
              <w:rPr>
                <w:sz w:val="10"/>
                <w:szCs w:val="10"/>
                <w:lang w:eastAsia="ko-KR"/>
              </w:rPr>
              <w:t>0.85</w:t>
            </w:r>
          </w:p>
        </w:tc>
        <w:tc>
          <w:tcPr>
            <w:tcW w:w="711" w:type="dxa"/>
            <w:noWrap/>
            <w:vAlign w:val="center"/>
            <w:hideMark/>
          </w:tcPr>
          <w:p w14:paraId="08B19DBF" w14:textId="77777777" w:rsidR="00ED31C8" w:rsidRPr="00DD00AF" w:rsidRDefault="00ED31C8" w:rsidP="001324CB">
            <w:pPr>
              <w:jc w:val="center"/>
              <w:rPr>
                <w:sz w:val="10"/>
                <w:szCs w:val="10"/>
                <w:lang w:eastAsia="ko-KR"/>
              </w:rPr>
            </w:pPr>
            <w:r w:rsidRPr="00DD00AF">
              <w:rPr>
                <w:sz w:val="10"/>
                <w:szCs w:val="10"/>
                <w:lang w:eastAsia="ko-KR"/>
              </w:rPr>
              <w:t>0.83</w:t>
            </w:r>
          </w:p>
        </w:tc>
      </w:tr>
      <w:tr w:rsidR="007E0BAE" w:rsidRPr="00DD00AF" w14:paraId="7AAF859C" w14:textId="77777777" w:rsidTr="0066378E">
        <w:trPr>
          <w:trHeight w:val="288"/>
          <w:jc w:val="center"/>
        </w:trPr>
        <w:tc>
          <w:tcPr>
            <w:tcW w:w="429" w:type="dxa"/>
            <w:noWrap/>
            <w:vAlign w:val="center"/>
            <w:hideMark/>
          </w:tcPr>
          <w:p w14:paraId="3D17F8CE"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5BB0D1F3"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29732C53"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427825D9"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650CA6E" w14:textId="77777777" w:rsidR="00ED31C8" w:rsidRPr="00DD00AF" w:rsidRDefault="00ED31C8" w:rsidP="001324CB">
            <w:pPr>
              <w:jc w:val="center"/>
              <w:rPr>
                <w:sz w:val="10"/>
                <w:szCs w:val="10"/>
                <w:lang w:eastAsia="ko-KR"/>
              </w:rPr>
            </w:pPr>
            <w:r w:rsidRPr="00DD00AF">
              <w:rPr>
                <w:sz w:val="10"/>
                <w:szCs w:val="10"/>
                <w:lang w:eastAsia="ko-KR"/>
              </w:rPr>
              <w:t>0.65</w:t>
            </w:r>
          </w:p>
        </w:tc>
        <w:tc>
          <w:tcPr>
            <w:tcW w:w="525" w:type="dxa"/>
            <w:noWrap/>
            <w:vAlign w:val="center"/>
            <w:hideMark/>
          </w:tcPr>
          <w:p w14:paraId="3472943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AACA293" w14:textId="77777777" w:rsidR="00ED31C8" w:rsidRPr="00DD00AF" w:rsidRDefault="00ED31C8" w:rsidP="001324CB">
            <w:pPr>
              <w:jc w:val="center"/>
              <w:rPr>
                <w:sz w:val="10"/>
                <w:szCs w:val="10"/>
                <w:lang w:eastAsia="ko-KR"/>
              </w:rPr>
            </w:pPr>
            <w:r w:rsidRPr="00DD00AF">
              <w:rPr>
                <w:sz w:val="10"/>
                <w:szCs w:val="10"/>
                <w:lang w:eastAsia="ko-KR"/>
              </w:rPr>
              <w:t>0.56</w:t>
            </w:r>
          </w:p>
        </w:tc>
        <w:tc>
          <w:tcPr>
            <w:tcW w:w="561" w:type="dxa"/>
            <w:noWrap/>
            <w:vAlign w:val="center"/>
            <w:hideMark/>
          </w:tcPr>
          <w:p w14:paraId="3BE5BBC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7612A49"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65A03BC9" w14:textId="77777777" w:rsidR="00ED31C8" w:rsidRPr="00DD00AF" w:rsidRDefault="00ED31C8" w:rsidP="001324CB">
            <w:pPr>
              <w:jc w:val="center"/>
              <w:rPr>
                <w:sz w:val="10"/>
                <w:szCs w:val="10"/>
                <w:lang w:eastAsia="ko-KR"/>
              </w:rPr>
            </w:pPr>
            <w:r w:rsidRPr="00DD00AF">
              <w:rPr>
                <w:sz w:val="10"/>
                <w:szCs w:val="10"/>
                <w:lang w:eastAsia="ko-KR"/>
              </w:rPr>
              <w:t>0.76</w:t>
            </w:r>
          </w:p>
        </w:tc>
        <w:tc>
          <w:tcPr>
            <w:tcW w:w="651" w:type="dxa"/>
            <w:noWrap/>
            <w:vAlign w:val="center"/>
            <w:hideMark/>
          </w:tcPr>
          <w:p w14:paraId="4F22853B" w14:textId="77777777" w:rsidR="00ED31C8" w:rsidRPr="00DD00AF" w:rsidRDefault="00ED31C8" w:rsidP="001324CB">
            <w:pPr>
              <w:jc w:val="center"/>
              <w:rPr>
                <w:sz w:val="10"/>
                <w:szCs w:val="10"/>
                <w:lang w:eastAsia="ko-KR"/>
              </w:rPr>
            </w:pPr>
            <w:r w:rsidRPr="00DD00AF">
              <w:rPr>
                <w:sz w:val="10"/>
                <w:szCs w:val="10"/>
                <w:lang w:eastAsia="ko-KR"/>
              </w:rPr>
              <w:t>0.32</w:t>
            </w:r>
          </w:p>
        </w:tc>
        <w:tc>
          <w:tcPr>
            <w:tcW w:w="525" w:type="dxa"/>
            <w:noWrap/>
            <w:vAlign w:val="center"/>
            <w:hideMark/>
          </w:tcPr>
          <w:p w14:paraId="7A5E01E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37BA9C1" w14:textId="77777777" w:rsidR="00ED31C8" w:rsidRPr="00DD00AF" w:rsidRDefault="00ED31C8" w:rsidP="001324CB">
            <w:pPr>
              <w:jc w:val="center"/>
              <w:rPr>
                <w:sz w:val="10"/>
                <w:szCs w:val="10"/>
                <w:lang w:eastAsia="ko-KR"/>
              </w:rPr>
            </w:pPr>
            <w:r w:rsidRPr="00DD00AF">
              <w:rPr>
                <w:sz w:val="10"/>
                <w:szCs w:val="10"/>
                <w:lang w:eastAsia="ko-KR"/>
              </w:rPr>
              <w:t>0.89</w:t>
            </w:r>
          </w:p>
        </w:tc>
        <w:tc>
          <w:tcPr>
            <w:tcW w:w="532" w:type="dxa"/>
            <w:noWrap/>
            <w:vAlign w:val="center"/>
            <w:hideMark/>
          </w:tcPr>
          <w:p w14:paraId="3A2BF275" w14:textId="77777777" w:rsidR="00ED31C8" w:rsidRPr="00DD00AF" w:rsidRDefault="00ED31C8" w:rsidP="001324CB">
            <w:pPr>
              <w:jc w:val="center"/>
              <w:rPr>
                <w:sz w:val="10"/>
                <w:szCs w:val="10"/>
                <w:lang w:eastAsia="ko-KR"/>
              </w:rPr>
            </w:pPr>
            <w:r w:rsidRPr="00DD00AF">
              <w:rPr>
                <w:sz w:val="10"/>
                <w:szCs w:val="10"/>
                <w:lang w:eastAsia="ko-KR"/>
              </w:rPr>
              <w:t>0.56</w:t>
            </w:r>
          </w:p>
        </w:tc>
        <w:tc>
          <w:tcPr>
            <w:tcW w:w="711" w:type="dxa"/>
            <w:noWrap/>
            <w:vAlign w:val="center"/>
            <w:hideMark/>
          </w:tcPr>
          <w:p w14:paraId="430145D3"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2E088E5"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4439F4CD" w14:textId="77777777" w:rsidTr="0066378E">
        <w:trPr>
          <w:trHeight w:val="288"/>
          <w:jc w:val="center"/>
        </w:trPr>
        <w:tc>
          <w:tcPr>
            <w:tcW w:w="429" w:type="dxa"/>
            <w:noWrap/>
            <w:vAlign w:val="center"/>
            <w:hideMark/>
          </w:tcPr>
          <w:p w14:paraId="3AA5AF67"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0146D478"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1551AF1A"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79B73210"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04088F4F"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76E6C6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24115FD" w14:textId="77777777" w:rsidR="00ED31C8" w:rsidRPr="00DD00AF" w:rsidRDefault="00ED31C8" w:rsidP="001324CB">
            <w:pPr>
              <w:jc w:val="center"/>
              <w:rPr>
                <w:sz w:val="10"/>
                <w:szCs w:val="10"/>
                <w:lang w:eastAsia="ko-KR"/>
              </w:rPr>
            </w:pPr>
            <w:r w:rsidRPr="00DD00AF">
              <w:rPr>
                <w:sz w:val="10"/>
                <w:szCs w:val="10"/>
                <w:lang w:eastAsia="ko-KR"/>
              </w:rPr>
              <w:t>0.99</w:t>
            </w:r>
          </w:p>
        </w:tc>
        <w:tc>
          <w:tcPr>
            <w:tcW w:w="561" w:type="dxa"/>
            <w:noWrap/>
            <w:vAlign w:val="center"/>
            <w:hideMark/>
          </w:tcPr>
          <w:p w14:paraId="55F566B2"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271A80F"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1D4928C9"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1AAE58A0" w14:textId="77777777" w:rsidR="00ED31C8" w:rsidRPr="00DD00AF" w:rsidRDefault="00ED31C8" w:rsidP="001324CB">
            <w:pPr>
              <w:jc w:val="center"/>
              <w:rPr>
                <w:sz w:val="10"/>
                <w:szCs w:val="10"/>
                <w:lang w:eastAsia="ko-KR"/>
              </w:rPr>
            </w:pPr>
            <w:r w:rsidRPr="00DD00AF">
              <w:rPr>
                <w:sz w:val="10"/>
                <w:szCs w:val="10"/>
                <w:lang w:eastAsia="ko-KR"/>
              </w:rPr>
              <w:t>0.8</w:t>
            </w:r>
          </w:p>
        </w:tc>
        <w:tc>
          <w:tcPr>
            <w:tcW w:w="525" w:type="dxa"/>
            <w:noWrap/>
            <w:vAlign w:val="center"/>
            <w:hideMark/>
          </w:tcPr>
          <w:p w14:paraId="2D8AAF0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C6A0653"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4A816303"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60C04128"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4A9077EB"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79B54E78" w14:textId="77777777" w:rsidTr="0066378E">
        <w:trPr>
          <w:trHeight w:val="288"/>
          <w:jc w:val="center"/>
        </w:trPr>
        <w:tc>
          <w:tcPr>
            <w:tcW w:w="429" w:type="dxa"/>
            <w:noWrap/>
            <w:vAlign w:val="center"/>
            <w:hideMark/>
          </w:tcPr>
          <w:p w14:paraId="7E7144C5"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5A6833C6"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6A9716A8"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414D222B" w14:textId="77777777" w:rsidR="00ED31C8" w:rsidRPr="00DD00AF" w:rsidRDefault="00ED31C8" w:rsidP="001324CB">
            <w:pPr>
              <w:jc w:val="center"/>
              <w:rPr>
                <w:sz w:val="10"/>
                <w:szCs w:val="10"/>
                <w:lang w:eastAsia="ko-KR"/>
              </w:rPr>
            </w:pPr>
            <w:r w:rsidRPr="00DD00AF">
              <w:rPr>
                <w:sz w:val="10"/>
                <w:szCs w:val="10"/>
                <w:lang w:eastAsia="ko-KR"/>
              </w:rPr>
              <w:t>0.7</w:t>
            </w:r>
          </w:p>
        </w:tc>
        <w:tc>
          <w:tcPr>
            <w:tcW w:w="775" w:type="dxa"/>
            <w:noWrap/>
            <w:vAlign w:val="center"/>
            <w:hideMark/>
          </w:tcPr>
          <w:p w14:paraId="47249E1E" w14:textId="77777777" w:rsidR="00ED31C8" w:rsidRPr="00DD00AF" w:rsidRDefault="00ED31C8" w:rsidP="001324CB">
            <w:pPr>
              <w:jc w:val="center"/>
              <w:rPr>
                <w:sz w:val="10"/>
                <w:szCs w:val="10"/>
                <w:lang w:eastAsia="ko-KR"/>
              </w:rPr>
            </w:pPr>
            <w:r w:rsidRPr="00DD00AF">
              <w:rPr>
                <w:sz w:val="10"/>
                <w:szCs w:val="10"/>
                <w:lang w:eastAsia="ko-KR"/>
              </w:rPr>
              <w:t>0.82</w:t>
            </w:r>
          </w:p>
        </w:tc>
        <w:tc>
          <w:tcPr>
            <w:tcW w:w="525" w:type="dxa"/>
            <w:noWrap/>
            <w:vAlign w:val="center"/>
            <w:hideMark/>
          </w:tcPr>
          <w:p w14:paraId="62D2BE36" w14:textId="77777777" w:rsidR="00ED31C8" w:rsidRPr="00DD00AF" w:rsidRDefault="00ED31C8" w:rsidP="001324CB">
            <w:pPr>
              <w:jc w:val="center"/>
              <w:rPr>
                <w:sz w:val="10"/>
                <w:szCs w:val="10"/>
                <w:lang w:eastAsia="ko-KR"/>
              </w:rPr>
            </w:pPr>
            <w:r w:rsidRPr="00DD00AF">
              <w:rPr>
                <w:sz w:val="10"/>
                <w:szCs w:val="10"/>
                <w:lang w:eastAsia="ko-KR"/>
              </w:rPr>
              <w:t>0.66</w:t>
            </w:r>
          </w:p>
        </w:tc>
        <w:tc>
          <w:tcPr>
            <w:tcW w:w="525" w:type="dxa"/>
            <w:noWrap/>
            <w:vAlign w:val="center"/>
            <w:hideMark/>
          </w:tcPr>
          <w:p w14:paraId="49D80B3D" w14:textId="77777777" w:rsidR="00ED31C8" w:rsidRPr="00DD00AF" w:rsidRDefault="00ED31C8" w:rsidP="001324CB">
            <w:pPr>
              <w:jc w:val="center"/>
              <w:rPr>
                <w:sz w:val="10"/>
                <w:szCs w:val="10"/>
                <w:lang w:eastAsia="ko-KR"/>
              </w:rPr>
            </w:pPr>
            <w:r w:rsidRPr="00DD00AF">
              <w:rPr>
                <w:sz w:val="10"/>
                <w:szCs w:val="10"/>
                <w:lang w:eastAsia="ko-KR"/>
              </w:rPr>
              <w:t>0.09</w:t>
            </w:r>
          </w:p>
        </w:tc>
        <w:tc>
          <w:tcPr>
            <w:tcW w:w="561" w:type="dxa"/>
            <w:noWrap/>
            <w:vAlign w:val="center"/>
            <w:hideMark/>
          </w:tcPr>
          <w:p w14:paraId="0033F30A" w14:textId="77777777" w:rsidR="00ED31C8" w:rsidRPr="00DD00AF" w:rsidRDefault="00ED31C8" w:rsidP="001324CB">
            <w:pPr>
              <w:jc w:val="center"/>
              <w:rPr>
                <w:sz w:val="10"/>
                <w:szCs w:val="10"/>
                <w:lang w:eastAsia="ko-KR"/>
              </w:rPr>
            </w:pPr>
            <w:r w:rsidRPr="00DD00AF">
              <w:rPr>
                <w:sz w:val="10"/>
                <w:szCs w:val="10"/>
                <w:lang w:eastAsia="ko-KR"/>
              </w:rPr>
              <w:t>0.48</w:t>
            </w:r>
          </w:p>
        </w:tc>
        <w:tc>
          <w:tcPr>
            <w:tcW w:w="525" w:type="dxa"/>
            <w:noWrap/>
            <w:vAlign w:val="center"/>
            <w:hideMark/>
          </w:tcPr>
          <w:p w14:paraId="63FF6BDF" w14:textId="77777777" w:rsidR="00ED31C8" w:rsidRPr="00DD00AF" w:rsidRDefault="00ED31C8" w:rsidP="001324CB">
            <w:pPr>
              <w:jc w:val="center"/>
              <w:rPr>
                <w:sz w:val="10"/>
                <w:szCs w:val="10"/>
                <w:lang w:eastAsia="ko-KR"/>
              </w:rPr>
            </w:pPr>
            <w:r w:rsidRPr="00DD00AF">
              <w:rPr>
                <w:sz w:val="10"/>
                <w:szCs w:val="10"/>
                <w:lang w:eastAsia="ko-KR"/>
              </w:rPr>
              <w:t>0.67</w:t>
            </w:r>
          </w:p>
        </w:tc>
        <w:tc>
          <w:tcPr>
            <w:tcW w:w="461" w:type="dxa"/>
            <w:noWrap/>
            <w:vAlign w:val="center"/>
            <w:hideMark/>
          </w:tcPr>
          <w:p w14:paraId="58DA2E6A" w14:textId="77777777" w:rsidR="00ED31C8" w:rsidRPr="00DD00AF" w:rsidRDefault="00ED31C8" w:rsidP="001324CB">
            <w:pPr>
              <w:jc w:val="center"/>
              <w:rPr>
                <w:sz w:val="10"/>
                <w:szCs w:val="10"/>
                <w:lang w:eastAsia="ko-KR"/>
              </w:rPr>
            </w:pPr>
            <w:r w:rsidRPr="00DD00AF">
              <w:rPr>
                <w:sz w:val="10"/>
                <w:szCs w:val="10"/>
                <w:lang w:eastAsia="ko-KR"/>
              </w:rPr>
              <w:t>0.83</w:t>
            </w:r>
          </w:p>
        </w:tc>
        <w:tc>
          <w:tcPr>
            <w:tcW w:w="651" w:type="dxa"/>
            <w:noWrap/>
            <w:vAlign w:val="center"/>
            <w:hideMark/>
          </w:tcPr>
          <w:p w14:paraId="45339005" w14:textId="77777777" w:rsidR="00ED31C8" w:rsidRPr="00DD00AF" w:rsidRDefault="00ED31C8" w:rsidP="001324CB">
            <w:pPr>
              <w:jc w:val="center"/>
              <w:rPr>
                <w:sz w:val="10"/>
                <w:szCs w:val="10"/>
                <w:lang w:eastAsia="ko-KR"/>
              </w:rPr>
            </w:pPr>
            <w:r w:rsidRPr="00DD00AF">
              <w:rPr>
                <w:sz w:val="10"/>
                <w:szCs w:val="10"/>
                <w:lang w:eastAsia="ko-KR"/>
              </w:rPr>
              <w:t>0.1</w:t>
            </w:r>
          </w:p>
        </w:tc>
        <w:tc>
          <w:tcPr>
            <w:tcW w:w="525" w:type="dxa"/>
            <w:noWrap/>
            <w:vAlign w:val="center"/>
            <w:hideMark/>
          </w:tcPr>
          <w:p w14:paraId="6628DECA" w14:textId="77777777" w:rsidR="00ED31C8" w:rsidRPr="00DD00AF" w:rsidRDefault="00ED31C8" w:rsidP="001324CB">
            <w:pPr>
              <w:jc w:val="center"/>
              <w:rPr>
                <w:sz w:val="10"/>
                <w:szCs w:val="10"/>
                <w:lang w:eastAsia="ko-KR"/>
              </w:rPr>
            </w:pPr>
            <w:r w:rsidRPr="00DD00AF">
              <w:rPr>
                <w:sz w:val="10"/>
                <w:szCs w:val="10"/>
                <w:lang w:eastAsia="ko-KR"/>
              </w:rPr>
              <w:t>0.86</w:t>
            </w:r>
          </w:p>
        </w:tc>
        <w:tc>
          <w:tcPr>
            <w:tcW w:w="525" w:type="dxa"/>
            <w:noWrap/>
            <w:vAlign w:val="center"/>
            <w:hideMark/>
          </w:tcPr>
          <w:p w14:paraId="48F7D675" w14:textId="77777777" w:rsidR="00ED31C8" w:rsidRPr="00DD00AF" w:rsidRDefault="00ED31C8" w:rsidP="001324CB">
            <w:pPr>
              <w:jc w:val="center"/>
              <w:rPr>
                <w:sz w:val="10"/>
                <w:szCs w:val="10"/>
                <w:lang w:eastAsia="ko-KR"/>
              </w:rPr>
            </w:pPr>
            <w:r w:rsidRPr="00DD00AF">
              <w:rPr>
                <w:sz w:val="10"/>
                <w:szCs w:val="10"/>
                <w:lang w:eastAsia="ko-KR"/>
              </w:rPr>
              <w:t>0.44</w:t>
            </w:r>
          </w:p>
        </w:tc>
        <w:tc>
          <w:tcPr>
            <w:tcW w:w="532" w:type="dxa"/>
            <w:noWrap/>
            <w:vAlign w:val="center"/>
            <w:hideMark/>
          </w:tcPr>
          <w:p w14:paraId="66EB0FA2" w14:textId="77777777" w:rsidR="00ED31C8" w:rsidRPr="00DD00AF" w:rsidRDefault="00ED31C8" w:rsidP="001324CB">
            <w:pPr>
              <w:jc w:val="center"/>
              <w:rPr>
                <w:sz w:val="10"/>
                <w:szCs w:val="10"/>
                <w:lang w:eastAsia="ko-KR"/>
              </w:rPr>
            </w:pPr>
            <w:r w:rsidRPr="00DD00AF">
              <w:rPr>
                <w:sz w:val="10"/>
                <w:szCs w:val="10"/>
                <w:lang w:eastAsia="ko-KR"/>
              </w:rPr>
              <w:t>0.09</w:t>
            </w:r>
          </w:p>
        </w:tc>
        <w:tc>
          <w:tcPr>
            <w:tcW w:w="711" w:type="dxa"/>
            <w:noWrap/>
            <w:vAlign w:val="center"/>
            <w:hideMark/>
          </w:tcPr>
          <w:p w14:paraId="62C39E7A" w14:textId="77777777" w:rsidR="00ED31C8" w:rsidRPr="00DD00AF" w:rsidRDefault="00ED31C8" w:rsidP="001324CB">
            <w:pPr>
              <w:jc w:val="center"/>
              <w:rPr>
                <w:sz w:val="10"/>
                <w:szCs w:val="10"/>
                <w:lang w:eastAsia="ko-KR"/>
              </w:rPr>
            </w:pPr>
            <w:r w:rsidRPr="00DD00AF">
              <w:rPr>
                <w:sz w:val="10"/>
                <w:szCs w:val="10"/>
                <w:lang w:eastAsia="ko-KR"/>
              </w:rPr>
              <w:t>0.78</w:t>
            </w:r>
          </w:p>
        </w:tc>
        <w:tc>
          <w:tcPr>
            <w:tcW w:w="711" w:type="dxa"/>
            <w:noWrap/>
            <w:vAlign w:val="center"/>
            <w:hideMark/>
          </w:tcPr>
          <w:p w14:paraId="05A3AC5B" w14:textId="77777777" w:rsidR="00ED31C8" w:rsidRPr="00DD00AF" w:rsidRDefault="00ED31C8" w:rsidP="001324CB">
            <w:pPr>
              <w:jc w:val="center"/>
              <w:rPr>
                <w:sz w:val="10"/>
                <w:szCs w:val="10"/>
                <w:lang w:eastAsia="ko-KR"/>
              </w:rPr>
            </w:pPr>
            <w:r w:rsidRPr="00DD00AF">
              <w:rPr>
                <w:sz w:val="10"/>
                <w:szCs w:val="10"/>
                <w:lang w:eastAsia="ko-KR"/>
              </w:rPr>
              <w:t>0.74</w:t>
            </w:r>
          </w:p>
        </w:tc>
      </w:tr>
      <w:tr w:rsidR="007E0BAE" w:rsidRPr="00DD00AF" w14:paraId="1FE147B3" w14:textId="77777777" w:rsidTr="0066378E">
        <w:trPr>
          <w:trHeight w:val="288"/>
          <w:jc w:val="center"/>
        </w:trPr>
        <w:tc>
          <w:tcPr>
            <w:tcW w:w="429" w:type="dxa"/>
            <w:noWrap/>
            <w:vAlign w:val="center"/>
            <w:hideMark/>
          </w:tcPr>
          <w:p w14:paraId="3B903AA5"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272698E5"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0EC45193"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1C7A39B7"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804D5A2"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C846B8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F1D5B41" w14:textId="77777777" w:rsidR="00ED31C8" w:rsidRPr="00DD00AF" w:rsidRDefault="00ED31C8" w:rsidP="001324CB">
            <w:pPr>
              <w:jc w:val="center"/>
              <w:rPr>
                <w:sz w:val="10"/>
                <w:szCs w:val="10"/>
                <w:lang w:eastAsia="ko-KR"/>
              </w:rPr>
            </w:pPr>
            <w:r w:rsidRPr="00DD00AF">
              <w:rPr>
                <w:sz w:val="10"/>
                <w:szCs w:val="10"/>
                <w:lang w:eastAsia="ko-KR"/>
              </w:rPr>
              <w:t>0.11</w:t>
            </w:r>
          </w:p>
        </w:tc>
        <w:tc>
          <w:tcPr>
            <w:tcW w:w="561" w:type="dxa"/>
            <w:noWrap/>
            <w:vAlign w:val="center"/>
            <w:hideMark/>
          </w:tcPr>
          <w:p w14:paraId="34429E36"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7ABC5009"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55761FB"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2456A5A3" w14:textId="77777777" w:rsidR="00ED31C8" w:rsidRPr="00DD00AF" w:rsidRDefault="00ED31C8" w:rsidP="001324CB">
            <w:pPr>
              <w:jc w:val="center"/>
              <w:rPr>
                <w:sz w:val="10"/>
                <w:szCs w:val="10"/>
                <w:lang w:eastAsia="ko-KR"/>
              </w:rPr>
            </w:pPr>
            <w:r w:rsidRPr="00DD00AF">
              <w:rPr>
                <w:sz w:val="10"/>
                <w:szCs w:val="10"/>
                <w:lang w:eastAsia="ko-KR"/>
              </w:rPr>
              <w:t>0.22</w:t>
            </w:r>
          </w:p>
        </w:tc>
        <w:tc>
          <w:tcPr>
            <w:tcW w:w="525" w:type="dxa"/>
            <w:noWrap/>
            <w:vAlign w:val="center"/>
            <w:hideMark/>
          </w:tcPr>
          <w:p w14:paraId="2B1D34AF"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A7AE894"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783948C8" w14:textId="77777777" w:rsidR="00ED31C8" w:rsidRPr="00DD00AF" w:rsidRDefault="00ED31C8" w:rsidP="001324CB">
            <w:pPr>
              <w:jc w:val="center"/>
              <w:rPr>
                <w:sz w:val="10"/>
                <w:szCs w:val="10"/>
                <w:lang w:eastAsia="ko-KR"/>
              </w:rPr>
            </w:pPr>
            <w:r w:rsidRPr="00DD00AF">
              <w:rPr>
                <w:sz w:val="10"/>
                <w:szCs w:val="10"/>
                <w:lang w:eastAsia="ko-KR"/>
              </w:rPr>
              <w:t>0.36</w:t>
            </w:r>
          </w:p>
        </w:tc>
        <w:tc>
          <w:tcPr>
            <w:tcW w:w="711" w:type="dxa"/>
            <w:noWrap/>
            <w:vAlign w:val="center"/>
            <w:hideMark/>
          </w:tcPr>
          <w:p w14:paraId="48AA2AC0"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4336D899"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0B76B0D2" w14:textId="77777777" w:rsidTr="0066378E">
        <w:trPr>
          <w:trHeight w:val="288"/>
          <w:jc w:val="center"/>
        </w:trPr>
        <w:tc>
          <w:tcPr>
            <w:tcW w:w="429" w:type="dxa"/>
            <w:noWrap/>
            <w:vAlign w:val="center"/>
            <w:hideMark/>
          </w:tcPr>
          <w:p w14:paraId="2088551A"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29358D54"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067BA2EA"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5025A4DA"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4F3221B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144B0F0"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344D542" w14:textId="77777777" w:rsidR="00ED31C8" w:rsidRPr="00DD00AF" w:rsidRDefault="00ED31C8" w:rsidP="001324CB">
            <w:pPr>
              <w:jc w:val="center"/>
              <w:rPr>
                <w:sz w:val="10"/>
                <w:szCs w:val="10"/>
                <w:lang w:eastAsia="ko-KR"/>
              </w:rPr>
            </w:pPr>
            <w:r w:rsidRPr="00DD00AF">
              <w:rPr>
                <w:sz w:val="10"/>
                <w:szCs w:val="10"/>
                <w:lang w:eastAsia="ko-KR"/>
              </w:rPr>
              <w:t>0.22</w:t>
            </w:r>
          </w:p>
        </w:tc>
        <w:tc>
          <w:tcPr>
            <w:tcW w:w="561" w:type="dxa"/>
            <w:noWrap/>
            <w:vAlign w:val="center"/>
            <w:hideMark/>
          </w:tcPr>
          <w:p w14:paraId="12B6184D"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ECEF4D9"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14940F7D"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0F22DC32" w14:textId="77777777" w:rsidR="00ED31C8" w:rsidRPr="00DD00AF" w:rsidRDefault="00ED31C8" w:rsidP="001324CB">
            <w:pPr>
              <w:jc w:val="center"/>
              <w:rPr>
                <w:sz w:val="10"/>
                <w:szCs w:val="10"/>
                <w:lang w:eastAsia="ko-KR"/>
              </w:rPr>
            </w:pPr>
            <w:r w:rsidRPr="00DD00AF">
              <w:rPr>
                <w:sz w:val="10"/>
                <w:szCs w:val="10"/>
                <w:lang w:eastAsia="ko-KR"/>
              </w:rPr>
              <w:t>0.52</w:t>
            </w:r>
          </w:p>
        </w:tc>
        <w:tc>
          <w:tcPr>
            <w:tcW w:w="525" w:type="dxa"/>
            <w:noWrap/>
            <w:vAlign w:val="center"/>
            <w:hideMark/>
          </w:tcPr>
          <w:p w14:paraId="47661CF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3720F6A"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39C62DA0" w14:textId="77777777" w:rsidR="00ED31C8" w:rsidRPr="00DD00AF" w:rsidRDefault="00ED31C8" w:rsidP="001324CB">
            <w:pPr>
              <w:jc w:val="center"/>
              <w:rPr>
                <w:sz w:val="10"/>
                <w:szCs w:val="10"/>
                <w:lang w:eastAsia="ko-KR"/>
              </w:rPr>
            </w:pPr>
            <w:r w:rsidRPr="00DD00AF">
              <w:rPr>
                <w:sz w:val="10"/>
                <w:szCs w:val="10"/>
                <w:lang w:eastAsia="ko-KR"/>
              </w:rPr>
              <w:t>0.96</w:t>
            </w:r>
          </w:p>
        </w:tc>
        <w:tc>
          <w:tcPr>
            <w:tcW w:w="711" w:type="dxa"/>
            <w:noWrap/>
            <w:vAlign w:val="center"/>
            <w:hideMark/>
          </w:tcPr>
          <w:p w14:paraId="02D11DFC"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B77EB45"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16646131" w14:textId="77777777" w:rsidTr="0066378E">
        <w:trPr>
          <w:trHeight w:val="288"/>
          <w:jc w:val="center"/>
        </w:trPr>
        <w:tc>
          <w:tcPr>
            <w:tcW w:w="429" w:type="dxa"/>
            <w:noWrap/>
            <w:vAlign w:val="center"/>
            <w:hideMark/>
          </w:tcPr>
          <w:p w14:paraId="636A2BB9"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7B1C4453"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0676287B"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7DFBA1C4" w14:textId="77777777" w:rsidR="00ED31C8" w:rsidRPr="00DD00AF" w:rsidRDefault="00ED31C8" w:rsidP="001324CB">
            <w:pPr>
              <w:jc w:val="center"/>
              <w:rPr>
                <w:sz w:val="10"/>
                <w:szCs w:val="10"/>
                <w:lang w:eastAsia="ko-KR"/>
              </w:rPr>
            </w:pPr>
            <w:r w:rsidRPr="00DD00AF">
              <w:rPr>
                <w:sz w:val="10"/>
                <w:szCs w:val="10"/>
                <w:lang w:eastAsia="ko-KR"/>
              </w:rPr>
              <w:t>0.64</w:t>
            </w:r>
          </w:p>
        </w:tc>
        <w:tc>
          <w:tcPr>
            <w:tcW w:w="775" w:type="dxa"/>
            <w:noWrap/>
            <w:vAlign w:val="center"/>
            <w:hideMark/>
          </w:tcPr>
          <w:p w14:paraId="3979C70D" w14:textId="77777777" w:rsidR="00ED31C8" w:rsidRPr="00DD00AF" w:rsidRDefault="00ED31C8" w:rsidP="001324CB">
            <w:pPr>
              <w:jc w:val="center"/>
              <w:rPr>
                <w:sz w:val="10"/>
                <w:szCs w:val="10"/>
                <w:lang w:eastAsia="ko-KR"/>
              </w:rPr>
            </w:pPr>
            <w:r w:rsidRPr="00DD00AF">
              <w:rPr>
                <w:sz w:val="10"/>
                <w:szCs w:val="10"/>
                <w:lang w:eastAsia="ko-KR"/>
              </w:rPr>
              <w:t>0.84</w:t>
            </w:r>
          </w:p>
        </w:tc>
        <w:tc>
          <w:tcPr>
            <w:tcW w:w="525" w:type="dxa"/>
            <w:noWrap/>
            <w:vAlign w:val="center"/>
            <w:hideMark/>
          </w:tcPr>
          <w:p w14:paraId="0FD61877" w14:textId="77777777" w:rsidR="00ED31C8" w:rsidRPr="00DD00AF" w:rsidRDefault="00ED31C8" w:rsidP="001324CB">
            <w:pPr>
              <w:jc w:val="center"/>
              <w:rPr>
                <w:sz w:val="10"/>
                <w:szCs w:val="10"/>
                <w:lang w:eastAsia="ko-KR"/>
              </w:rPr>
            </w:pPr>
            <w:r w:rsidRPr="00DD00AF">
              <w:rPr>
                <w:sz w:val="10"/>
                <w:szCs w:val="10"/>
                <w:lang w:eastAsia="ko-KR"/>
              </w:rPr>
              <w:t>0.61</w:t>
            </w:r>
          </w:p>
        </w:tc>
        <w:tc>
          <w:tcPr>
            <w:tcW w:w="525" w:type="dxa"/>
            <w:noWrap/>
            <w:vAlign w:val="center"/>
            <w:hideMark/>
          </w:tcPr>
          <w:p w14:paraId="23753F6F" w14:textId="77777777" w:rsidR="00ED31C8" w:rsidRPr="00DD00AF" w:rsidRDefault="00ED31C8" w:rsidP="001324CB">
            <w:pPr>
              <w:jc w:val="center"/>
              <w:rPr>
                <w:sz w:val="10"/>
                <w:szCs w:val="10"/>
                <w:lang w:eastAsia="ko-KR"/>
              </w:rPr>
            </w:pPr>
            <w:r w:rsidRPr="00DD00AF">
              <w:rPr>
                <w:sz w:val="10"/>
                <w:szCs w:val="10"/>
                <w:lang w:eastAsia="ko-KR"/>
              </w:rPr>
              <w:t>0.07</w:t>
            </w:r>
          </w:p>
        </w:tc>
        <w:tc>
          <w:tcPr>
            <w:tcW w:w="561" w:type="dxa"/>
            <w:noWrap/>
            <w:vAlign w:val="center"/>
            <w:hideMark/>
          </w:tcPr>
          <w:p w14:paraId="640F539F" w14:textId="77777777" w:rsidR="00ED31C8" w:rsidRPr="00DD00AF" w:rsidRDefault="00ED31C8" w:rsidP="001324CB">
            <w:pPr>
              <w:jc w:val="center"/>
              <w:rPr>
                <w:sz w:val="10"/>
                <w:szCs w:val="10"/>
                <w:lang w:eastAsia="ko-KR"/>
              </w:rPr>
            </w:pPr>
            <w:r w:rsidRPr="00DD00AF">
              <w:rPr>
                <w:sz w:val="10"/>
                <w:szCs w:val="10"/>
                <w:lang w:eastAsia="ko-KR"/>
              </w:rPr>
              <w:t>0.63</w:t>
            </w:r>
          </w:p>
        </w:tc>
        <w:tc>
          <w:tcPr>
            <w:tcW w:w="525" w:type="dxa"/>
            <w:noWrap/>
            <w:vAlign w:val="center"/>
            <w:hideMark/>
          </w:tcPr>
          <w:p w14:paraId="3B07F3D9" w14:textId="77777777" w:rsidR="00ED31C8" w:rsidRPr="00DD00AF" w:rsidRDefault="00ED31C8" w:rsidP="001324CB">
            <w:pPr>
              <w:jc w:val="center"/>
              <w:rPr>
                <w:sz w:val="10"/>
                <w:szCs w:val="10"/>
                <w:lang w:eastAsia="ko-KR"/>
              </w:rPr>
            </w:pPr>
            <w:r w:rsidRPr="00DD00AF">
              <w:rPr>
                <w:sz w:val="10"/>
                <w:szCs w:val="10"/>
                <w:lang w:eastAsia="ko-KR"/>
              </w:rPr>
              <w:t>0.6</w:t>
            </w:r>
          </w:p>
        </w:tc>
        <w:tc>
          <w:tcPr>
            <w:tcW w:w="461" w:type="dxa"/>
            <w:noWrap/>
            <w:vAlign w:val="center"/>
            <w:hideMark/>
          </w:tcPr>
          <w:p w14:paraId="3B2293B0" w14:textId="77777777" w:rsidR="00ED31C8" w:rsidRPr="00DD00AF" w:rsidRDefault="00ED31C8" w:rsidP="001324CB">
            <w:pPr>
              <w:jc w:val="center"/>
              <w:rPr>
                <w:sz w:val="10"/>
                <w:szCs w:val="10"/>
                <w:lang w:eastAsia="ko-KR"/>
              </w:rPr>
            </w:pPr>
            <w:r w:rsidRPr="00DD00AF">
              <w:rPr>
                <w:sz w:val="10"/>
                <w:szCs w:val="10"/>
                <w:lang w:eastAsia="ko-KR"/>
              </w:rPr>
              <w:t>0.84</w:t>
            </w:r>
          </w:p>
        </w:tc>
        <w:tc>
          <w:tcPr>
            <w:tcW w:w="651" w:type="dxa"/>
            <w:noWrap/>
            <w:vAlign w:val="center"/>
            <w:hideMark/>
          </w:tcPr>
          <w:p w14:paraId="3888A832" w14:textId="77777777" w:rsidR="00ED31C8" w:rsidRPr="00DD00AF" w:rsidRDefault="00ED31C8" w:rsidP="001324CB">
            <w:pPr>
              <w:jc w:val="center"/>
              <w:rPr>
                <w:sz w:val="10"/>
                <w:szCs w:val="10"/>
                <w:lang w:eastAsia="ko-KR"/>
              </w:rPr>
            </w:pPr>
            <w:r w:rsidRPr="00DD00AF">
              <w:rPr>
                <w:sz w:val="10"/>
                <w:szCs w:val="10"/>
                <w:lang w:eastAsia="ko-KR"/>
              </w:rPr>
              <w:t>0.12</w:t>
            </w:r>
          </w:p>
        </w:tc>
        <w:tc>
          <w:tcPr>
            <w:tcW w:w="525" w:type="dxa"/>
            <w:noWrap/>
            <w:vAlign w:val="center"/>
            <w:hideMark/>
          </w:tcPr>
          <w:p w14:paraId="6DA95729" w14:textId="77777777" w:rsidR="00ED31C8" w:rsidRPr="00DD00AF" w:rsidRDefault="00ED31C8" w:rsidP="001324CB">
            <w:pPr>
              <w:jc w:val="center"/>
              <w:rPr>
                <w:sz w:val="10"/>
                <w:szCs w:val="10"/>
                <w:lang w:eastAsia="ko-KR"/>
              </w:rPr>
            </w:pPr>
            <w:r w:rsidRPr="00DD00AF">
              <w:rPr>
                <w:sz w:val="10"/>
                <w:szCs w:val="10"/>
                <w:lang w:eastAsia="ko-KR"/>
              </w:rPr>
              <w:t>0.86</w:t>
            </w:r>
          </w:p>
        </w:tc>
        <w:tc>
          <w:tcPr>
            <w:tcW w:w="525" w:type="dxa"/>
            <w:noWrap/>
            <w:vAlign w:val="center"/>
            <w:hideMark/>
          </w:tcPr>
          <w:p w14:paraId="1481A74C" w14:textId="77777777" w:rsidR="00ED31C8" w:rsidRPr="00DD00AF" w:rsidRDefault="00ED31C8" w:rsidP="001324CB">
            <w:pPr>
              <w:jc w:val="center"/>
              <w:rPr>
                <w:sz w:val="10"/>
                <w:szCs w:val="10"/>
                <w:lang w:eastAsia="ko-KR"/>
              </w:rPr>
            </w:pPr>
            <w:r w:rsidRPr="00DD00AF">
              <w:rPr>
                <w:sz w:val="10"/>
                <w:szCs w:val="10"/>
                <w:lang w:eastAsia="ko-KR"/>
              </w:rPr>
              <w:t>0.4</w:t>
            </w:r>
          </w:p>
        </w:tc>
        <w:tc>
          <w:tcPr>
            <w:tcW w:w="532" w:type="dxa"/>
            <w:noWrap/>
            <w:vAlign w:val="center"/>
            <w:hideMark/>
          </w:tcPr>
          <w:p w14:paraId="4CFBDB8F" w14:textId="77777777" w:rsidR="00ED31C8" w:rsidRPr="00DD00AF" w:rsidRDefault="00ED31C8" w:rsidP="001324CB">
            <w:pPr>
              <w:jc w:val="center"/>
              <w:rPr>
                <w:sz w:val="10"/>
                <w:szCs w:val="10"/>
                <w:lang w:eastAsia="ko-KR"/>
              </w:rPr>
            </w:pPr>
            <w:r w:rsidRPr="00DD00AF">
              <w:rPr>
                <w:sz w:val="10"/>
                <w:szCs w:val="10"/>
                <w:lang w:eastAsia="ko-KR"/>
              </w:rPr>
              <w:t>0.12</w:t>
            </w:r>
          </w:p>
        </w:tc>
        <w:tc>
          <w:tcPr>
            <w:tcW w:w="711" w:type="dxa"/>
            <w:noWrap/>
            <w:vAlign w:val="center"/>
            <w:hideMark/>
          </w:tcPr>
          <w:p w14:paraId="7522EBB1" w14:textId="77777777" w:rsidR="00ED31C8" w:rsidRPr="00DD00AF" w:rsidRDefault="00ED31C8" w:rsidP="001324CB">
            <w:pPr>
              <w:jc w:val="center"/>
              <w:rPr>
                <w:sz w:val="10"/>
                <w:szCs w:val="10"/>
                <w:lang w:eastAsia="ko-KR"/>
              </w:rPr>
            </w:pPr>
            <w:r w:rsidRPr="00DD00AF">
              <w:rPr>
                <w:sz w:val="10"/>
                <w:szCs w:val="10"/>
                <w:lang w:eastAsia="ko-KR"/>
              </w:rPr>
              <w:t>0.77</w:t>
            </w:r>
          </w:p>
        </w:tc>
        <w:tc>
          <w:tcPr>
            <w:tcW w:w="711" w:type="dxa"/>
            <w:noWrap/>
            <w:vAlign w:val="center"/>
            <w:hideMark/>
          </w:tcPr>
          <w:p w14:paraId="57B8D0F9" w14:textId="77777777" w:rsidR="00ED31C8" w:rsidRPr="00DD00AF" w:rsidRDefault="00ED31C8" w:rsidP="001324CB">
            <w:pPr>
              <w:jc w:val="center"/>
              <w:rPr>
                <w:sz w:val="10"/>
                <w:szCs w:val="10"/>
                <w:lang w:eastAsia="ko-KR"/>
              </w:rPr>
            </w:pPr>
            <w:r w:rsidRPr="00DD00AF">
              <w:rPr>
                <w:sz w:val="10"/>
                <w:szCs w:val="10"/>
                <w:lang w:eastAsia="ko-KR"/>
              </w:rPr>
              <w:t>0.71</w:t>
            </w:r>
          </w:p>
        </w:tc>
      </w:tr>
      <w:tr w:rsidR="007E0BAE" w:rsidRPr="00DD00AF" w14:paraId="42D2098D" w14:textId="77777777" w:rsidTr="0066378E">
        <w:trPr>
          <w:trHeight w:val="288"/>
          <w:jc w:val="center"/>
        </w:trPr>
        <w:tc>
          <w:tcPr>
            <w:tcW w:w="429" w:type="dxa"/>
            <w:noWrap/>
            <w:vAlign w:val="center"/>
            <w:hideMark/>
          </w:tcPr>
          <w:p w14:paraId="23F1444F"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79D64451"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2C07CB6B"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4213823E"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01784B1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EE628B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EB3FEFE" w14:textId="77777777" w:rsidR="00ED31C8" w:rsidRPr="00DD00AF" w:rsidRDefault="00ED31C8" w:rsidP="001324CB">
            <w:pPr>
              <w:jc w:val="center"/>
              <w:rPr>
                <w:sz w:val="10"/>
                <w:szCs w:val="10"/>
                <w:lang w:eastAsia="ko-KR"/>
              </w:rPr>
            </w:pPr>
            <w:r w:rsidRPr="00DD00AF">
              <w:rPr>
                <w:sz w:val="10"/>
                <w:szCs w:val="10"/>
                <w:lang w:eastAsia="ko-KR"/>
              </w:rPr>
              <w:t>0.14</w:t>
            </w:r>
          </w:p>
        </w:tc>
        <w:tc>
          <w:tcPr>
            <w:tcW w:w="561" w:type="dxa"/>
            <w:noWrap/>
            <w:vAlign w:val="center"/>
            <w:hideMark/>
          </w:tcPr>
          <w:p w14:paraId="3A4A42D8"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DF339E0"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07002550"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2BA426DC" w14:textId="77777777" w:rsidR="00ED31C8" w:rsidRPr="00DD00AF" w:rsidRDefault="00ED31C8" w:rsidP="001324CB">
            <w:pPr>
              <w:jc w:val="center"/>
              <w:rPr>
                <w:sz w:val="10"/>
                <w:szCs w:val="10"/>
                <w:lang w:eastAsia="ko-KR"/>
              </w:rPr>
            </w:pPr>
            <w:r w:rsidRPr="00DD00AF">
              <w:rPr>
                <w:sz w:val="10"/>
                <w:szCs w:val="10"/>
                <w:lang w:eastAsia="ko-KR"/>
              </w:rPr>
              <w:t>0.24</w:t>
            </w:r>
          </w:p>
        </w:tc>
        <w:tc>
          <w:tcPr>
            <w:tcW w:w="525" w:type="dxa"/>
            <w:noWrap/>
            <w:vAlign w:val="center"/>
            <w:hideMark/>
          </w:tcPr>
          <w:p w14:paraId="5373939F"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3F32277"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717DF1B0" w14:textId="77777777" w:rsidR="00ED31C8" w:rsidRPr="00DD00AF" w:rsidRDefault="00ED31C8" w:rsidP="001324CB">
            <w:pPr>
              <w:jc w:val="center"/>
              <w:rPr>
                <w:sz w:val="10"/>
                <w:szCs w:val="10"/>
                <w:lang w:eastAsia="ko-KR"/>
              </w:rPr>
            </w:pPr>
            <w:r w:rsidRPr="00DD00AF">
              <w:rPr>
                <w:sz w:val="10"/>
                <w:szCs w:val="10"/>
                <w:lang w:eastAsia="ko-KR"/>
              </w:rPr>
              <w:t>0.69</w:t>
            </w:r>
          </w:p>
        </w:tc>
        <w:tc>
          <w:tcPr>
            <w:tcW w:w="711" w:type="dxa"/>
            <w:noWrap/>
            <w:vAlign w:val="center"/>
            <w:hideMark/>
          </w:tcPr>
          <w:p w14:paraId="07ADF190"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3718E845"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71AE1948" w14:textId="77777777" w:rsidTr="0066378E">
        <w:trPr>
          <w:trHeight w:val="288"/>
          <w:jc w:val="center"/>
        </w:trPr>
        <w:tc>
          <w:tcPr>
            <w:tcW w:w="429" w:type="dxa"/>
            <w:noWrap/>
            <w:vAlign w:val="center"/>
            <w:hideMark/>
          </w:tcPr>
          <w:p w14:paraId="0EC53FB1"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40291822"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038F97FD"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36C66AE6"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4FFD6E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5E4B54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20B891D" w14:textId="77777777" w:rsidR="00ED31C8" w:rsidRPr="00DD00AF" w:rsidRDefault="00ED31C8" w:rsidP="001324CB">
            <w:pPr>
              <w:jc w:val="center"/>
              <w:rPr>
                <w:sz w:val="10"/>
                <w:szCs w:val="10"/>
                <w:lang w:eastAsia="ko-KR"/>
              </w:rPr>
            </w:pPr>
            <w:r w:rsidRPr="00DD00AF">
              <w:rPr>
                <w:sz w:val="10"/>
                <w:szCs w:val="10"/>
                <w:lang w:eastAsia="ko-KR"/>
              </w:rPr>
              <w:t>0.42</w:t>
            </w:r>
          </w:p>
        </w:tc>
        <w:tc>
          <w:tcPr>
            <w:tcW w:w="561" w:type="dxa"/>
            <w:noWrap/>
            <w:vAlign w:val="center"/>
            <w:hideMark/>
          </w:tcPr>
          <w:p w14:paraId="0F97DDF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02B7B64"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F298551"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66EC5408" w14:textId="77777777" w:rsidR="00ED31C8" w:rsidRPr="00DD00AF" w:rsidRDefault="00ED31C8" w:rsidP="001324CB">
            <w:pPr>
              <w:jc w:val="center"/>
              <w:rPr>
                <w:sz w:val="10"/>
                <w:szCs w:val="10"/>
                <w:lang w:eastAsia="ko-KR"/>
              </w:rPr>
            </w:pPr>
            <w:r w:rsidRPr="00DD00AF">
              <w:rPr>
                <w:sz w:val="10"/>
                <w:szCs w:val="10"/>
                <w:lang w:eastAsia="ko-KR"/>
              </w:rPr>
              <w:t>0.57</w:t>
            </w:r>
          </w:p>
        </w:tc>
        <w:tc>
          <w:tcPr>
            <w:tcW w:w="525" w:type="dxa"/>
            <w:noWrap/>
            <w:vAlign w:val="center"/>
            <w:hideMark/>
          </w:tcPr>
          <w:p w14:paraId="1360AE6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F100DD8"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25F0028B"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039E57B4"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6C97599F"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3309F992" w14:textId="77777777" w:rsidTr="0066378E">
        <w:trPr>
          <w:trHeight w:val="288"/>
          <w:jc w:val="center"/>
        </w:trPr>
        <w:tc>
          <w:tcPr>
            <w:tcW w:w="429" w:type="dxa"/>
            <w:noWrap/>
            <w:vAlign w:val="center"/>
            <w:hideMark/>
          </w:tcPr>
          <w:p w14:paraId="3F0CC68F" w14:textId="77777777" w:rsidR="00ED31C8" w:rsidRPr="00DD00AF" w:rsidRDefault="00ED31C8" w:rsidP="001324CB">
            <w:pPr>
              <w:jc w:val="center"/>
              <w:rPr>
                <w:sz w:val="10"/>
                <w:szCs w:val="10"/>
                <w:lang w:eastAsia="ko-KR"/>
              </w:rPr>
            </w:pPr>
            <w:r w:rsidRPr="00DD00AF">
              <w:rPr>
                <w:sz w:val="10"/>
                <w:szCs w:val="10"/>
                <w:lang w:eastAsia="ko-KR"/>
              </w:rPr>
              <w:lastRenderedPageBreak/>
              <w:t>0.8</w:t>
            </w:r>
          </w:p>
        </w:tc>
        <w:tc>
          <w:tcPr>
            <w:tcW w:w="350" w:type="dxa"/>
            <w:noWrap/>
            <w:vAlign w:val="center"/>
            <w:hideMark/>
          </w:tcPr>
          <w:p w14:paraId="682A28E6"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346FEE4D"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4515C548" w14:textId="77777777" w:rsidR="00ED31C8" w:rsidRPr="00DD00AF" w:rsidRDefault="00ED31C8" w:rsidP="001324CB">
            <w:pPr>
              <w:jc w:val="center"/>
              <w:rPr>
                <w:sz w:val="10"/>
                <w:szCs w:val="10"/>
                <w:lang w:eastAsia="ko-KR"/>
              </w:rPr>
            </w:pPr>
            <w:r w:rsidRPr="00DD00AF">
              <w:rPr>
                <w:sz w:val="10"/>
                <w:szCs w:val="10"/>
                <w:lang w:eastAsia="ko-KR"/>
              </w:rPr>
              <w:t>0.54</w:t>
            </w:r>
          </w:p>
        </w:tc>
        <w:tc>
          <w:tcPr>
            <w:tcW w:w="775" w:type="dxa"/>
            <w:noWrap/>
            <w:vAlign w:val="center"/>
            <w:hideMark/>
          </w:tcPr>
          <w:p w14:paraId="6F3E35AB" w14:textId="77777777" w:rsidR="00ED31C8" w:rsidRPr="00DD00AF" w:rsidRDefault="00ED31C8" w:rsidP="001324CB">
            <w:pPr>
              <w:jc w:val="center"/>
              <w:rPr>
                <w:sz w:val="10"/>
                <w:szCs w:val="10"/>
                <w:lang w:eastAsia="ko-KR"/>
              </w:rPr>
            </w:pPr>
            <w:r w:rsidRPr="00DD00AF">
              <w:rPr>
                <w:sz w:val="10"/>
                <w:szCs w:val="10"/>
                <w:lang w:eastAsia="ko-KR"/>
              </w:rPr>
              <w:t>0.76</w:t>
            </w:r>
          </w:p>
        </w:tc>
        <w:tc>
          <w:tcPr>
            <w:tcW w:w="525" w:type="dxa"/>
            <w:noWrap/>
            <w:vAlign w:val="center"/>
            <w:hideMark/>
          </w:tcPr>
          <w:p w14:paraId="409DCB25" w14:textId="77777777" w:rsidR="00ED31C8" w:rsidRPr="00DD00AF" w:rsidRDefault="00ED31C8" w:rsidP="001324CB">
            <w:pPr>
              <w:jc w:val="center"/>
              <w:rPr>
                <w:sz w:val="10"/>
                <w:szCs w:val="10"/>
                <w:lang w:eastAsia="ko-KR"/>
              </w:rPr>
            </w:pPr>
            <w:r w:rsidRPr="00DD00AF">
              <w:rPr>
                <w:sz w:val="10"/>
                <w:szCs w:val="10"/>
                <w:lang w:eastAsia="ko-KR"/>
              </w:rPr>
              <w:t>0.49</w:t>
            </w:r>
          </w:p>
        </w:tc>
        <w:tc>
          <w:tcPr>
            <w:tcW w:w="525" w:type="dxa"/>
            <w:noWrap/>
            <w:vAlign w:val="center"/>
            <w:hideMark/>
          </w:tcPr>
          <w:p w14:paraId="0087252F" w14:textId="77777777" w:rsidR="00ED31C8" w:rsidRPr="00DD00AF" w:rsidRDefault="00ED31C8" w:rsidP="001324CB">
            <w:pPr>
              <w:jc w:val="center"/>
              <w:rPr>
                <w:sz w:val="10"/>
                <w:szCs w:val="10"/>
                <w:lang w:eastAsia="ko-KR"/>
              </w:rPr>
            </w:pPr>
            <w:r w:rsidRPr="00DD00AF">
              <w:rPr>
                <w:sz w:val="10"/>
                <w:szCs w:val="10"/>
                <w:lang w:eastAsia="ko-KR"/>
              </w:rPr>
              <w:t>0.11</w:t>
            </w:r>
          </w:p>
        </w:tc>
        <w:tc>
          <w:tcPr>
            <w:tcW w:w="561" w:type="dxa"/>
            <w:noWrap/>
            <w:vAlign w:val="center"/>
            <w:hideMark/>
          </w:tcPr>
          <w:p w14:paraId="5BAA2E46" w14:textId="77777777" w:rsidR="00ED31C8" w:rsidRPr="00DD00AF" w:rsidRDefault="00ED31C8" w:rsidP="001324CB">
            <w:pPr>
              <w:jc w:val="center"/>
              <w:rPr>
                <w:sz w:val="10"/>
                <w:szCs w:val="10"/>
                <w:lang w:eastAsia="ko-KR"/>
              </w:rPr>
            </w:pPr>
            <w:r w:rsidRPr="00DD00AF">
              <w:rPr>
                <w:sz w:val="10"/>
                <w:szCs w:val="10"/>
                <w:lang w:eastAsia="ko-KR"/>
              </w:rPr>
              <w:t>0.78</w:t>
            </w:r>
          </w:p>
        </w:tc>
        <w:tc>
          <w:tcPr>
            <w:tcW w:w="525" w:type="dxa"/>
            <w:noWrap/>
            <w:vAlign w:val="center"/>
            <w:hideMark/>
          </w:tcPr>
          <w:p w14:paraId="2ABE2819" w14:textId="77777777" w:rsidR="00ED31C8" w:rsidRPr="00DD00AF" w:rsidRDefault="00ED31C8" w:rsidP="001324CB">
            <w:pPr>
              <w:jc w:val="center"/>
              <w:rPr>
                <w:sz w:val="10"/>
                <w:szCs w:val="10"/>
                <w:lang w:eastAsia="ko-KR"/>
              </w:rPr>
            </w:pPr>
            <w:r w:rsidRPr="00DD00AF">
              <w:rPr>
                <w:sz w:val="10"/>
                <w:szCs w:val="10"/>
                <w:lang w:eastAsia="ko-KR"/>
              </w:rPr>
              <w:t>0.52</w:t>
            </w:r>
          </w:p>
        </w:tc>
        <w:tc>
          <w:tcPr>
            <w:tcW w:w="461" w:type="dxa"/>
            <w:noWrap/>
            <w:vAlign w:val="center"/>
            <w:hideMark/>
          </w:tcPr>
          <w:p w14:paraId="5C14FEE7" w14:textId="77777777" w:rsidR="00ED31C8" w:rsidRPr="00DD00AF" w:rsidRDefault="00ED31C8" w:rsidP="001324CB">
            <w:pPr>
              <w:jc w:val="center"/>
              <w:rPr>
                <w:sz w:val="10"/>
                <w:szCs w:val="10"/>
                <w:lang w:eastAsia="ko-KR"/>
              </w:rPr>
            </w:pPr>
            <w:r w:rsidRPr="00DD00AF">
              <w:rPr>
                <w:sz w:val="10"/>
                <w:szCs w:val="10"/>
                <w:lang w:eastAsia="ko-KR"/>
              </w:rPr>
              <w:t>0.75</w:t>
            </w:r>
          </w:p>
        </w:tc>
        <w:tc>
          <w:tcPr>
            <w:tcW w:w="651" w:type="dxa"/>
            <w:noWrap/>
            <w:vAlign w:val="center"/>
            <w:hideMark/>
          </w:tcPr>
          <w:p w14:paraId="2C83CA1F" w14:textId="77777777" w:rsidR="00ED31C8" w:rsidRPr="00DD00AF" w:rsidRDefault="00ED31C8" w:rsidP="001324CB">
            <w:pPr>
              <w:jc w:val="center"/>
              <w:rPr>
                <w:sz w:val="10"/>
                <w:szCs w:val="10"/>
                <w:lang w:eastAsia="ko-KR"/>
              </w:rPr>
            </w:pPr>
            <w:r w:rsidRPr="00DD00AF">
              <w:rPr>
                <w:sz w:val="10"/>
                <w:szCs w:val="10"/>
                <w:lang w:eastAsia="ko-KR"/>
              </w:rPr>
              <w:t>0.1</w:t>
            </w:r>
          </w:p>
        </w:tc>
        <w:tc>
          <w:tcPr>
            <w:tcW w:w="525" w:type="dxa"/>
            <w:noWrap/>
            <w:vAlign w:val="center"/>
            <w:hideMark/>
          </w:tcPr>
          <w:p w14:paraId="56EDD7CF" w14:textId="77777777" w:rsidR="00ED31C8" w:rsidRPr="00DD00AF" w:rsidRDefault="00ED31C8" w:rsidP="001324CB">
            <w:pPr>
              <w:jc w:val="center"/>
              <w:rPr>
                <w:sz w:val="10"/>
                <w:szCs w:val="10"/>
                <w:lang w:eastAsia="ko-KR"/>
              </w:rPr>
            </w:pPr>
            <w:r w:rsidRPr="00DD00AF">
              <w:rPr>
                <w:sz w:val="10"/>
                <w:szCs w:val="10"/>
                <w:lang w:eastAsia="ko-KR"/>
              </w:rPr>
              <w:t>0.82</w:t>
            </w:r>
          </w:p>
        </w:tc>
        <w:tc>
          <w:tcPr>
            <w:tcW w:w="525" w:type="dxa"/>
            <w:noWrap/>
            <w:vAlign w:val="center"/>
            <w:hideMark/>
          </w:tcPr>
          <w:p w14:paraId="7D7D0426" w14:textId="77777777" w:rsidR="00ED31C8" w:rsidRPr="00DD00AF" w:rsidRDefault="00ED31C8" w:rsidP="001324CB">
            <w:pPr>
              <w:jc w:val="center"/>
              <w:rPr>
                <w:sz w:val="10"/>
                <w:szCs w:val="10"/>
                <w:lang w:eastAsia="ko-KR"/>
              </w:rPr>
            </w:pPr>
            <w:r w:rsidRPr="00DD00AF">
              <w:rPr>
                <w:sz w:val="10"/>
                <w:szCs w:val="10"/>
                <w:lang w:eastAsia="ko-KR"/>
              </w:rPr>
              <w:t>0.41</w:t>
            </w:r>
          </w:p>
        </w:tc>
        <w:tc>
          <w:tcPr>
            <w:tcW w:w="532" w:type="dxa"/>
            <w:noWrap/>
            <w:vAlign w:val="center"/>
            <w:hideMark/>
          </w:tcPr>
          <w:p w14:paraId="401531D9" w14:textId="77777777" w:rsidR="00ED31C8" w:rsidRPr="00DD00AF" w:rsidRDefault="00ED31C8" w:rsidP="001324CB">
            <w:pPr>
              <w:jc w:val="center"/>
              <w:rPr>
                <w:sz w:val="10"/>
                <w:szCs w:val="10"/>
                <w:lang w:eastAsia="ko-KR"/>
              </w:rPr>
            </w:pPr>
            <w:r w:rsidRPr="00DD00AF">
              <w:rPr>
                <w:sz w:val="10"/>
                <w:szCs w:val="10"/>
                <w:lang w:eastAsia="ko-KR"/>
              </w:rPr>
              <w:t>0.3</w:t>
            </w:r>
          </w:p>
        </w:tc>
        <w:tc>
          <w:tcPr>
            <w:tcW w:w="711" w:type="dxa"/>
            <w:noWrap/>
            <w:vAlign w:val="center"/>
            <w:hideMark/>
          </w:tcPr>
          <w:p w14:paraId="0826180B" w14:textId="77777777" w:rsidR="00ED31C8" w:rsidRPr="00DD00AF" w:rsidRDefault="00ED31C8" w:rsidP="001324CB">
            <w:pPr>
              <w:jc w:val="center"/>
              <w:rPr>
                <w:sz w:val="10"/>
                <w:szCs w:val="10"/>
                <w:lang w:eastAsia="ko-KR"/>
              </w:rPr>
            </w:pPr>
            <w:r w:rsidRPr="00DD00AF">
              <w:rPr>
                <w:sz w:val="10"/>
                <w:szCs w:val="10"/>
                <w:lang w:eastAsia="ko-KR"/>
              </w:rPr>
              <w:t>0.76</w:t>
            </w:r>
          </w:p>
        </w:tc>
        <w:tc>
          <w:tcPr>
            <w:tcW w:w="711" w:type="dxa"/>
            <w:noWrap/>
            <w:vAlign w:val="center"/>
            <w:hideMark/>
          </w:tcPr>
          <w:p w14:paraId="3875190A" w14:textId="77777777" w:rsidR="00ED31C8" w:rsidRPr="00DD00AF" w:rsidRDefault="00ED31C8" w:rsidP="001324CB">
            <w:pPr>
              <w:jc w:val="center"/>
              <w:rPr>
                <w:sz w:val="10"/>
                <w:szCs w:val="10"/>
                <w:lang w:eastAsia="ko-KR"/>
              </w:rPr>
            </w:pPr>
            <w:r w:rsidRPr="00DD00AF">
              <w:rPr>
                <w:sz w:val="10"/>
                <w:szCs w:val="10"/>
                <w:lang w:eastAsia="ko-KR"/>
              </w:rPr>
              <w:t>0.64</w:t>
            </w:r>
          </w:p>
        </w:tc>
      </w:tr>
      <w:tr w:rsidR="007E0BAE" w:rsidRPr="00DD00AF" w14:paraId="5E05BDA3" w14:textId="77777777" w:rsidTr="0066378E">
        <w:trPr>
          <w:trHeight w:val="288"/>
          <w:jc w:val="center"/>
        </w:trPr>
        <w:tc>
          <w:tcPr>
            <w:tcW w:w="429" w:type="dxa"/>
            <w:noWrap/>
            <w:vAlign w:val="center"/>
            <w:hideMark/>
          </w:tcPr>
          <w:p w14:paraId="20B8173B"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515FE6F5"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672C2B81"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248DE049"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1E223FD"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B8B881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2F0927B" w14:textId="77777777" w:rsidR="00ED31C8" w:rsidRPr="00DD00AF" w:rsidRDefault="00ED31C8" w:rsidP="001324CB">
            <w:pPr>
              <w:jc w:val="center"/>
              <w:rPr>
                <w:sz w:val="10"/>
                <w:szCs w:val="10"/>
                <w:lang w:eastAsia="ko-KR"/>
              </w:rPr>
            </w:pPr>
            <w:r w:rsidRPr="00DD00AF">
              <w:rPr>
                <w:sz w:val="10"/>
                <w:szCs w:val="10"/>
                <w:lang w:eastAsia="ko-KR"/>
              </w:rPr>
              <w:t>0.27</w:t>
            </w:r>
          </w:p>
        </w:tc>
        <w:tc>
          <w:tcPr>
            <w:tcW w:w="561" w:type="dxa"/>
            <w:noWrap/>
            <w:vAlign w:val="center"/>
            <w:hideMark/>
          </w:tcPr>
          <w:p w14:paraId="62302E08"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D62CF55"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02B8EC57"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0B4F6DD8" w14:textId="77777777" w:rsidR="00ED31C8" w:rsidRPr="00DD00AF" w:rsidRDefault="00ED31C8" w:rsidP="001324CB">
            <w:pPr>
              <w:jc w:val="center"/>
              <w:rPr>
                <w:sz w:val="10"/>
                <w:szCs w:val="10"/>
                <w:lang w:eastAsia="ko-KR"/>
              </w:rPr>
            </w:pPr>
            <w:r w:rsidRPr="00DD00AF">
              <w:rPr>
                <w:sz w:val="10"/>
                <w:szCs w:val="10"/>
                <w:lang w:eastAsia="ko-KR"/>
              </w:rPr>
              <w:t>0.23</w:t>
            </w:r>
          </w:p>
        </w:tc>
        <w:tc>
          <w:tcPr>
            <w:tcW w:w="525" w:type="dxa"/>
            <w:noWrap/>
            <w:vAlign w:val="center"/>
            <w:hideMark/>
          </w:tcPr>
          <w:p w14:paraId="0135BFB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6082AC3"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025D1EEA"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4977A530"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0E08F7DE"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5211EE89" w14:textId="77777777" w:rsidTr="0066378E">
        <w:trPr>
          <w:trHeight w:val="288"/>
          <w:jc w:val="center"/>
        </w:trPr>
        <w:tc>
          <w:tcPr>
            <w:tcW w:w="429" w:type="dxa"/>
            <w:noWrap/>
            <w:vAlign w:val="center"/>
            <w:hideMark/>
          </w:tcPr>
          <w:p w14:paraId="1D490E1A"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16AEC6E7"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4A113C06"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12387D30"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C27471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9DF477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5C4D78C" w14:textId="77777777" w:rsidR="00ED31C8" w:rsidRPr="00DD00AF" w:rsidRDefault="00ED31C8" w:rsidP="001324CB">
            <w:pPr>
              <w:jc w:val="center"/>
              <w:rPr>
                <w:sz w:val="10"/>
                <w:szCs w:val="10"/>
                <w:lang w:eastAsia="ko-KR"/>
              </w:rPr>
            </w:pPr>
            <w:r w:rsidRPr="00DD00AF">
              <w:rPr>
                <w:sz w:val="10"/>
                <w:szCs w:val="10"/>
                <w:lang w:eastAsia="ko-KR"/>
              </w:rPr>
              <w:t>0.8</w:t>
            </w:r>
          </w:p>
        </w:tc>
        <w:tc>
          <w:tcPr>
            <w:tcW w:w="561" w:type="dxa"/>
            <w:noWrap/>
            <w:vAlign w:val="center"/>
            <w:hideMark/>
          </w:tcPr>
          <w:p w14:paraId="1B8E0EB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3D7823C"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6DAC0605"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7B6FDFEE" w14:textId="77777777" w:rsidR="00ED31C8" w:rsidRPr="00DD00AF" w:rsidRDefault="00ED31C8" w:rsidP="001324CB">
            <w:pPr>
              <w:jc w:val="center"/>
              <w:rPr>
                <w:sz w:val="10"/>
                <w:szCs w:val="10"/>
                <w:lang w:eastAsia="ko-KR"/>
              </w:rPr>
            </w:pPr>
            <w:r w:rsidRPr="00DD00AF">
              <w:rPr>
                <w:sz w:val="10"/>
                <w:szCs w:val="10"/>
                <w:lang w:eastAsia="ko-KR"/>
              </w:rPr>
              <w:t>0.68</w:t>
            </w:r>
          </w:p>
        </w:tc>
        <w:tc>
          <w:tcPr>
            <w:tcW w:w="525" w:type="dxa"/>
            <w:noWrap/>
            <w:vAlign w:val="center"/>
            <w:hideMark/>
          </w:tcPr>
          <w:p w14:paraId="0DEE9FE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6783C4E"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1DAE2D57"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3E0E3481"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420100CB"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5D3DBEDC" w14:textId="77777777" w:rsidTr="0066378E">
        <w:trPr>
          <w:trHeight w:val="288"/>
          <w:jc w:val="center"/>
        </w:trPr>
        <w:tc>
          <w:tcPr>
            <w:tcW w:w="429" w:type="dxa"/>
            <w:noWrap/>
            <w:vAlign w:val="center"/>
            <w:hideMark/>
          </w:tcPr>
          <w:p w14:paraId="14F8DEE1"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2A8B20CD"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367621C1"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6CF9B550" w14:textId="77777777" w:rsidR="00ED31C8" w:rsidRPr="00DD00AF" w:rsidRDefault="00ED31C8" w:rsidP="001324CB">
            <w:pPr>
              <w:jc w:val="center"/>
              <w:rPr>
                <w:sz w:val="10"/>
                <w:szCs w:val="10"/>
                <w:lang w:eastAsia="ko-KR"/>
              </w:rPr>
            </w:pPr>
            <w:r w:rsidRPr="00DD00AF">
              <w:rPr>
                <w:sz w:val="10"/>
                <w:szCs w:val="10"/>
                <w:lang w:eastAsia="ko-KR"/>
              </w:rPr>
              <w:t>0.74</w:t>
            </w:r>
          </w:p>
        </w:tc>
        <w:tc>
          <w:tcPr>
            <w:tcW w:w="775" w:type="dxa"/>
            <w:noWrap/>
            <w:vAlign w:val="center"/>
            <w:hideMark/>
          </w:tcPr>
          <w:p w14:paraId="42ADB3DA"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1CD97A5B" w14:textId="77777777" w:rsidR="00ED31C8" w:rsidRPr="00DD00AF" w:rsidRDefault="00ED31C8" w:rsidP="001324CB">
            <w:pPr>
              <w:jc w:val="center"/>
              <w:rPr>
                <w:sz w:val="10"/>
                <w:szCs w:val="10"/>
                <w:lang w:eastAsia="ko-KR"/>
              </w:rPr>
            </w:pPr>
            <w:r w:rsidRPr="00DD00AF">
              <w:rPr>
                <w:sz w:val="10"/>
                <w:szCs w:val="10"/>
                <w:lang w:eastAsia="ko-KR"/>
              </w:rPr>
              <w:t>0.72</w:t>
            </w:r>
          </w:p>
        </w:tc>
        <w:tc>
          <w:tcPr>
            <w:tcW w:w="525" w:type="dxa"/>
            <w:noWrap/>
            <w:vAlign w:val="center"/>
            <w:hideMark/>
          </w:tcPr>
          <w:p w14:paraId="5E37A576" w14:textId="77777777" w:rsidR="00ED31C8" w:rsidRPr="00DD00AF" w:rsidRDefault="00ED31C8" w:rsidP="001324CB">
            <w:pPr>
              <w:jc w:val="center"/>
              <w:rPr>
                <w:sz w:val="10"/>
                <w:szCs w:val="10"/>
                <w:lang w:eastAsia="ko-KR"/>
              </w:rPr>
            </w:pPr>
            <w:r w:rsidRPr="00DD00AF">
              <w:rPr>
                <w:sz w:val="10"/>
                <w:szCs w:val="10"/>
                <w:lang w:eastAsia="ko-KR"/>
              </w:rPr>
              <w:t>0.23</w:t>
            </w:r>
          </w:p>
        </w:tc>
        <w:tc>
          <w:tcPr>
            <w:tcW w:w="561" w:type="dxa"/>
            <w:noWrap/>
            <w:vAlign w:val="center"/>
            <w:hideMark/>
          </w:tcPr>
          <w:p w14:paraId="17D386BF" w14:textId="77777777" w:rsidR="00ED31C8" w:rsidRPr="00DD00AF" w:rsidRDefault="00ED31C8" w:rsidP="001324CB">
            <w:pPr>
              <w:jc w:val="center"/>
              <w:rPr>
                <w:sz w:val="10"/>
                <w:szCs w:val="10"/>
                <w:lang w:eastAsia="ko-KR"/>
              </w:rPr>
            </w:pPr>
            <w:r w:rsidRPr="00DD00AF">
              <w:rPr>
                <w:sz w:val="10"/>
                <w:szCs w:val="10"/>
                <w:lang w:eastAsia="ko-KR"/>
              </w:rPr>
              <w:t>0.53</w:t>
            </w:r>
          </w:p>
        </w:tc>
        <w:tc>
          <w:tcPr>
            <w:tcW w:w="525" w:type="dxa"/>
            <w:noWrap/>
            <w:vAlign w:val="center"/>
            <w:hideMark/>
          </w:tcPr>
          <w:p w14:paraId="28E50FED" w14:textId="77777777" w:rsidR="00ED31C8" w:rsidRPr="00DD00AF" w:rsidRDefault="00ED31C8" w:rsidP="001324CB">
            <w:pPr>
              <w:jc w:val="center"/>
              <w:rPr>
                <w:sz w:val="10"/>
                <w:szCs w:val="10"/>
                <w:lang w:eastAsia="ko-KR"/>
              </w:rPr>
            </w:pPr>
            <w:r w:rsidRPr="00DD00AF">
              <w:rPr>
                <w:sz w:val="10"/>
                <w:szCs w:val="10"/>
                <w:lang w:eastAsia="ko-KR"/>
              </w:rPr>
              <w:t>0.71</w:t>
            </w:r>
          </w:p>
        </w:tc>
        <w:tc>
          <w:tcPr>
            <w:tcW w:w="461" w:type="dxa"/>
            <w:noWrap/>
            <w:vAlign w:val="center"/>
            <w:hideMark/>
          </w:tcPr>
          <w:p w14:paraId="76A0B5F6" w14:textId="77777777" w:rsidR="00ED31C8" w:rsidRPr="00DD00AF" w:rsidRDefault="00ED31C8" w:rsidP="001324CB">
            <w:pPr>
              <w:jc w:val="center"/>
              <w:rPr>
                <w:sz w:val="10"/>
                <w:szCs w:val="10"/>
                <w:lang w:eastAsia="ko-KR"/>
              </w:rPr>
            </w:pPr>
            <w:r w:rsidRPr="00DD00AF">
              <w:rPr>
                <w:sz w:val="10"/>
                <w:szCs w:val="10"/>
                <w:lang w:eastAsia="ko-KR"/>
              </w:rPr>
              <w:t>0.99</w:t>
            </w:r>
          </w:p>
        </w:tc>
        <w:tc>
          <w:tcPr>
            <w:tcW w:w="651" w:type="dxa"/>
            <w:noWrap/>
            <w:vAlign w:val="center"/>
            <w:hideMark/>
          </w:tcPr>
          <w:p w14:paraId="0E71876C" w14:textId="77777777" w:rsidR="00ED31C8" w:rsidRPr="00DD00AF" w:rsidRDefault="00ED31C8" w:rsidP="001324CB">
            <w:pPr>
              <w:jc w:val="center"/>
              <w:rPr>
                <w:sz w:val="10"/>
                <w:szCs w:val="10"/>
                <w:lang w:eastAsia="ko-KR"/>
              </w:rPr>
            </w:pPr>
            <w:r w:rsidRPr="00DD00AF">
              <w:rPr>
                <w:sz w:val="10"/>
                <w:szCs w:val="10"/>
                <w:lang w:eastAsia="ko-KR"/>
              </w:rPr>
              <w:t>0.12</w:t>
            </w:r>
          </w:p>
        </w:tc>
        <w:tc>
          <w:tcPr>
            <w:tcW w:w="525" w:type="dxa"/>
            <w:noWrap/>
            <w:vAlign w:val="center"/>
            <w:hideMark/>
          </w:tcPr>
          <w:p w14:paraId="3464E0D3" w14:textId="77777777" w:rsidR="00ED31C8" w:rsidRPr="00DD00AF" w:rsidRDefault="00ED31C8" w:rsidP="001324CB">
            <w:pPr>
              <w:jc w:val="center"/>
              <w:rPr>
                <w:sz w:val="10"/>
                <w:szCs w:val="10"/>
                <w:lang w:eastAsia="ko-KR"/>
              </w:rPr>
            </w:pPr>
            <w:r w:rsidRPr="00DD00AF">
              <w:rPr>
                <w:sz w:val="10"/>
                <w:szCs w:val="10"/>
                <w:lang w:eastAsia="ko-KR"/>
              </w:rPr>
              <w:t>0.88</w:t>
            </w:r>
          </w:p>
        </w:tc>
        <w:tc>
          <w:tcPr>
            <w:tcW w:w="525" w:type="dxa"/>
            <w:noWrap/>
            <w:vAlign w:val="center"/>
            <w:hideMark/>
          </w:tcPr>
          <w:p w14:paraId="1D11C709" w14:textId="77777777" w:rsidR="00ED31C8" w:rsidRPr="00DD00AF" w:rsidRDefault="00ED31C8" w:rsidP="001324CB">
            <w:pPr>
              <w:jc w:val="center"/>
              <w:rPr>
                <w:sz w:val="10"/>
                <w:szCs w:val="10"/>
                <w:lang w:eastAsia="ko-KR"/>
              </w:rPr>
            </w:pPr>
            <w:r w:rsidRPr="00DD00AF">
              <w:rPr>
                <w:sz w:val="10"/>
                <w:szCs w:val="10"/>
                <w:lang w:eastAsia="ko-KR"/>
              </w:rPr>
              <w:t>0.46</w:t>
            </w:r>
          </w:p>
        </w:tc>
        <w:tc>
          <w:tcPr>
            <w:tcW w:w="532" w:type="dxa"/>
            <w:noWrap/>
            <w:vAlign w:val="center"/>
            <w:hideMark/>
          </w:tcPr>
          <w:p w14:paraId="4E0D6994" w14:textId="77777777" w:rsidR="00ED31C8" w:rsidRPr="00DD00AF" w:rsidRDefault="00ED31C8" w:rsidP="001324CB">
            <w:pPr>
              <w:jc w:val="center"/>
              <w:rPr>
                <w:sz w:val="10"/>
                <w:szCs w:val="10"/>
                <w:lang w:eastAsia="ko-KR"/>
              </w:rPr>
            </w:pPr>
            <w:r w:rsidRPr="00DD00AF">
              <w:rPr>
                <w:sz w:val="10"/>
                <w:szCs w:val="10"/>
                <w:lang w:eastAsia="ko-KR"/>
              </w:rPr>
              <w:t>0.3</w:t>
            </w:r>
          </w:p>
        </w:tc>
        <w:tc>
          <w:tcPr>
            <w:tcW w:w="711" w:type="dxa"/>
            <w:noWrap/>
            <w:vAlign w:val="center"/>
            <w:hideMark/>
          </w:tcPr>
          <w:p w14:paraId="73982D47" w14:textId="77777777" w:rsidR="00ED31C8" w:rsidRPr="00DD00AF" w:rsidRDefault="00ED31C8" w:rsidP="001324CB">
            <w:pPr>
              <w:jc w:val="center"/>
              <w:rPr>
                <w:sz w:val="10"/>
                <w:szCs w:val="10"/>
                <w:lang w:eastAsia="ko-KR"/>
              </w:rPr>
            </w:pPr>
            <w:r w:rsidRPr="00DD00AF">
              <w:rPr>
                <w:sz w:val="10"/>
                <w:szCs w:val="10"/>
                <w:lang w:eastAsia="ko-KR"/>
              </w:rPr>
              <w:t>0.73</w:t>
            </w:r>
          </w:p>
        </w:tc>
        <w:tc>
          <w:tcPr>
            <w:tcW w:w="711" w:type="dxa"/>
            <w:noWrap/>
            <w:vAlign w:val="center"/>
            <w:hideMark/>
          </w:tcPr>
          <w:p w14:paraId="300DE6D1" w14:textId="77777777" w:rsidR="00ED31C8" w:rsidRPr="00DD00AF" w:rsidRDefault="00ED31C8" w:rsidP="001324CB">
            <w:pPr>
              <w:jc w:val="center"/>
              <w:rPr>
                <w:sz w:val="10"/>
                <w:szCs w:val="10"/>
                <w:lang w:eastAsia="ko-KR"/>
              </w:rPr>
            </w:pPr>
            <w:r w:rsidRPr="00DD00AF">
              <w:rPr>
                <w:sz w:val="10"/>
                <w:szCs w:val="10"/>
                <w:lang w:eastAsia="ko-KR"/>
              </w:rPr>
              <w:t>0.76</w:t>
            </w:r>
          </w:p>
        </w:tc>
      </w:tr>
      <w:tr w:rsidR="007E0BAE" w:rsidRPr="00DD00AF" w14:paraId="31A05713" w14:textId="77777777" w:rsidTr="0066378E">
        <w:trPr>
          <w:trHeight w:val="288"/>
          <w:jc w:val="center"/>
        </w:trPr>
        <w:tc>
          <w:tcPr>
            <w:tcW w:w="429" w:type="dxa"/>
            <w:noWrap/>
            <w:vAlign w:val="center"/>
            <w:hideMark/>
          </w:tcPr>
          <w:p w14:paraId="24CFEC25"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57A30255"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239D6E3E"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699B018F"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A97BE4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A6AFF1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5C8B473" w14:textId="77777777" w:rsidR="00ED31C8" w:rsidRPr="00DD00AF" w:rsidRDefault="00ED31C8" w:rsidP="001324CB">
            <w:pPr>
              <w:jc w:val="center"/>
              <w:rPr>
                <w:sz w:val="10"/>
                <w:szCs w:val="10"/>
                <w:lang w:eastAsia="ko-KR"/>
              </w:rPr>
            </w:pPr>
            <w:r w:rsidRPr="00DD00AF">
              <w:rPr>
                <w:sz w:val="10"/>
                <w:szCs w:val="10"/>
                <w:lang w:eastAsia="ko-KR"/>
              </w:rPr>
              <w:t>0.65</w:t>
            </w:r>
          </w:p>
        </w:tc>
        <w:tc>
          <w:tcPr>
            <w:tcW w:w="561" w:type="dxa"/>
            <w:noWrap/>
            <w:vAlign w:val="center"/>
            <w:hideMark/>
          </w:tcPr>
          <w:p w14:paraId="5FBF883A"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51D9FADA"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3279589C"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74492339" w14:textId="77777777" w:rsidR="00ED31C8" w:rsidRPr="00DD00AF" w:rsidRDefault="00ED31C8" w:rsidP="001324CB">
            <w:pPr>
              <w:jc w:val="center"/>
              <w:rPr>
                <w:sz w:val="10"/>
                <w:szCs w:val="10"/>
                <w:lang w:eastAsia="ko-KR"/>
              </w:rPr>
            </w:pPr>
            <w:r w:rsidRPr="00DD00AF">
              <w:rPr>
                <w:sz w:val="10"/>
                <w:szCs w:val="10"/>
                <w:lang w:eastAsia="ko-KR"/>
              </w:rPr>
              <w:t>0.14</w:t>
            </w:r>
          </w:p>
        </w:tc>
        <w:tc>
          <w:tcPr>
            <w:tcW w:w="525" w:type="dxa"/>
            <w:noWrap/>
            <w:vAlign w:val="center"/>
            <w:hideMark/>
          </w:tcPr>
          <w:p w14:paraId="34D937A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C388B30"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70406688" w14:textId="77777777" w:rsidR="00ED31C8" w:rsidRPr="00DD00AF" w:rsidRDefault="00ED31C8" w:rsidP="001324CB">
            <w:pPr>
              <w:jc w:val="center"/>
              <w:rPr>
                <w:sz w:val="10"/>
                <w:szCs w:val="10"/>
                <w:lang w:eastAsia="ko-KR"/>
              </w:rPr>
            </w:pPr>
            <w:r w:rsidRPr="00DD00AF">
              <w:rPr>
                <w:sz w:val="10"/>
                <w:szCs w:val="10"/>
                <w:lang w:eastAsia="ko-KR"/>
              </w:rPr>
              <w:t>0.68</w:t>
            </w:r>
          </w:p>
        </w:tc>
        <w:tc>
          <w:tcPr>
            <w:tcW w:w="711" w:type="dxa"/>
            <w:noWrap/>
            <w:vAlign w:val="center"/>
            <w:hideMark/>
          </w:tcPr>
          <w:p w14:paraId="71AA7527"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335D3BDA"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4ED04BCC" w14:textId="77777777" w:rsidTr="0066378E">
        <w:trPr>
          <w:trHeight w:val="288"/>
          <w:jc w:val="center"/>
        </w:trPr>
        <w:tc>
          <w:tcPr>
            <w:tcW w:w="429" w:type="dxa"/>
            <w:noWrap/>
            <w:vAlign w:val="center"/>
            <w:hideMark/>
          </w:tcPr>
          <w:p w14:paraId="6F39542F"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055F7894"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3AA16FA7"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5E4521BF"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D2C928D"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1FEEFD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C448D16"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2CE5476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2F02B87"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02C2CB57"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05FF6E4C" w14:textId="77777777" w:rsidR="00ED31C8" w:rsidRPr="00DD00AF" w:rsidRDefault="00ED31C8" w:rsidP="001324CB">
            <w:pPr>
              <w:jc w:val="center"/>
              <w:rPr>
                <w:sz w:val="10"/>
                <w:szCs w:val="10"/>
                <w:lang w:eastAsia="ko-KR"/>
              </w:rPr>
            </w:pPr>
            <w:r w:rsidRPr="00DD00AF">
              <w:rPr>
                <w:sz w:val="10"/>
                <w:szCs w:val="10"/>
                <w:lang w:eastAsia="ko-KR"/>
              </w:rPr>
              <w:t>0.13</w:t>
            </w:r>
          </w:p>
        </w:tc>
        <w:tc>
          <w:tcPr>
            <w:tcW w:w="525" w:type="dxa"/>
            <w:noWrap/>
            <w:vAlign w:val="center"/>
            <w:hideMark/>
          </w:tcPr>
          <w:p w14:paraId="33371B1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4177579"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73028705" w14:textId="77777777" w:rsidR="00ED31C8" w:rsidRPr="00DD00AF" w:rsidRDefault="00ED31C8" w:rsidP="001324CB">
            <w:pPr>
              <w:jc w:val="center"/>
              <w:rPr>
                <w:sz w:val="10"/>
                <w:szCs w:val="10"/>
                <w:lang w:eastAsia="ko-KR"/>
              </w:rPr>
            </w:pPr>
            <w:r w:rsidRPr="00DD00AF">
              <w:rPr>
                <w:sz w:val="10"/>
                <w:szCs w:val="10"/>
                <w:lang w:eastAsia="ko-KR"/>
              </w:rPr>
              <w:t>0.99</w:t>
            </w:r>
          </w:p>
        </w:tc>
        <w:tc>
          <w:tcPr>
            <w:tcW w:w="711" w:type="dxa"/>
            <w:noWrap/>
            <w:vAlign w:val="center"/>
            <w:hideMark/>
          </w:tcPr>
          <w:p w14:paraId="4302CE17"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5DA92B2F"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1D287703" w14:textId="77777777" w:rsidTr="0066378E">
        <w:trPr>
          <w:trHeight w:val="288"/>
          <w:jc w:val="center"/>
        </w:trPr>
        <w:tc>
          <w:tcPr>
            <w:tcW w:w="429" w:type="dxa"/>
            <w:noWrap/>
            <w:vAlign w:val="center"/>
            <w:hideMark/>
          </w:tcPr>
          <w:p w14:paraId="27F8B212"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0AD411AB"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04B67849"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67312D9B" w14:textId="77777777" w:rsidR="00ED31C8" w:rsidRPr="00DD00AF" w:rsidRDefault="00ED31C8" w:rsidP="001324CB">
            <w:pPr>
              <w:jc w:val="center"/>
              <w:rPr>
                <w:sz w:val="10"/>
                <w:szCs w:val="10"/>
                <w:lang w:eastAsia="ko-KR"/>
              </w:rPr>
            </w:pPr>
            <w:r w:rsidRPr="00DD00AF">
              <w:rPr>
                <w:sz w:val="10"/>
                <w:szCs w:val="10"/>
                <w:lang w:eastAsia="ko-KR"/>
              </w:rPr>
              <w:t>0.67</w:t>
            </w:r>
          </w:p>
        </w:tc>
        <w:tc>
          <w:tcPr>
            <w:tcW w:w="775" w:type="dxa"/>
            <w:noWrap/>
            <w:vAlign w:val="center"/>
            <w:hideMark/>
          </w:tcPr>
          <w:p w14:paraId="64AF9023" w14:textId="77777777" w:rsidR="00ED31C8" w:rsidRPr="00DD00AF" w:rsidRDefault="00ED31C8" w:rsidP="001324CB">
            <w:pPr>
              <w:jc w:val="center"/>
              <w:rPr>
                <w:sz w:val="10"/>
                <w:szCs w:val="10"/>
                <w:lang w:eastAsia="ko-KR"/>
              </w:rPr>
            </w:pPr>
            <w:r w:rsidRPr="00DD00AF">
              <w:rPr>
                <w:sz w:val="10"/>
                <w:szCs w:val="10"/>
                <w:lang w:eastAsia="ko-KR"/>
              </w:rPr>
              <w:t>0.98</w:t>
            </w:r>
          </w:p>
        </w:tc>
        <w:tc>
          <w:tcPr>
            <w:tcW w:w="525" w:type="dxa"/>
            <w:noWrap/>
            <w:vAlign w:val="center"/>
            <w:hideMark/>
          </w:tcPr>
          <w:p w14:paraId="3E398015" w14:textId="77777777" w:rsidR="00ED31C8" w:rsidRPr="00DD00AF" w:rsidRDefault="00ED31C8" w:rsidP="001324CB">
            <w:pPr>
              <w:jc w:val="center"/>
              <w:rPr>
                <w:sz w:val="10"/>
                <w:szCs w:val="10"/>
                <w:lang w:eastAsia="ko-KR"/>
              </w:rPr>
            </w:pPr>
            <w:r w:rsidRPr="00DD00AF">
              <w:rPr>
                <w:sz w:val="10"/>
                <w:szCs w:val="10"/>
                <w:lang w:eastAsia="ko-KR"/>
              </w:rPr>
              <w:t>0.64</w:t>
            </w:r>
          </w:p>
        </w:tc>
        <w:tc>
          <w:tcPr>
            <w:tcW w:w="525" w:type="dxa"/>
            <w:noWrap/>
            <w:vAlign w:val="center"/>
            <w:hideMark/>
          </w:tcPr>
          <w:p w14:paraId="3EF378A6" w14:textId="77777777" w:rsidR="00ED31C8" w:rsidRPr="00DD00AF" w:rsidRDefault="00ED31C8" w:rsidP="001324CB">
            <w:pPr>
              <w:jc w:val="center"/>
              <w:rPr>
                <w:sz w:val="10"/>
                <w:szCs w:val="10"/>
                <w:lang w:eastAsia="ko-KR"/>
              </w:rPr>
            </w:pPr>
            <w:r w:rsidRPr="00DD00AF">
              <w:rPr>
                <w:sz w:val="10"/>
                <w:szCs w:val="10"/>
                <w:lang w:eastAsia="ko-KR"/>
              </w:rPr>
              <w:t>0.21</w:t>
            </w:r>
          </w:p>
        </w:tc>
        <w:tc>
          <w:tcPr>
            <w:tcW w:w="561" w:type="dxa"/>
            <w:noWrap/>
            <w:vAlign w:val="center"/>
            <w:hideMark/>
          </w:tcPr>
          <w:p w14:paraId="1D685C09" w14:textId="77777777" w:rsidR="00ED31C8" w:rsidRPr="00DD00AF" w:rsidRDefault="00ED31C8" w:rsidP="001324CB">
            <w:pPr>
              <w:jc w:val="center"/>
              <w:rPr>
                <w:sz w:val="10"/>
                <w:szCs w:val="10"/>
                <w:lang w:eastAsia="ko-KR"/>
              </w:rPr>
            </w:pPr>
            <w:r w:rsidRPr="00DD00AF">
              <w:rPr>
                <w:sz w:val="10"/>
                <w:szCs w:val="10"/>
                <w:lang w:eastAsia="ko-KR"/>
              </w:rPr>
              <w:t>0.72</w:t>
            </w:r>
          </w:p>
        </w:tc>
        <w:tc>
          <w:tcPr>
            <w:tcW w:w="525" w:type="dxa"/>
            <w:noWrap/>
            <w:vAlign w:val="center"/>
            <w:hideMark/>
          </w:tcPr>
          <w:p w14:paraId="479F960B" w14:textId="77777777" w:rsidR="00ED31C8" w:rsidRPr="00DD00AF" w:rsidRDefault="00ED31C8" w:rsidP="001324CB">
            <w:pPr>
              <w:jc w:val="center"/>
              <w:rPr>
                <w:sz w:val="10"/>
                <w:szCs w:val="10"/>
                <w:lang w:eastAsia="ko-KR"/>
              </w:rPr>
            </w:pPr>
            <w:r w:rsidRPr="00DD00AF">
              <w:rPr>
                <w:sz w:val="10"/>
                <w:szCs w:val="10"/>
                <w:lang w:eastAsia="ko-KR"/>
              </w:rPr>
              <w:t>0.64</w:t>
            </w:r>
          </w:p>
        </w:tc>
        <w:tc>
          <w:tcPr>
            <w:tcW w:w="461" w:type="dxa"/>
            <w:noWrap/>
            <w:vAlign w:val="center"/>
            <w:hideMark/>
          </w:tcPr>
          <w:p w14:paraId="504BF67E" w14:textId="77777777" w:rsidR="00ED31C8" w:rsidRPr="00DD00AF" w:rsidRDefault="00ED31C8" w:rsidP="001324CB">
            <w:pPr>
              <w:jc w:val="center"/>
              <w:rPr>
                <w:sz w:val="10"/>
                <w:szCs w:val="10"/>
                <w:lang w:eastAsia="ko-KR"/>
              </w:rPr>
            </w:pPr>
            <w:r w:rsidRPr="00DD00AF">
              <w:rPr>
                <w:sz w:val="10"/>
                <w:szCs w:val="10"/>
                <w:lang w:eastAsia="ko-KR"/>
              </w:rPr>
              <w:t>0.98</w:t>
            </w:r>
          </w:p>
        </w:tc>
        <w:tc>
          <w:tcPr>
            <w:tcW w:w="651" w:type="dxa"/>
            <w:noWrap/>
            <w:vAlign w:val="center"/>
            <w:hideMark/>
          </w:tcPr>
          <w:p w14:paraId="0D3C1917" w14:textId="77777777" w:rsidR="00ED31C8" w:rsidRPr="00DD00AF" w:rsidRDefault="00ED31C8" w:rsidP="001324CB">
            <w:pPr>
              <w:jc w:val="center"/>
              <w:rPr>
                <w:sz w:val="10"/>
                <w:szCs w:val="10"/>
                <w:lang w:eastAsia="ko-KR"/>
              </w:rPr>
            </w:pPr>
            <w:r w:rsidRPr="00DD00AF">
              <w:rPr>
                <w:sz w:val="10"/>
                <w:szCs w:val="10"/>
                <w:lang w:eastAsia="ko-KR"/>
              </w:rPr>
              <w:t>0.08</w:t>
            </w:r>
          </w:p>
        </w:tc>
        <w:tc>
          <w:tcPr>
            <w:tcW w:w="525" w:type="dxa"/>
            <w:noWrap/>
            <w:vAlign w:val="center"/>
            <w:hideMark/>
          </w:tcPr>
          <w:p w14:paraId="559B4E9C" w14:textId="77777777" w:rsidR="00ED31C8" w:rsidRPr="00DD00AF" w:rsidRDefault="00ED31C8" w:rsidP="001324CB">
            <w:pPr>
              <w:jc w:val="center"/>
              <w:rPr>
                <w:sz w:val="10"/>
                <w:szCs w:val="10"/>
                <w:lang w:eastAsia="ko-KR"/>
              </w:rPr>
            </w:pPr>
            <w:r w:rsidRPr="00DD00AF">
              <w:rPr>
                <w:sz w:val="10"/>
                <w:szCs w:val="10"/>
                <w:lang w:eastAsia="ko-KR"/>
              </w:rPr>
              <w:t>0.84</w:t>
            </w:r>
          </w:p>
        </w:tc>
        <w:tc>
          <w:tcPr>
            <w:tcW w:w="525" w:type="dxa"/>
            <w:noWrap/>
            <w:vAlign w:val="center"/>
            <w:hideMark/>
          </w:tcPr>
          <w:p w14:paraId="4223ACE9" w14:textId="77777777" w:rsidR="00ED31C8" w:rsidRPr="00DD00AF" w:rsidRDefault="00ED31C8" w:rsidP="001324CB">
            <w:pPr>
              <w:jc w:val="center"/>
              <w:rPr>
                <w:sz w:val="10"/>
                <w:szCs w:val="10"/>
                <w:lang w:eastAsia="ko-KR"/>
              </w:rPr>
            </w:pPr>
            <w:r w:rsidRPr="00DD00AF">
              <w:rPr>
                <w:sz w:val="10"/>
                <w:szCs w:val="10"/>
                <w:lang w:eastAsia="ko-KR"/>
              </w:rPr>
              <w:t>0.43</w:t>
            </w:r>
          </w:p>
        </w:tc>
        <w:tc>
          <w:tcPr>
            <w:tcW w:w="532" w:type="dxa"/>
            <w:noWrap/>
            <w:vAlign w:val="center"/>
            <w:hideMark/>
          </w:tcPr>
          <w:p w14:paraId="6DAD323F" w14:textId="77777777" w:rsidR="00ED31C8" w:rsidRPr="00DD00AF" w:rsidRDefault="00ED31C8" w:rsidP="001324CB">
            <w:pPr>
              <w:jc w:val="center"/>
              <w:rPr>
                <w:sz w:val="10"/>
                <w:szCs w:val="10"/>
                <w:lang w:eastAsia="ko-KR"/>
              </w:rPr>
            </w:pPr>
            <w:r w:rsidRPr="00DD00AF">
              <w:rPr>
                <w:sz w:val="10"/>
                <w:szCs w:val="10"/>
                <w:lang w:eastAsia="ko-KR"/>
              </w:rPr>
              <w:t>0.34</w:t>
            </w:r>
          </w:p>
        </w:tc>
        <w:tc>
          <w:tcPr>
            <w:tcW w:w="711" w:type="dxa"/>
            <w:noWrap/>
            <w:vAlign w:val="center"/>
            <w:hideMark/>
          </w:tcPr>
          <w:p w14:paraId="286D7F4B" w14:textId="77777777" w:rsidR="00ED31C8" w:rsidRPr="00DD00AF" w:rsidRDefault="00ED31C8" w:rsidP="001324CB">
            <w:pPr>
              <w:jc w:val="center"/>
              <w:rPr>
                <w:sz w:val="10"/>
                <w:szCs w:val="10"/>
                <w:lang w:eastAsia="ko-KR"/>
              </w:rPr>
            </w:pPr>
            <w:r w:rsidRPr="00DD00AF">
              <w:rPr>
                <w:sz w:val="10"/>
                <w:szCs w:val="10"/>
                <w:lang w:eastAsia="ko-KR"/>
              </w:rPr>
              <w:t>0.7</w:t>
            </w:r>
          </w:p>
        </w:tc>
        <w:tc>
          <w:tcPr>
            <w:tcW w:w="711" w:type="dxa"/>
            <w:noWrap/>
            <w:vAlign w:val="center"/>
            <w:hideMark/>
          </w:tcPr>
          <w:p w14:paraId="0BB92303" w14:textId="77777777" w:rsidR="00ED31C8" w:rsidRPr="00DD00AF" w:rsidRDefault="00ED31C8" w:rsidP="001324CB">
            <w:pPr>
              <w:jc w:val="center"/>
              <w:rPr>
                <w:sz w:val="10"/>
                <w:szCs w:val="10"/>
                <w:lang w:eastAsia="ko-KR"/>
              </w:rPr>
            </w:pPr>
            <w:r w:rsidRPr="00DD00AF">
              <w:rPr>
                <w:sz w:val="10"/>
                <w:szCs w:val="10"/>
                <w:lang w:eastAsia="ko-KR"/>
              </w:rPr>
              <w:t>0.71</w:t>
            </w:r>
          </w:p>
        </w:tc>
      </w:tr>
      <w:tr w:rsidR="007E0BAE" w:rsidRPr="00DD00AF" w14:paraId="6BA26EBD" w14:textId="77777777" w:rsidTr="0066378E">
        <w:trPr>
          <w:trHeight w:val="288"/>
          <w:jc w:val="center"/>
        </w:trPr>
        <w:tc>
          <w:tcPr>
            <w:tcW w:w="429" w:type="dxa"/>
            <w:noWrap/>
            <w:vAlign w:val="center"/>
            <w:hideMark/>
          </w:tcPr>
          <w:p w14:paraId="346A6430"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709264D2"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3B32AEE5"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226C6288"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330CBEF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B07E9F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9A7A4D0" w14:textId="77777777" w:rsidR="00ED31C8" w:rsidRPr="00DD00AF" w:rsidRDefault="00ED31C8" w:rsidP="001324CB">
            <w:pPr>
              <w:jc w:val="center"/>
              <w:rPr>
                <w:sz w:val="10"/>
                <w:szCs w:val="10"/>
                <w:lang w:eastAsia="ko-KR"/>
              </w:rPr>
            </w:pPr>
            <w:r w:rsidRPr="00DD00AF">
              <w:rPr>
                <w:sz w:val="10"/>
                <w:szCs w:val="10"/>
                <w:lang w:eastAsia="ko-KR"/>
              </w:rPr>
              <w:t>0.65</w:t>
            </w:r>
          </w:p>
        </w:tc>
        <w:tc>
          <w:tcPr>
            <w:tcW w:w="561" w:type="dxa"/>
            <w:noWrap/>
            <w:vAlign w:val="center"/>
            <w:hideMark/>
          </w:tcPr>
          <w:p w14:paraId="3F6A919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660E389"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7E06051D"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47FF1D99" w14:textId="77777777" w:rsidR="00ED31C8" w:rsidRPr="00DD00AF" w:rsidRDefault="00ED31C8" w:rsidP="001324CB">
            <w:pPr>
              <w:jc w:val="center"/>
              <w:rPr>
                <w:sz w:val="10"/>
                <w:szCs w:val="10"/>
                <w:lang w:eastAsia="ko-KR"/>
              </w:rPr>
            </w:pPr>
            <w:r w:rsidRPr="00DD00AF">
              <w:rPr>
                <w:sz w:val="10"/>
                <w:szCs w:val="10"/>
                <w:lang w:eastAsia="ko-KR"/>
              </w:rPr>
              <w:t>0.1</w:t>
            </w:r>
          </w:p>
        </w:tc>
        <w:tc>
          <w:tcPr>
            <w:tcW w:w="525" w:type="dxa"/>
            <w:noWrap/>
            <w:vAlign w:val="center"/>
            <w:hideMark/>
          </w:tcPr>
          <w:p w14:paraId="211F5E5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B73B8DA" w14:textId="77777777" w:rsidR="00ED31C8" w:rsidRPr="00DD00AF" w:rsidRDefault="00ED31C8" w:rsidP="001324CB">
            <w:pPr>
              <w:jc w:val="center"/>
              <w:rPr>
                <w:sz w:val="10"/>
                <w:szCs w:val="10"/>
                <w:lang w:eastAsia="ko-KR"/>
              </w:rPr>
            </w:pPr>
            <w:r w:rsidRPr="00DD00AF">
              <w:rPr>
                <w:sz w:val="10"/>
                <w:szCs w:val="10"/>
                <w:lang w:eastAsia="ko-KR"/>
              </w:rPr>
              <w:t>0.98</w:t>
            </w:r>
          </w:p>
        </w:tc>
        <w:tc>
          <w:tcPr>
            <w:tcW w:w="532" w:type="dxa"/>
            <w:noWrap/>
            <w:vAlign w:val="center"/>
            <w:hideMark/>
          </w:tcPr>
          <w:p w14:paraId="31875D56" w14:textId="77777777" w:rsidR="00ED31C8" w:rsidRPr="00DD00AF" w:rsidRDefault="00ED31C8" w:rsidP="001324CB">
            <w:pPr>
              <w:jc w:val="center"/>
              <w:rPr>
                <w:sz w:val="10"/>
                <w:szCs w:val="10"/>
                <w:lang w:eastAsia="ko-KR"/>
              </w:rPr>
            </w:pPr>
            <w:r w:rsidRPr="00DD00AF">
              <w:rPr>
                <w:sz w:val="10"/>
                <w:szCs w:val="10"/>
                <w:lang w:eastAsia="ko-KR"/>
              </w:rPr>
              <w:t>0.92</w:t>
            </w:r>
          </w:p>
        </w:tc>
        <w:tc>
          <w:tcPr>
            <w:tcW w:w="711" w:type="dxa"/>
            <w:noWrap/>
            <w:vAlign w:val="center"/>
            <w:hideMark/>
          </w:tcPr>
          <w:p w14:paraId="3114736D"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789CE580"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513B7644" w14:textId="77777777" w:rsidTr="0066378E">
        <w:trPr>
          <w:trHeight w:val="288"/>
          <w:jc w:val="center"/>
        </w:trPr>
        <w:tc>
          <w:tcPr>
            <w:tcW w:w="429" w:type="dxa"/>
            <w:noWrap/>
            <w:vAlign w:val="center"/>
            <w:hideMark/>
          </w:tcPr>
          <w:p w14:paraId="517F49D6"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1B407647"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13064BFA"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739D628D"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7DAA5E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A1C1B6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35377E9"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742C026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76524AD"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5E3CD30B"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5E7930CD" w14:textId="77777777" w:rsidR="00ED31C8" w:rsidRPr="00DD00AF" w:rsidRDefault="00ED31C8" w:rsidP="001324CB">
            <w:pPr>
              <w:jc w:val="center"/>
              <w:rPr>
                <w:sz w:val="10"/>
                <w:szCs w:val="10"/>
                <w:lang w:eastAsia="ko-KR"/>
              </w:rPr>
            </w:pPr>
            <w:r w:rsidRPr="00DD00AF">
              <w:rPr>
                <w:sz w:val="10"/>
                <w:szCs w:val="10"/>
                <w:lang w:eastAsia="ko-KR"/>
              </w:rPr>
              <w:t>0.11</w:t>
            </w:r>
          </w:p>
        </w:tc>
        <w:tc>
          <w:tcPr>
            <w:tcW w:w="525" w:type="dxa"/>
            <w:noWrap/>
            <w:vAlign w:val="center"/>
            <w:hideMark/>
          </w:tcPr>
          <w:p w14:paraId="6A52003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6DF0C5A"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15E9D8C0"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472D017C"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49ED3AE"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286481C7" w14:textId="77777777" w:rsidTr="0066378E">
        <w:trPr>
          <w:trHeight w:val="288"/>
          <w:jc w:val="center"/>
        </w:trPr>
        <w:tc>
          <w:tcPr>
            <w:tcW w:w="429" w:type="dxa"/>
            <w:noWrap/>
            <w:vAlign w:val="center"/>
            <w:hideMark/>
          </w:tcPr>
          <w:p w14:paraId="71350251"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19A6C1AF"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2D610B8D"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7F04E3CE" w14:textId="77777777" w:rsidR="00ED31C8" w:rsidRPr="00DD00AF" w:rsidRDefault="00ED31C8" w:rsidP="001324CB">
            <w:pPr>
              <w:jc w:val="center"/>
              <w:rPr>
                <w:sz w:val="10"/>
                <w:szCs w:val="10"/>
                <w:lang w:eastAsia="ko-KR"/>
              </w:rPr>
            </w:pPr>
            <w:r w:rsidRPr="00DD00AF">
              <w:rPr>
                <w:sz w:val="10"/>
                <w:szCs w:val="10"/>
                <w:lang w:eastAsia="ko-KR"/>
              </w:rPr>
              <w:t>0.65</w:t>
            </w:r>
          </w:p>
        </w:tc>
        <w:tc>
          <w:tcPr>
            <w:tcW w:w="775" w:type="dxa"/>
            <w:noWrap/>
            <w:vAlign w:val="center"/>
            <w:hideMark/>
          </w:tcPr>
          <w:p w14:paraId="79A44FE4" w14:textId="77777777" w:rsidR="00ED31C8" w:rsidRPr="00DD00AF" w:rsidRDefault="00ED31C8" w:rsidP="001324CB">
            <w:pPr>
              <w:jc w:val="center"/>
              <w:rPr>
                <w:sz w:val="10"/>
                <w:szCs w:val="10"/>
                <w:lang w:eastAsia="ko-KR"/>
              </w:rPr>
            </w:pPr>
            <w:r w:rsidRPr="00DD00AF">
              <w:rPr>
                <w:sz w:val="10"/>
                <w:szCs w:val="10"/>
                <w:lang w:eastAsia="ko-KR"/>
              </w:rPr>
              <w:t>0.88</w:t>
            </w:r>
          </w:p>
        </w:tc>
        <w:tc>
          <w:tcPr>
            <w:tcW w:w="525" w:type="dxa"/>
            <w:noWrap/>
            <w:vAlign w:val="center"/>
            <w:hideMark/>
          </w:tcPr>
          <w:p w14:paraId="2F99D9FC" w14:textId="77777777" w:rsidR="00ED31C8" w:rsidRPr="00DD00AF" w:rsidRDefault="00ED31C8" w:rsidP="001324CB">
            <w:pPr>
              <w:jc w:val="center"/>
              <w:rPr>
                <w:sz w:val="10"/>
                <w:szCs w:val="10"/>
                <w:lang w:eastAsia="ko-KR"/>
              </w:rPr>
            </w:pPr>
            <w:r w:rsidRPr="00DD00AF">
              <w:rPr>
                <w:sz w:val="10"/>
                <w:szCs w:val="10"/>
                <w:lang w:eastAsia="ko-KR"/>
              </w:rPr>
              <w:t>0.62</w:t>
            </w:r>
          </w:p>
        </w:tc>
        <w:tc>
          <w:tcPr>
            <w:tcW w:w="525" w:type="dxa"/>
            <w:noWrap/>
            <w:vAlign w:val="center"/>
            <w:hideMark/>
          </w:tcPr>
          <w:p w14:paraId="3C4C71A3" w14:textId="77777777" w:rsidR="00ED31C8" w:rsidRPr="00DD00AF" w:rsidRDefault="00ED31C8" w:rsidP="001324CB">
            <w:pPr>
              <w:jc w:val="center"/>
              <w:rPr>
                <w:sz w:val="10"/>
                <w:szCs w:val="10"/>
                <w:lang w:eastAsia="ko-KR"/>
              </w:rPr>
            </w:pPr>
            <w:r w:rsidRPr="00DD00AF">
              <w:rPr>
                <w:sz w:val="10"/>
                <w:szCs w:val="10"/>
                <w:lang w:eastAsia="ko-KR"/>
              </w:rPr>
              <w:t>0.21</w:t>
            </w:r>
          </w:p>
        </w:tc>
        <w:tc>
          <w:tcPr>
            <w:tcW w:w="561" w:type="dxa"/>
            <w:noWrap/>
            <w:vAlign w:val="center"/>
            <w:hideMark/>
          </w:tcPr>
          <w:p w14:paraId="5BB052EE" w14:textId="77777777" w:rsidR="00ED31C8" w:rsidRPr="00DD00AF" w:rsidRDefault="00ED31C8" w:rsidP="001324CB">
            <w:pPr>
              <w:jc w:val="center"/>
              <w:rPr>
                <w:sz w:val="10"/>
                <w:szCs w:val="10"/>
                <w:lang w:eastAsia="ko-KR"/>
              </w:rPr>
            </w:pPr>
            <w:r w:rsidRPr="00DD00AF">
              <w:rPr>
                <w:sz w:val="10"/>
                <w:szCs w:val="10"/>
                <w:lang w:eastAsia="ko-KR"/>
              </w:rPr>
              <w:t>0.84</w:t>
            </w:r>
          </w:p>
        </w:tc>
        <w:tc>
          <w:tcPr>
            <w:tcW w:w="525" w:type="dxa"/>
            <w:noWrap/>
            <w:vAlign w:val="center"/>
            <w:hideMark/>
          </w:tcPr>
          <w:p w14:paraId="166A50B3" w14:textId="77777777" w:rsidR="00ED31C8" w:rsidRPr="00DD00AF" w:rsidRDefault="00ED31C8" w:rsidP="001324CB">
            <w:pPr>
              <w:jc w:val="center"/>
              <w:rPr>
                <w:sz w:val="10"/>
                <w:szCs w:val="10"/>
                <w:lang w:eastAsia="ko-KR"/>
              </w:rPr>
            </w:pPr>
            <w:r w:rsidRPr="00DD00AF">
              <w:rPr>
                <w:sz w:val="10"/>
                <w:szCs w:val="10"/>
                <w:lang w:eastAsia="ko-KR"/>
              </w:rPr>
              <w:t>0.6</w:t>
            </w:r>
          </w:p>
        </w:tc>
        <w:tc>
          <w:tcPr>
            <w:tcW w:w="461" w:type="dxa"/>
            <w:noWrap/>
            <w:vAlign w:val="center"/>
            <w:hideMark/>
          </w:tcPr>
          <w:p w14:paraId="07A6AD83" w14:textId="77777777" w:rsidR="00ED31C8" w:rsidRPr="00DD00AF" w:rsidRDefault="00ED31C8" w:rsidP="001324CB">
            <w:pPr>
              <w:jc w:val="center"/>
              <w:rPr>
                <w:sz w:val="10"/>
                <w:szCs w:val="10"/>
                <w:lang w:eastAsia="ko-KR"/>
              </w:rPr>
            </w:pPr>
            <w:r w:rsidRPr="00DD00AF">
              <w:rPr>
                <w:sz w:val="10"/>
                <w:szCs w:val="10"/>
                <w:lang w:eastAsia="ko-KR"/>
              </w:rPr>
              <w:t>0.87</w:t>
            </w:r>
          </w:p>
        </w:tc>
        <w:tc>
          <w:tcPr>
            <w:tcW w:w="651" w:type="dxa"/>
            <w:noWrap/>
            <w:vAlign w:val="center"/>
            <w:hideMark/>
          </w:tcPr>
          <w:p w14:paraId="205B1CD6" w14:textId="77777777" w:rsidR="00ED31C8" w:rsidRPr="00DD00AF" w:rsidRDefault="00ED31C8" w:rsidP="001324CB">
            <w:pPr>
              <w:jc w:val="center"/>
              <w:rPr>
                <w:sz w:val="10"/>
                <w:szCs w:val="10"/>
                <w:lang w:eastAsia="ko-KR"/>
              </w:rPr>
            </w:pPr>
            <w:r w:rsidRPr="00DD00AF">
              <w:rPr>
                <w:sz w:val="10"/>
                <w:szCs w:val="10"/>
                <w:lang w:eastAsia="ko-KR"/>
              </w:rPr>
              <w:t>0.09</w:t>
            </w:r>
          </w:p>
        </w:tc>
        <w:tc>
          <w:tcPr>
            <w:tcW w:w="525" w:type="dxa"/>
            <w:noWrap/>
            <w:vAlign w:val="center"/>
            <w:hideMark/>
          </w:tcPr>
          <w:p w14:paraId="626DF197" w14:textId="77777777" w:rsidR="00ED31C8" w:rsidRPr="00DD00AF" w:rsidRDefault="00ED31C8" w:rsidP="001324CB">
            <w:pPr>
              <w:jc w:val="center"/>
              <w:rPr>
                <w:sz w:val="10"/>
                <w:szCs w:val="10"/>
                <w:lang w:eastAsia="ko-KR"/>
              </w:rPr>
            </w:pPr>
            <w:r w:rsidRPr="00DD00AF">
              <w:rPr>
                <w:sz w:val="10"/>
                <w:szCs w:val="10"/>
                <w:lang w:eastAsia="ko-KR"/>
              </w:rPr>
              <w:t>0.8</w:t>
            </w:r>
          </w:p>
        </w:tc>
        <w:tc>
          <w:tcPr>
            <w:tcW w:w="525" w:type="dxa"/>
            <w:noWrap/>
            <w:vAlign w:val="center"/>
            <w:hideMark/>
          </w:tcPr>
          <w:p w14:paraId="2EDA225F" w14:textId="77777777" w:rsidR="00ED31C8" w:rsidRPr="00DD00AF" w:rsidRDefault="00ED31C8" w:rsidP="001324CB">
            <w:pPr>
              <w:jc w:val="center"/>
              <w:rPr>
                <w:sz w:val="10"/>
                <w:szCs w:val="10"/>
                <w:lang w:eastAsia="ko-KR"/>
              </w:rPr>
            </w:pPr>
            <w:r w:rsidRPr="00DD00AF">
              <w:rPr>
                <w:sz w:val="10"/>
                <w:szCs w:val="10"/>
                <w:lang w:eastAsia="ko-KR"/>
              </w:rPr>
              <w:t>0.34</w:t>
            </w:r>
          </w:p>
        </w:tc>
        <w:tc>
          <w:tcPr>
            <w:tcW w:w="532" w:type="dxa"/>
            <w:noWrap/>
            <w:vAlign w:val="center"/>
            <w:hideMark/>
          </w:tcPr>
          <w:p w14:paraId="01655B4D" w14:textId="77777777" w:rsidR="00ED31C8" w:rsidRPr="00DD00AF" w:rsidRDefault="00ED31C8" w:rsidP="001324CB">
            <w:pPr>
              <w:jc w:val="center"/>
              <w:rPr>
                <w:sz w:val="10"/>
                <w:szCs w:val="10"/>
                <w:lang w:eastAsia="ko-KR"/>
              </w:rPr>
            </w:pPr>
            <w:r w:rsidRPr="00DD00AF">
              <w:rPr>
                <w:sz w:val="10"/>
                <w:szCs w:val="10"/>
                <w:lang w:eastAsia="ko-KR"/>
              </w:rPr>
              <w:t>0.57</w:t>
            </w:r>
          </w:p>
        </w:tc>
        <w:tc>
          <w:tcPr>
            <w:tcW w:w="711" w:type="dxa"/>
            <w:noWrap/>
            <w:vAlign w:val="center"/>
            <w:hideMark/>
          </w:tcPr>
          <w:p w14:paraId="286C42B6" w14:textId="77777777" w:rsidR="00ED31C8" w:rsidRPr="00DD00AF" w:rsidRDefault="00ED31C8" w:rsidP="001324CB">
            <w:pPr>
              <w:jc w:val="center"/>
              <w:rPr>
                <w:sz w:val="10"/>
                <w:szCs w:val="10"/>
                <w:lang w:eastAsia="ko-KR"/>
              </w:rPr>
            </w:pPr>
            <w:r w:rsidRPr="00DD00AF">
              <w:rPr>
                <w:sz w:val="10"/>
                <w:szCs w:val="10"/>
                <w:lang w:eastAsia="ko-KR"/>
              </w:rPr>
              <w:t>0.66</w:t>
            </w:r>
          </w:p>
        </w:tc>
        <w:tc>
          <w:tcPr>
            <w:tcW w:w="711" w:type="dxa"/>
            <w:noWrap/>
            <w:vAlign w:val="center"/>
            <w:hideMark/>
          </w:tcPr>
          <w:p w14:paraId="5C47FA43" w14:textId="77777777" w:rsidR="00ED31C8" w:rsidRPr="00DD00AF" w:rsidRDefault="00ED31C8" w:rsidP="001324CB">
            <w:pPr>
              <w:jc w:val="center"/>
              <w:rPr>
                <w:sz w:val="10"/>
                <w:szCs w:val="10"/>
                <w:lang w:eastAsia="ko-KR"/>
              </w:rPr>
            </w:pPr>
            <w:r w:rsidRPr="00DD00AF">
              <w:rPr>
                <w:sz w:val="10"/>
                <w:szCs w:val="10"/>
                <w:lang w:eastAsia="ko-KR"/>
              </w:rPr>
              <w:t>0.65</w:t>
            </w:r>
          </w:p>
        </w:tc>
      </w:tr>
      <w:tr w:rsidR="007E0BAE" w:rsidRPr="00DD00AF" w14:paraId="3771F491" w14:textId="77777777" w:rsidTr="0066378E">
        <w:trPr>
          <w:trHeight w:val="288"/>
          <w:jc w:val="center"/>
        </w:trPr>
        <w:tc>
          <w:tcPr>
            <w:tcW w:w="429" w:type="dxa"/>
            <w:noWrap/>
            <w:vAlign w:val="center"/>
            <w:hideMark/>
          </w:tcPr>
          <w:p w14:paraId="32D38683"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77DC138C"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50E6D865"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43088251"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387C3F48"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1948F8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B536792" w14:textId="77777777" w:rsidR="00ED31C8" w:rsidRPr="00DD00AF" w:rsidRDefault="00ED31C8" w:rsidP="001324CB">
            <w:pPr>
              <w:jc w:val="center"/>
              <w:rPr>
                <w:sz w:val="10"/>
                <w:szCs w:val="10"/>
                <w:lang w:eastAsia="ko-KR"/>
              </w:rPr>
            </w:pPr>
            <w:r w:rsidRPr="00DD00AF">
              <w:rPr>
                <w:sz w:val="10"/>
                <w:szCs w:val="10"/>
                <w:lang w:eastAsia="ko-KR"/>
              </w:rPr>
              <w:t>0.63</w:t>
            </w:r>
          </w:p>
        </w:tc>
        <w:tc>
          <w:tcPr>
            <w:tcW w:w="561" w:type="dxa"/>
            <w:noWrap/>
            <w:vAlign w:val="center"/>
            <w:hideMark/>
          </w:tcPr>
          <w:p w14:paraId="19B8F5A0"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7B3CDB2"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77E705F2"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74DBFE69" w14:textId="77777777" w:rsidR="00ED31C8" w:rsidRPr="00DD00AF" w:rsidRDefault="00ED31C8" w:rsidP="001324CB">
            <w:pPr>
              <w:jc w:val="center"/>
              <w:rPr>
                <w:sz w:val="10"/>
                <w:szCs w:val="10"/>
                <w:lang w:eastAsia="ko-KR"/>
              </w:rPr>
            </w:pPr>
            <w:r w:rsidRPr="00DD00AF">
              <w:rPr>
                <w:sz w:val="10"/>
                <w:szCs w:val="10"/>
                <w:lang w:eastAsia="ko-KR"/>
              </w:rPr>
              <w:t>0.1</w:t>
            </w:r>
          </w:p>
        </w:tc>
        <w:tc>
          <w:tcPr>
            <w:tcW w:w="525" w:type="dxa"/>
            <w:noWrap/>
            <w:vAlign w:val="center"/>
            <w:hideMark/>
          </w:tcPr>
          <w:p w14:paraId="36BBF8C2"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442F2A1" w14:textId="77777777" w:rsidR="00ED31C8" w:rsidRPr="00DD00AF" w:rsidRDefault="00ED31C8" w:rsidP="001324CB">
            <w:pPr>
              <w:jc w:val="center"/>
              <w:rPr>
                <w:sz w:val="10"/>
                <w:szCs w:val="10"/>
                <w:lang w:eastAsia="ko-KR"/>
              </w:rPr>
            </w:pPr>
            <w:r w:rsidRPr="00DD00AF">
              <w:rPr>
                <w:sz w:val="10"/>
                <w:szCs w:val="10"/>
                <w:lang w:eastAsia="ko-KR"/>
              </w:rPr>
              <w:t>0.94</w:t>
            </w:r>
          </w:p>
        </w:tc>
        <w:tc>
          <w:tcPr>
            <w:tcW w:w="532" w:type="dxa"/>
            <w:noWrap/>
            <w:vAlign w:val="center"/>
            <w:hideMark/>
          </w:tcPr>
          <w:p w14:paraId="7763079E"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D281F47"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7744A967"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3BA45818" w14:textId="77777777" w:rsidTr="0066378E">
        <w:trPr>
          <w:trHeight w:val="288"/>
          <w:jc w:val="center"/>
        </w:trPr>
        <w:tc>
          <w:tcPr>
            <w:tcW w:w="429" w:type="dxa"/>
            <w:noWrap/>
            <w:vAlign w:val="center"/>
            <w:hideMark/>
          </w:tcPr>
          <w:p w14:paraId="29C03DFC"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4F16C82F"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380A9289" w14:textId="77777777" w:rsidR="00ED31C8" w:rsidRPr="00DD00AF" w:rsidRDefault="00ED31C8" w:rsidP="001324CB">
            <w:pPr>
              <w:jc w:val="center"/>
              <w:rPr>
                <w:sz w:val="10"/>
                <w:szCs w:val="10"/>
                <w:lang w:eastAsia="ko-KR"/>
              </w:rPr>
            </w:pPr>
            <w:r w:rsidRPr="00DD00AF">
              <w:rPr>
                <w:sz w:val="10"/>
                <w:szCs w:val="10"/>
                <w:lang w:eastAsia="ko-KR"/>
              </w:rPr>
              <w:t>0.3</w:t>
            </w:r>
          </w:p>
        </w:tc>
        <w:tc>
          <w:tcPr>
            <w:tcW w:w="700" w:type="dxa"/>
            <w:noWrap/>
            <w:vAlign w:val="center"/>
            <w:hideMark/>
          </w:tcPr>
          <w:p w14:paraId="08A454FC"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235CF86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0B24B6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302986A" w14:textId="77777777" w:rsidR="00ED31C8" w:rsidRPr="00DD00AF" w:rsidRDefault="00ED31C8" w:rsidP="001324CB">
            <w:pPr>
              <w:jc w:val="center"/>
              <w:rPr>
                <w:sz w:val="10"/>
                <w:szCs w:val="10"/>
                <w:lang w:eastAsia="ko-KR"/>
              </w:rPr>
            </w:pPr>
            <w:r w:rsidRPr="00DD00AF">
              <w:rPr>
                <w:sz w:val="10"/>
                <w:szCs w:val="10"/>
                <w:lang w:eastAsia="ko-KR"/>
              </w:rPr>
              <w:t>1</w:t>
            </w:r>
          </w:p>
        </w:tc>
        <w:tc>
          <w:tcPr>
            <w:tcW w:w="561" w:type="dxa"/>
            <w:noWrap/>
            <w:vAlign w:val="center"/>
            <w:hideMark/>
          </w:tcPr>
          <w:p w14:paraId="659DDB9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3FF36AE"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0E19BD6"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0A242681" w14:textId="77777777" w:rsidR="00ED31C8" w:rsidRPr="00DD00AF" w:rsidRDefault="00ED31C8" w:rsidP="001324CB">
            <w:pPr>
              <w:jc w:val="center"/>
              <w:rPr>
                <w:sz w:val="10"/>
                <w:szCs w:val="10"/>
                <w:lang w:eastAsia="ko-KR"/>
              </w:rPr>
            </w:pPr>
            <w:r w:rsidRPr="00DD00AF">
              <w:rPr>
                <w:sz w:val="10"/>
                <w:szCs w:val="10"/>
                <w:lang w:eastAsia="ko-KR"/>
              </w:rPr>
              <w:t>0.09</w:t>
            </w:r>
          </w:p>
        </w:tc>
        <w:tc>
          <w:tcPr>
            <w:tcW w:w="525" w:type="dxa"/>
            <w:noWrap/>
            <w:vAlign w:val="center"/>
            <w:hideMark/>
          </w:tcPr>
          <w:p w14:paraId="27E5DA7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7FAB22A"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2791D22C"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0389E74"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37239205"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18D573AF" w14:textId="77777777" w:rsidTr="0066378E">
        <w:trPr>
          <w:trHeight w:val="288"/>
          <w:jc w:val="center"/>
        </w:trPr>
        <w:tc>
          <w:tcPr>
            <w:tcW w:w="429" w:type="dxa"/>
            <w:noWrap/>
            <w:vAlign w:val="center"/>
            <w:hideMark/>
          </w:tcPr>
          <w:p w14:paraId="2AD4732D"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335352C0"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1E9A5B94"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22B80FB7" w14:textId="77777777" w:rsidR="00ED31C8" w:rsidRPr="00DD00AF" w:rsidRDefault="00ED31C8" w:rsidP="001324CB">
            <w:pPr>
              <w:jc w:val="center"/>
              <w:rPr>
                <w:sz w:val="10"/>
                <w:szCs w:val="10"/>
                <w:lang w:eastAsia="ko-KR"/>
              </w:rPr>
            </w:pPr>
            <w:r w:rsidRPr="00DD00AF">
              <w:rPr>
                <w:sz w:val="10"/>
                <w:szCs w:val="10"/>
                <w:lang w:eastAsia="ko-KR"/>
              </w:rPr>
              <w:t>0.77</w:t>
            </w:r>
          </w:p>
        </w:tc>
        <w:tc>
          <w:tcPr>
            <w:tcW w:w="775" w:type="dxa"/>
            <w:noWrap/>
            <w:vAlign w:val="center"/>
            <w:hideMark/>
          </w:tcPr>
          <w:p w14:paraId="0A3F95E2" w14:textId="77777777" w:rsidR="00ED31C8" w:rsidRPr="00DD00AF" w:rsidRDefault="00ED31C8" w:rsidP="001324CB">
            <w:pPr>
              <w:jc w:val="center"/>
              <w:rPr>
                <w:sz w:val="10"/>
                <w:szCs w:val="10"/>
                <w:lang w:eastAsia="ko-KR"/>
              </w:rPr>
            </w:pPr>
            <w:r w:rsidRPr="00DD00AF">
              <w:rPr>
                <w:sz w:val="10"/>
                <w:szCs w:val="10"/>
                <w:lang w:eastAsia="ko-KR"/>
              </w:rPr>
              <w:t>0.06</w:t>
            </w:r>
          </w:p>
        </w:tc>
        <w:tc>
          <w:tcPr>
            <w:tcW w:w="525" w:type="dxa"/>
            <w:noWrap/>
            <w:vAlign w:val="center"/>
            <w:hideMark/>
          </w:tcPr>
          <w:p w14:paraId="4465ADA2" w14:textId="77777777" w:rsidR="00ED31C8" w:rsidRPr="00DD00AF" w:rsidRDefault="00ED31C8" w:rsidP="001324CB">
            <w:pPr>
              <w:jc w:val="center"/>
              <w:rPr>
                <w:sz w:val="10"/>
                <w:szCs w:val="10"/>
                <w:lang w:eastAsia="ko-KR"/>
              </w:rPr>
            </w:pPr>
            <w:r w:rsidRPr="00DD00AF">
              <w:rPr>
                <w:sz w:val="10"/>
                <w:szCs w:val="10"/>
                <w:lang w:eastAsia="ko-KR"/>
              </w:rPr>
              <w:t>0.46</w:t>
            </w:r>
          </w:p>
        </w:tc>
        <w:tc>
          <w:tcPr>
            <w:tcW w:w="525" w:type="dxa"/>
            <w:noWrap/>
            <w:vAlign w:val="center"/>
            <w:hideMark/>
          </w:tcPr>
          <w:p w14:paraId="0BC2F1FA" w14:textId="77777777" w:rsidR="00ED31C8" w:rsidRPr="00DD00AF" w:rsidRDefault="00ED31C8" w:rsidP="001324CB">
            <w:pPr>
              <w:jc w:val="center"/>
              <w:rPr>
                <w:sz w:val="10"/>
                <w:szCs w:val="10"/>
                <w:lang w:eastAsia="ko-KR"/>
              </w:rPr>
            </w:pPr>
            <w:r w:rsidRPr="00DD00AF">
              <w:rPr>
                <w:sz w:val="10"/>
                <w:szCs w:val="10"/>
                <w:lang w:eastAsia="ko-KR"/>
              </w:rPr>
              <w:t>0.11</w:t>
            </w:r>
          </w:p>
        </w:tc>
        <w:tc>
          <w:tcPr>
            <w:tcW w:w="561" w:type="dxa"/>
            <w:noWrap/>
            <w:vAlign w:val="center"/>
            <w:hideMark/>
          </w:tcPr>
          <w:p w14:paraId="50C9BA4B" w14:textId="77777777" w:rsidR="00ED31C8" w:rsidRPr="00DD00AF" w:rsidRDefault="00ED31C8" w:rsidP="001324CB">
            <w:pPr>
              <w:jc w:val="center"/>
              <w:rPr>
                <w:sz w:val="10"/>
                <w:szCs w:val="10"/>
                <w:lang w:eastAsia="ko-KR"/>
              </w:rPr>
            </w:pPr>
            <w:r w:rsidRPr="00DD00AF">
              <w:rPr>
                <w:sz w:val="10"/>
                <w:szCs w:val="10"/>
                <w:lang w:eastAsia="ko-KR"/>
              </w:rPr>
              <w:t>0.09</w:t>
            </w:r>
          </w:p>
        </w:tc>
        <w:tc>
          <w:tcPr>
            <w:tcW w:w="525" w:type="dxa"/>
            <w:noWrap/>
            <w:vAlign w:val="center"/>
            <w:hideMark/>
          </w:tcPr>
          <w:p w14:paraId="65FCAB1B" w14:textId="77777777" w:rsidR="00ED31C8" w:rsidRPr="00DD00AF" w:rsidRDefault="00ED31C8" w:rsidP="001324CB">
            <w:pPr>
              <w:jc w:val="center"/>
              <w:rPr>
                <w:sz w:val="10"/>
                <w:szCs w:val="10"/>
                <w:lang w:eastAsia="ko-KR"/>
              </w:rPr>
            </w:pPr>
            <w:r w:rsidRPr="00DD00AF">
              <w:rPr>
                <w:sz w:val="10"/>
                <w:szCs w:val="10"/>
                <w:lang w:eastAsia="ko-KR"/>
              </w:rPr>
              <w:t>0.71</w:t>
            </w:r>
          </w:p>
        </w:tc>
        <w:tc>
          <w:tcPr>
            <w:tcW w:w="461" w:type="dxa"/>
            <w:noWrap/>
            <w:vAlign w:val="center"/>
            <w:hideMark/>
          </w:tcPr>
          <w:p w14:paraId="293D1F2D" w14:textId="77777777" w:rsidR="00ED31C8" w:rsidRPr="00DD00AF" w:rsidRDefault="00ED31C8" w:rsidP="001324CB">
            <w:pPr>
              <w:jc w:val="center"/>
              <w:rPr>
                <w:sz w:val="10"/>
                <w:szCs w:val="10"/>
                <w:lang w:eastAsia="ko-KR"/>
              </w:rPr>
            </w:pPr>
            <w:r w:rsidRPr="00DD00AF">
              <w:rPr>
                <w:sz w:val="10"/>
                <w:szCs w:val="10"/>
                <w:lang w:eastAsia="ko-KR"/>
              </w:rPr>
              <w:t>0.06</w:t>
            </w:r>
          </w:p>
        </w:tc>
        <w:tc>
          <w:tcPr>
            <w:tcW w:w="651" w:type="dxa"/>
            <w:noWrap/>
            <w:vAlign w:val="center"/>
            <w:hideMark/>
          </w:tcPr>
          <w:p w14:paraId="28E1B832" w14:textId="77777777" w:rsidR="00ED31C8" w:rsidRPr="00DD00AF" w:rsidRDefault="00ED31C8" w:rsidP="001324CB">
            <w:pPr>
              <w:jc w:val="center"/>
              <w:rPr>
                <w:sz w:val="10"/>
                <w:szCs w:val="10"/>
                <w:lang w:eastAsia="ko-KR"/>
              </w:rPr>
            </w:pPr>
            <w:r w:rsidRPr="00DD00AF">
              <w:rPr>
                <w:sz w:val="10"/>
                <w:szCs w:val="10"/>
                <w:lang w:eastAsia="ko-KR"/>
              </w:rPr>
              <w:t>0.22</w:t>
            </w:r>
          </w:p>
        </w:tc>
        <w:tc>
          <w:tcPr>
            <w:tcW w:w="525" w:type="dxa"/>
            <w:noWrap/>
            <w:vAlign w:val="center"/>
            <w:hideMark/>
          </w:tcPr>
          <w:p w14:paraId="76642E80" w14:textId="77777777" w:rsidR="00ED31C8" w:rsidRPr="00DD00AF" w:rsidRDefault="00ED31C8" w:rsidP="001324CB">
            <w:pPr>
              <w:jc w:val="center"/>
              <w:rPr>
                <w:sz w:val="10"/>
                <w:szCs w:val="10"/>
                <w:lang w:eastAsia="ko-KR"/>
              </w:rPr>
            </w:pPr>
            <w:r w:rsidRPr="00DD00AF">
              <w:rPr>
                <w:sz w:val="10"/>
                <w:szCs w:val="10"/>
                <w:lang w:eastAsia="ko-KR"/>
              </w:rPr>
              <w:t>0.76</w:t>
            </w:r>
          </w:p>
        </w:tc>
        <w:tc>
          <w:tcPr>
            <w:tcW w:w="525" w:type="dxa"/>
            <w:noWrap/>
            <w:vAlign w:val="center"/>
            <w:hideMark/>
          </w:tcPr>
          <w:p w14:paraId="7C58EA9E" w14:textId="77777777" w:rsidR="00ED31C8" w:rsidRPr="00DD00AF" w:rsidRDefault="00ED31C8" w:rsidP="001324CB">
            <w:pPr>
              <w:jc w:val="center"/>
              <w:rPr>
                <w:sz w:val="10"/>
                <w:szCs w:val="10"/>
                <w:lang w:eastAsia="ko-KR"/>
              </w:rPr>
            </w:pPr>
            <w:r w:rsidRPr="00DD00AF">
              <w:rPr>
                <w:sz w:val="10"/>
                <w:szCs w:val="10"/>
                <w:lang w:eastAsia="ko-KR"/>
              </w:rPr>
              <w:t>0.1</w:t>
            </w:r>
          </w:p>
        </w:tc>
        <w:tc>
          <w:tcPr>
            <w:tcW w:w="532" w:type="dxa"/>
            <w:noWrap/>
            <w:vAlign w:val="center"/>
            <w:hideMark/>
          </w:tcPr>
          <w:p w14:paraId="7A2DB4FE" w14:textId="77777777" w:rsidR="00ED31C8" w:rsidRPr="00DD00AF" w:rsidRDefault="00ED31C8" w:rsidP="001324CB">
            <w:pPr>
              <w:jc w:val="center"/>
              <w:rPr>
                <w:sz w:val="10"/>
                <w:szCs w:val="10"/>
                <w:lang w:eastAsia="ko-KR"/>
              </w:rPr>
            </w:pPr>
            <w:r w:rsidRPr="00DD00AF">
              <w:rPr>
                <w:sz w:val="10"/>
                <w:szCs w:val="10"/>
                <w:lang w:eastAsia="ko-KR"/>
              </w:rPr>
              <w:t>0.03</w:t>
            </w:r>
          </w:p>
        </w:tc>
        <w:tc>
          <w:tcPr>
            <w:tcW w:w="711" w:type="dxa"/>
            <w:noWrap/>
            <w:vAlign w:val="center"/>
            <w:hideMark/>
          </w:tcPr>
          <w:p w14:paraId="46856F61" w14:textId="77777777" w:rsidR="00ED31C8" w:rsidRPr="00DD00AF" w:rsidRDefault="00ED31C8" w:rsidP="001324CB">
            <w:pPr>
              <w:jc w:val="center"/>
              <w:rPr>
                <w:sz w:val="10"/>
                <w:szCs w:val="10"/>
                <w:lang w:eastAsia="ko-KR"/>
              </w:rPr>
            </w:pPr>
            <w:r w:rsidRPr="00DD00AF">
              <w:rPr>
                <w:sz w:val="10"/>
                <w:szCs w:val="10"/>
                <w:lang w:eastAsia="ko-KR"/>
              </w:rPr>
              <w:t>0.9</w:t>
            </w:r>
          </w:p>
        </w:tc>
        <w:tc>
          <w:tcPr>
            <w:tcW w:w="711" w:type="dxa"/>
            <w:noWrap/>
            <w:vAlign w:val="center"/>
            <w:hideMark/>
          </w:tcPr>
          <w:p w14:paraId="080EC6DD" w14:textId="77777777" w:rsidR="00ED31C8" w:rsidRPr="00DD00AF" w:rsidRDefault="00ED31C8" w:rsidP="001324CB">
            <w:pPr>
              <w:jc w:val="center"/>
              <w:rPr>
                <w:sz w:val="10"/>
                <w:szCs w:val="10"/>
                <w:lang w:eastAsia="ko-KR"/>
              </w:rPr>
            </w:pPr>
            <w:r w:rsidRPr="00DD00AF">
              <w:rPr>
                <w:sz w:val="10"/>
                <w:szCs w:val="10"/>
                <w:lang w:eastAsia="ko-KR"/>
              </w:rPr>
              <w:t>0.82</w:t>
            </w:r>
          </w:p>
        </w:tc>
      </w:tr>
      <w:tr w:rsidR="007E0BAE" w:rsidRPr="00DD00AF" w14:paraId="01C30E97" w14:textId="77777777" w:rsidTr="0066378E">
        <w:trPr>
          <w:trHeight w:val="288"/>
          <w:jc w:val="center"/>
        </w:trPr>
        <w:tc>
          <w:tcPr>
            <w:tcW w:w="429" w:type="dxa"/>
            <w:noWrap/>
            <w:vAlign w:val="center"/>
            <w:hideMark/>
          </w:tcPr>
          <w:p w14:paraId="4FC3C090"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23BF32CD"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790C97D2"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732939B7"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0F980703" w14:textId="77777777" w:rsidR="00ED31C8" w:rsidRPr="00DD00AF" w:rsidRDefault="00ED31C8" w:rsidP="001324CB">
            <w:pPr>
              <w:jc w:val="center"/>
              <w:rPr>
                <w:sz w:val="10"/>
                <w:szCs w:val="10"/>
                <w:lang w:eastAsia="ko-KR"/>
              </w:rPr>
            </w:pPr>
            <w:r w:rsidRPr="00DD00AF">
              <w:rPr>
                <w:sz w:val="10"/>
                <w:szCs w:val="10"/>
                <w:lang w:eastAsia="ko-KR"/>
              </w:rPr>
              <w:t>0.05</w:t>
            </w:r>
          </w:p>
        </w:tc>
        <w:tc>
          <w:tcPr>
            <w:tcW w:w="525" w:type="dxa"/>
            <w:noWrap/>
            <w:vAlign w:val="center"/>
            <w:hideMark/>
          </w:tcPr>
          <w:p w14:paraId="5651B65C" w14:textId="77777777" w:rsidR="00ED31C8" w:rsidRPr="00DD00AF" w:rsidRDefault="00ED31C8" w:rsidP="001324CB">
            <w:pPr>
              <w:jc w:val="center"/>
              <w:rPr>
                <w:sz w:val="10"/>
                <w:szCs w:val="10"/>
                <w:lang w:eastAsia="ko-KR"/>
              </w:rPr>
            </w:pPr>
            <w:r w:rsidRPr="00DD00AF">
              <w:rPr>
                <w:sz w:val="10"/>
                <w:szCs w:val="10"/>
                <w:lang w:eastAsia="ko-KR"/>
              </w:rPr>
              <w:t>0.98</w:t>
            </w:r>
          </w:p>
        </w:tc>
        <w:tc>
          <w:tcPr>
            <w:tcW w:w="525" w:type="dxa"/>
            <w:noWrap/>
            <w:vAlign w:val="center"/>
            <w:hideMark/>
          </w:tcPr>
          <w:p w14:paraId="17CDD113" w14:textId="77777777" w:rsidR="00ED31C8" w:rsidRPr="00DD00AF" w:rsidRDefault="00ED31C8" w:rsidP="001324CB">
            <w:pPr>
              <w:jc w:val="center"/>
              <w:rPr>
                <w:sz w:val="10"/>
                <w:szCs w:val="10"/>
                <w:lang w:eastAsia="ko-KR"/>
              </w:rPr>
            </w:pPr>
            <w:r w:rsidRPr="00DD00AF">
              <w:rPr>
                <w:sz w:val="10"/>
                <w:szCs w:val="10"/>
                <w:lang w:eastAsia="ko-KR"/>
              </w:rPr>
              <w:t>0.35</w:t>
            </w:r>
          </w:p>
        </w:tc>
        <w:tc>
          <w:tcPr>
            <w:tcW w:w="561" w:type="dxa"/>
            <w:noWrap/>
            <w:vAlign w:val="center"/>
            <w:hideMark/>
          </w:tcPr>
          <w:p w14:paraId="4DDA7DB9" w14:textId="77777777" w:rsidR="00ED31C8" w:rsidRPr="00DD00AF" w:rsidRDefault="00ED31C8" w:rsidP="001324CB">
            <w:pPr>
              <w:jc w:val="center"/>
              <w:rPr>
                <w:sz w:val="10"/>
                <w:szCs w:val="10"/>
                <w:lang w:eastAsia="ko-KR"/>
              </w:rPr>
            </w:pPr>
            <w:r w:rsidRPr="00DD00AF">
              <w:rPr>
                <w:sz w:val="10"/>
                <w:szCs w:val="10"/>
                <w:lang w:eastAsia="ko-KR"/>
              </w:rPr>
              <w:t>0.41</w:t>
            </w:r>
          </w:p>
        </w:tc>
        <w:tc>
          <w:tcPr>
            <w:tcW w:w="525" w:type="dxa"/>
            <w:noWrap/>
            <w:vAlign w:val="center"/>
            <w:hideMark/>
          </w:tcPr>
          <w:p w14:paraId="52160869"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324D74B2" w14:textId="77777777" w:rsidR="00ED31C8" w:rsidRPr="00DD00AF" w:rsidRDefault="00ED31C8" w:rsidP="001324CB">
            <w:pPr>
              <w:jc w:val="center"/>
              <w:rPr>
                <w:sz w:val="10"/>
                <w:szCs w:val="10"/>
                <w:lang w:eastAsia="ko-KR"/>
              </w:rPr>
            </w:pPr>
            <w:r w:rsidRPr="00DD00AF">
              <w:rPr>
                <w:sz w:val="10"/>
                <w:szCs w:val="10"/>
                <w:lang w:eastAsia="ko-KR"/>
              </w:rPr>
              <w:t>0.1</w:t>
            </w:r>
          </w:p>
        </w:tc>
        <w:tc>
          <w:tcPr>
            <w:tcW w:w="651" w:type="dxa"/>
            <w:noWrap/>
            <w:vAlign w:val="center"/>
            <w:hideMark/>
          </w:tcPr>
          <w:p w14:paraId="60828E41" w14:textId="77777777" w:rsidR="00ED31C8" w:rsidRPr="00DD00AF" w:rsidRDefault="00ED31C8" w:rsidP="001324CB">
            <w:pPr>
              <w:jc w:val="center"/>
              <w:rPr>
                <w:sz w:val="10"/>
                <w:szCs w:val="10"/>
                <w:lang w:eastAsia="ko-KR"/>
              </w:rPr>
            </w:pPr>
            <w:r w:rsidRPr="00DD00AF">
              <w:rPr>
                <w:sz w:val="10"/>
                <w:szCs w:val="10"/>
                <w:lang w:eastAsia="ko-KR"/>
              </w:rPr>
              <w:t>0.63</w:t>
            </w:r>
          </w:p>
        </w:tc>
        <w:tc>
          <w:tcPr>
            <w:tcW w:w="525" w:type="dxa"/>
            <w:noWrap/>
            <w:vAlign w:val="center"/>
            <w:hideMark/>
          </w:tcPr>
          <w:p w14:paraId="0B98394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9DAB860" w14:textId="77777777" w:rsidR="00ED31C8" w:rsidRPr="00DD00AF" w:rsidRDefault="00ED31C8" w:rsidP="001324CB">
            <w:pPr>
              <w:jc w:val="center"/>
              <w:rPr>
                <w:sz w:val="10"/>
                <w:szCs w:val="10"/>
                <w:lang w:eastAsia="ko-KR"/>
              </w:rPr>
            </w:pPr>
            <w:r w:rsidRPr="00DD00AF">
              <w:rPr>
                <w:sz w:val="10"/>
                <w:szCs w:val="10"/>
                <w:lang w:eastAsia="ko-KR"/>
              </w:rPr>
              <w:t>0.89</w:t>
            </w:r>
          </w:p>
        </w:tc>
        <w:tc>
          <w:tcPr>
            <w:tcW w:w="532" w:type="dxa"/>
            <w:noWrap/>
            <w:vAlign w:val="center"/>
            <w:hideMark/>
          </w:tcPr>
          <w:p w14:paraId="06E03BAE" w14:textId="77777777" w:rsidR="00ED31C8" w:rsidRPr="00DD00AF" w:rsidRDefault="00ED31C8" w:rsidP="001324CB">
            <w:pPr>
              <w:jc w:val="center"/>
              <w:rPr>
                <w:sz w:val="10"/>
                <w:szCs w:val="10"/>
                <w:lang w:eastAsia="ko-KR"/>
              </w:rPr>
            </w:pPr>
            <w:r w:rsidRPr="00DD00AF">
              <w:rPr>
                <w:sz w:val="10"/>
                <w:szCs w:val="10"/>
                <w:lang w:eastAsia="ko-KR"/>
              </w:rPr>
              <w:t>0.47</w:t>
            </w:r>
          </w:p>
        </w:tc>
        <w:tc>
          <w:tcPr>
            <w:tcW w:w="711" w:type="dxa"/>
            <w:noWrap/>
            <w:vAlign w:val="center"/>
            <w:hideMark/>
          </w:tcPr>
          <w:p w14:paraId="635E3EE7"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31A002B4"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7B353596" w14:textId="77777777" w:rsidTr="0066378E">
        <w:trPr>
          <w:trHeight w:val="288"/>
          <w:jc w:val="center"/>
        </w:trPr>
        <w:tc>
          <w:tcPr>
            <w:tcW w:w="429" w:type="dxa"/>
            <w:noWrap/>
            <w:vAlign w:val="center"/>
            <w:hideMark/>
          </w:tcPr>
          <w:p w14:paraId="3313592C"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0850CE2C"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1F0228A8"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30DE7120"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60A6A606" w14:textId="77777777" w:rsidR="00ED31C8" w:rsidRPr="00DD00AF" w:rsidRDefault="00ED31C8" w:rsidP="001324CB">
            <w:pPr>
              <w:jc w:val="center"/>
              <w:rPr>
                <w:sz w:val="10"/>
                <w:szCs w:val="10"/>
                <w:lang w:eastAsia="ko-KR"/>
              </w:rPr>
            </w:pPr>
            <w:r w:rsidRPr="00DD00AF">
              <w:rPr>
                <w:sz w:val="10"/>
                <w:szCs w:val="10"/>
                <w:lang w:eastAsia="ko-KR"/>
              </w:rPr>
              <w:t>0.07</w:t>
            </w:r>
          </w:p>
        </w:tc>
        <w:tc>
          <w:tcPr>
            <w:tcW w:w="525" w:type="dxa"/>
            <w:noWrap/>
            <w:vAlign w:val="center"/>
            <w:hideMark/>
          </w:tcPr>
          <w:p w14:paraId="743C265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298DD75" w14:textId="77777777" w:rsidR="00ED31C8" w:rsidRPr="00DD00AF" w:rsidRDefault="00ED31C8" w:rsidP="001324CB">
            <w:pPr>
              <w:jc w:val="center"/>
              <w:rPr>
                <w:sz w:val="10"/>
                <w:szCs w:val="10"/>
                <w:lang w:eastAsia="ko-KR"/>
              </w:rPr>
            </w:pPr>
            <w:r w:rsidRPr="00DD00AF">
              <w:rPr>
                <w:sz w:val="10"/>
                <w:szCs w:val="10"/>
                <w:lang w:eastAsia="ko-KR"/>
              </w:rPr>
              <w:t>0.93</w:t>
            </w:r>
          </w:p>
        </w:tc>
        <w:tc>
          <w:tcPr>
            <w:tcW w:w="561" w:type="dxa"/>
            <w:noWrap/>
            <w:vAlign w:val="center"/>
            <w:hideMark/>
          </w:tcPr>
          <w:p w14:paraId="7D74AE56"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00511B79"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429798BE" w14:textId="77777777" w:rsidR="00ED31C8" w:rsidRPr="00DD00AF" w:rsidRDefault="00ED31C8" w:rsidP="001324CB">
            <w:pPr>
              <w:jc w:val="center"/>
              <w:rPr>
                <w:sz w:val="10"/>
                <w:szCs w:val="10"/>
                <w:lang w:eastAsia="ko-KR"/>
              </w:rPr>
            </w:pPr>
            <w:r w:rsidRPr="00DD00AF">
              <w:rPr>
                <w:sz w:val="10"/>
                <w:szCs w:val="10"/>
                <w:lang w:eastAsia="ko-KR"/>
              </w:rPr>
              <w:t>0.29</w:t>
            </w:r>
          </w:p>
        </w:tc>
        <w:tc>
          <w:tcPr>
            <w:tcW w:w="651" w:type="dxa"/>
            <w:noWrap/>
            <w:vAlign w:val="center"/>
            <w:hideMark/>
          </w:tcPr>
          <w:p w14:paraId="4CCB9C2C"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3A332278"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6BE314E"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597663C3"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DDE154B"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3BE3B5D6"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012F30AE" w14:textId="77777777" w:rsidTr="0066378E">
        <w:trPr>
          <w:trHeight w:val="288"/>
          <w:jc w:val="center"/>
        </w:trPr>
        <w:tc>
          <w:tcPr>
            <w:tcW w:w="429" w:type="dxa"/>
            <w:noWrap/>
            <w:vAlign w:val="center"/>
            <w:hideMark/>
          </w:tcPr>
          <w:p w14:paraId="4355B22E"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49A15DC3"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4E96CD84"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0A572C54" w14:textId="77777777" w:rsidR="00ED31C8" w:rsidRPr="00DD00AF" w:rsidRDefault="00ED31C8" w:rsidP="001324CB">
            <w:pPr>
              <w:jc w:val="center"/>
              <w:rPr>
                <w:sz w:val="10"/>
                <w:szCs w:val="10"/>
                <w:lang w:eastAsia="ko-KR"/>
              </w:rPr>
            </w:pPr>
            <w:r w:rsidRPr="00DD00AF">
              <w:rPr>
                <w:sz w:val="10"/>
                <w:szCs w:val="10"/>
                <w:lang w:eastAsia="ko-KR"/>
              </w:rPr>
              <w:t>0.76</w:t>
            </w:r>
          </w:p>
        </w:tc>
        <w:tc>
          <w:tcPr>
            <w:tcW w:w="775" w:type="dxa"/>
            <w:noWrap/>
            <w:vAlign w:val="center"/>
            <w:hideMark/>
          </w:tcPr>
          <w:p w14:paraId="4D4C5128" w14:textId="77777777" w:rsidR="00ED31C8" w:rsidRPr="00DD00AF" w:rsidRDefault="00ED31C8" w:rsidP="001324CB">
            <w:pPr>
              <w:jc w:val="center"/>
              <w:rPr>
                <w:sz w:val="10"/>
                <w:szCs w:val="10"/>
                <w:lang w:eastAsia="ko-KR"/>
              </w:rPr>
            </w:pPr>
            <w:r w:rsidRPr="00DD00AF">
              <w:rPr>
                <w:sz w:val="10"/>
                <w:szCs w:val="10"/>
                <w:lang w:eastAsia="ko-KR"/>
              </w:rPr>
              <w:t>0.05</w:t>
            </w:r>
          </w:p>
        </w:tc>
        <w:tc>
          <w:tcPr>
            <w:tcW w:w="525" w:type="dxa"/>
            <w:noWrap/>
            <w:vAlign w:val="center"/>
            <w:hideMark/>
          </w:tcPr>
          <w:p w14:paraId="03D23FAE" w14:textId="77777777" w:rsidR="00ED31C8" w:rsidRPr="00DD00AF" w:rsidRDefault="00ED31C8" w:rsidP="001324CB">
            <w:pPr>
              <w:jc w:val="center"/>
              <w:rPr>
                <w:sz w:val="10"/>
                <w:szCs w:val="10"/>
                <w:lang w:eastAsia="ko-KR"/>
              </w:rPr>
            </w:pPr>
            <w:r w:rsidRPr="00DD00AF">
              <w:rPr>
                <w:sz w:val="10"/>
                <w:szCs w:val="10"/>
                <w:lang w:eastAsia="ko-KR"/>
              </w:rPr>
              <w:t>0.45</w:t>
            </w:r>
          </w:p>
        </w:tc>
        <w:tc>
          <w:tcPr>
            <w:tcW w:w="525" w:type="dxa"/>
            <w:noWrap/>
            <w:vAlign w:val="center"/>
            <w:hideMark/>
          </w:tcPr>
          <w:p w14:paraId="33E1A903" w14:textId="77777777" w:rsidR="00ED31C8" w:rsidRPr="00DD00AF" w:rsidRDefault="00ED31C8" w:rsidP="001324CB">
            <w:pPr>
              <w:jc w:val="center"/>
              <w:rPr>
                <w:sz w:val="10"/>
                <w:szCs w:val="10"/>
                <w:lang w:eastAsia="ko-KR"/>
              </w:rPr>
            </w:pPr>
            <w:r w:rsidRPr="00DD00AF">
              <w:rPr>
                <w:sz w:val="10"/>
                <w:szCs w:val="10"/>
                <w:lang w:eastAsia="ko-KR"/>
              </w:rPr>
              <w:t>0.11</w:t>
            </w:r>
          </w:p>
        </w:tc>
        <w:tc>
          <w:tcPr>
            <w:tcW w:w="561" w:type="dxa"/>
            <w:noWrap/>
            <w:vAlign w:val="center"/>
            <w:hideMark/>
          </w:tcPr>
          <w:p w14:paraId="731DB7C5" w14:textId="77777777" w:rsidR="00ED31C8" w:rsidRPr="00DD00AF" w:rsidRDefault="00ED31C8" w:rsidP="001324CB">
            <w:pPr>
              <w:jc w:val="center"/>
              <w:rPr>
                <w:sz w:val="10"/>
                <w:szCs w:val="10"/>
                <w:lang w:eastAsia="ko-KR"/>
              </w:rPr>
            </w:pPr>
            <w:r w:rsidRPr="00DD00AF">
              <w:rPr>
                <w:sz w:val="10"/>
                <w:szCs w:val="10"/>
                <w:lang w:eastAsia="ko-KR"/>
              </w:rPr>
              <w:t>0.09</w:t>
            </w:r>
          </w:p>
        </w:tc>
        <w:tc>
          <w:tcPr>
            <w:tcW w:w="525" w:type="dxa"/>
            <w:noWrap/>
            <w:vAlign w:val="center"/>
            <w:hideMark/>
          </w:tcPr>
          <w:p w14:paraId="561FFF0B" w14:textId="77777777" w:rsidR="00ED31C8" w:rsidRPr="00DD00AF" w:rsidRDefault="00ED31C8" w:rsidP="001324CB">
            <w:pPr>
              <w:jc w:val="center"/>
              <w:rPr>
                <w:sz w:val="10"/>
                <w:szCs w:val="10"/>
                <w:lang w:eastAsia="ko-KR"/>
              </w:rPr>
            </w:pPr>
            <w:r w:rsidRPr="00DD00AF">
              <w:rPr>
                <w:sz w:val="10"/>
                <w:szCs w:val="10"/>
                <w:lang w:eastAsia="ko-KR"/>
              </w:rPr>
              <w:t>0.72</w:t>
            </w:r>
          </w:p>
        </w:tc>
        <w:tc>
          <w:tcPr>
            <w:tcW w:w="461" w:type="dxa"/>
            <w:noWrap/>
            <w:vAlign w:val="center"/>
            <w:hideMark/>
          </w:tcPr>
          <w:p w14:paraId="24883A37" w14:textId="77777777" w:rsidR="00ED31C8" w:rsidRPr="00DD00AF" w:rsidRDefault="00ED31C8" w:rsidP="001324CB">
            <w:pPr>
              <w:jc w:val="center"/>
              <w:rPr>
                <w:sz w:val="10"/>
                <w:szCs w:val="10"/>
                <w:lang w:eastAsia="ko-KR"/>
              </w:rPr>
            </w:pPr>
            <w:r w:rsidRPr="00DD00AF">
              <w:rPr>
                <w:sz w:val="10"/>
                <w:szCs w:val="10"/>
                <w:lang w:eastAsia="ko-KR"/>
              </w:rPr>
              <w:t>0.07</w:t>
            </w:r>
          </w:p>
        </w:tc>
        <w:tc>
          <w:tcPr>
            <w:tcW w:w="651" w:type="dxa"/>
            <w:noWrap/>
            <w:vAlign w:val="center"/>
            <w:hideMark/>
          </w:tcPr>
          <w:p w14:paraId="192E1511" w14:textId="77777777" w:rsidR="00ED31C8" w:rsidRPr="00DD00AF" w:rsidRDefault="00ED31C8" w:rsidP="001324CB">
            <w:pPr>
              <w:jc w:val="center"/>
              <w:rPr>
                <w:sz w:val="10"/>
                <w:szCs w:val="10"/>
                <w:lang w:eastAsia="ko-KR"/>
              </w:rPr>
            </w:pPr>
            <w:r w:rsidRPr="00DD00AF">
              <w:rPr>
                <w:sz w:val="10"/>
                <w:szCs w:val="10"/>
                <w:lang w:eastAsia="ko-KR"/>
              </w:rPr>
              <w:t>0.22</w:t>
            </w:r>
          </w:p>
        </w:tc>
        <w:tc>
          <w:tcPr>
            <w:tcW w:w="525" w:type="dxa"/>
            <w:noWrap/>
            <w:vAlign w:val="center"/>
            <w:hideMark/>
          </w:tcPr>
          <w:p w14:paraId="17EAF2C9" w14:textId="77777777" w:rsidR="00ED31C8" w:rsidRPr="00DD00AF" w:rsidRDefault="00ED31C8" w:rsidP="001324CB">
            <w:pPr>
              <w:jc w:val="center"/>
              <w:rPr>
                <w:sz w:val="10"/>
                <w:szCs w:val="10"/>
                <w:lang w:eastAsia="ko-KR"/>
              </w:rPr>
            </w:pPr>
            <w:r w:rsidRPr="00DD00AF">
              <w:rPr>
                <w:sz w:val="10"/>
                <w:szCs w:val="10"/>
                <w:lang w:eastAsia="ko-KR"/>
              </w:rPr>
              <w:t>0.72</w:t>
            </w:r>
          </w:p>
        </w:tc>
        <w:tc>
          <w:tcPr>
            <w:tcW w:w="525" w:type="dxa"/>
            <w:noWrap/>
            <w:vAlign w:val="center"/>
            <w:hideMark/>
          </w:tcPr>
          <w:p w14:paraId="2B70D90B" w14:textId="77777777" w:rsidR="00ED31C8" w:rsidRPr="00DD00AF" w:rsidRDefault="00ED31C8" w:rsidP="001324CB">
            <w:pPr>
              <w:jc w:val="center"/>
              <w:rPr>
                <w:sz w:val="10"/>
                <w:szCs w:val="10"/>
                <w:lang w:eastAsia="ko-KR"/>
              </w:rPr>
            </w:pPr>
            <w:r w:rsidRPr="00DD00AF">
              <w:rPr>
                <w:sz w:val="10"/>
                <w:szCs w:val="10"/>
                <w:lang w:eastAsia="ko-KR"/>
              </w:rPr>
              <w:t>0.1</w:t>
            </w:r>
          </w:p>
        </w:tc>
        <w:tc>
          <w:tcPr>
            <w:tcW w:w="532" w:type="dxa"/>
            <w:noWrap/>
            <w:vAlign w:val="center"/>
            <w:hideMark/>
          </w:tcPr>
          <w:p w14:paraId="2343548A" w14:textId="77777777" w:rsidR="00ED31C8" w:rsidRPr="00DD00AF" w:rsidRDefault="00ED31C8" w:rsidP="001324CB">
            <w:pPr>
              <w:jc w:val="center"/>
              <w:rPr>
                <w:sz w:val="10"/>
                <w:szCs w:val="10"/>
                <w:lang w:eastAsia="ko-KR"/>
              </w:rPr>
            </w:pPr>
            <w:r w:rsidRPr="00DD00AF">
              <w:rPr>
                <w:sz w:val="10"/>
                <w:szCs w:val="10"/>
                <w:lang w:eastAsia="ko-KR"/>
              </w:rPr>
              <w:t>0.03</w:t>
            </w:r>
          </w:p>
        </w:tc>
        <w:tc>
          <w:tcPr>
            <w:tcW w:w="711" w:type="dxa"/>
            <w:noWrap/>
            <w:vAlign w:val="center"/>
            <w:hideMark/>
          </w:tcPr>
          <w:p w14:paraId="690EE7EE" w14:textId="77777777" w:rsidR="00ED31C8" w:rsidRPr="00DD00AF" w:rsidRDefault="00ED31C8" w:rsidP="001324CB">
            <w:pPr>
              <w:jc w:val="center"/>
              <w:rPr>
                <w:sz w:val="10"/>
                <w:szCs w:val="10"/>
                <w:lang w:eastAsia="ko-KR"/>
              </w:rPr>
            </w:pPr>
            <w:r w:rsidRPr="00DD00AF">
              <w:rPr>
                <w:sz w:val="10"/>
                <w:szCs w:val="10"/>
                <w:lang w:eastAsia="ko-KR"/>
              </w:rPr>
              <w:t>0.88</w:t>
            </w:r>
          </w:p>
        </w:tc>
        <w:tc>
          <w:tcPr>
            <w:tcW w:w="711" w:type="dxa"/>
            <w:noWrap/>
            <w:vAlign w:val="center"/>
            <w:hideMark/>
          </w:tcPr>
          <w:p w14:paraId="7BE47F55" w14:textId="77777777" w:rsidR="00ED31C8" w:rsidRPr="00DD00AF" w:rsidRDefault="00ED31C8" w:rsidP="001324CB">
            <w:pPr>
              <w:jc w:val="center"/>
              <w:rPr>
                <w:sz w:val="10"/>
                <w:szCs w:val="10"/>
                <w:lang w:eastAsia="ko-KR"/>
              </w:rPr>
            </w:pPr>
            <w:r w:rsidRPr="00DD00AF">
              <w:rPr>
                <w:sz w:val="10"/>
                <w:szCs w:val="10"/>
                <w:lang w:eastAsia="ko-KR"/>
              </w:rPr>
              <w:t>0.8</w:t>
            </w:r>
          </w:p>
        </w:tc>
      </w:tr>
      <w:tr w:rsidR="007E0BAE" w:rsidRPr="00DD00AF" w14:paraId="18BB6A42" w14:textId="77777777" w:rsidTr="0066378E">
        <w:trPr>
          <w:trHeight w:val="288"/>
          <w:jc w:val="center"/>
        </w:trPr>
        <w:tc>
          <w:tcPr>
            <w:tcW w:w="429" w:type="dxa"/>
            <w:noWrap/>
            <w:vAlign w:val="center"/>
            <w:hideMark/>
          </w:tcPr>
          <w:p w14:paraId="0A6B3903"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4E76EB9A"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43394B2C"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0805BF70"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5F8DE71B" w14:textId="77777777" w:rsidR="00ED31C8" w:rsidRPr="00DD00AF" w:rsidRDefault="00ED31C8" w:rsidP="001324CB">
            <w:pPr>
              <w:jc w:val="center"/>
              <w:rPr>
                <w:sz w:val="10"/>
                <w:szCs w:val="10"/>
                <w:lang w:eastAsia="ko-KR"/>
              </w:rPr>
            </w:pPr>
            <w:r w:rsidRPr="00DD00AF">
              <w:rPr>
                <w:sz w:val="10"/>
                <w:szCs w:val="10"/>
                <w:lang w:eastAsia="ko-KR"/>
              </w:rPr>
              <w:t>0.07</w:t>
            </w:r>
          </w:p>
        </w:tc>
        <w:tc>
          <w:tcPr>
            <w:tcW w:w="525" w:type="dxa"/>
            <w:noWrap/>
            <w:vAlign w:val="center"/>
            <w:hideMark/>
          </w:tcPr>
          <w:p w14:paraId="61E7D238" w14:textId="77777777" w:rsidR="00ED31C8" w:rsidRPr="00DD00AF" w:rsidRDefault="00ED31C8" w:rsidP="001324CB">
            <w:pPr>
              <w:jc w:val="center"/>
              <w:rPr>
                <w:sz w:val="10"/>
                <w:szCs w:val="10"/>
                <w:lang w:eastAsia="ko-KR"/>
              </w:rPr>
            </w:pPr>
            <w:r w:rsidRPr="00DD00AF">
              <w:rPr>
                <w:sz w:val="10"/>
                <w:szCs w:val="10"/>
                <w:lang w:eastAsia="ko-KR"/>
              </w:rPr>
              <w:t>0.98</w:t>
            </w:r>
          </w:p>
        </w:tc>
        <w:tc>
          <w:tcPr>
            <w:tcW w:w="525" w:type="dxa"/>
            <w:noWrap/>
            <w:vAlign w:val="center"/>
            <w:hideMark/>
          </w:tcPr>
          <w:p w14:paraId="15789F43" w14:textId="77777777" w:rsidR="00ED31C8" w:rsidRPr="00DD00AF" w:rsidRDefault="00ED31C8" w:rsidP="001324CB">
            <w:pPr>
              <w:jc w:val="center"/>
              <w:rPr>
                <w:sz w:val="10"/>
                <w:szCs w:val="10"/>
                <w:lang w:eastAsia="ko-KR"/>
              </w:rPr>
            </w:pPr>
            <w:r w:rsidRPr="00DD00AF">
              <w:rPr>
                <w:sz w:val="10"/>
                <w:szCs w:val="10"/>
                <w:lang w:eastAsia="ko-KR"/>
              </w:rPr>
              <w:t>0.36</w:t>
            </w:r>
          </w:p>
        </w:tc>
        <w:tc>
          <w:tcPr>
            <w:tcW w:w="561" w:type="dxa"/>
            <w:noWrap/>
            <w:vAlign w:val="center"/>
            <w:hideMark/>
          </w:tcPr>
          <w:p w14:paraId="4F829CEA" w14:textId="77777777" w:rsidR="00ED31C8" w:rsidRPr="00DD00AF" w:rsidRDefault="00ED31C8" w:rsidP="001324CB">
            <w:pPr>
              <w:jc w:val="center"/>
              <w:rPr>
                <w:sz w:val="10"/>
                <w:szCs w:val="10"/>
                <w:lang w:eastAsia="ko-KR"/>
              </w:rPr>
            </w:pPr>
            <w:r w:rsidRPr="00DD00AF">
              <w:rPr>
                <w:sz w:val="10"/>
                <w:szCs w:val="10"/>
                <w:lang w:eastAsia="ko-KR"/>
              </w:rPr>
              <w:t>0.49</w:t>
            </w:r>
          </w:p>
        </w:tc>
        <w:tc>
          <w:tcPr>
            <w:tcW w:w="525" w:type="dxa"/>
            <w:noWrap/>
            <w:vAlign w:val="center"/>
            <w:hideMark/>
          </w:tcPr>
          <w:p w14:paraId="60CA9319"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567A1AF8" w14:textId="77777777" w:rsidR="00ED31C8" w:rsidRPr="00DD00AF" w:rsidRDefault="00ED31C8" w:rsidP="001324CB">
            <w:pPr>
              <w:jc w:val="center"/>
              <w:rPr>
                <w:sz w:val="10"/>
                <w:szCs w:val="10"/>
                <w:lang w:eastAsia="ko-KR"/>
              </w:rPr>
            </w:pPr>
            <w:r w:rsidRPr="00DD00AF">
              <w:rPr>
                <w:sz w:val="10"/>
                <w:szCs w:val="10"/>
                <w:lang w:eastAsia="ko-KR"/>
              </w:rPr>
              <w:t>0.14</w:t>
            </w:r>
          </w:p>
        </w:tc>
        <w:tc>
          <w:tcPr>
            <w:tcW w:w="651" w:type="dxa"/>
            <w:noWrap/>
            <w:vAlign w:val="center"/>
            <w:hideMark/>
          </w:tcPr>
          <w:p w14:paraId="256983B9" w14:textId="77777777" w:rsidR="00ED31C8" w:rsidRPr="00DD00AF" w:rsidRDefault="00ED31C8" w:rsidP="001324CB">
            <w:pPr>
              <w:jc w:val="center"/>
              <w:rPr>
                <w:sz w:val="10"/>
                <w:szCs w:val="10"/>
                <w:lang w:eastAsia="ko-KR"/>
              </w:rPr>
            </w:pPr>
            <w:r w:rsidRPr="00DD00AF">
              <w:rPr>
                <w:sz w:val="10"/>
                <w:szCs w:val="10"/>
                <w:lang w:eastAsia="ko-KR"/>
              </w:rPr>
              <w:t>0.63</w:t>
            </w:r>
          </w:p>
        </w:tc>
        <w:tc>
          <w:tcPr>
            <w:tcW w:w="525" w:type="dxa"/>
            <w:noWrap/>
            <w:vAlign w:val="center"/>
            <w:hideMark/>
          </w:tcPr>
          <w:p w14:paraId="5BEF0BB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CA0B468" w14:textId="77777777" w:rsidR="00ED31C8" w:rsidRPr="00DD00AF" w:rsidRDefault="00ED31C8" w:rsidP="001324CB">
            <w:pPr>
              <w:jc w:val="center"/>
              <w:rPr>
                <w:sz w:val="10"/>
                <w:szCs w:val="10"/>
                <w:lang w:eastAsia="ko-KR"/>
              </w:rPr>
            </w:pPr>
            <w:r w:rsidRPr="00DD00AF">
              <w:rPr>
                <w:sz w:val="10"/>
                <w:szCs w:val="10"/>
                <w:lang w:eastAsia="ko-KR"/>
              </w:rPr>
              <w:t>0.88</w:t>
            </w:r>
          </w:p>
        </w:tc>
        <w:tc>
          <w:tcPr>
            <w:tcW w:w="532" w:type="dxa"/>
            <w:noWrap/>
            <w:vAlign w:val="center"/>
            <w:hideMark/>
          </w:tcPr>
          <w:p w14:paraId="3C35E694" w14:textId="77777777" w:rsidR="00ED31C8" w:rsidRPr="00DD00AF" w:rsidRDefault="00ED31C8" w:rsidP="001324CB">
            <w:pPr>
              <w:jc w:val="center"/>
              <w:rPr>
                <w:sz w:val="10"/>
                <w:szCs w:val="10"/>
                <w:lang w:eastAsia="ko-KR"/>
              </w:rPr>
            </w:pPr>
            <w:r w:rsidRPr="00DD00AF">
              <w:rPr>
                <w:sz w:val="10"/>
                <w:szCs w:val="10"/>
                <w:lang w:eastAsia="ko-KR"/>
              </w:rPr>
              <w:t>0.48</w:t>
            </w:r>
          </w:p>
        </w:tc>
        <w:tc>
          <w:tcPr>
            <w:tcW w:w="711" w:type="dxa"/>
            <w:noWrap/>
            <w:vAlign w:val="center"/>
            <w:hideMark/>
          </w:tcPr>
          <w:p w14:paraId="7ADB8BB6"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538BBE0D"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45ACD0F4" w14:textId="77777777" w:rsidTr="0066378E">
        <w:trPr>
          <w:trHeight w:val="288"/>
          <w:jc w:val="center"/>
        </w:trPr>
        <w:tc>
          <w:tcPr>
            <w:tcW w:w="429" w:type="dxa"/>
            <w:noWrap/>
            <w:vAlign w:val="center"/>
            <w:hideMark/>
          </w:tcPr>
          <w:p w14:paraId="68E82EBB"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2E55A416"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2684A5E7"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49DD5473"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4AFDAF32" w14:textId="77777777" w:rsidR="00ED31C8" w:rsidRPr="00DD00AF" w:rsidRDefault="00ED31C8" w:rsidP="001324CB">
            <w:pPr>
              <w:jc w:val="center"/>
              <w:rPr>
                <w:sz w:val="10"/>
                <w:szCs w:val="10"/>
                <w:lang w:eastAsia="ko-KR"/>
              </w:rPr>
            </w:pPr>
            <w:r w:rsidRPr="00DD00AF">
              <w:rPr>
                <w:sz w:val="10"/>
                <w:szCs w:val="10"/>
                <w:lang w:eastAsia="ko-KR"/>
              </w:rPr>
              <w:t>0.1</w:t>
            </w:r>
          </w:p>
        </w:tc>
        <w:tc>
          <w:tcPr>
            <w:tcW w:w="525" w:type="dxa"/>
            <w:noWrap/>
            <w:vAlign w:val="center"/>
            <w:hideMark/>
          </w:tcPr>
          <w:p w14:paraId="0136EED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374F071" w14:textId="77777777" w:rsidR="00ED31C8" w:rsidRPr="00DD00AF" w:rsidRDefault="00ED31C8" w:rsidP="001324CB">
            <w:pPr>
              <w:jc w:val="center"/>
              <w:rPr>
                <w:sz w:val="10"/>
                <w:szCs w:val="10"/>
                <w:lang w:eastAsia="ko-KR"/>
              </w:rPr>
            </w:pPr>
            <w:r w:rsidRPr="00DD00AF">
              <w:rPr>
                <w:sz w:val="10"/>
                <w:szCs w:val="10"/>
                <w:lang w:eastAsia="ko-KR"/>
              </w:rPr>
              <w:t>0.93</w:t>
            </w:r>
          </w:p>
        </w:tc>
        <w:tc>
          <w:tcPr>
            <w:tcW w:w="561" w:type="dxa"/>
            <w:noWrap/>
            <w:vAlign w:val="center"/>
            <w:hideMark/>
          </w:tcPr>
          <w:p w14:paraId="2838E616"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29DFA077"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031BB57C" w14:textId="77777777" w:rsidR="00ED31C8" w:rsidRPr="00DD00AF" w:rsidRDefault="00ED31C8" w:rsidP="001324CB">
            <w:pPr>
              <w:jc w:val="center"/>
              <w:rPr>
                <w:sz w:val="10"/>
                <w:szCs w:val="10"/>
                <w:lang w:eastAsia="ko-KR"/>
              </w:rPr>
            </w:pPr>
            <w:r w:rsidRPr="00DD00AF">
              <w:rPr>
                <w:sz w:val="10"/>
                <w:szCs w:val="10"/>
                <w:lang w:eastAsia="ko-KR"/>
              </w:rPr>
              <w:t>0.36</w:t>
            </w:r>
          </w:p>
        </w:tc>
        <w:tc>
          <w:tcPr>
            <w:tcW w:w="651" w:type="dxa"/>
            <w:noWrap/>
            <w:vAlign w:val="center"/>
            <w:hideMark/>
          </w:tcPr>
          <w:p w14:paraId="590E1360"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0C0A2A5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D0770AB"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217A563F"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6D4B67C1"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00D85226"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41BAF126" w14:textId="77777777" w:rsidTr="0066378E">
        <w:trPr>
          <w:trHeight w:val="288"/>
          <w:jc w:val="center"/>
        </w:trPr>
        <w:tc>
          <w:tcPr>
            <w:tcW w:w="429" w:type="dxa"/>
            <w:noWrap/>
            <w:vAlign w:val="center"/>
            <w:hideMark/>
          </w:tcPr>
          <w:p w14:paraId="11D8EABF"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49B26D83"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5D202968"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35E16D6C" w14:textId="77777777" w:rsidR="00ED31C8" w:rsidRPr="00DD00AF" w:rsidRDefault="00ED31C8" w:rsidP="001324CB">
            <w:pPr>
              <w:jc w:val="center"/>
              <w:rPr>
                <w:sz w:val="10"/>
                <w:szCs w:val="10"/>
                <w:lang w:eastAsia="ko-KR"/>
              </w:rPr>
            </w:pPr>
            <w:r w:rsidRPr="00DD00AF">
              <w:rPr>
                <w:sz w:val="10"/>
                <w:szCs w:val="10"/>
                <w:lang w:eastAsia="ko-KR"/>
              </w:rPr>
              <w:t>0.77</w:t>
            </w:r>
          </w:p>
        </w:tc>
        <w:tc>
          <w:tcPr>
            <w:tcW w:w="775" w:type="dxa"/>
            <w:noWrap/>
            <w:vAlign w:val="center"/>
            <w:hideMark/>
          </w:tcPr>
          <w:p w14:paraId="242F9EA1" w14:textId="77777777" w:rsidR="00ED31C8" w:rsidRPr="00DD00AF" w:rsidRDefault="00ED31C8" w:rsidP="001324CB">
            <w:pPr>
              <w:jc w:val="center"/>
              <w:rPr>
                <w:sz w:val="10"/>
                <w:szCs w:val="10"/>
                <w:lang w:eastAsia="ko-KR"/>
              </w:rPr>
            </w:pPr>
            <w:r w:rsidRPr="00DD00AF">
              <w:rPr>
                <w:sz w:val="10"/>
                <w:szCs w:val="10"/>
                <w:lang w:eastAsia="ko-KR"/>
              </w:rPr>
              <w:t>0.07</w:t>
            </w:r>
          </w:p>
        </w:tc>
        <w:tc>
          <w:tcPr>
            <w:tcW w:w="525" w:type="dxa"/>
            <w:noWrap/>
            <w:vAlign w:val="center"/>
            <w:hideMark/>
          </w:tcPr>
          <w:p w14:paraId="51E54A86" w14:textId="77777777" w:rsidR="00ED31C8" w:rsidRPr="00DD00AF" w:rsidRDefault="00ED31C8" w:rsidP="001324CB">
            <w:pPr>
              <w:jc w:val="center"/>
              <w:rPr>
                <w:sz w:val="10"/>
                <w:szCs w:val="10"/>
                <w:lang w:eastAsia="ko-KR"/>
              </w:rPr>
            </w:pPr>
            <w:r w:rsidRPr="00DD00AF">
              <w:rPr>
                <w:sz w:val="10"/>
                <w:szCs w:val="10"/>
                <w:lang w:eastAsia="ko-KR"/>
              </w:rPr>
              <w:t>0.48</w:t>
            </w:r>
          </w:p>
        </w:tc>
        <w:tc>
          <w:tcPr>
            <w:tcW w:w="525" w:type="dxa"/>
            <w:noWrap/>
            <w:vAlign w:val="center"/>
            <w:hideMark/>
          </w:tcPr>
          <w:p w14:paraId="6468CDD2" w14:textId="77777777" w:rsidR="00ED31C8" w:rsidRPr="00DD00AF" w:rsidRDefault="00ED31C8" w:rsidP="001324CB">
            <w:pPr>
              <w:jc w:val="center"/>
              <w:rPr>
                <w:sz w:val="10"/>
                <w:szCs w:val="10"/>
                <w:lang w:eastAsia="ko-KR"/>
              </w:rPr>
            </w:pPr>
            <w:r w:rsidRPr="00DD00AF">
              <w:rPr>
                <w:sz w:val="10"/>
                <w:szCs w:val="10"/>
                <w:lang w:eastAsia="ko-KR"/>
              </w:rPr>
              <w:t>0.1</w:t>
            </w:r>
          </w:p>
        </w:tc>
        <w:tc>
          <w:tcPr>
            <w:tcW w:w="561" w:type="dxa"/>
            <w:noWrap/>
            <w:vAlign w:val="center"/>
            <w:hideMark/>
          </w:tcPr>
          <w:p w14:paraId="23ACD4A5" w14:textId="77777777" w:rsidR="00ED31C8" w:rsidRPr="00DD00AF" w:rsidRDefault="00ED31C8" w:rsidP="001324CB">
            <w:pPr>
              <w:jc w:val="center"/>
              <w:rPr>
                <w:sz w:val="10"/>
                <w:szCs w:val="10"/>
                <w:lang w:eastAsia="ko-KR"/>
              </w:rPr>
            </w:pPr>
            <w:r w:rsidRPr="00DD00AF">
              <w:rPr>
                <w:sz w:val="10"/>
                <w:szCs w:val="10"/>
                <w:lang w:eastAsia="ko-KR"/>
              </w:rPr>
              <w:t>0.11</w:t>
            </w:r>
          </w:p>
        </w:tc>
        <w:tc>
          <w:tcPr>
            <w:tcW w:w="525" w:type="dxa"/>
            <w:noWrap/>
            <w:vAlign w:val="center"/>
            <w:hideMark/>
          </w:tcPr>
          <w:p w14:paraId="3866923D" w14:textId="77777777" w:rsidR="00ED31C8" w:rsidRPr="00DD00AF" w:rsidRDefault="00ED31C8" w:rsidP="001324CB">
            <w:pPr>
              <w:jc w:val="center"/>
              <w:rPr>
                <w:sz w:val="10"/>
                <w:szCs w:val="10"/>
                <w:lang w:eastAsia="ko-KR"/>
              </w:rPr>
            </w:pPr>
            <w:r w:rsidRPr="00DD00AF">
              <w:rPr>
                <w:sz w:val="10"/>
                <w:szCs w:val="10"/>
                <w:lang w:eastAsia="ko-KR"/>
              </w:rPr>
              <w:t>0.72</w:t>
            </w:r>
          </w:p>
        </w:tc>
        <w:tc>
          <w:tcPr>
            <w:tcW w:w="461" w:type="dxa"/>
            <w:noWrap/>
            <w:vAlign w:val="center"/>
            <w:hideMark/>
          </w:tcPr>
          <w:p w14:paraId="5204EEE6" w14:textId="77777777" w:rsidR="00ED31C8" w:rsidRPr="00DD00AF" w:rsidRDefault="00ED31C8" w:rsidP="001324CB">
            <w:pPr>
              <w:jc w:val="center"/>
              <w:rPr>
                <w:sz w:val="10"/>
                <w:szCs w:val="10"/>
                <w:lang w:eastAsia="ko-KR"/>
              </w:rPr>
            </w:pPr>
            <w:r w:rsidRPr="00DD00AF">
              <w:rPr>
                <w:sz w:val="10"/>
                <w:szCs w:val="10"/>
                <w:lang w:eastAsia="ko-KR"/>
              </w:rPr>
              <w:t>0.08</w:t>
            </w:r>
          </w:p>
        </w:tc>
        <w:tc>
          <w:tcPr>
            <w:tcW w:w="651" w:type="dxa"/>
            <w:noWrap/>
            <w:vAlign w:val="center"/>
            <w:hideMark/>
          </w:tcPr>
          <w:p w14:paraId="224DC500" w14:textId="77777777" w:rsidR="00ED31C8" w:rsidRPr="00DD00AF" w:rsidRDefault="00ED31C8" w:rsidP="001324CB">
            <w:pPr>
              <w:jc w:val="center"/>
              <w:rPr>
                <w:sz w:val="10"/>
                <w:szCs w:val="10"/>
                <w:lang w:eastAsia="ko-KR"/>
              </w:rPr>
            </w:pPr>
            <w:r w:rsidRPr="00DD00AF">
              <w:rPr>
                <w:sz w:val="10"/>
                <w:szCs w:val="10"/>
                <w:lang w:eastAsia="ko-KR"/>
              </w:rPr>
              <w:t>0.24</w:t>
            </w:r>
          </w:p>
        </w:tc>
        <w:tc>
          <w:tcPr>
            <w:tcW w:w="525" w:type="dxa"/>
            <w:noWrap/>
            <w:vAlign w:val="center"/>
            <w:hideMark/>
          </w:tcPr>
          <w:p w14:paraId="1C8B4381" w14:textId="77777777" w:rsidR="00ED31C8" w:rsidRPr="00DD00AF" w:rsidRDefault="00ED31C8" w:rsidP="001324CB">
            <w:pPr>
              <w:jc w:val="center"/>
              <w:rPr>
                <w:sz w:val="10"/>
                <w:szCs w:val="10"/>
                <w:lang w:eastAsia="ko-KR"/>
              </w:rPr>
            </w:pPr>
            <w:r w:rsidRPr="00DD00AF">
              <w:rPr>
                <w:sz w:val="10"/>
                <w:szCs w:val="10"/>
                <w:lang w:eastAsia="ko-KR"/>
              </w:rPr>
              <w:t>0.72</w:t>
            </w:r>
          </w:p>
        </w:tc>
        <w:tc>
          <w:tcPr>
            <w:tcW w:w="525" w:type="dxa"/>
            <w:noWrap/>
            <w:vAlign w:val="center"/>
            <w:hideMark/>
          </w:tcPr>
          <w:p w14:paraId="25A96FAD" w14:textId="77777777" w:rsidR="00ED31C8" w:rsidRPr="00DD00AF" w:rsidRDefault="00ED31C8" w:rsidP="001324CB">
            <w:pPr>
              <w:jc w:val="center"/>
              <w:rPr>
                <w:sz w:val="10"/>
                <w:szCs w:val="10"/>
                <w:lang w:eastAsia="ko-KR"/>
              </w:rPr>
            </w:pPr>
            <w:r w:rsidRPr="00DD00AF">
              <w:rPr>
                <w:sz w:val="10"/>
                <w:szCs w:val="10"/>
                <w:lang w:eastAsia="ko-KR"/>
              </w:rPr>
              <w:t>0.1</w:t>
            </w:r>
          </w:p>
        </w:tc>
        <w:tc>
          <w:tcPr>
            <w:tcW w:w="532" w:type="dxa"/>
            <w:noWrap/>
            <w:vAlign w:val="center"/>
            <w:hideMark/>
          </w:tcPr>
          <w:p w14:paraId="702E0215" w14:textId="77777777" w:rsidR="00ED31C8" w:rsidRPr="00DD00AF" w:rsidRDefault="00ED31C8" w:rsidP="001324CB">
            <w:pPr>
              <w:jc w:val="center"/>
              <w:rPr>
                <w:sz w:val="10"/>
                <w:szCs w:val="10"/>
                <w:lang w:eastAsia="ko-KR"/>
              </w:rPr>
            </w:pPr>
            <w:r w:rsidRPr="00DD00AF">
              <w:rPr>
                <w:sz w:val="10"/>
                <w:szCs w:val="10"/>
                <w:lang w:eastAsia="ko-KR"/>
              </w:rPr>
              <w:t>0.04</w:t>
            </w:r>
          </w:p>
        </w:tc>
        <w:tc>
          <w:tcPr>
            <w:tcW w:w="711" w:type="dxa"/>
            <w:noWrap/>
            <w:vAlign w:val="center"/>
            <w:hideMark/>
          </w:tcPr>
          <w:p w14:paraId="3012CF59" w14:textId="77777777" w:rsidR="00ED31C8" w:rsidRPr="00DD00AF" w:rsidRDefault="00ED31C8" w:rsidP="001324CB">
            <w:pPr>
              <w:jc w:val="center"/>
              <w:rPr>
                <w:sz w:val="10"/>
                <w:szCs w:val="10"/>
                <w:lang w:eastAsia="ko-KR"/>
              </w:rPr>
            </w:pPr>
            <w:r w:rsidRPr="00DD00AF">
              <w:rPr>
                <w:sz w:val="10"/>
                <w:szCs w:val="10"/>
                <w:lang w:eastAsia="ko-KR"/>
              </w:rPr>
              <w:t>0.86</w:t>
            </w:r>
          </w:p>
        </w:tc>
        <w:tc>
          <w:tcPr>
            <w:tcW w:w="711" w:type="dxa"/>
            <w:noWrap/>
            <w:vAlign w:val="center"/>
            <w:hideMark/>
          </w:tcPr>
          <w:p w14:paraId="5CA95C93" w14:textId="77777777" w:rsidR="00ED31C8" w:rsidRPr="00DD00AF" w:rsidRDefault="00ED31C8" w:rsidP="001324CB">
            <w:pPr>
              <w:jc w:val="center"/>
              <w:rPr>
                <w:sz w:val="10"/>
                <w:szCs w:val="10"/>
                <w:lang w:eastAsia="ko-KR"/>
              </w:rPr>
            </w:pPr>
            <w:r w:rsidRPr="00DD00AF">
              <w:rPr>
                <w:sz w:val="10"/>
                <w:szCs w:val="10"/>
                <w:lang w:eastAsia="ko-KR"/>
              </w:rPr>
              <w:t>0.78</w:t>
            </w:r>
          </w:p>
        </w:tc>
      </w:tr>
      <w:tr w:rsidR="007E0BAE" w:rsidRPr="00DD00AF" w14:paraId="53143900" w14:textId="77777777" w:rsidTr="0066378E">
        <w:trPr>
          <w:trHeight w:val="288"/>
          <w:jc w:val="center"/>
        </w:trPr>
        <w:tc>
          <w:tcPr>
            <w:tcW w:w="429" w:type="dxa"/>
            <w:noWrap/>
            <w:vAlign w:val="center"/>
            <w:hideMark/>
          </w:tcPr>
          <w:p w14:paraId="3BC214F9"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1FAB69F4"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0E0C72C9"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0E9C44E4"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C0B9754" w14:textId="77777777" w:rsidR="00ED31C8" w:rsidRPr="00DD00AF" w:rsidRDefault="00ED31C8" w:rsidP="001324CB">
            <w:pPr>
              <w:jc w:val="center"/>
              <w:rPr>
                <w:sz w:val="10"/>
                <w:szCs w:val="10"/>
                <w:lang w:eastAsia="ko-KR"/>
              </w:rPr>
            </w:pPr>
            <w:r w:rsidRPr="00DD00AF">
              <w:rPr>
                <w:sz w:val="10"/>
                <w:szCs w:val="10"/>
                <w:lang w:eastAsia="ko-KR"/>
              </w:rPr>
              <w:t>0.09</w:t>
            </w:r>
          </w:p>
        </w:tc>
        <w:tc>
          <w:tcPr>
            <w:tcW w:w="525" w:type="dxa"/>
            <w:noWrap/>
            <w:vAlign w:val="center"/>
            <w:hideMark/>
          </w:tcPr>
          <w:p w14:paraId="03B92359" w14:textId="77777777" w:rsidR="00ED31C8" w:rsidRPr="00DD00AF" w:rsidRDefault="00ED31C8" w:rsidP="001324CB">
            <w:pPr>
              <w:jc w:val="center"/>
              <w:rPr>
                <w:sz w:val="10"/>
                <w:szCs w:val="10"/>
                <w:lang w:eastAsia="ko-KR"/>
              </w:rPr>
            </w:pPr>
            <w:r w:rsidRPr="00DD00AF">
              <w:rPr>
                <w:sz w:val="10"/>
                <w:szCs w:val="10"/>
                <w:lang w:eastAsia="ko-KR"/>
              </w:rPr>
              <w:t>0.98</w:t>
            </w:r>
          </w:p>
        </w:tc>
        <w:tc>
          <w:tcPr>
            <w:tcW w:w="525" w:type="dxa"/>
            <w:noWrap/>
            <w:vAlign w:val="center"/>
            <w:hideMark/>
          </w:tcPr>
          <w:p w14:paraId="708DB8CA" w14:textId="77777777" w:rsidR="00ED31C8" w:rsidRPr="00DD00AF" w:rsidRDefault="00ED31C8" w:rsidP="001324CB">
            <w:pPr>
              <w:jc w:val="center"/>
              <w:rPr>
                <w:sz w:val="10"/>
                <w:szCs w:val="10"/>
                <w:lang w:eastAsia="ko-KR"/>
              </w:rPr>
            </w:pPr>
            <w:r w:rsidRPr="00DD00AF">
              <w:rPr>
                <w:sz w:val="10"/>
                <w:szCs w:val="10"/>
                <w:lang w:eastAsia="ko-KR"/>
              </w:rPr>
              <w:t>0.28</w:t>
            </w:r>
          </w:p>
        </w:tc>
        <w:tc>
          <w:tcPr>
            <w:tcW w:w="561" w:type="dxa"/>
            <w:noWrap/>
            <w:vAlign w:val="center"/>
            <w:hideMark/>
          </w:tcPr>
          <w:p w14:paraId="07F704B6" w14:textId="77777777" w:rsidR="00ED31C8" w:rsidRPr="00DD00AF" w:rsidRDefault="00ED31C8" w:rsidP="001324CB">
            <w:pPr>
              <w:jc w:val="center"/>
              <w:rPr>
                <w:sz w:val="10"/>
                <w:szCs w:val="10"/>
                <w:lang w:eastAsia="ko-KR"/>
              </w:rPr>
            </w:pPr>
            <w:r w:rsidRPr="00DD00AF">
              <w:rPr>
                <w:sz w:val="10"/>
                <w:szCs w:val="10"/>
                <w:lang w:eastAsia="ko-KR"/>
              </w:rPr>
              <w:t>0.48</w:t>
            </w:r>
          </w:p>
        </w:tc>
        <w:tc>
          <w:tcPr>
            <w:tcW w:w="525" w:type="dxa"/>
            <w:noWrap/>
            <w:vAlign w:val="center"/>
            <w:hideMark/>
          </w:tcPr>
          <w:p w14:paraId="2A7C802D"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054E11D2" w14:textId="77777777" w:rsidR="00ED31C8" w:rsidRPr="00DD00AF" w:rsidRDefault="00ED31C8" w:rsidP="001324CB">
            <w:pPr>
              <w:jc w:val="center"/>
              <w:rPr>
                <w:sz w:val="10"/>
                <w:szCs w:val="10"/>
                <w:lang w:eastAsia="ko-KR"/>
              </w:rPr>
            </w:pPr>
            <w:r w:rsidRPr="00DD00AF">
              <w:rPr>
                <w:sz w:val="10"/>
                <w:szCs w:val="10"/>
                <w:lang w:eastAsia="ko-KR"/>
              </w:rPr>
              <w:t>0.15</w:t>
            </w:r>
          </w:p>
        </w:tc>
        <w:tc>
          <w:tcPr>
            <w:tcW w:w="651" w:type="dxa"/>
            <w:noWrap/>
            <w:vAlign w:val="center"/>
            <w:hideMark/>
          </w:tcPr>
          <w:p w14:paraId="1F0E661B" w14:textId="77777777" w:rsidR="00ED31C8" w:rsidRPr="00DD00AF" w:rsidRDefault="00ED31C8" w:rsidP="001324CB">
            <w:pPr>
              <w:jc w:val="center"/>
              <w:rPr>
                <w:sz w:val="10"/>
                <w:szCs w:val="10"/>
                <w:lang w:eastAsia="ko-KR"/>
              </w:rPr>
            </w:pPr>
            <w:r w:rsidRPr="00DD00AF">
              <w:rPr>
                <w:sz w:val="10"/>
                <w:szCs w:val="10"/>
                <w:lang w:eastAsia="ko-KR"/>
              </w:rPr>
              <w:t>0.64</w:t>
            </w:r>
          </w:p>
        </w:tc>
        <w:tc>
          <w:tcPr>
            <w:tcW w:w="525" w:type="dxa"/>
            <w:noWrap/>
            <w:vAlign w:val="center"/>
            <w:hideMark/>
          </w:tcPr>
          <w:p w14:paraId="066FD1D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AD2934E" w14:textId="77777777" w:rsidR="00ED31C8" w:rsidRPr="00DD00AF" w:rsidRDefault="00ED31C8" w:rsidP="001324CB">
            <w:pPr>
              <w:jc w:val="center"/>
              <w:rPr>
                <w:sz w:val="10"/>
                <w:szCs w:val="10"/>
                <w:lang w:eastAsia="ko-KR"/>
              </w:rPr>
            </w:pPr>
            <w:r w:rsidRPr="00DD00AF">
              <w:rPr>
                <w:sz w:val="10"/>
                <w:szCs w:val="10"/>
                <w:lang w:eastAsia="ko-KR"/>
              </w:rPr>
              <w:t>0.87</w:t>
            </w:r>
          </w:p>
        </w:tc>
        <w:tc>
          <w:tcPr>
            <w:tcW w:w="532" w:type="dxa"/>
            <w:noWrap/>
            <w:vAlign w:val="center"/>
            <w:hideMark/>
          </w:tcPr>
          <w:p w14:paraId="4B69DB85" w14:textId="77777777" w:rsidR="00ED31C8" w:rsidRPr="00DD00AF" w:rsidRDefault="00ED31C8" w:rsidP="001324CB">
            <w:pPr>
              <w:jc w:val="center"/>
              <w:rPr>
                <w:sz w:val="10"/>
                <w:szCs w:val="10"/>
                <w:lang w:eastAsia="ko-KR"/>
              </w:rPr>
            </w:pPr>
            <w:r w:rsidRPr="00DD00AF">
              <w:rPr>
                <w:sz w:val="10"/>
                <w:szCs w:val="10"/>
                <w:lang w:eastAsia="ko-KR"/>
              </w:rPr>
              <w:t>0.55</w:t>
            </w:r>
          </w:p>
        </w:tc>
        <w:tc>
          <w:tcPr>
            <w:tcW w:w="711" w:type="dxa"/>
            <w:noWrap/>
            <w:vAlign w:val="center"/>
            <w:hideMark/>
          </w:tcPr>
          <w:p w14:paraId="37176265"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172697CF"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64980C32" w14:textId="77777777" w:rsidTr="0066378E">
        <w:trPr>
          <w:trHeight w:val="288"/>
          <w:jc w:val="center"/>
        </w:trPr>
        <w:tc>
          <w:tcPr>
            <w:tcW w:w="429" w:type="dxa"/>
            <w:noWrap/>
            <w:vAlign w:val="center"/>
            <w:hideMark/>
          </w:tcPr>
          <w:p w14:paraId="49DBA252"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09EEFE28" w14:textId="77777777" w:rsidR="00ED31C8" w:rsidRPr="00DD00AF" w:rsidRDefault="00ED31C8" w:rsidP="001324CB">
            <w:pPr>
              <w:jc w:val="center"/>
              <w:rPr>
                <w:sz w:val="10"/>
                <w:szCs w:val="10"/>
                <w:lang w:eastAsia="ko-KR"/>
              </w:rPr>
            </w:pPr>
            <w:r w:rsidRPr="00DD00AF">
              <w:rPr>
                <w:sz w:val="10"/>
                <w:szCs w:val="10"/>
                <w:lang w:eastAsia="ko-KR"/>
              </w:rPr>
              <w:t>0.1</w:t>
            </w:r>
          </w:p>
        </w:tc>
        <w:tc>
          <w:tcPr>
            <w:tcW w:w="350" w:type="dxa"/>
            <w:noWrap/>
            <w:vAlign w:val="center"/>
            <w:hideMark/>
          </w:tcPr>
          <w:p w14:paraId="3098FA42"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77C57284"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6CC72929" w14:textId="77777777" w:rsidR="00ED31C8" w:rsidRPr="00DD00AF" w:rsidRDefault="00ED31C8" w:rsidP="001324CB">
            <w:pPr>
              <w:jc w:val="center"/>
              <w:rPr>
                <w:sz w:val="10"/>
                <w:szCs w:val="10"/>
                <w:lang w:eastAsia="ko-KR"/>
              </w:rPr>
            </w:pPr>
            <w:r w:rsidRPr="00DD00AF">
              <w:rPr>
                <w:sz w:val="10"/>
                <w:szCs w:val="10"/>
                <w:lang w:eastAsia="ko-KR"/>
              </w:rPr>
              <w:t>0.18</w:t>
            </w:r>
          </w:p>
        </w:tc>
        <w:tc>
          <w:tcPr>
            <w:tcW w:w="525" w:type="dxa"/>
            <w:noWrap/>
            <w:vAlign w:val="center"/>
            <w:hideMark/>
          </w:tcPr>
          <w:p w14:paraId="2F8309C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11BB358" w14:textId="77777777" w:rsidR="00ED31C8" w:rsidRPr="00DD00AF" w:rsidRDefault="00ED31C8" w:rsidP="001324CB">
            <w:pPr>
              <w:jc w:val="center"/>
              <w:rPr>
                <w:sz w:val="10"/>
                <w:szCs w:val="10"/>
                <w:lang w:eastAsia="ko-KR"/>
              </w:rPr>
            </w:pPr>
            <w:r w:rsidRPr="00DD00AF">
              <w:rPr>
                <w:sz w:val="10"/>
                <w:szCs w:val="10"/>
                <w:lang w:eastAsia="ko-KR"/>
              </w:rPr>
              <w:t>0.84</w:t>
            </w:r>
          </w:p>
        </w:tc>
        <w:tc>
          <w:tcPr>
            <w:tcW w:w="561" w:type="dxa"/>
            <w:noWrap/>
            <w:vAlign w:val="center"/>
            <w:hideMark/>
          </w:tcPr>
          <w:p w14:paraId="2EBC27D0"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03501F2C"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33C88ED6" w14:textId="77777777" w:rsidR="00ED31C8" w:rsidRPr="00DD00AF" w:rsidRDefault="00ED31C8" w:rsidP="001324CB">
            <w:pPr>
              <w:jc w:val="center"/>
              <w:rPr>
                <w:sz w:val="10"/>
                <w:szCs w:val="10"/>
                <w:lang w:eastAsia="ko-KR"/>
              </w:rPr>
            </w:pPr>
            <w:r w:rsidRPr="00DD00AF">
              <w:rPr>
                <w:sz w:val="10"/>
                <w:szCs w:val="10"/>
                <w:lang w:eastAsia="ko-KR"/>
              </w:rPr>
              <w:t>0.42</w:t>
            </w:r>
          </w:p>
        </w:tc>
        <w:tc>
          <w:tcPr>
            <w:tcW w:w="651" w:type="dxa"/>
            <w:noWrap/>
            <w:vAlign w:val="center"/>
            <w:hideMark/>
          </w:tcPr>
          <w:p w14:paraId="301C75E5"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4EE3ADF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F963D38"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11B74851"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3F5DFD07"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13C0D8D3"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047F793A" w14:textId="77777777" w:rsidTr="0066378E">
        <w:trPr>
          <w:trHeight w:val="288"/>
          <w:jc w:val="center"/>
        </w:trPr>
        <w:tc>
          <w:tcPr>
            <w:tcW w:w="429" w:type="dxa"/>
            <w:noWrap/>
            <w:vAlign w:val="center"/>
            <w:hideMark/>
          </w:tcPr>
          <w:p w14:paraId="3818D8F2"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2C478AAA"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4F9F71ED"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32E26698" w14:textId="77777777" w:rsidR="00ED31C8" w:rsidRPr="00DD00AF" w:rsidRDefault="00ED31C8" w:rsidP="001324CB">
            <w:pPr>
              <w:jc w:val="center"/>
              <w:rPr>
                <w:sz w:val="10"/>
                <w:szCs w:val="10"/>
                <w:lang w:eastAsia="ko-KR"/>
              </w:rPr>
            </w:pPr>
            <w:r w:rsidRPr="00DD00AF">
              <w:rPr>
                <w:sz w:val="10"/>
                <w:szCs w:val="10"/>
                <w:lang w:eastAsia="ko-KR"/>
              </w:rPr>
              <w:t>0.6</w:t>
            </w:r>
          </w:p>
        </w:tc>
        <w:tc>
          <w:tcPr>
            <w:tcW w:w="775" w:type="dxa"/>
            <w:noWrap/>
            <w:vAlign w:val="center"/>
            <w:hideMark/>
          </w:tcPr>
          <w:p w14:paraId="3286925D" w14:textId="77777777" w:rsidR="00ED31C8" w:rsidRPr="00DD00AF" w:rsidRDefault="00ED31C8" w:rsidP="001324CB">
            <w:pPr>
              <w:jc w:val="center"/>
              <w:rPr>
                <w:sz w:val="10"/>
                <w:szCs w:val="10"/>
                <w:lang w:eastAsia="ko-KR"/>
              </w:rPr>
            </w:pPr>
            <w:r w:rsidRPr="00DD00AF">
              <w:rPr>
                <w:sz w:val="10"/>
                <w:szCs w:val="10"/>
                <w:lang w:eastAsia="ko-KR"/>
              </w:rPr>
              <w:t>0.21</w:t>
            </w:r>
          </w:p>
        </w:tc>
        <w:tc>
          <w:tcPr>
            <w:tcW w:w="525" w:type="dxa"/>
            <w:noWrap/>
            <w:vAlign w:val="center"/>
            <w:hideMark/>
          </w:tcPr>
          <w:p w14:paraId="6FA9B5A6" w14:textId="77777777" w:rsidR="00ED31C8" w:rsidRPr="00DD00AF" w:rsidRDefault="00ED31C8" w:rsidP="001324CB">
            <w:pPr>
              <w:jc w:val="center"/>
              <w:rPr>
                <w:sz w:val="10"/>
                <w:szCs w:val="10"/>
                <w:lang w:eastAsia="ko-KR"/>
              </w:rPr>
            </w:pPr>
            <w:r w:rsidRPr="00DD00AF">
              <w:rPr>
                <w:sz w:val="10"/>
                <w:szCs w:val="10"/>
                <w:lang w:eastAsia="ko-KR"/>
              </w:rPr>
              <w:t>0.42</w:t>
            </w:r>
          </w:p>
        </w:tc>
        <w:tc>
          <w:tcPr>
            <w:tcW w:w="525" w:type="dxa"/>
            <w:noWrap/>
            <w:vAlign w:val="center"/>
            <w:hideMark/>
          </w:tcPr>
          <w:p w14:paraId="5CAAA687" w14:textId="77777777" w:rsidR="00ED31C8" w:rsidRPr="00DD00AF" w:rsidRDefault="00ED31C8" w:rsidP="001324CB">
            <w:pPr>
              <w:jc w:val="center"/>
              <w:rPr>
                <w:sz w:val="10"/>
                <w:szCs w:val="10"/>
                <w:lang w:eastAsia="ko-KR"/>
              </w:rPr>
            </w:pPr>
            <w:r w:rsidRPr="00DD00AF">
              <w:rPr>
                <w:sz w:val="10"/>
                <w:szCs w:val="10"/>
                <w:lang w:eastAsia="ko-KR"/>
              </w:rPr>
              <w:t>0.05</w:t>
            </w:r>
          </w:p>
        </w:tc>
        <w:tc>
          <w:tcPr>
            <w:tcW w:w="561" w:type="dxa"/>
            <w:noWrap/>
            <w:vAlign w:val="center"/>
            <w:hideMark/>
          </w:tcPr>
          <w:p w14:paraId="19C36163" w14:textId="77777777" w:rsidR="00ED31C8" w:rsidRPr="00DD00AF" w:rsidRDefault="00ED31C8" w:rsidP="001324CB">
            <w:pPr>
              <w:jc w:val="center"/>
              <w:rPr>
                <w:sz w:val="10"/>
                <w:szCs w:val="10"/>
                <w:lang w:eastAsia="ko-KR"/>
              </w:rPr>
            </w:pPr>
            <w:r w:rsidRPr="00DD00AF">
              <w:rPr>
                <w:sz w:val="10"/>
                <w:szCs w:val="10"/>
                <w:lang w:eastAsia="ko-KR"/>
              </w:rPr>
              <w:t>0.13</w:t>
            </w:r>
          </w:p>
        </w:tc>
        <w:tc>
          <w:tcPr>
            <w:tcW w:w="525" w:type="dxa"/>
            <w:noWrap/>
            <w:vAlign w:val="center"/>
            <w:hideMark/>
          </w:tcPr>
          <w:p w14:paraId="777BCC5B" w14:textId="77777777" w:rsidR="00ED31C8" w:rsidRPr="00DD00AF" w:rsidRDefault="00ED31C8" w:rsidP="001324CB">
            <w:pPr>
              <w:jc w:val="center"/>
              <w:rPr>
                <w:sz w:val="10"/>
                <w:szCs w:val="10"/>
                <w:lang w:eastAsia="ko-KR"/>
              </w:rPr>
            </w:pPr>
            <w:r w:rsidRPr="00DD00AF">
              <w:rPr>
                <w:sz w:val="10"/>
                <w:szCs w:val="10"/>
                <w:lang w:eastAsia="ko-KR"/>
              </w:rPr>
              <w:t>0.56</w:t>
            </w:r>
          </w:p>
        </w:tc>
        <w:tc>
          <w:tcPr>
            <w:tcW w:w="461" w:type="dxa"/>
            <w:noWrap/>
            <w:vAlign w:val="center"/>
            <w:hideMark/>
          </w:tcPr>
          <w:p w14:paraId="635BC481" w14:textId="77777777" w:rsidR="00ED31C8" w:rsidRPr="00DD00AF" w:rsidRDefault="00ED31C8" w:rsidP="001324CB">
            <w:pPr>
              <w:jc w:val="center"/>
              <w:rPr>
                <w:sz w:val="10"/>
                <w:szCs w:val="10"/>
                <w:lang w:eastAsia="ko-KR"/>
              </w:rPr>
            </w:pPr>
            <w:r w:rsidRPr="00DD00AF">
              <w:rPr>
                <w:sz w:val="10"/>
                <w:szCs w:val="10"/>
                <w:lang w:eastAsia="ko-KR"/>
              </w:rPr>
              <w:t>0.23</w:t>
            </w:r>
          </w:p>
        </w:tc>
        <w:tc>
          <w:tcPr>
            <w:tcW w:w="651" w:type="dxa"/>
            <w:noWrap/>
            <w:vAlign w:val="center"/>
            <w:hideMark/>
          </w:tcPr>
          <w:p w14:paraId="528E7608" w14:textId="77777777" w:rsidR="00ED31C8" w:rsidRPr="00DD00AF" w:rsidRDefault="00ED31C8" w:rsidP="001324CB">
            <w:pPr>
              <w:jc w:val="center"/>
              <w:rPr>
                <w:sz w:val="10"/>
                <w:szCs w:val="10"/>
                <w:lang w:eastAsia="ko-KR"/>
              </w:rPr>
            </w:pPr>
            <w:r w:rsidRPr="00DD00AF">
              <w:rPr>
                <w:sz w:val="10"/>
                <w:szCs w:val="10"/>
                <w:lang w:eastAsia="ko-KR"/>
              </w:rPr>
              <w:t>0.17</w:t>
            </w:r>
          </w:p>
        </w:tc>
        <w:tc>
          <w:tcPr>
            <w:tcW w:w="525" w:type="dxa"/>
            <w:noWrap/>
            <w:vAlign w:val="center"/>
            <w:hideMark/>
          </w:tcPr>
          <w:p w14:paraId="3E5303B2" w14:textId="77777777" w:rsidR="00ED31C8" w:rsidRPr="00DD00AF" w:rsidRDefault="00ED31C8" w:rsidP="001324CB">
            <w:pPr>
              <w:jc w:val="center"/>
              <w:rPr>
                <w:sz w:val="10"/>
                <w:szCs w:val="10"/>
                <w:lang w:eastAsia="ko-KR"/>
              </w:rPr>
            </w:pPr>
            <w:r w:rsidRPr="00DD00AF">
              <w:rPr>
                <w:sz w:val="10"/>
                <w:szCs w:val="10"/>
                <w:lang w:eastAsia="ko-KR"/>
              </w:rPr>
              <w:t>0.7</w:t>
            </w:r>
          </w:p>
        </w:tc>
        <w:tc>
          <w:tcPr>
            <w:tcW w:w="525" w:type="dxa"/>
            <w:noWrap/>
            <w:vAlign w:val="center"/>
            <w:hideMark/>
          </w:tcPr>
          <w:p w14:paraId="11C1A7FF" w14:textId="77777777" w:rsidR="00ED31C8" w:rsidRPr="00DD00AF" w:rsidRDefault="00ED31C8" w:rsidP="001324CB">
            <w:pPr>
              <w:jc w:val="center"/>
              <w:rPr>
                <w:sz w:val="10"/>
                <w:szCs w:val="10"/>
                <w:lang w:eastAsia="ko-KR"/>
              </w:rPr>
            </w:pPr>
            <w:r w:rsidRPr="00DD00AF">
              <w:rPr>
                <w:sz w:val="10"/>
                <w:szCs w:val="10"/>
                <w:lang w:eastAsia="ko-KR"/>
              </w:rPr>
              <w:t>0.25</w:t>
            </w:r>
          </w:p>
        </w:tc>
        <w:tc>
          <w:tcPr>
            <w:tcW w:w="532" w:type="dxa"/>
            <w:noWrap/>
            <w:vAlign w:val="center"/>
            <w:hideMark/>
          </w:tcPr>
          <w:p w14:paraId="4D569D6E" w14:textId="77777777" w:rsidR="00ED31C8" w:rsidRPr="00DD00AF" w:rsidRDefault="00ED31C8" w:rsidP="001324CB">
            <w:pPr>
              <w:jc w:val="center"/>
              <w:rPr>
                <w:sz w:val="10"/>
                <w:szCs w:val="10"/>
                <w:lang w:eastAsia="ko-KR"/>
              </w:rPr>
            </w:pPr>
            <w:r w:rsidRPr="00DD00AF">
              <w:rPr>
                <w:sz w:val="10"/>
                <w:szCs w:val="10"/>
                <w:lang w:eastAsia="ko-KR"/>
              </w:rPr>
              <w:t>0.07</w:t>
            </w:r>
          </w:p>
        </w:tc>
        <w:tc>
          <w:tcPr>
            <w:tcW w:w="711" w:type="dxa"/>
            <w:noWrap/>
            <w:vAlign w:val="center"/>
            <w:hideMark/>
          </w:tcPr>
          <w:p w14:paraId="0EE25CDB" w14:textId="77777777" w:rsidR="00ED31C8" w:rsidRPr="00DD00AF" w:rsidRDefault="00ED31C8" w:rsidP="001324CB">
            <w:pPr>
              <w:jc w:val="center"/>
              <w:rPr>
                <w:sz w:val="10"/>
                <w:szCs w:val="10"/>
                <w:lang w:eastAsia="ko-KR"/>
              </w:rPr>
            </w:pPr>
            <w:r w:rsidRPr="00DD00AF">
              <w:rPr>
                <w:sz w:val="10"/>
                <w:szCs w:val="10"/>
                <w:lang w:eastAsia="ko-KR"/>
              </w:rPr>
              <w:t>0.86</w:t>
            </w:r>
          </w:p>
        </w:tc>
        <w:tc>
          <w:tcPr>
            <w:tcW w:w="711" w:type="dxa"/>
            <w:noWrap/>
            <w:vAlign w:val="center"/>
            <w:hideMark/>
          </w:tcPr>
          <w:p w14:paraId="1D10F382" w14:textId="77777777" w:rsidR="00ED31C8" w:rsidRPr="00DD00AF" w:rsidRDefault="00ED31C8" w:rsidP="001324CB">
            <w:pPr>
              <w:jc w:val="center"/>
              <w:rPr>
                <w:sz w:val="10"/>
                <w:szCs w:val="10"/>
                <w:lang w:eastAsia="ko-KR"/>
              </w:rPr>
            </w:pPr>
            <w:r w:rsidRPr="00DD00AF">
              <w:rPr>
                <w:sz w:val="10"/>
                <w:szCs w:val="10"/>
                <w:lang w:eastAsia="ko-KR"/>
              </w:rPr>
              <w:t>0.76</w:t>
            </w:r>
          </w:p>
        </w:tc>
      </w:tr>
      <w:tr w:rsidR="007E0BAE" w:rsidRPr="00DD00AF" w14:paraId="1A0E800E" w14:textId="77777777" w:rsidTr="0066378E">
        <w:trPr>
          <w:trHeight w:val="288"/>
          <w:jc w:val="center"/>
        </w:trPr>
        <w:tc>
          <w:tcPr>
            <w:tcW w:w="429" w:type="dxa"/>
            <w:noWrap/>
            <w:vAlign w:val="center"/>
            <w:hideMark/>
          </w:tcPr>
          <w:p w14:paraId="295A5640"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09ABA73A"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193B049C"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082C926B" w14:textId="77777777" w:rsidR="00ED31C8" w:rsidRPr="00DD00AF" w:rsidRDefault="00ED31C8" w:rsidP="001324CB">
            <w:pPr>
              <w:jc w:val="center"/>
              <w:rPr>
                <w:sz w:val="10"/>
                <w:szCs w:val="10"/>
                <w:lang w:eastAsia="ko-KR"/>
              </w:rPr>
            </w:pPr>
            <w:r w:rsidRPr="00DD00AF">
              <w:rPr>
                <w:sz w:val="10"/>
                <w:szCs w:val="10"/>
                <w:lang w:eastAsia="ko-KR"/>
              </w:rPr>
              <w:t>0.99</w:t>
            </w:r>
          </w:p>
        </w:tc>
        <w:tc>
          <w:tcPr>
            <w:tcW w:w="775" w:type="dxa"/>
            <w:noWrap/>
            <w:vAlign w:val="center"/>
            <w:hideMark/>
          </w:tcPr>
          <w:p w14:paraId="30F9B9C3" w14:textId="77777777" w:rsidR="00ED31C8" w:rsidRPr="00DD00AF" w:rsidRDefault="00ED31C8" w:rsidP="001324CB">
            <w:pPr>
              <w:jc w:val="center"/>
              <w:rPr>
                <w:sz w:val="10"/>
                <w:szCs w:val="10"/>
                <w:lang w:eastAsia="ko-KR"/>
              </w:rPr>
            </w:pPr>
            <w:r w:rsidRPr="00DD00AF">
              <w:rPr>
                <w:sz w:val="10"/>
                <w:szCs w:val="10"/>
                <w:lang w:eastAsia="ko-KR"/>
              </w:rPr>
              <w:t>0.71</w:t>
            </w:r>
          </w:p>
        </w:tc>
        <w:tc>
          <w:tcPr>
            <w:tcW w:w="525" w:type="dxa"/>
            <w:noWrap/>
            <w:vAlign w:val="center"/>
            <w:hideMark/>
          </w:tcPr>
          <w:p w14:paraId="77582BBA" w14:textId="77777777" w:rsidR="00ED31C8" w:rsidRPr="00DD00AF" w:rsidRDefault="00ED31C8" w:rsidP="001324CB">
            <w:pPr>
              <w:jc w:val="center"/>
              <w:rPr>
                <w:sz w:val="10"/>
                <w:szCs w:val="10"/>
                <w:lang w:eastAsia="ko-KR"/>
              </w:rPr>
            </w:pPr>
            <w:r w:rsidRPr="00DD00AF">
              <w:rPr>
                <w:sz w:val="10"/>
                <w:szCs w:val="10"/>
                <w:lang w:eastAsia="ko-KR"/>
              </w:rPr>
              <w:t>0.97</w:t>
            </w:r>
          </w:p>
        </w:tc>
        <w:tc>
          <w:tcPr>
            <w:tcW w:w="525" w:type="dxa"/>
            <w:noWrap/>
            <w:vAlign w:val="center"/>
            <w:hideMark/>
          </w:tcPr>
          <w:p w14:paraId="0C928020" w14:textId="77777777" w:rsidR="00ED31C8" w:rsidRPr="00DD00AF" w:rsidRDefault="00ED31C8" w:rsidP="001324CB">
            <w:pPr>
              <w:jc w:val="center"/>
              <w:rPr>
                <w:sz w:val="10"/>
                <w:szCs w:val="10"/>
                <w:lang w:eastAsia="ko-KR"/>
              </w:rPr>
            </w:pPr>
            <w:r w:rsidRPr="00DD00AF">
              <w:rPr>
                <w:sz w:val="10"/>
                <w:szCs w:val="10"/>
                <w:lang w:eastAsia="ko-KR"/>
              </w:rPr>
              <w:t>0.06</w:t>
            </w:r>
          </w:p>
        </w:tc>
        <w:tc>
          <w:tcPr>
            <w:tcW w:w="561" w:type="dxa"/>
            <w:noWrap/>
            <w:vAlign w:val="center"/>
            <w:hideMark/>
          </w:tcPr>
          <w:p w14:paraId="6B4A0159" w14:textId="77777777" w:rsidR="00ED31C8" w:rsidRPr="00DD00AF" w:rsidRDefault="00ED31C8" w:rsidP="001324CB">
            <w:pPr>
              <w:jc w:val="center"/>
              <w:rPr>
                <w:sz w:val="10"/>
                <w:szCs w:val="10"/>
                <w:lang w:eastAsia="ko-KR"/>
              </w:rPr>
            </w:pPr>
            <w:r w:rsidRPr="00DD00AF">
              <w:rPr>
                <w:sz w:val="10"/>
                <w:szCs w:val="10"/>
                <w:lang w:eastAsia="ko-KR"/>
              </w:rPr>
              <w:t>0.62</w:t>
            </w:r>
          </w:p>
        </w:tc>
        <w:tc>
          <w:tcPr>
            <w:tcW w:w="525" w:type="dxa"/>
            <w:noWrap/>
            <w:vAlign w:val="center"/>
            <w:hideMark/>
          </w:tcPr>
          <w:p w14:paraId="1122963E" w14:textId="77777777" w:rsidR="00ED31C8" w:rsidRPr="00DD00AF" w:rsidRDefault="00ED31C8" w:rsidP="001324CB">
            <w:pPr>
              <w:jc w:val="center"/>
              <w:rPr>
                <w:sz w:val="10"/>
                <w:szCs w:val="10"/>
                <w:lang w:eastAsia="ko-KR"/>
              </w:rPr>
            </w:pPr>
            <w:r w:rsidRPr="00DD00AF">
              <w:rPr>
                <w:sz w:val="10"/>
                <w:szCs w:val="10"/>
                <w:lang w:eastAsia="ko-KR"/>
              </w:rPr>
              <w:t>0.99</w:t>
            </w:r>
          </w:p>
        </w:tc>
        <w:tc>
          <w:tcPr>
            <w:tcW w:w="461" w:type="dxa"/>
            <w:noWrap/>
            <w:vAlign w:val="center"/>
            <w:hideMark/>
          </w:tcPr>
          <w:p w14:paraId="76EA7301" w14:textId="77777777" w:rsidR="00ED31C8" w:rsidRPr="00DD00AF" w:rsidRDefault="00ED31C8" w:rsidP="001324CB">
            <w:pPr>
              <w:jc w:val="center"/>
              <w:rPr>
                <w:sz w:val="10"/>
                <w:szCs w:val="10"/>
                <w:lang w:eastAsia="ko-KR"/>
              </w:rPr>
            </w:pPr>
            <w:r w:rsidRPr="00DD00AF">
              <w:rPr>
                <w:sz w:val="10"/>
                <w:szCs w:val="10"/>
                <w:lang w:eastAsia="ko-KR"/>
              </w:rPr>
              <w:t>0.79</w:t>
            </w:r>
          </w:p>
        </w:tc>
        <w:tc>
          <w:tcPr>
            <w:tcW w:w="651" w:type="dxa"/>
            <w:noWrap/>
            <w:vAlign w:val="center"/>
            <w:hideMark/>
          </w:tcPr>
          <w:p w14:paraId="1B4AED32" w14:textId="77777777" w:rsidR="00ED31C8" w:rsidRPr="00DD00AF" w:rsidRDefault="00ED31C8" w:rsidP="001324CB">
            <w:pPr>
              <w:jc w:val="center"/>
              <w:rPr>
                <w:sz w:val="10"/>
                <w:szCs w:val="10"/>
                <w:lang w:eastAsia="ko-KR"/>
              </w:rPr>
            </w:pPr>
            <w:r w:rsidRPr="00DD00AF">
              <w:rPr>
                <w:sz w:val="10"/>
                <w:szCs w:val="10"/>
                <w:lang w:eastAsia="ko-KR"/>
              </w:rPr>
              <w:t>0.5</w:t>
            </w:r>
          </w:p>
        </w:tc>
        <w:tc>
          <w:tcPr>
            <w:tcW w:w="525" w:type="dxa"/>
            <w:noWrap/>
            <w:vAlign w:val="center"/>
            <w:hideMark/>
          </w:tcPr>
          <w:p w14:paraId="247A462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1E1CF03" w14:textId="77777777" w:rsidR="00ED31C8" w:rsidRPr="00DD00AF" w:rsidRDefault="00ED31C8" w:rsidP="001324CB">
            <w:pPr>
              <w:jc w:val="center"/>
              <w:rPr>
                <w:sz w:val="10"/>
                <w:szCs w:val="10"/>
                <w:lang w:eastAsia="ko-KR"/>
              </w:rPr>
            </w:pPr>
            <w:r w:rsidRPr="00DD00AF">
              <w:rPr>
                <w:sz w:val="10"/>
                <w:szCs w:val="10"/>
                <w:lang w:eastAsia="ko-KR"/>
              </w:rPr>
              <w:t>0.99</w:t>
            </w:r>
          </w:p>
        </w:tc>
        <w:tc>
          <w:tcPr>
            <w:tcW w:w="532" w:type="dxa"/>
            <w:noWrap/>
            <w:vAlign w:val="center"/>
            <w:hideMark/>
          </w:tcPr>
          <w:p w14:paraId="4ECF6A33" w14:textId="77777777" w:rsidR="00ED31C8" w:rsidRPr="00DD00AF" w:rsidRDefault="00ED31C8" w:rsidP="001324CB">
            <w:pPr>
              <w:jc w:val="center"/>
              <w:rPr>
                <w:sz w:val="10"/>
                <w:szCs w:val="10"/>
                <w:lang w:eastAsia="ko-KR"/>
              </w:rPr>
            </w:pPr>
            <w:r w:rsidRPr="00DD00AF">
              <w:rPr>
                <w:sz w:val="10"/>
                <w:szCs w:val="10"/>
                <w:lang w:eastAsia="ko-KR"/>
              </w:rPr>
              <w:t>0.56</w:t>
            </w:r>
          </w:p>
        </w:tc>
        <w:tc>
          <w:tcPr>
            <w:tcW w:w="711" w:type="dxa"/>
            <w:noWrap/>
            <w:vAlign w:val="center"/>
            <w:hideMark/>
          </w:tcPr>
          <w:p w14:paraId="062A04A5"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1500D774"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444FE7E6" w14:textId="77777777" w:rsidTr="0066378E">
        <w:trPr>
          <w:trHeight w:val="288"/>
          <w:jc w:val="center"/>
        </w:trPr>
        <w:tc>
          <w:tcPr>
            <w:tcW w:w="429" w:type="dxa"/>
            <w:noWrap/>
            <w:vAlign w:val="center"/>
            <w:hideMark/>
          </w:tcPr>
          <w:p w14:paraId="39535661"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4D25910B"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353A299D"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135B44FA"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2F71F59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1E7D310"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598D68A" w14:textId="77777777" w:rsidR="00ED31C8" w:rsidRPr="00DD00AF" w:rsidRDefault="00ED31C8" w:rsidP="001324CB">
            <w:pPr>
              <w:jc w:val="center"/>
              <w:rPr>
                <w:sz w:val="10"/>
                <w:szCs w:val="10"/>
                <w:lang w:eastAsia="ko-KR"/>
              </w:rPr>
            </w:pPr>
            <w:r w:rsidRPr="00DD00AF">
              <w:rPr>
                <w:sz w:val="10"/>
                <w:szCs w:val="10"/>
                <w:lang w:eastAsia="ko-KR"/>
              </w:rPr>
              <w:t>0.06</w:t>
            </w:r>
          </w:p>
        </w:tc>
        <w:tc>
          <w:tcPr>
            <w:tcW w:w="561" w:type="dxa"/>
            <w:noWrap/>
            <w:vAlign w:val="center"/>
            <w:hideMark/>
          </w:tcPr>
          <w:p w14:paraId="036B622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9A10294"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40ECB923"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54875798" w14:textId="77777777" w:rsidR="00ED31C8" w:rsidRPr="00DD00AF" w:rsidRDefault="00ED31C8" w:rsidP="001324CB">
            <w:pPr>
              <w:jc w:val="center"/>
              <w:rPr>
                <w:sz w:val="10"/>
                <w:szCs w:val="10"/>
                <w:lang w:eastAsia="ko-KR"/>
              </w:rPr>
            </w:pPr>
            <w:r w:rsidRPr="00DD00AF">
              <w:rPr>
                <w:sz w:val="10"/>
                <w:szCs w:val="10"/>
                <w:lang w:eastAsia="ko-KR"/>
              </w:rPr>
              <w:t>0.95</w:t>
            </w:r>
          </w:p>
        </w:tc>
        <w:tc>
          <w:tcPr>
            <w:tcW w:w="525" w:type="dxa"/>
            <w:noWrap/>
            <w:vAlign w:val="center"/>
            <w:hideMark/>
          </w:tcPr>
          <w:p w14:paraId="673840ED"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41FB4B6"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7F64AA8A"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53EF7D39"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5A3CEBF"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58269D6C" w14:textId="77777777" w:rsidTr="0066378E">
        <w:trPr>
          <w:trHeight w:val="288"/>
          <w:jc w:val="center"/>
        </w:trPr>
        <w:tc>
          <w:tcPr>
            <w:tcW w:w="429" w:type="dxa"/>
            <w:noWrap/>
            <w:vAlign w:val="center"/>
            <w:hideMark/>
          </w:tcPr>
          <w:p w14:paraId="48803E1E"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7ADBDD63"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5FC90CA9"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3EF7863D" w14:textId="77777777" w:rsidR="00ED31C8" w:rsidRPr="00DD00AF" w:rsidRDefault="00ED31C8" w:rsidP="001324CB">
            <w:pPr>
              <w:jc w:val="center"/>
              <w:rPr>
                <w:sz w:val="10"/>
                <w:szCs w:val="10"/>
                <w:lang w:eastAsia="ko-KR"/>
              </w:rPr>
            </w:pPr>
            <w:r w:rsidRPr="00DD00AF">
              <w:rPr>
                <w:sz w:val="10"/>
                <w:szCs w:val="10"/>
                <w:lang w:eastAsia="ko-KR"/>
              </w:rPr>
              <w:t>0.58</w:t>
            </w:r>
          </w:p>
        </w:tc>
        <w:tc>
          <w:tcPr>
            <w:tcW w:w="775" w:type="dxa"/>
            <w:noWrap/>
            <w:vAlign w:val="center"/>
            <w:hideMark/>
          </w:tcPr>
          <w:p w14:paraId="38E599A4" w14:textId="77777777" w:rsidR="00ED31C8" w:rsidRPr="00DD00AF" w:rsidRDefault="00ED31C8" w:rsidP="001324CB">
            <w:pPr>
              <w:jc w:val="center"/>
              <w:rPr>
                <w:sz w:val="10"/>
                <w:szCs w:val="10"/>
                <w:lang w:eastAsia="ko-KR"/>
              </w:rPr>
            </w:pPr>
            <w:r w:rsidRPr="00DD00AF">
              <w:rPr>
                <w:sz w:val="10"/>
                <w:szCs w:val="10"/>
                <w:lang w:eastAsia="ko-KR"/>
              </w:rPr>
              <w:t>0.23</w:t>
            </w:r>
          </w:p>
        </w:tc>
        <w:tc>
          <w:tcPr>
            <w:tcW w:w="525" w:type="dxa"/>
            <w:noWrap/>
            <w:vAlign w:val="center"/>
            <w:hideMark/>
          </w:tcPr>
          <w:p w14:paraId="5B440D5B" w14:textId="77777777" w:rsidR="00ED31C8" w:rsidRPr="00DD00AF" w:rsidRDefault="00ED31C8" w:rsidP="001324CB">
            <w:pPr>
              <w:jc w:val="center"/>
              <w:rPr>
                <w:sz w:val="10"/>
                <w:szCs w:val="10"/>
                <w:lang w:eastAsia="ko-KR"/>
              </w:rPr>
            </w:pPr>
            <w:r w:rsidRPr="00DD00AF">
              <w:rPr>
                <w:sz w:val="10"/>
                <w:szCs w:val="10"/>
                <w:lang w:eastAsia="ko-KR"/>
              </w:rPr>
              <w:t>0.4</w:t>
            </w:r>
          </w:p>
        </w:tc>
        <w:tc>
          <w:tcPr>
            <w:tcW w:w="525" w:type="dxa"/>
            <w:noWrap/>
            <w:vAlign w:val="center"/>
            <w:hideMark/>
          </w:tcPr>
          <w:p w14:paraId="5CC141A9" w14:textId="77777777" w:rsidR="00ED31C8" w:rsidRPr="00DD00AF" w:rsidRDefault="00ED31C8" w:rsidP="001324CB">
            <w:pPr>
              <w:jc w:val="center"/>
              <w:rPr>
                <w:sz w:val="10"/>
                <w:szCs w:val="10"/>
                <w:lang w:eastAsia="ko-KR"/>
              </w:rPr>
            </w:pPr>
            <w:r w:rsidRPr="00DD00AF">
              <w:rPr>
                <w:sz w:val="10"/>
                <w:szCs w:val="10"/>
                <w:lang w:eastAsia="ko-KR"/>
              </w:rPr>
              <w:t>0.05</w:t>
            </w:r>
          </w:p>
        </w:tc>
        <w:tc>
          <w:tcPr>
            <w:tcW w:w="561" w:type="dxa"/>
            <w:noWrap/>
            <w:vAlign w:val="center"/>
            <w:hideMark/>
          </w:tcPr>
          <w:p w14:paraId="7D00D5EB" w14:textId="77777777" w:rsidR="00ED31C8" w:rsidRPr="00DD00AF" w:rsidRDefault="00ED31C8" w:rsidP="001324CB">
            <w:pPr>
              <w:jc w:val="center"/>
              <w:rPr>
                <w:sz w:val="10"/>
                <w:szCs w:val="10"/>
                <w:lang w:eastAsia="ko-KR"/>
              </w:rPr>
            </w:pPr>
            <w:r w:rsidRPr="00DD00AF">
              <w:rPr>
                <w:sz w:val="10"/>
                <w:szCs w:val="10"/>
                <w:lang w:eastAsia="ko-KR"/>
              </w:rPr>
              <w:t>0.16</w:t>
            </w:r>
          </w:p>
        </w:tc>
        <w:tc>
          <w:tcPr>
            <w:tcW w:w="525" w:type="dxa"/>
            <w:noWrap/>
            <w:vAlign w:val="center"/>
            <w:hideMark/>
          </w:tcPr>
          <w:p w14:paraId="241B9D4C" w14:textId="77777777" w:rsidR="00ED31C8" w:rsidRPr="00DD00AF" w:rsidRDefault="00ED31C8" w:rsidP="001324CB">
            <w:pPr>
              <w:jc w:val="center"/>
              <w:rPr>
                <w:sz w:val="10"/>
                <w:szCs w:val="10"/>
                <w:lang w:eastAsia="ko-KR"/>
              </w:rPr>
            </w:pPr>
            <w:r w:rsidRPr="00DD00AF">
              <w:rPr>
                <w:sz w:val="10"/>
                <w:szCs w:val="10"/>
                <w:lang w:eastAsia="ko-KR"/>
              </w:rPr>
              <w:t>0.55</w:t>
            </w:r>
          </w:p>
        </w:tc>
        <w:tc>
          <w:tcPr>
            <w:tcW w:w="461" w:type="dxa"/>
            <w:noWrap/>
            <w:vAlign w:val="center"/>
            <w:hideMark/>
          </w:tcPr>
          <w:p w14:paraId="526E2913" w14:textId="77777777" w:rsidR="00ED31C8" w:rsidRPr="00DD00AF" w:rsidRDefault="00ED31C8" w:rsidP="001324CB">
            <w:pPr>
              <w:jc w:val="center"/>
              <w:rPr>
                <w:sz w:val="10"/>
                <w:szCs w:val="10"/>
                <w:lang w:eastAsia="ko-KR"/>
              </w:rPr>
            </w:pPr>
            <w:r w:rsidRPr="00DD00AF">
              <w:rPr>
                <w:sz w:val="10"/>
                <w:szCs w:val="10"/>
                <w:lang w:eastAsia="ko-KR"/>
              </w:rPr>
              <w:t>0.24</w:t>
            </w:r>
          </w:p>
        </w:tc>
        <w:tc>
          <w:tcPr>
            <w:tcW w:w="651" w:type="dxa"/>
            <w:noWrap/>
            <w:vAlign w:val="center"/>
            <w:hideMark/>
          </w:tcPr>
          <w:p w14:paraId="672AAE25" w14:textId="77777777" w:rsidR="00ED31C8" w:rsidRPr="00DD00AF" w:rsidRDefault="00ED31C8" w:rsidP="001324CB">
            <w:pPr>
              <w:jc w:val="center"/>
              <w:rPr>
                <w:sz w:val="10"/>
                <w:szCs w:val="10"/>
                <w:lang w:eastAsia="ko-KR"/>
              </w:rPr>
            </w:pPr>
            <w:r w:rsidRPr="00DD00AF">
              <w:rPr>
                <w:sz w:val="10"/>
                <w:szCs w:val="10"/>
                <w:lang w:eastAsia="ko-KR"/>
              </w:rPr>
              <w:t>0.18</w:t>
            </w:r>
          </w:p>
        </w:tc>
        <w:tc>
          <w:tcPr>
            <w:tcW w:w="525" w:type="dxa"/>
            <w:noWrap/>
            <w:vAlign w:val="center"/>
            <w:hideMark/>
          </w:tcPr>
          <w:p w14:paraId="6B679F06" w14:textId="77777777" w:rsidR="00ED31C8" w:rsidRPr="00DD00AF" w:rsidRDefault="00ED31C8" w:rsidP="001324CB">
            <w:pPr>
              <w:jc w:val="center"/>
              <w:rPr>
                <w:sz w:val="10"/>
                <w:szCs w:val="10"/>
                <w:lang w:eastAsia="ko-KR"/>
              </w:rPr>
            </w:pPr>
            <w:r w:rsidRPr="00DD00AF">
              <w:rPr>
                <w:sz w:val="10"/>
                <w:szCs w:val="10"/>
                <w:lang w:eastAsia="ko-KR"/>
              </w:rPr>
              <w:t>0.64</w:t>
            </w:r>
          </w:p>
        </w:tc>
        <w:tc>
          <w:tcPr>
            <w:tcW w:w="525" w:type="dxa"/>
            <w:noWrap/>
            <w:vAlign w:val="center"/>
            <w:hideMark/>
          </w:tcPr>
          <w:p w14:paraId="014CA45E" w14:textId="77777777" w:rsidR="00ED31C8" w:rsidRPr="00DD00AF" w:rsidRDefault="00ED31C8" w:rsidP="001324CB">
            <w:pPr>
              <w:jc w:val="center"/>
              <w:rPr>
                <w:sz w:val="10"/>
                <w:szCs w:val="10"/>
                <w:lang w:eastAsia="ko-KR"/>
              </w:rPr>
            </w:pPr>
            <w:r w:rsidRPr="00DD00AF">
              <w:rPr>
                <w:sz w:val="10"/>
                <w:szCs w:val="10"/>
                <w:lang w:eastAsia="ko-KR"/>
              </w:rPr>
              <w:t>0.19</w:t>
            </w:r>
          </w:p>
        </w:tc>
        <w:tc>
          <w:tcPr>
            <w:tcW w:w="532" w:type="dxa"/>
            <w:noWrap/>
            <w:vAlign w:val="center"/>
            <w:hideMark/>
          </w:tcPr>
          <w:p w14:paraId="744A4EEF" w14:textId="77777777" w:rsidR="00ED31C8" w:rsidRPr="00DD00AF" w:rsidRDefault="00ED31C8" w:rsidP="001324CB">
            <w:pPr>
              <w:jc w:val="center"/>
              <w:rPr>
                <w:sz w:val="10"/>
                <w:szCs w:val="10"/>
                <w:lang w:eastAsia="ko-KR"/>
              </w:rPr>
            </w:pPr>
            <w:r w:rsidRPr="00DD00AF">
              <w:rPr>
                <w:sz w:val="10"/>
                <w:szCs w:val="10"/>
                <w:lang w:eastAsia="ko-KR"/>
              </w:rPr>
              <w:t>0.05</w:t>
            </w:r>
          </w:p>
        </w:tc>
        <w:tc>
          <w:tcPr>
            <w:tcW w:w="711" w:type="dxa"/>
            <w:noWrap/>
            <w:vAlign w:val="center"/>
            <w:hideMark/>
          </w:tcPr>
          <w:p w14:paraId="61C32E25" w14:textId="77777777" w:rsidR="00ED31C8" w:rsidRPr="00DD00AF" w:rsidRDefault="00ED31C8" w:rsidP="001324CB">
            <w:pPr>
              <w:jc w:val="center"/>
              <w:rPr>
                <w:sz w:val="10"/>
                <w:szCs w:val="10"/>
                <w:lang w:eastAsia="ko-KR"/>
              </w:rPr>
            </w:pPr>
            <w:r w:rsidRPr="00DD00AF">
              <w:rPr>
                <w:sz w:val="10"/>
                <w:szCs w:val="10"/>
                <w:lang w:eastAsia="ko-KR"/>
              </w:rPr>
              <w:t>0.84</w:t>
            </w:r>
          </w:p>
        </w:tc>
        <w:tc>
          <w:tcPr>
            <w:tcW w:w="711" w:type="dxa"/>
            <w:noWrap/>
            <w:vAlign w:val="center"/>
            <w:hideMark/>
          </w:tcPr>
          <w:p w14:paraId="17CE2878" w14:textId="77777777" w:rsidR="00ED31C8" w:rsidRPr="00DD00AF" w:rsidRDefault="00ED31C8" w:rsidP="001324CB">
            <w:pPr>
              <w:jc w:val="center"/>
              <w:rPr>
                <w:sz w:val="10"/>
                <w:szCs w:val="10"/>
                <w:lang w:eastAsia="ko-KR"/>
              </w:rPr>
            </w:pPr>
            <w:r w:rsidRPr="00DD00AF">
              <w:rPr>
                <w:sz w:val="10"/>
                <w:szCs w:val="10"/>
                <w:lang w:eastAsia="ko-KR"/>
              </w:rPr>
              <w:t>0.7</w:t>
            </w:r>
          </w:p>
        </w:tc>
      </w:tr>
      <w:tr w:rsidR="007E0BAE" w:rsidRPr="00DD00AF" w14:paraId="61109B85" w14:textId="77777777" w:rsidTr="0066378E">
        <w:trPr>
          <w:trHeight w:val="288"/>
          <w:jc w:val="center"/>
        </w:trPr>
        <w:tc>
          <w:tcPr>
            <w:tcW w:w="429" w:type="dxa"/>
            <w:noWrap/>
            <w:vAlign w:val="center"/>
            <w:hideMark/>
          </w:tcPr>
          <w:p w14:paraId="5C721645"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1FCD2D56"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1D50EEAC"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44E0F954" w14:textId="77777777" w:rsidR="00ED31C8" w:rsidRPr="00DD00AF" w:rsidRDefault="00ED31C8" w:rsidP="001324CB">
            <w:pPr>
              <w:jc w:val="center"/>
              <w:rPr>
                <w:sz w:val="10"/>
                <w:szCs w:val="10"/>
                <w:lang w:eastAsia="ko-KR"/>
              </w:rPr>
            </w:pPr>
            <w:r w:rsidRPr="00DD00AF">
              <w:rPr>
                <w:sz w:val="10"/>
                <w:szCs w:val="10"/>
                <w:lang w:eastAsia="ko-KR"/>
              </w:rPr>
              <w:t>0.99</w:t>
            </w:r>
          </w:p>
        </w:tc>
        <w:tc>
          <w:tcPr>
            <w:tcW w:w="775" w:type="dxa"/>
            <w:noWrap/>
            <w:vAlign w:val="center"/>
            <w:hideMark/>
          </w:tcPr>
          <w:p w14:paraId="05C9D1E1" w14:textId="77777777" w:rsidR="00ED31C8" w:rsidRPr="00DD00AF" w:rsidRDefault="00ED31C8" w:rsidP="001324CB">
            <w:pPr>
              <w:jc w:val="center"/>
              <w:rPr>
                <w:sz w:val="10"/>
                <w:szCs w:val="10"/>
                <w:lang w:eastAsia="ko-KR"/>
              </w:rPr>
            </w:pPr>
            <w:r w:rsidRPr="00DD00AF">
              <w:rPr>
                <w:sz w:val="10"/>
                <w:szCs w:val="10"/>
                <w:lang w:eastAsia="ko-KR"/>
              </w:rPr>
              <w:t>0.68</w:t>
            </w:r>
          </w:p>
        </w:tc>
        <w:tc>
          <w:tcPr>
            <w:tcW w:w="525" w:type="dxa"/>
            <w:noWrap/>
            <w:vAlign w:val="center"/>
            <w:hideMark/>
          </w:tcPr>
          <w:p w14:paraId="2A85475B" w14:textId="77777777" w:rsidR="00ED31C8" w:rsidRPr="00DD00AF" w:rsidRDefault="00ED31C8" w:rsidP="001324CB">
            <w:pPr>
              <w:jc w:val="center"/>
              <w:rPr>
                <w:sz w:val="10"/>
                <w:szCs w:val="10"/>
                <w:lang w:eastAsia="ko-KR"/>
              </w:rPr>
            </w:pPr>
            <w:r w:rsidRPr="00DD00AF">
              <w:rPr>
                <w:sz w:val="10"/>
                <w:szCs w:val="10"/>
                <w:lang w:eastAsia="ko-KR"/>
              </w:rPr>
              <w:t>0.94</w:t>
            </w:r>
          </w:p>
        </w:tc>
        <w:tc>
          <w:tcPr>
            <w:tcW w:w="525" w:type="dxa"/>
            <w:noWrap/>
            <w:vAlign w:val="center"/>
            <w:hideMark/>
          </w:tcPr>
          <w:p w14:paraId="560F44C0" w14:textId="77777777" w:rsidR="00ED31C8" w:rsidRPr="00DD00AF" w:rsidRDefault="00ED31C8" w:rsidP="001324CB">
            <w:pPr>
              <w:jc w:val="center"/>
              <w:rPr>
                <w:sz w:val="10"/>
                <w:szCs w:val="10"/>
                <w:lang w:eastAsia="ko-KR"/>
              </w:rPr>
            </w:pPr>
            <w:r w:rsidRPr="00DD00AF">
              <w:rPr>
                <w:sz w:val="10"/>
                <w:szCs w:val="10"/>
                <w:lang w:eastAsia="ko-KR"/>
              </w:rPr>
              <w:t>0.06</w:t>
            </w:r>
          </w:p>
        </w:tc>
        <w:tc>
          <w:tcPr>
            <w:tcW w:w="561" w:type="dxa"/>
            <w:noWrap/>
            <w:vAlign w:val="center"/>
            <w:hideMark/>
          </w:tcPr>
          <w:p w14:paraId="22CD59A9" w14:textId="77777777" w:rsidR="00ED31C8" w:rsidRPr="00DD00AF" w:rsidRDefault="00ED31C8" w:rsidP="001324CB">
            <w:pPr>
              <w:jc w:val="center"/>
              <w:rPr>
                <w:sz w:val="10"/>
                <w:szCs w:val="10"/>
                <w:lang w:eastAsia="ko-KR"/>
              </w:rPr>
            </w:pPr>
            <w:r w:rsidRPr="00DD00AF">
              <w:rPr>
                <w:sz w:val="10"/>
                <w:szCs w:val="10"/>
                <w:lang w:eastAsia="ko-KR"/>
              </w:rPr>
              <w:t>0.7</w:t>
            </w:r>
          </w:p>
        </w:tc>
        <w:tc>
          <w:tcPr>
            <w:tcW w:w="525" w:type="dxa"/>
            <w:noWrap/>
            <w:vAlign w:val="center"/>
            <w:hideMark/>
          </w:tcPr>
          <w:p w14:paraId="3AF56F0D" w14:textId="77777777" w:rsidR="00ED31C8" w:rsidRPr="00DD00AF" w:rsidRDefault="00ED31C8" w:rsidP="001324CB">
            <w:pPr>
              <w:jc w:val="center"/>
              <w:rPr>
                <w:sz w:val="10"/>
                <w:szCs w:val="10"/>
                <w:lang w:eastAsia="ko-KR"/>
              </w:rPr>
            </w:pPr>
            <w:r w:rsidRPr="00DD00AF">
              <w:rPr>
                <w:sz w:val="10"/>
                <w:szCs w:val="10"/>
                <w:lang w:eastAsia="ko-KR"/>
              </w:rPr>
              <w:t>0.99</w:t>
            </w:r>
          </w:p>
        </w:tc>
        <w:tc>
          <w:tcPr>
            <w:tcW w:w="461" w:type="dxa"/>
            <w:noWrap/>
            <w:vAlign w:val="center"/>
            <w:hideMark/>
          </w:tcPr>
          <w:p w14:paraId="74B22A93" w14:textId="77777777" w:rsidR="00ED31C8" w:rsidRPr="00DD00AF" w:rsidRDefault="00ED31C8" w:rsidP="001324CB">
            <w:pPr>
              <w:jc w:val="center"/>
              <w:rPr>
                <w:sz w:val="10"/>
                <w:szCs w:val="10"/>
                <w:lang w:eastAsia="ko-KR"/>
              </w:rPr>
            </w:pPr>
            <w:r w:rsidRPr="00DD00AF">
              <w:rPr>
                <w:sz w:val="10"/>
                <w:szCs w:val="10"/>
                <w:lang w:eastAsia="ko-KR"/>
              </w:rPr>
              <w:t>0.75</w:t>
            </w:r>
          </w:p>
        </w:tc>
        <w:tc>
          <w:tcPr>
            <w:tcW w:w="651" w:type="dxa"/>
            <w:noWrap/>
            <w:vAlign w:val="center"/>
            <w:hideMark/>
          </w:tcPr>
          <w:p w14:paraId="721835F9" w14:textId="77777777" w:rsidR="00ED31C8" w:rsidRPr="00DD00AF" w:rsidRDefault="00ED31C8" w:rsidP="001324CB">
            <w:pPr>
              <w:jc w:val="center"/>
              <w:rPr>
                <w:sz w:val="10"/>
                <w:szCs w:val="10"/>
                <w:lang w:eastAsia="ko-KR"/>
              </w:rPr>
            </w:pPr>
            <w:r w:rsidRPr="00DD00AF">
              <w:rPr>
                <w:sz w:val="10"/>
                <w:szCs w:val="10"/>
                <w:lang w:eastAsia="ko-KR"/>
              </w:rPr>
              <w:t>0.52</w:t>
            </w:r>
          </w:p>
        </w:tc>
        <w:tc>
          <w:tcPr>
            <w:tcW w:w="525" w:type="dxa"/>
            <w:noWrap/>
            <w:vAlign w:val="center"/>
            <w:hideMark/>
          </w:tcPr>
          <w:p w14:paraId="25DB72F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ED5472A" w14:textId="77777777" w:rsidR="00ED31C8" w:rsidRPr="00DD00AF" w:rsidRDefault="00ED31C8" w:rsidP="001324CB">
            <w:pPr>
              <w:jc w:val="center"/>
              <w:rPr>
                <w:sz w:val="10"/>
                <w:szCs w:val="10"/>
                <w:lang w:eastAsia="ko-KR"/>
              </w:rPr>
            </w:pPr>
            <w:r w:rsidRPr="00DD00AF">
              <w:rPr>
                <w:sz w:val="10"/>
                <w:szCs w:val="10"/>
                <w:lang w:eastAsia="ko-KR"/>
              </w:rPr>
              <w:t>0.97</w:t>
            </w:r>
          </w:p>
        </w:tc>
        <w:tc>
          <w:tcPr>
            <w:tcW w:w="532" w:type="dxa"/>
            <w:noWrap/>
            <w:vAlign w:val="center"/>
            <w:hideMark/>
          </w:tcPr>
          <w:p w14:paraId="0717F845" w14:textId="77777777" w:rsidR="00ED31C8" w:rsidRPr="00DD00AF" w:rsidRDefault="00ED31C8" w:rsidP="001324CB">
            <w:pPr>
              <w:jc w:val="center"/>
              <w:rPr>
                <w:sz w:val="10"/>
                <w:szCs w:val="10"/>
                <w:lang w:eastAsia="ko-KR"/>
              </w:rPr>
            </w:pPr>
            <w:r w:rsidRPr="00DD00AF">
              <w:rPr>
                <w:sz w:val="10"/>
                <w:szCs w:val="10"/>
                <w:lang w:eastAsia="ko-KR"/>
              </w:rPr>
              <w:t>0.69</w:t>
            </w:r>
          </w:p>
        </w:tc>
        <w:tc>
          <w:tcPr>
            <w:tcW w:w="711" w:type="dxa"/>
            <w:noWrap/>
            <w:vAlign w:val="center"/>
            <w:hideMark/>
          </w:tcPr>
          <w:p w14:paraId="3D9C12A8"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7849B96"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197F93BB" w14:textId="77777777" w:rsidTr="0066378E">
        <w:trPr>
          <w:trHeight w:val="288"/>
          <w:jc w:val="center"/>
        </w:trPr>
        <w:tc>
          <w:tcPr>
            <w:tcW w:w="429" w:type="dxa"/>
            <w:noWrap/>
            <w:vAlign w:val="center"/>
            <w:hideMark/>
          </w:tcPr>
          <w:p w14:paraId="552B3713"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75ECB41B"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14C678B5"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1D1165D6"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3F7C916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8E38512"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B74DD27" w14:textId="77777777" w:rsidR="00ED31C8" w:rsidRPr="00DD00AF" w:rsidRDefault="00ED31C8" w:rsidP="001324CB">
            <w:pPr>
              <w:jc w:val="center"/>
              <w:rPr>
                <w:sz w:val="10"/>
                <w:szCs w:val="10"/>
                <w:lang w:eastAsia="ko-KR"/>
              </w:rPr>
            </w:pPr>
            <w:r w:rsidRPr="00DD00AF">
              <w:rPr>
                <w:sz w:val="10"/>
                <w:szCs w:val="10"/>
                <w:lang w:eastAsia="ko-KR"/>
              </w:rPr>
              <w:t>0.05</w:t>
            </w:r>
          </w:p>
        </w:tc>
        <w:tc>
          <w:tcPr>
            <w:tcW w:w="561" w:type="dxa"/>
            <w:noWrap/>
            <w:vAlign w:val="center"/>
            <w:hideMark/>
          </w:tcPr>
          <w:p w14:paraId="0D55044D"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192BD5D"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457765E3"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108C8BC9" w14:textId="77777777" w:rsidR="00ED31C8" w:rsidRPr="00DD00AF" w:rsidRDefault="00ED31C8" w:rsidP="001324CB">
            <w:pPr>
              <w:jc w:val="center"/>
              <w:rPr>
                <w:sz w:val="10"/>
                <w:szCs w:val="10"/>
                <w:lang w:eastAsia="ko-KR"/>
              </w:rPr>
            </w:pPr>
            <w:r w:rsidRPr="00DD00AF">
              <w:rPr>
                <w:sz w:val="10"/>
                <w:szCs w:val="10"/>
                <w:lang w:eastAsia="ko-KR"/>
              </w:rPr>
              <w:t>0.97</w:t>
            </w:r>
          </w:p>
        </w:tc>
        <w:tc>
          <w:tcPr>
            <w:tcW w:w="525" w:type="dxa"/>
            <w:noWrap/>
            <w:vAlign w:val="center"/>
            <w:hideMark/>
          </w:tcPr>
          <w:p w14:paraId="7ADB5B1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C423641"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23283EBF"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59FBE4C6"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F847365"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7370652D" w14:textId="77777777" w:rsidTr="0066378E">
        <w:trPr>
          <w:trHeight w:val="288"/>
          <w:jc w:val="center"/>
        </w:trPr>
        <w:tc>
          <w:tcPr>
            <w:tcW w:w="429" w:type="dxa"/>
            <w:noWrap/>
            <w:vAlign w:val="center"/>
            <w:hideMark/>
          </w:tcPr>
          <w:p w14:paraId="4E532C06"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67CCB9C5"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33FFA15E"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70DE7514" w14:textId="77777777" w:rsidR="00ED31C8" w:rsidRPr="00DD00AF" w:rsidRDefault="00ED31C8" w:rsidP="001324CB">
            <w:pPr>
              <w:jc w:val="center"/>
              <w:rPr>
                <w:sz w:val="10"/>
                <w:szCs w:val="10"/>
                <w:lang w:eastAsia="ko-KR"/>
              </w:rPr>
            </w:pPr>
            <w:r w:rsidRPr="00DD00AF">
              <w:rPr>
                <w:sz w:val="10"/>
                <w:szCs w:val="10"/>
                <w:lang w:eastAsia="ko-KR"/>
              </w:rPr>
              <w:t>0.53</w:t>
            </w:r>
          </w:p>
        </w:tc>
        <w:tc>
          <w:tcPr>
            <w:tcW w:w="775" w:type="dxa"/>
            <w:noWrap/>
            <w:vAlign w:val="center"/>
            <w:hideMark/>
          </w:tcPr>
          <w:p w14:paraId="213E699E" w14:textId="77777777" w:rsidR="00ED31C8" w:rsidRPr="00DD00AF" w:rsidRDefault="00ED31C8" w:rsidP="001324CB">
            <w:pPr>
              <w:jc w:val="center"/>
              <w:rPr>
                <w:sz w:val="10"/>
                <w:szCs w:val="10"/>
                <w:lang w:eastAsia="ko-KR"/>
              </w:rPr>
            </w:pPr>
            <w:r w:rsidRPr="00DD00AF">
              <w:rPr>
                <w:sz w:val="10"/>
                <w:szCs w:val="10"/>
                <w:lang w:eastAsia="ko-KR"/>
              </w:rPr>
              <w:t>0.19</w:t>
            </w:r>
          </w:p>
        </w:tc>
        <w:tc>
          <w:tcPr>
            <w:tcW w:w="525" w:type="dxa"/>
            <w:noWrap/>
            <w:vAlign w:val="center"/>
            <w:hideMark/>
          </w:tcPr>
          <w:p w14:paraId="726694DB" w14:textId="77777777" w:rsidR="00ED31C8" w:rsidRPr="00DD00AF" w:rsidRDefault="00ED31C8" w:rsidP="001324CB">
            <w:pPr>
              <w:jc w:val="center"/>
              <w:rPr>
                <w:sz w:val="10"/>
                <w:szCs w:val="10"/>
                <w:lang w:eastAsia="ko-KR"/>
              </w:rPr>
            </w:pPr>
            <w:r w:rsidRPr="00DD00AF">
              <w:rPr>
                <w:sz w:val="10"/>
                <w:szCs w:val="10"/>
                <w:lang w:eastAsia="ko-KR"/>
              </w:rPr>
              <w:t>0.38</w:t>
            </w:r>
          </w:p>
        </w:tc>
        <w:tc>
          <w:tcPr>
            <w:tcW w:w="525" w:type="dxa"/>
            <w:noWrap/>
            <w:vAlign w:val="center"/>
            <w:hideMark/>
          </w:tcPr>
          <w:p w14:paraId="64699A2E" w14:textId="77777777" w:rsidR="00ED31C8" w:rsidRPr="00DD00AF" w:rsidRDefault="00ED31C8" w:rsidP="001324CB">
            <w:pPr>
              <w:jc w:val="center"/>
              <w:rPr>
                <w:sz w:val="10"/>
                <w:szCs w:val="10"/>
                <w:lang w:eastAsia="ko-KR"/>
              </w:rPr>
            </w:pPr>
            <w:r w:rsidRPr="00DD00AF">
              <w:rPr>
                <w:sz w:val="10"/>
                <w:szCs w:val="10"/>
                <w:lang w:eastAsia="ko-KR"/>
              </w:rPr>
              <w:t>0.07</w:t>
            </w:r>
          </w:p>
        </w:tc>
        <w:tc>
          <w:tcPr>
            <w:tcW w:w="561" w:type="dxa"/>
            <w:noWrap/>
            <w:vAlign w:val="center"/>
            <w:hideMark/>
          </w:tcPr>
          <w:p w14:paraId="424CC408" w14:textId="77777777" w:rsidR="00ED31C8" w:rsidRPr="00DD00AF" w:rsidRDefault="00ED31C8" w:rsidP="001324CB">
            <w:pPr>
              <w:jc w:val="center"/>
              <w:rPr>
                <w:sz w:val="10"/>
                <w:szCs w:val="10"/>
                <w:lang w:eastAsia="ko-KR"/>
              </w:rPr>
            </w:pPr>
            <w:r w:rsidRPr="00DD00AF">
              <w:rPr>
                <w:sz w:val="10"/>
                <w:szCs w:val="10"/>
                <w:lang w:eastAsia="ko-KR"/>
              </w:rPr>
              <w:t>0.19</w:t>
            </w:r>
          </w:p>
        </w:tc>
        <w:tc>
          <w:tcPr>
            <w:tcW w:w="525" w:type="dxa"/>
            <w:noWrap/>
            <w:vAlign w:val="center"/>
            <w:hideMark/>
          </w:tcPr>
          <w:p w14:paraId="16094146" w14:textId="77777777" w:rsidR="00ED31C8" w:rsidRPr="00DD00AF" w:rsidRDefault="00ED31C8" w:rsidP="001324CB">
            <w:pPr>
              <w:jc w:val="center"/>
              <w:rPr>
                <w:sz w:val="10"/>
                <w:szCs w:val="10"/>
                <w:lang w:eastAsia="ko-KR"/>
              </w:rPr>
            </w:pPr>
            <w:r w:rsidRPr="00DD00AF">
              <w:rPr>
                <w:sz w:val="10"/>
                <w:szCs w:val="10"/>
                <w:lang w:eastAsia="ko-KR"/>
              </w:rPr>
              <w:t>0.5</w:t>
            </w:r>
          </w:p>
        </w:tc>
        <w:tc>
          <w:tcPr>
            <w:tcW w:w="461" w:type="dxa"/>
            <w:noWrap/>
            <w:vAlign w:val="center"/>
            <w:hideMark/>
          </w:tcPr>
          <w:p w14:paraId="7C19D026" w14:textId="77777777" w:rsidR="00ED31C8" w:rsidRPr="00DD00AF" w:rsidRDefault="00ED31C8" w:rsidP="001324CB">
            <w:pPr>
              <w:jc w:val="center"/>
              <w:rPr>
                <w:sz w:val="10"/>
                <w:szCs w:val="10"/>
                <w:lang w:eastAsia="ko-KR"/>
              </w:rPr>
            </w:pPr>
            <w:r w:rsidRPr="00DD00AF">
              <w:rPr>
                <w:sz w:val="10"/>
                <w:szCs w:val="10"/>
                <w:lang w:eastAsia="ko-KR"/>
              </w:rPr>
              <w:t>0.19</w:t>
            </w:r>
          </w:p>
        </w:tc>
        <w:tc>
          <w:tcPr>
            <w:tcW w:w="651" w:type="dxa"/>
            <w:noWrap/>
            <w:vAlign w:val="center"/>
            <w:hideMark/>
          </w:tcPr>
          <w:p w14:paraId="05534B14" w14:textId="77777777" w:rsidR="00ED31C8" w:rsidRPr="00DD00AF" w:rsidRDefault="00ED31C8" w:rsidP="001324CB">
            <w:pPr>
              <w:jc w:val="center"/>
              <w:rPr>
                <w:sz w:val="10"/>
                <w:szCs w:val="10"/>
                <w:lang w:eastAsia="ko-KR"/>
              </w:rPr>
            </w:pPr>
            <w:r w:rsidRPr="00DD00AF">
              <w:rPr>
                <w:sz w:val="10"/>
                <w:szCs w:val="10"/>
                <w:lang w:eastAsia="ko-KR"/>
              </w:rPr>
              <w:t>0.19</w:t>
            </w:r>
          </w:p>
        </w:tc>
        <w:tc>
          <w:tcPr>
            <w:tcW w:w="525" w:type="dxa"/>
            <w:noWrap/>
            <w:vAlign w:val="center"/>
            <w:hideMark/>
          </w:tcPr>
          <w:p w14:paraId="6773E8BF" w14:textId="77777777" w:rsidR="00ED31C8" w:rsidRPr="00DD00AF" w:rsidRDefault="00ED31C8" w:rsidP="001324CB">
            <w:pPr>
              <w:jc w:val="center"/>
              <w:rPr>
                <w:sz w:val="10"/>
                <w:szCs w:val="10"/>
                <w:lang w:eastAsia="ko-KR"/>
              </w:rPr>
            </w:pPr>
            <w:r w:rsidRPr="00DD00AF">
              <w:rPr>
                <w:sz w:val="10"/>
                <w:szCs w:val="10"/>
                <w:lang w:eastAsia="ko-KR"/>
              </w:rPr>
              <w:t>0.6</w:t>
            </w:r>
          </w:p>
        </w:tc>
        <w:tc>
          <w:tcPr>
            <w:tcW w:w="525" w:type="dxa"/>
            <w:noWrap/>
            <w:vAlign w:val="center"/>
            <w:hideMark/>
          </w:tcPr>
          <w:p w14:paraId="64B4E736" w14:textId="77777777" w:rsidR="00ED31C8" w:rsidRPr="00DD00AF" w:rsidRDefault="00ED31C8" w:rsidP="001324CB">
            <w:pPr>
              <w:jc w:val="center"/>
              <w:rPr>
                <w:sz w:val="10"/>
                <w:szCs w:val="10"/>
                <w:lang w:eastAsia="ko-KR"/>
              </w:rPr>
            </w:pPr>
            <w:r w:rsidRPr="00DD00AF">
              <w:rPr>
                <w:sz w:val="10"/>
                <w:szCs w:val="10"/>
                <w:lang w:eastAsia="ko-KR"/>
              </w:rPr>
              <w:t>0.22</w:t>
            </w:r>
          </w:p>
        </w:tc>
        <w:tc>
          <w:tcPr>
            <w:tcW w:w="532" w:type="dxa"/>
            <w:noWrap/>
            <w:vAlign w:val="center"/>
            <w:hideMark/>
          </w:tcPr>
          <w:p w14:paraId="0B16FE2D" w14:textId="77777777" w:rsidR="00ED31C8" w:rsidRPr="00DD00AF" w:rsidRDefault="00ED31C8" w:rsidP="001324CB">
            <w:pPr>
              <w:jc w:val="center"/>
              <w:rPr>
                <w:sz w:val="10"/>
                <w:szCs w:val="10"/>
                <w:lang w:eastAsia="ko-KR"/>
              </w:rPr>
            </w:pPr>
            <w:r w:rsidRPr="00DD00AF">
              <w:rPr>
                <w:sz w:val="10"/>
                <w:szCs w:val="10"/>
                <w:lang w:eastAsia="ko-KR"/>
              </w:rPr>
              <w:t>0.12</w:t>
            </w:r>
          </w:p>
        </w:tc>
        <w:tc>
          <w:tcPr>
            <w:tcW w:w="711" w:type="dxa"/>
            <w:noWrap/>
            <w:vAlign w:val="center"/>
            <w:hideMark/>
          </w:tcPr>
          <w:p w14:paraId="0C21CBFC" w14:textId="77777777" w:rsidR="00ED31C8" w:rsidRPr="00DD00AF" w:rsidRDefault="00ED31C8" w:rsidP="001324CB">
            <w:pPr>
              <w:jc w:val="center"/>
              <w:rPr>
                <w:sz w:val="10"/>
                <w:szCs w:val="10"/>
                <w:lang w:eastAsia="ko-KR"/>
              </w:rPr>
            </w:pPr>
            <w:r w:rsidRPr="00DD00AF">
              <w:rPr>
                <w:sz w:val="10"/>
                <w:szCs w:val="10"/>
                <w:lang w:eastAsia="ko-KR"/>
              </w:rPr>
              <w:t>0.82</w:t>
            </w:r>
          </w:p>
        </w:tc>
        <w:tc>
          <w:tcPr>
            <w:tcW w:w="711" w:type="dxa"/>
            <w:noWrap/>
            <w:vAlign w:val="center"/>
            <w:hideMark/>
          </w:tcPr>
          <w:p w14:paraId="079B288A" w14:textId="77777777" w:rsidR="00ED31C8" w:rsidRPr="00DD00AF" w:rsidRDefault="00ED31C8" w:rsidP="001324CB">
            <w:pPr>
              <w:jc w:val="center"/>
              <w:rPr>
                <w:sz w:val="10"/>
                <w:szCs w:val="10"/>
                <w:lang w:eastAsia="ko-KR"/>
              </w:rPr>
            </w:pPr>
            <w:r w:rsidRPr="00DD00AF">
              <w:rPr>
                <w:sz w:val="10"/>
                <w:szCs w:val="10"/>
                <w:lang w:eastAsia="ko-KR"/>
              </w:rPr>
              <w:t>0.68</w:t>
            </w:r>
          </w:p>
        </w:tc>
      </w:tr>
      <w:tr w:rsidR="007E0BAE" w:rsidRPr="00DD00AF" w14:paraId="085A0DA8" w14:textId="77777777" w:rsidTr="0066378E">
        <w:trPr>
          <w:trHeight w:val="288"/>
          <w:jc w:val="center"/>
        </w:trPr>
        <w:tc>
          <w:tcPr>
            <w:tcW w:w="429" w:type="dxa"/>
            <w:noWrap/>
            <w:vAlign w:val="center"/>
            <w:hideMark/>
          </w:tcPr>
          <w:p w14:paraId="39E65567"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5467132E"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11579F7C"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698E0E5E" w14:textId="77777777" w:rsidR="00ED31C8" w:rsidRPr="00DD00AF" w:rsidRDefault="00ED31C8" w:rsidP="001324CB">
            <w:pPr>
              <w:jc w:val="center"/>
              <w:rPr>
                <w:sz w:val="10"/>
                <w:szCs w:val="10"/>
                <w:lang w:eastAsia="ko-KR"/>
              </w:rPr>
            </w:pPr>
            <w:r w:rsidRPr="00DD00AF">
              <w:rPr>
                <w:sz w:val="10"/>
                <w:szCs w:val="10"/>
                <w:lang w:eastAsia="ko-KR"/>
              </w:rPr>
              <w:t>0.98</w:t>
            </w:r>
          </w:p>
        </w:tc>
        <w:tc>
          <w:tcPr>
            <w:tcW w:w="775" w:type="dxa"/>
            <w:noWrap/>
            <w:vAlign w:val="center"/>
            <w:hideMark/>
          </w:tcPr>
          <w:p w14:paraId="09CA2071" w14:textId="77777777" w:rsidR="00ED31C8" w:rsidRPr="00DD00AF" w:rsidRDefault="00ED31C8" w:rsidP="001324CB">
            <w:pPr>
              <w:jc w:val="center"/>
              <w:rPr>
                <w:sz w:val="10"/>
                <w:szCs w:val="10"/>
                <w:lang w:eastAsia="ko-KR"/>
              </w:rPr>
            </w:pPr>
            <w:r w:rsidRPr="00DD00AF">
              <w:rPr>
                <w:sz w:val="10"/>
                <w:szCs w:val="10"/>
                <w:lang w:eastAsia="ko-KR"/>
              </w:rPr>
              <w:t>0.61</w:t>
            </w:r>
          </w:p>
        </w:tc>
        <w:tc>
          <w:tcPr>
            <w:tcW w:w="525" w:type="dxa"/>
            <w:noWrap/>
            <w:vAlign w:val="center"/>
            <w:hideMark/>
          </w:tcPr>
          <w:p w14:paraId="2A4B3EEE" w14:textId="77777777" w:rsidR="00ED31C8" w:rsidRPr="00DD00AF" w:rsidRDefault="00ED31C8" w:rsidP="001324CB">
            <w:pPr>
              <w:jc w:val="center"/>
              <w:rPr>
                <w:sz w:val="10"/>
                <w:szCs w:val="10"/>
                <w:lang w:eastAsia="ko-KR"/>
              </w:rPr>
            </w:pPr>
            <w:r w:rsidRPr="00DD00AF">
              <w:rPr>
                <w:sz w:val="10"/>
                <w:szCs w:val="10"/>
                <w:lang w:eastAsia="ko-KR"/>
              </w:rPr>
              <w:t>0.91</w:t>
            </w:r>
          </w:p>
        </w:tc>
        <w:tc>
          <w:tcPr>
            <w:tcW w:w="525" w:type="dxa"/>
            <w:noWrap/>
            <w:vAlign w:val="center"/>
            <w:hideMark/>
          </w:tcPr>
          <w:p w14:paraId="23BA0CED" w14:textId="77777777" w:rsidR="00ED31C8" w:rsidRPr="00DD00AF" w:rsidRDefault="00ED31C8" w:rsidP="001324CB">
            <w:pPr>
              <w:jc w:val="center"/>
              <w:rPr>
                <w:sz w:val="10"/>
                <w:szCs w:val="10"/>
                <w:lang w:eastAsia="ko-KR"/>
              </w:rPr>
            </w:pPr>
            <w:r w:rsidRPr="00DD00AF">
              <w:rPr>
                <w:sz w:val="10"/>
                <w:szCs w:val="10"/>
                <w:lang w:eastAsia="ko-KR"/>
              </w:rPr>
              <w:t>0.08</w:t>
            </w:r>
          </w:p>
        </w:tc>
        <w:tc>
          <w:tcPr>
            <w:tcW w:w="561" w:type="dxa"/>
            <w:noWrap/>
            <w:vAlign w:val="center"/>
            <w:hideMark/>
          </w:tcPr>
          <w:p w14:paraId="338E991F" w14:textId="77777777" w:rsidR="00ED31C8" w:rsidRPr="00DD00AF" w:rsidRDefault="00ED31C8" w:rsidP="001324CB">
            <w:pPr>
              <w:jc w:val="center"/>
              <w:rPr>
                <w:sz w:val="10"/>
                <w:szCs w:val="10"/>
                <w:lang w:eastAsia="ko-KR"/>
              </w:rPr>
            </w:pPr>
            <w:r w:rsidRPr="00DD00AF">
              <w:rPr>
                <w:sz w:val="10"/>
                <w:szCs w:val="10"/>
                <w:lang w:eastAsia="ko-KR"/>
              </w:rPr>
              <w:t>0.79</w:t>
            </w:r>
          </w:p>
        </w:tc>
        <w:tc>
          <w:tcPr>
            <w:tcW w:w="525" w:type="dxa"/>
            <w:noWrap/>
            <w:vAlign w:val="center"/>
            <w:hideMark/>
          </w:tcPr>
          <w:p w14:paraId="0094F682" w14:textId="77777777" w:rsidR="00ED31C8" w:rsidRPr="00DD00AF" w:rsidRDefault="00ED31C8" w:rsidP="001324CB">
            <w:pPr>
              <w:jc w:val="center"/>
              <w:rPr>
                <w:sz w:val="10"/>
                <w:szCs w:val="10"/>
                <w:lang w:eastAsia="ko-KR"/>
              </w:rPr>
            </w:pPr>
            <w:r w:rsidRPr="00DD00AF">
              <w:rPr>
                <w:sz w:val="10"/>
                <w:szCs w:val="10"/>
                <w:lang w:eastAsia="ko-KR"/>
              </w:rPr>
              <w:t>0.98</w:t>
            </w:r>
          </w:p>
        </w:tc>
        <w:tc>
          <w:tcPr>
            <w:tcW w:w="461" w:type="dxa"/>
            <w:noWrap/>
            <w:vAlign w:val="center"/>
            <w:hideMark/>
          </w:tcPr>
          <w:p w14:paraId="6DC18E33" w14:textId="77777777" w:rsidR="00ED31C8" w:rsidRPr="00DD00AF" w:rsidRDefault="00ED31C8" w:rsidP="001324CB">
            <w:pPr>
              <w:jc w:val="center"/>
              <w:rPr>
                <w:sz w:val="10"/>
                <w:szCs w:val="10"/>
                <w:lang w:eastAsia="ko-KR"/>
              </w:rPr>
            </w:pPr>
            <w:r w:rsidRPr="00DD00AF">
              <w:rPr>
                <w:sz w:val="10"/>
                <w:szCs w:val="10"/>
                <w:lang w:eastAsia="ko-KR"/>
              </w:rPr>
              <w:t>0.64</w:t>
            </w:r>
          </w:p>
        </w:tc>
        <w:tc>
          <w:tcPr>
            <w:tcW w:w="651" w:type="dxa"/>
            <w:noWrap/>
            <w:vAlign w:val="center"/>
            <w:hideMark/>
          </w:tcPr>
          <w:p w14:paraId="3579247A" w14:textId="77777777" w:rsidR="00ED31C8" w:rsidRPr="00DD00AF" w:rsidRDefault="00ED31C8" w:rsidP="001324CB">
            <w:pPr>
              <w:jc w:val="center"/>
              <w:rPr>
                <w:sz w:val="10"/>
                <w:szCs w:val="10"/>
                <w:lang w:eastAsia="ko-KR"/>
              </w:rPr>
            </w:pPr>
            <w:r w:rsidRPr="00DD00AF">
              <w:rPr>
                <w:sz w:val="10"/>
                <w:szCs w:val="10"/>
                <w:lang w:eastAsia="ko-KR"/>
              </w:rPr>
              <w:t>0.55</w:t>
            </w:r>
          </w:p>
        </w:tc>
        <w:tc>
          <w:tcPr>
            <w:tcW w:w="525" w:type="dxa"/>
            <w:noWrap/>
            <w:vAlign w:val="center"/>
            <w:hideMark/>
          </w:tcPr>
          <w:p w14:paraId="03793B8F"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CEE8B41" w14:textId="77777777" w:rsidR="00ED31C8" w:rsidRPr="00DD00AF" w:rsidRDefault="00ED31C8" w:rsidP="001324CB">
            <w:pPr>
              <w:jc w:val="center"/>
              <w:rPr>
                <w:sz w:val="10"/>
                <w:szCs w:val="10"/>
                <w:lang w:eastAsia="ko-KR"/>
              </w:rPr>
            </w:pPr>
            <w:r w:rsidRPr="00DD00AF">
              <w:rPr>
                <w:sz w:val="10"/>
                <w:szCs w:val="10"/>
                <w:lang w:eastAsia="ko-KR"/>
              </w:rPr>
              <w:t>0.95</w:t>
            </w:r>
          </w:p>
        </w:tc>
        <w:tc>
          <w:tcPr>
            <w:tcW w:w="532" w:type="dxa"/>
            <w:noWrap/>
            <w:vAlign w:val="center"/>
            <w:hideMark/>
          </w:tcPr>
          <w:p w14:paraId="46612031" w14:textId="77777777" w:rsidR="00ED31C8" w:rsidRPr="00DD00AF" w:rsidRDefault="00ED31C8" w:rsidP="001324CB">
            <w:pPr>
              <w:jc w:val="center"/>
              <w:rPr>
                <w:sz w:val="10"/>
                <w:szCs w:val="10"/>
                <w:lang w:eastAsia="ko-KR"/>
              </w:rPr>
            </w:pPr>
            <w:r w:rsidRPr="00DD00AF">
              <w:rPr>
                <w:sz w:val="10"/>
                <w:szCs w:val="10"/>
                <w:lang w:eastAsia="ko-KR"/>
              </w:rPr>
              <w:t>0.95</w:t>
            </w:r>
          </w:p>
        </w:tc>
        <w:tc>
          <w:tcPr>
            <w:tcW w:w="711" w:type="dxa"/>
            <w:noWrap/>
            <w:vAlign w:val="center"/>
            <w:hideMark/>
          </w:tcPr>
          <w:p w14:paraId="171CE101"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49F097BD"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77F07A5E" w14:textId="77777777" w:rsidTr="0066378E">
        <w:trPr>
          <w:trHeight w:val="288"/>
          <w:jc w:val="center"/>
        </w:trPr>
        <w:tc>
          <w:tcPr>
            <w:tcW w:w="429" w:type="dxa"/>
            <w:noWrap/>
            <w:vAlign w:val="center"/>
            <w:hideMark/>
          </w:tcPr>
          <w:p w14:paraId="01CAA0EE"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558C7518" w14:textId="77777777" w:rsidR="00ED31C8" w:rsidRPr="00DD00AF" w:rsidRDefault="00ED31C8" w:rsidP="001324CB">
            <w:pPr>
              <w:jc w:val="center"/>
              <w:rPr>
                <w:sz w:val="10"/>
                <w:szCs w:val="10"/>
                <w:lang w:eastAsia="ko-KR"/>
              </w:rPr>
            </w:pPr>
            <w:r w:rsidRPr="00DD00AF">
              <w:rPr>
                <w:sz w:val="10"/>
                <w:szCs w:val="10"/>
                <w:lang w:eastAsia="ko-KR"/>
              </w:rPr>
              <w:t>0.3</w:t>
            </w:r>
          </w:p>
        </w:tc>
        <w:tc>
          <w:tcPr>
            <w:tcW w:w="350" w:type="dxa"/>
            <w:noWrap/>
            <w:vAlign w:val="center"/>
            <w:hideMark/>
          </w:tcPr>
          <w:p w14:paraId="08750120"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0BB8E638"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4F64B1A8"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500668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B6A237B" w14:textId="77777777" w:rsidR="00ED31C8" w:rsidRPr="00DD00AF" w:rsidRDefault="00ED31C8" w:rsidP="001324CB">
            <w:pPr>
              <w:jc w:val="center"/>
              <w:rPr>
                <w:sz w:val="10"/>
                <w:szCs w:val="10"/>
                <w:lang w:eastAsia="ko-KR"/>
              </w:rPr>
            </w:pPr>
            <w:r w:rsidRPr="00DD00AF">
              <w:rPr>
                <w:sz w:val="10"/>
                <w:szCs w:val="10"/>
                <w:lang w:eastAsia="ko-KR"/>
              </w:rPr>
              <w:t>0.15</w:t>
            </w:r>
          </w:p>
        </w:tc>
        <w:tc>
          <w:tcPr>
            <w:tcW w:w="561" w:type="dxa"/>
            <w:noWrap/>
            <w:vAlign w:val="center"/>
            <w:hideMark/>
          </w:tcPr>
          <w:p w14:paraId="11E008B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ABC1971"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7D28FBA2"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284A7229" w14:textId="77777777" w:rsidR="00ED31C8" w:rsidRPr="00DD00AF" w:rsidRDefault="00ED31C8" w:rsidP="001324CB">
            <w:pPr>
              <w:jc w:val="center"/>
              <w:rPr>
                <w:sz w:val="10"/>
                <w:szCs w:val="10"/>
                <w:lang w:eastAsia="ko-KR"/>
              </w:rPr>
            </w:pPr>
            <w:r w:rsidRPr="00DD00AF">
              <w:rPr>
                <w:sz w:val="10"/>
                <w:szCs w:val="10"/>
                <w:lang w:eastAsia="ko-KR"/>
              </w:rPr>
              <w:t>0.97</w:t>
            </w:r>
          </w:p>
        </w:tc>
        <w:tc>
          <w:tcPr>
            <w:tcW w:w="525" w:type="dxa"/>
            <w:noWrap/>
            <w:vAlign w:val="center"/>
            <w:hideMark/>
          </w:tcPr>
          <w:p w14:paraId="4B0A4F8F"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59AF16C"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042C9939"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3DFEE325"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765CC832"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5102B8A3" w14:textId="77777777" w:rsidTr="0066378E">
        <w:trPr>
          <w:trHeight w:val="288"/>
          <w:jc w:val="center"/>
        </w:trPr>
        <w:tc>
          <w:tcPr>
            <w:tcW w:w="429" w:type="dxa"/>
            <w:noWrap/>
            <w:vAlign w:val="center"/>
            <w:hideMark/>
          </w:tcPr>
          <w:p w14:paraId="5F935924"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32CF909F"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5FEBF5BB"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7A3EFC31" w14:textId="77777777" w:rsidR="00ED31C8" w:rsidRPr="00DD00AF" w:rsidRDefault="00ED31C8" w:rsidP="001324CB">
            <w:pPr>
              <w:jc w:val="center"/>
              <w:rPr>
                <w:sz w:val="10"/>
                <w:szCs w:val="10"/>
                <w:lang w:eastAsia="ko-KR"/>
              </w:rPr>
            </w:pPr>
            <w:r w:rsidRPr="00DD00AF">
              <w:rPr>
                <w:sz w:val="10"/>
                <w:szCs w:val="10"/>
                <w:lang w:eastAsia="ko-KR"/>
              </w:rPr>
              <w:t>0.45</w:t>
            </w:r>
          </w:p>
        </w:tc>
        <w:tc>
          <w:tcPr>
            <w:tcW w:w="775" w:type="dxa"/>
            <w:noWrap/>
            <w:vAlign w:val="center"/>
            <w:hideMark/>
          </w:tcPr>
          <w:p w14:paraId="5D5DEE44" w14:textId="77777777" w:rsidR="00ED31C8" w:rsidRPr="00DD00AF" w:rsidRDefault="00ED31C8" w:rsidP="001324CB">
            <w:pPr>
              <w:jc w:val="center"/>
              <w:rPr>
                <w:sz w:val="10"/>
                <w:szCs w:val="10"/>
                <w:lang w:eastAsia="ko-KR"/>
              </w:rPr>
            </w:pPr>
            <w:r w:rsidRPr="00DD00AF">
              <w:rPr>
                <w:sz w:val="10"/>
                <w:szCs w:val="10"/>
                <w:lang w:eastAsia="ko-KR"/>
              </w:rPr>
              <w:t>0.63</w:t>
            </w:r>
          </w:p>
        </w:tc>
        <w:tc>
          <w:tcPr>
            <w:tcW w:w="525" w:type="dxa"/>
            <w:noWrap/>
            <w:vAlign w:val="center"/>
            <w:hideMark/>
          </w:tcPr>
          <w:p w14:paraId="778A9A50" w14:textId="77777777" w:rsidR="00ED31C8" w:rsidRPr="00DD00AF" w:rsidRDefault="00ED31C8" w:rsidP="001324CB">
            <w:pPr>
              <w:jc w:val="center"/>
              <w:rPr>
                <w:sz w:val="10"/>
                <w:szCs w:val="10"/>
                <w:lang w:eastAsia="ko-KR"/>
              </w:rPr>
            </w:pPr>
            <w:r w:rsidRPr="00DD00AF">
              <w:rPr>
                <w:sz w:val="10"/>
                <w:szCs w:val="10"/>
                <w:lang w:eastAsia="ko-KR"/>
              </w:rPr>
              <w:t>0.4</w:t>
            </w:r>
          </w:p>
        </w:tc>
        <w:tc>
          <w:tcPr>
            <w:tcW w:w="525" w:type="dxa"/>
            <w:noWrap/>
            <w:vAlign w:val="center"/>
            <w:hideMark/>
          </w:tcPr>
          <w:p w14:paraId="1B4EF9AF" w14:textId="77777777" w:rsidR="00ED31C8" w:rsidRPr="00DD00AF" w:rsidRDefault="00ED31C8" w:rsidP="001324CB">
            <w:pPr>
              <w:jc w:val="center"/>
              <w:rPr>
                <w:sz w:val="10"/>
                <w:szCs w:val="10"/>
                <w:lang w:eastAsia="ko-KR"/>
              </w:rPr>
            </w:pPr>
            <w:r w:rsidRPr="00DD00AF">
              <w:rPr>
                <w:sz w:val="10"/>
                <w:szCs w:val="10"/>
                <w:lang w:eastAsia="ko-KR"/>
              </w:rPr>
              <w:t>0.11</w:t>
            </w:r>
          </w:p>
        </w:tc>
        <w:tc>
          <w:tcPr>
            <w:tcW w:w="561" w:type="dxa"/>
            <w:noWrap/>
            <w:vAlign w:val="center"/>
            <w:hideMark/>
          </w:tcPr>
          <w:p w14:paraId="3FCD638D" w14:textId="77777777" w:rsidR="00ED31C8" w:rsidRPr="00DD00AF" w:rsidRDefault="00ED31C8" w:rsidP="001324CB">
            <w:pPr>
              <w:jc w:val="center"/>
              <w:rPr>
                <w:sz w:val="10"/>
                <w:szCs w:val="10"/>
                <w:lang w:eastAsia="ko-KR"/>
              </w:rPr>
            </w:pPr>
            <w:r w:rsidRPr="00DD00AF">
              <w:rPr>
                <w:sz w:val="10"/>
                <w:szCs w:val="10"/>
                <w:lang w:eastAsia="ko-KR"/>
              </w:rPr>
              <w:t>0.19</w:t>
            </w:r>
          </w:p>
        </w:tc>
        <w:tc>
          <w:tcPr>
            <w:tcW w:w="525" w:type="dxa"/>
            <w:noWrap/>
            <w:vAlign w:val="center"/>
            <w:hideMark/>
          </w:tcPr>
          <w:p w14:paraId="4570DBCF" w14:textId="77777777" w:rsidR="00ED31C8" w:rsidRPr="00DD00AF" w:rsidRDefault="00ED31C8" w:rsidP="001324CB">
            <w:pPr>
              <w:jc w:val="center"/>
              <w:rPr>
                <w:sz w:val="10"/>
                <w:szCs w:val="10"/>
                <w:lang w:eastAsia="ko-KR"/>
              </w:rPr>
            </w:pPr>
            <w:r w:rsidRPr="00DD00AF">
              <w:rPr>
                <w:sz w:val="10"/>
                <w:szCs w:val="10"/>
                <w:lang w:eastAsia="ko-KR"/>
              </w:rPr>
              <w:t>0.44</w:t>
            </w:r>
          </w:p>
        </w:tc>
        <w:tc>
          <w:tcPr>
            <w:tcW w:w="461" w:type="dxa"/>
            <w:noWrap/>
            <w:vAlign w:val="center"/>
            <w:hideMark/>
          </w:tcPr>
          <w:p w14:paraId="15AD67E6" w14:textId="77777777" w:rsidR="00ED31C8" w:rsidRPr="00DD00AF" w:rsidRDefault="00ED31C8" w:rsidP="001324CB">
            <w:pPr>
              <w:jc w:val="center"/>
              <w:rPr>
                <w:sz w:val="10"/>
                <w:szCs w:val="10"/>
                <w:lang w:eastAsia="ko-KR"/>
              </w:rPr>
            </w:pPr>
            <w:r w:rsidRPr="00DD00AF">
              <w:rPr>
                <w:sz w:val="10"/>
                <w:szCs w:val="10"/>
                <w:lang w:eastAsia="ko-KR"/>
              </w:rPr>
              <w:t>0.63</w:t>
            </w:r>
          </w:p>
        </w:tc>
        <w:tc>
          <w:tcPr>
            <w:tcW w:w="651" w:type="dxa"/>
            <w:noWrap/>
            <w:vAlign w:val="center"/>
            <w:hideMark/>
          </w:tcPr>
          <w:p w14:paraId="387791E9" w14:textId="77777777" w:rsidR="00ED31C8" w:rsidRPr="00DD00AF" w:rsidRDefault="00ED31C8" w:rsidP="001324CB">
            <w:pPr>
              <w:jc w:val="center"/>
              <w:rPr>
                <w:sz w:val="10"/>
                <w:szCs w:val="10"/>
                <w:lang w:eastAsia="ko-KR"/>
              </w:rPr>
            </w:pPr>
            <w:r w:rsidRPr="00DD00AF">
              <w:rPr>
                <w:sz w:val="10"/>
                <w:szCs w:val="10"/>
                <w:lang w:eastAsia="ko-KR"/>
              </w:rPr>
              <w:t>0.14</w:t>
            </w:r>
          </w:p>
        </w:tc>
        <w:tc>
          <w:tcPr>
            <w:tcW w:w="525" w:type="dxa"/>
            <w:noWrap/>
            <w:vAlign w:val="center"/>
            <w:hideMark/>
          </w:tcPr>
          <w:p w14:paraId="5E2569B1" w14:textId="77777777" w:rsidR="00ED31C8" w:rsidRPr="00DD00AF" w:rsidRDefault="00ED31C8" w:rsidP="001324CB">
            <w:pPr>
              <w:jc w:val="center"/>
              <w:rPr>
                <w:sz w:val="10"/>
                <w:szCs w:val="10"/>
                <w:lang w:eastAsia="ko-KR"/>
              </w:rPr>
            </w:pPr>
            <w:r w:rsidRPr="00DD00AF">
              <w:rPr>
                <w:sz w:val="10"/>
                <w:szCs w:val="10"/>
                <w:lang w:eastAsia="ko-KR"/>
              </w:rPr>
              <w:t>0.6</w:t>
            </w:r>
          </w:p>
        </w:tc>
        <w:tc>
          <w:tcPr>
            <w:tcW w:w="525" w:type="dxa"/>
            <w:noWrap/>
            <w:vAlign w:val="center"/>
            <w:hideMark/>
          </w:tcPr>
          <w:p w14:paraId="5C54812B" w14:textId="77777777" w:rsidR="00ED31C8" w:rsidRPr="00DD00AF" w:rsidRDefault="00ED31C8" w:rsidP="001324CB">
            <w:pPr>
              <w:jc w:val="center"/>
              <w:rPr>
                <w:sz w:val="10"/>
                <w:szCs w:val="10"/>
                <w:lang w:eastAsia="ko-KR"/>
              </w:rPr>
            </w:pPr>
            <w:r w:rsidRPr="00DD00AF">
              <w:rPr>
                <w:sz w:val="10"/>
                <w:szCs w:val="10"/>
                <w:lang w:eastAsia="ko-KR"/>
              </w:rPr>
              <w:t>0.35</w:t>
            </w:r>
          </w:p>
        </w:tc>
        <w:tc>
          <w:tcPr>
            <w:tcW w:w="532" w:type="dxa"/>
            <w:noWrap/>
            <w:vAlign w:val="center"/>
            <w:hideMark/>
          </w:tcPr>
          <w:p w14:paraId="30EC2E9B" w14:textId="77777777" w:rsidR="00ED31C8" w:rsidRPr="00DD00AF" w:rsidRDefault="00ED31C8" w:rsidP="001324CB">
            <w:pPr>
              <w:jc w:val="center"/>
              <w:rPr>
                <w:sz w:val="10"/>
                <w:szCs w:val="10"/>
                <w:lang w:eastAsia="ko-KR"/>
              </w:rPr>
            </w:pPr>
            <w:r w:rsidRPr="00DD00AF">
              <w:rPr>
                <w:sz w:val="10"/>
                <w:szCs w:val="10"/>
                <w:lang w:eastAsia="ko-KR"/>
              </w:rPr>
              <w:t>0.12</w:t>
            </w:r>
          </w:p>
        </w:tc>
        <w:tc>
          <w:tcPr>
            <w:tcW w:w="711" w:type="dxa"/>
            <w:noWrap/>
            <w:vAlign w:val="center"/>
            <w:hideMark/>
          </w:tcPr>
          <w:p w14:paraId="6FC4BDEF" w14:textId="77777777" w:rsidR="00ED31C8" w:rsidRPr="00DD00AF" w:rsidRDefault="00ED31C8" w:rsidP="001324CB">
            <w:pPr>
              <w:jc w:val="center"/>
              <w:rPr>
                <w:sz w:val="10"/>
                <w:szCs w:val="10"/>
                <w:lang w:eastAsia="ko-KR"/>
              </w:rPr>
            </w:pPr>
            <w:r w:rsidRPr="00DD00AF">
              <w:rPr>
                <w:sz w:val="10"/>
                <w:szCs w:val="10"/>
                <w:lang w:eastAsia="ko-KR"/>
              </w:rPr>
              <w:t>0.78</w:t>
            </w:r>
          </w:p>
        </w:tc>
        <w:tc>
          <w:tcPr>
            <w:tcW w:w="711" w:type="dxa"/>
            <w:noWrap/>
            <w:vAlign w:val="center"/>
            <w:hideMark/>
          </w:tcPr>
          <w:p w14:paraId="69B75A8E" w14:textId="77777777" w:rsidR="00ED31C8" w:rsidRPr="00DD00AF" w:rsidRDefault="00ED31C8" w:rsidP="001324CB">
            <w:pPr>
              <w:jc w:val="center"/>
              <w:rPr>
                <w:sz w:val="10"/>
                <w:szCs w:val="10"/>
                <w:lang w:eastAsia="ko-KR"/>
              </w:rPr>
            </w:pPr>
            <w:r w:rsidRPr="00DD00AF">
              <w:rPr>
                <w:sz w:val="10"/>
                <w:szCs w:val="10"/>
                <w:lang w:eastAsia="ko-KR"/>
              </w:rPr>
              <w:t>0.7</w:t>
            </w:r>
          </w:p>
        </w:tc>
      </w:tr>
      <w:tr w:rsidR="007E0BAE" w:rsidRPr="00DD00AF" w14:paraId="29B90490" w14:textId="77777777" w:rsidTr="0066378E">
        <w:trPr>
          <w:trHeight w:val="288"/>
          <w:jc w:val="center"/>
        </w:trPr>
        <w:tc>
          <w:tcPr>
            <w:tcW w:w="429" w:type="dxa"/>
            <w:noWrap/>
            <w:vAlign w:val="center"/>
            <w:hideMark/>
          </w:tcPr>
          <w:p w14:paraId="70722425"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65E1A4F6"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1C826595"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517FD467" w14:textId="77777777" w:rsidR="00ED31C8" w:rsidRPr="00DD00AF" w:rsidRDefault="00ED31C8" w:rsidP="001324CB">
            <w:pPr>
              <w:jc w:val="center"/>
              <w:rPr>
                <w:sz w:val="10"/>
                <w:szCs w:val="10"/>
                <w:lang w:eastAsia="ko-KR"/>
              </w:rPr>
            </w:pPr>
            <w:r w:rsidRPr="00DD00AF">
              <w:rPr>
                <w:sz w:val="10"/>
                <w:szCs w:val="10"/>
                <w:lang w:eastAsia="ko-KR"/>
              </w:rPr>
              <w:t>0.96</w:t>
            </w:r>
          </w:p>
        </w:tc>
        <w:tc>
          <w:tcPr>
            <w:tcW w:w="775" w:type="dxa"/>
            <w:noWrap/>
            <w:vAlign w:val="center"/>
            <w:hideMark/>
          </w:tcPr>
          <w:p w14:paraId="30045400"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1176303" w14:textId="77777777" w:rsidR="00ED31C8" w:rsidRPr="00DD00AF" w:rsidRDefault="00ED31C8" w:rsidP="001324CB">
            <w:pPr>
              <w:jc w:val="center"/>
              <w:rPr>
                <w:sz w:val="10"/>
                <w:szCs w:val="10"/>
                <w:lang w:eastAsia="ko-KR"/>
              </w:rPr>
            </w:pPr>
            <w:r w:rsidRPr="00DD00AF">
              <w:rPr>
                <w:sz w:val="10"/>
                <w:szCs w:val="10"/>
                <w:lang w:eastAsia="ko-KR"/>
              </w:rPr>
              <w:t>0.96</w:t>
            </w:r>
          </w:p>
        </w:tc>
        <w:tc>
          <w:tcPr>
            <w:tcW w:w="525" w:type="dxa"/>
            <w:noWrap/>
            <w:vAlign w:val="center"/>
            <w:hideMark/>
          </w:tcPr>
          <w:p w14:paraId="693E29DA" w14:textId="77777777" w:rsidR="00ED31C8" w:rsidRPr="00DD00AF" w:rsidRDefault="00ED31C8" w:rsidP="001324CB">
            <w:pPr>
              <w:jc w:val="center"/>
              <w:rPr>
                <w:sz w:val="10"/>
                <w:szCs w:val="10"/>
                <w:lang w:eastAsia="ko-KR"/>
              </w:rPr>
            </w:pPr>
            <w:r w:rsidRPr="00DD00AF">
              <w:rPr>
                <w:sz w:val="10"/>
                <w:szCs w:val="10"/>
                <w:lang w:eastAsia="ko-KR"/>
              </w:rPr>
              <w:t>0.29</w:t>
            </w:r>
          </w:p>
        </w:tc>
        <w:tc>
          <w:tcPr>
            <w:tcW w:w="561" w:type="dxa"/>
            <w:noWrap/>
            <w:vAlign w:val="center"/>
            <w:hideMark/>
          </w:tcPr>
          <w:p w14:paraId="10D88024" w14:textId="77777777" w:rsidR="00ED31C8" w:rsidRPr="00DD00AF" w:rsidRDefault="00ED31C8" w:rsidP="001324CB">
            <w:pPr>
              <w:jc w:val="center"/>
              <w:rPr>
                <w:sz w:val="10"/>
                <w:szCs w:val="10"/>
                <w:lang w:eastAsia="ko-KR"/>
              </w:rPr>
            </w:pPr>
            <w:r w:rsidRPr="00DD00AF">
              <w:rPr>
                <w:sz w:val="10"/>
                <w:szCs w:val="10"/>
                <w:lang w:eastAsia="ko-KR"/>
              </w:rPr>
              <w:t>0.76</w:t>
            </w:r>
          </w:p>
        </w:tc>
        <w:tc>
          <w:tcPr>
            <w:tcW w:w="525" w:type="dxa"/>
            <w:noWrap/>
            <w:vAlign w:val="center"/>
            <w:hideMark/>
          </w:tcPr>
          <w:p w14:paraId="5CB8A6CA" w14:textId="77777777" w:rsidR="00ED31C8" w:rsidRPr="00DD00AF" w:rsidRDefault="00ED31C8" w:rsidP="001324CB">
            <w:pPr>
              <w:jc w:val="center"/>
              <w:rPr>
                <w:sz w:val="10"/>
                <w:szCs w:val="10"/>
                <w:lang w:eastAsia="ko-KR"/>
              </w:rPr>
            </w:pPr>
            <w:r w:rsidRPr="00DD00AF">
              <w:rPr>
                <w:sz w:val="10"/>
                <w:szCs w:val="10"/>
                <w:lang w:eastAsia="ko-KR"/>
              </w:rPr>
              <w:t>0.96</w:t>
            </w:r>
          </w:p>
        </w:tc>
        <w:tc>
          <w:tcPr>
            <w:tcW w:w="461" w:type="dxa"/>
            <w:noWrap/>
            <w:vAlign w:val="center"/>
            <w:hideMark/>
          </w:tcPr>
          <w:p w14:paraId="32E378B0"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5B99C197" w14:textId="77777777" w:rsidR="00ED31C8" w:rsidRPr="00DD00AF" w:rsidRDefault="00ED31C8" w:rsidP="001324CB">
            <w:pPr>
              <w:jc w:val="center"/>
              <w:rPr>
                <w:sz w:val="10"/>
                <w:szCs w:val="10"/>
                <w:lang w:eastAsia="ko-KR"/>
              </w:rPr>
            </w:pPr>
            <w:r w:rsidRPr="00DD00AF">
              <w:rPr>
                <w:sz w:val="10"/>
                <w:szCs w:val="10"/>
                <w:lang w:eastAsia="ko-KR"/>
              </w:rPr>
              <w:t>0.26</w:t>
            </w:r>
          </w:p>
        </w:tc>
        <w:tc>
          <w:tcPr>
            <w:tcW w:w="525" w:type="dxa"/>
            <w:noWrap/>
            <w:vAlign w:val="center"/>
            <w:hideMark/>
          </w:tcPr>
          <w:p w14:paraId="34A4ACE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C89D4BD" w14:textId="77777777" w:rsidR="00ED31C8" w:rsidRPr="00DD00AF" w:rsidRDefault="00ED31C8" w:rsidP="001324CB">
            <w:pPr>
              <w:jc w:val="center"/>
              <w:rPr>
                <w:sz w:val="10"/>
                <w:szCs w:val="10"/>
                <w:lang w:eastAsia="ko-KR"/>
              </w:rPr>
            </w:pPr>
            <w:r w:rsidRPr="00DD00AF">
              <w:rPr>
                <w:sz w:val="10"/>
                <w:szCs w:val="10"/>
                <w:lang w:eastAsia="ko-KR"/>
              </w:rPr>
              <w:t>0.99</w:t>
            </w:r>
          </w:p>
        </w:tc>
        <w:tc>
          <w:tcPr>
            <w:tcW w:w="532" w:type="dxa"/>
            <w:noWrap/>
            <w:vAlign w:val="center"/>
            <w:hideMark/>
          </w:tcPr>
          <w:p w14:paraId="3EB320B1" w14:textId="77777777" w:rsidR="00ED31C8" w:rsidRPr="00DD00AF" w:rsidRDefault="00ED31C8" w:rsidP="001324CB">
            <w:pPr>
              <w:jc w:val="center"/>
              <w:rPr>
                <w:sz w:val="10"/>
                <w:szCs w:val="10"/>
                <w:lang w:eastAsia="ko-KR"/>
              </w:rPr>
            </w:pPr>
            <w:r w:rsidRPr="00DD00AF">
              <w:rPr>
                <w:sz w:val="10"/>
                <w:szCs w:val="10"/>
                <w:lang w:eastAsia="ko-KR"/>
              </w:rPr>
              <w:t>0.69</w:t>
            </w:r>
          </w:p>
        </w:tc>
        <w:tc>
          <w:tcPr>
            <w:tcW w:w="711" w:type="dxa"/>
            <w:noWrap/>
            <w:vAlign w:val="center"/>
            <w:hideMark/>
          </w:tcPr>
          <w:p w14:paraId="78F9EB75"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6CADA72"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4B4BBAB9" w14:textId="77777777" w:rsidTr="0066378E">
        <w:trPr>
          <w:trHeight w:val="288"/>
          <w:jc w:val="center"/>
        </w:trPr>
        <w:tc>
          <w:tcPr>
            <w:tcW w:w="429" w:type="dxa"/>
            <w:noWrap/>
            <w:vAlign w:val="center"/>
            <w:hideMark/>
          </w:tcPr>
          <w:p w14:paraId="39F0CFDF"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66636365"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0DE8FB2D"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3DF8ACE3"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080D5B82"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37C31F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E94A85E" w14:textId="77777777" w:rsidR="00ED31C8" w:rsidRPr="00DD00AF" w:rsidRDefault="00ED31C8" w:rsidP="001324CB">
            <w:pPr>
              <w:jc w:val="center"/>
              <w:rPr>
                <w:sz w:val="10"/>
                <w:szCs w:val="10"/>
                <w:lang w:eastAsia="ko-KR"/>
              </w:rPr>
            </w:pPr>
            <w:r w:rsidRPr="00DD00AF">
              <w:rPr>
                <w:sz w:val="10"/>
                <w:szCs w:val="10"/>
                <w:lang w:eastAsia="ko-KR"/>
              </w:rPr>
              <w:t>0.77</w:t>
            </w:r>
          </w:p>
        </w:tc>
        <w:tc>
          <w:tcPr>
            <w:tcW w:w="561" w:type="dxa"/>
            <w:noWrap/>
            <w:vAlign w:val="center"/>
            <w:hideMark/>
          </w:tcPr>
          <w:p w14:paraId="380BF25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D5DE048"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557205B8"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12523C56" w14:textId="77777777" w:rsidR="00ED31C8" w:rsidRPr="00DD00AF" w:rsidRDefault="00ED31C8" w:rsidP="001324CB">
            <w:pPr>
              <w:jc w:val="center"/>
              <w:rPr>
                <w:sz w:val="10"/>
                <w:szCs w:val="10"/>
                <w:lang w:eastAsia="ko-KR"/>
              </w:rPr>
            </w:pPr>
            <w:r w:rsidRPr="00DD00AF">
              <w:rPr>
                <w:sz w:val="10"/>
                <w:szCs w:val="10"/>
                <w:lang w:eastAsia="ko-KR"/>
              </w:rPr>
              <w:t>0.71</w:t>
            </w:r>
          </w:p>
        </w:tc>
        <w:tc>
          <w:tcPr>
            <w:tcW w:w="525" w:type="dxa"/>
            <w:noWrap/>
            <w:vAlign w:val="center"/>
            <w:hideMark/>
          </w:tcPr>
          <w:p w14:paraId="77E17692"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F8EBC3F"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41D88472"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A5DCECD"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6BD34997"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204ED716" w14:textId="77777777" w:rsidTr="0066378E">
        <w:trPr>
          <w:trHeight w:val="288"/>
          <w:jc w:val="center"/>
        </w:trPr>
        <w:tc>
          <w:tcPr>
            <w:tcW w:w="429" w:type="dxa"/>
            <w:noWrap/>
            <w:vAlign w:val="center"/>
            <w:hideMark/>
          </w:tcPr>
          <w:p w14:paraId="33471F6D"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4A8D78BB"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305D797F"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0D0AD5A1" w14:textId="77777777" w:rsidR="00ED31C8" w:rsidRPr="00DD00AF" w:rsidRDefault="00ED31C8" w:rsidP="001324CB">
            <w:pPr>
              <w:jc w:val="center"/>
              <w:rPr>
                <w:sz w:val="10"/>
                <w:szCs w:val="10"/>
                <w:lang w:eastAsia="ko-KR"/>
              </w:rPr>
            </w:pPr>
            <w:r w:rsidRPr="00DD00AF">
              <w:rPr>
                <w:sz w:val="10"/>
                <w:szCs w:val="10"/>
                <w:lang w:eastAsia="ko-KR"/>
              </w:rPr>
              <w:t>0.44</w:t>
            </w:r>
          </w:p>
        </w:tc>
        <w:tc>
          <w:tcPr>
            <w:tcW w:w="775" w:type="dxa"/>
            <w:noWrap/>
            <w:vAlign w:val="center"/>
            <w:hideMark/>
          </w:tcPr>
          <w:p w14:paraId="73B248D1" w14:textId="77777777" w:rsidR="00ED31C8" w:rsidRPr="00DD00AF" w:rsidRDefault="00ED31C8" w:rsidP="001324CB">
            <w:pPr>
              <w:jc w:val="center"/>
              <w:rPr>
                <w:sz w:val="10"/>
                <w:szCs w:val="10"/>
                <w:lang w:eastAsia="ko-KR"/>
              </w:rPr>
            </w:pPr>
            <w:r w:rsidRPr="00DD00AF">
              <w:rPr>
                <w:sz w:val="10"/>
                <w:szCs w:val="10"/>
                <w:lang w:eastAsia="ko-KR"/>
              </w:rPr>
              <w:t>0.53</w:t>
            </w:r>
          </w:p>
        </w:tc>
        <w:tc>
          <w:tcPr>
            <w:tcW w:w="525" w:type="dxa"/>
            <w:noWrap/>
            <w:vAlign w:val="center"/>
            <w:hideMark/>
          </w:tcPr>
          <w:p w14:paraId="19A07722" w14:textId="77777777" w:rsidR="00ED31C8" w:rsidRPr="00DD00AF" w:rsidRDefault="00ED31C8" w:rsidP="001324CB">
            <w:pPr>
              <w:jc w:val="center"/>
              <w:rPr>
                <w:sz w:val="10"/>
                <w:szCs w:val="10"/>
                <w:lang w:eastAsia="ko-KR"/>
              </w:rPr>
            </w:pPr>
            <w:r w:rsidRPr="00DD00AF">
              <w:rPr>
                <w:sz w:val="10"/>
                <w:szCs w:val="10"/>
                <w:lang w:eastAsia="ko-KR"/>
              </w:rPr>
              <w:t>0.4</w:t>
            </w:r>
          </w:p>
        </w:tc>
        <w:tc>
          <w:tcPr>
            <w:tcW w:w="525" w:type="dxa"/>
            <w:noWrap/>
            <w:vAlign w:val="center"/>
            <w:hideMark/>
          </w:tcPr>
          <w:p w14:paraId="3C071AE9" w14:textId="77777777" w:rsidR="00ED31C8" w:rsidRPr="00DD00AF" w:rsidRDefault="00ED31C8" w:rsidP="001324CB">
            <w:pPr>
              <w:jc w:val="center"/>
              <w:rPr>
                <w:sz w:val="10"/>
                <w:szCs w:val="10"/>
                <w:lang w:eastAsia="ko-KR"/>
              </w:rPr>
            </w:pPr>
            <w:r w:rsidRPr="00DD00AF">
              <w:rPr>
                <w:sz w:val="10"/>
                <w:szCs w:val="10"/>
                <w:lang w:eastAsia="ko-KR"/>
              </w:rPr>
              <w:t>0.13</w:t>
            </w:r>
          </w:p>
        </w:tc>
        <w:tc>
          <w:tcPr>
            <w:tcW w:w="561" w:type="dxa"/>
            <w:noWrap/>
            <w:vAlign w:val="center"/>
            <w:hideMark/>
          </w:tcPr>
          <w:p w14:paraId="77A02206" w14:textId="77777777" w:rsidR="00ED31C8" w:rsidRPr="00DD00AF" w:rsidRDefault="00ED31C8" w:rsidP="001324CB">
            <w:pPr>
              <w:jc w:val="center"/>
              <w:rPr>
                <w:sz w:val="10"/>
                <w:szCs w:val="10"/>
                <w:lang w:eastAsia="ko-KR"/>
              </w:rPr>
            </w:pPr>
            <w:r w:rsidRPr="00DD00AF">
              <w:rPr>
                <w:sz w:val="10"/>
                <w:szCs w:val="10"/>
                <w:lang w:eastAsia="ko-KR"/>
              </w:rPr>
              <w:t>0.23</w:t>
            </w:r>
          </w:p>
        </w:tc>
        <w:tc>
          <w:tcPr>
            <w:tcW w:w="525" w:type="dxa"/>
            <w:noWrap/>
            <w:vAlign w:val="center"/>
            <w:hideMark/>
          </w:tcPr>
          <w:p w14:paraId="55464806" w14:textId="77777777" w:rsidR="00ED31C8" w:rsidRPr="00DD00AF" w:rsidRDefault="00ED31C8" w:rsidP="001324CB">
            <w:pPr>
              <w:jc w:val="center"/>
              <w:rPr>
                <w:sz w:val="10"/>
                <w:szCs w:val="10"/>
                <w:lang w:eastAsia="ko-KR"/>
              </w:rPr>
            </w:pPr>
            <w:r w:rsidRPr="00DD00AF">
              <w:rPr>
                <w:sz w:val="10"/>
                <w:szCs w:val="10"/>
                <w:lang w:eastAsia="ko-KR"/>
              </w:rPr>
              <w:t>0.42</w:t>
            </w:r>
          </w:p>
        </w:tc>
        <w:tc>
          <w:tcPr>
            <w:tcW w:w="461" w:type="dxa"/>
            <w:noWrap/>
            <w:vAlign w:val="center"/>
            <w:hideMark/>
          </w:tcPr>
          <w:p w14:paraId="0445F429" w14:textId="77777777" w:rsidR="00ED31C8" w:rsidRPr="00DD00AF" w:rsidRDefault="00ED31C8" w:rsidP="001324CB">
            <w:pPr>
              <w:jc w:val="center"/>
              <w:rPr>
                <w:sz w:val="10"/>
                <w:szCs w:val="10"/>
                <w:lang w:eastAsia="ko-KR"/>
              </w:rPr>
            </w:pPr>
            <w:r w:rsidRPr="00DD00AF">
              <w:rPr>
                <w:sz w:val="10"/>
                <w:szCs w:val="10"/>
                <w:lang w:eastAsia="ko-KR"/>
              </w:rPr>
              <w:t>0.51</w:t>
            </w:r>
          </w:p>
        </w:tc>
        <w:tc>
          <w:tcPr>
            <w:tcW w:w="651" w:type="dxa"/>
            <w:noWrap/>
            <w:vAlign w:val="center"/>
            <w:hideMark/>
          </w:tcPr>
          <w:p w14:paraId="0AB4848B" w14:textId="77777777" w:rsidR="00ED31C8" w:rsidRPr="00DD00AF" w:rsidRDefault="00ED31C8" w:rsidP="001324CB">
            <w:pPr>
              <w:jc w:val="center"/>
              <w:rPr>
                <w:sz w:val="10"/>
                <w:szCs w:val="10"/>
                <w:lang w:eastAsia="ko-KR"/>
              </w:rPr>
            </w:pPr>
            <w:r w:rsidRPr="00DD00AF">
              <w:rPr>
                <w:sz w:val="10"/>
                <w:szCs w:val="10"/>
                <w:lang w:eastAsia="ko-KR"/>
              </w:rPr>
              <w:t>0.16</w:t>
            </w:r>
          </w:p>
        </w:tc>
        <w:tc>
          <w:tcPr>
            <w:tcW w:w="525" w:type="dxa"/>
            <w:noWrap/>
            <w:vAlign w:val="center"/>
            <w:hideMark/>
          </w:tcPr>
          <w:p w14:paraId="4A4D6C16" w14:textId="77777777" w:rsidR="00ED31C8" w:rsidRPr="00DD00AF" w:rsidRDefault="00ED31C8" w:rsidP="001324CB">
            <w:pPr>
              <w:jc w:val="center"/>
              <w:rPr>
                <w:sz w:val="10"/>
                <w:szCs w:val="10"/>
                <w:lang w:eastAsia="ko-KR"/>
              </w:rPr>
            </w:pPr>
            <w:r w:rsidRPr="00DD00AF">
              <w:rPr>
                <w:sz w:val="10"/>
                <w:szCs w:val="10"/>
                <w:lang w:eastAsia="ko-KR"/>
              </w:rPr>
              <w:t>0.55</w:t>
            </w:r>
          </w:p>
        </w:tc>
        <w:tc>
          <w:tcPr>
            <w:tcW w:w="525" w:type="dxa"/>
            <w:noWrap/>
            <w:vAlign w:val="center"/>
            <w:hideMark/>
          </w:tcPr>
          <w:p w14:paraId="17386C8C" w14:textId="77777777" w:rsidR="00ED31C8" w:rsidRPr="00DD00AF" w:rsidRDefault="00ED31C8" w:rsidP="001324CB">
            <w:pPr>
              <w:jc w:val="center"/>
              <w:rPr>
                <w:sz w:val="10"/>
                <w:szCs w:val="10"/>
                <w:lang w:eastAsia="ko-KR"/>
              </w:rPr>
            </w:pPr>
            <w:r w:rsidRPr="00DD00AF">
              <w:rPr>
                <w:sz w:val="10"/>
                <w:szCs w:val="10"/>
                <w:lang w:eastAsia="ko-KR"/>
              </w:rPr>
              <w:t>0.32</w:t>
            </w:r>
          </w:p>
        </w:tc>
        <w:tc>
          <w:tcPr>
            <w:tcW w:w="532" w:type="dxa"/>
            <w:noWrap/>
            <w:vAlign w:val="center"/>
            <w:hideMark/>
          </w:tcPr>
          <w:p w14:paraId="6AA9078E" w14:textId="77777777" w:rsidR="00ED31C8" w:rsidRPr="00DD00AF" w:rsidRDefault="00ED31C8" w:rsidP="001324CB">
            <w:pPr>
              <w:jc w:val="center"/>
              <w:rPr>
                <w:sz w:val="10"/>
                <w:szCs w:val="10"/>
                <w:lang w:eastAsia="ko-KR"/>
              </w:rPr>
            </w:pPr>
            <w:r w:rsidRPr="00DD00AF">
              <w:rPr>
                <w:sz w:val="10"/>
                <w:szCs w:val="10"/>
                <w:lang w:eastAsia="ko-KR"/>
              </w:rPr>
              <w:t>0.12</w:t>
            </w:r>
          </w:p>
        </w:tc>
        <w:tc>
          <w:tcPr>
            <w:tcW w:w="711" w:type="dxa"/>
            <w:noWrap/>
            <w:vAlign w:val="center"/>
            <w:hideMark/>
          </w:tcPr>
          <w:p w14:paraId="7193C479" w14:textId="77777777" w:rsidR="00ED31C8" w:rsidRPr="00DD00AF" w:rsidRDefault="00ED31C8" w:rsidP="001324CB">
            <w:pPr>
              <w:jc w:val="center"/>
              <w:rPr>
                <w:sz w:val="10"/>
                <w:szCs w:val="10"/>
                <w:lang w:eastAsia="ko-KR"/>
              </w:rPr>
            </w:pPr>
            <w:r w:rsidRPr="00DD00AF">
              <w:rPr>
                <w:sz w:val="10"/>
                <w:szCs w:val="10"/>
                <w:lang w:eastAsia="ko-KR"/>
              </w:rPr>
              <w:t>0.75</w:t>
            </w:r>
          </w:p>
        </w:tc>
        <w:tc>
          <w:tcPr>
            <w:tcW w:w="711" w:type="dxa"/>
            <w:noWrap/>
            <w:vAlign w:val="center"/>
            <w:hideMark/>
          </w:tcPr>
          <w:p w14:paraId="4CE559C1" w14:textId="77777777" w:rsidR="00ED31C8" w:rsidRPr="00DD00AF" w:rsidRDefault="00ED31C8" w:rsidP="001324CB">
            <w:pPr>
              <w:jc w:val="center"/>
              <w:rPr>
                <w:sz w:val="10"/>
                <w:szCs w:val="10"/>
                <w:lang w:eastAsia="ko-KR"/>
              </w:rPr>
            </w:pPr>
            <w:r w:rsidRPr="00DD00AF">
              <w:rPr>
                <w:sz w:val="10"/>
                <w:szCs w:val="10"/>
                <w:lang w:eastAsia="ko-KR"/>
              </w:rPr>
              <w:t>0.6</w:t>
            </w:r>
          </w:p>
        </w:tc>
      </w:tr>
      <w:tr w:rsidR="007E0BAE" w:rsidRPr="00DD00AF" w14:paraId="5796B3BB" w14:textId="77777777" w:rsidTr="0066378E">
        <w:trPr>
          <w:trHeight w:val="288"/>
          <w:jc w:val="center"/>
        </w:trPr>
        <w:tc>
          <w:tcPr>
            <w:tcW w:w="429" w:type="dxa"/>
            <w:noWrap/>
            <w:vAlign w:val="center"/>
            <w:hideMark/>
          </w:tcPr>
          <w:p w14:paraId="0B9E37D8"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4FD10C92"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21DC123C"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12B44F6E" w14:textId="77777777" w:rsidR="00ED31C8" w:rsidRPr="00DD00AF" w:rsidRDefault="00ED31C8" w:rsidP="001324CB">
            <w:pPr>
              <w:jc w:val="center"/>
              <w:rPr>
                <w:sz w:val="10"/>
                <w:szCs w:val="10"/>
                <w:lang w:eastAsia="ko-KR"/>
              </w:rPr>
            </w:pPr>
            <w:r w:rsidRPr="00DD00AF">
              <w:rPr>
                <w:sz w:val="10"/>
                <w:szCs w:val="10"/>
                <w:lang w:eastAsia="ko-KR"/>
              </w:rPr>
              <w:t>0.93</w:t>
            </w:r>
          </w:p>
        </w:tc>
        <w:tc>
          <w:tcPr>
            <w:tcW w:w="775" w:type="dxa"/>
            <w:noWrap/>
            <w:vAlign w:val="center"/>
            <w:hideMark/>
          </w:tcPr>
          <w:p w14:paraId="2A57FB51" w14:textId="77777777" w:rsidR="00ED31C8" w:rsidRPr="00DD00AF" w:rsidRDefault="00ED31C8" w:rsidP="001324CB">
            <w:pPr>
              <w:jc w:val="center"/>
              <w:rPr>
                <w:sz w:val="10"/>
                <w:szCs w:val="10"/>
                <w:lang w:eastAsia="ko-KR"/>
              </w:rPr>
            </w:pPr>
            <w:r w:rsidRPr="00DD00AF">
              <w:rPr>
                <w:sz w:val="10"/>
                <w:szCs w:val="10"/>
                <w:lang w:eastAsia="ko-KR"/>
              </w:rPr>
              <w:t>0.98</w:t>
            </w:r>
          </w:p>
        </w:tc>
        <w:tc>
          <w:tcPr>
            <w:tcW w:w="525" w:type="dxa"/>
            <w:noWrap/>
            <w:vAlign w:val="center"/>
            <w:hideMark/>
          </w:tcPr>
          <w:p w14:paraId="0C51096D" w14:textId="77777777" w:rsidR="00ED31C8" w:rsidRPr="00DD00AF" w:rsidRDefault="00ED31C8" w:rsidP="001324CB">
            <w:pPr>
              <w:jc w:val="center"/>
              <w:rPr>
                <w:sz w:val="10"/>
                <w:szCs w:val="10"/>
                <w:lang w:eastAsia="ko-KR"/>
              </w:rPr>
            </w:pPr>
            <w:r w:rsidRPr="00DD00AF">
              <w:rPr>
                <w:sz w:val="10"/>
                <w:szCs w:val="10"/>
                <w:lang w:eastAsia="ko-KR"/>
              </w:rPr>
              <w:t>0.92</w:t>
            </w:r>
          </w:p>
        </w:tc>
        <w:tc>
          <w:tcPr>
            <w:tcW w:w="525" w:type="dxa"/>
            <w:noWrap/>
            <w:vAlign w:val="center"/>
            <w:hideMark/>
          </w:tcPr>
          <w:p w14:paraId="1BE35A84" w14:textId="77777777" w:rsidR="00ED31C8" w:rsidRPr="00DD00AF" w:rsidRDefault="00ED31C8" w:rsidP="001324CB">
            <w:pPr>
              <w:jc w:val="center"/>
              <w:rPr>
                <w:sz w:val="10"/>
                <w:szCs w:val="10"/>
                <w:lang w:eastAsia="ko-KR"/>
              </w:rPr>
            </w:pPr>
            <w:r w:rsidRPr="00DD00AF">
              <w:rPr>
                <w:sz w:val="10"/>
                <w:szCs w:val="10"/>
                <w:lang w:eastAsia="ko-KR"/>
              </w:rPr>
              <w:t>0.27</w:t>
            </w:r>
          </w:p>
        </w:tc>
        <w:tc>
          <w:tcPr>
            <w:tcW w:w="561" w:type="dxa"/>
            <w:noWrap/>
            <w:vAlign w:val="center"/>
            <w:hideMark/>
          </w:tcPr>
          <w:p w14:paraId="7C142B1A" w14:textId="77777777" w:rsidR="00ED31C8" w:rsidRPr="00DD00AF" w:rsidRDefault="00ED31C8" w:rsidP="001324CB">
            <w:pPr>
              <w:jc w:val="center"/>
              <w:rPr>
                <w:sz w:val="10"/>
                <w:szCs w:val="10"/>
                <w:lang w:eastAsia="ko-KR"/>
              </w:rPr>
            </w:pPr>
            <w:r w:rsidRPr="00DD00AF">
              <w:rPr>
                <w:sz w:val="10"/>
                <w:szCs w:val="10"/>
                <w:lang w:eastAsia="ko-KR"/>
              </w:rPr>
              <w:t>0.89</w:t>
            </w:r>
          </w:p>
        </w:tc>
        <w:tc>
          <w:tcPr>
            <w:tcW w:w="525" w:type="dxa"/>
            <w:noWrap/>
            <w:vAlign w:val="center"/>
            <w:hideMark/>
          </w:tcPr>
          <w:p w14:paraId="2CC68AA5" w14:textId="77777777" w:rsidR="00ED31C8" w:rsidRPr="00DD00AF" w:rsidRDefault="00ED31C8" w:rsidP="001324CB">
            <w:pPr>
              <w:jc w:val="center"/>
              <w:rPr>
                <w:sz w:val="10"/>
                <w:szCs w:val="10"/>
                <w:lang w:eastAsia="ko-KR"/>
              </w:rPr>
            </w:pPr>
            <w:r w:rsidRPr="00DD00AF">
              <w:rPr>
                <w:sz w:val="10"/>
                <w:szCs w:val="10"/>
                <w:lang w:eastAsia="ko-KR"/>
              </w:rPr>
              <w:t>0.94</w:t>
            </w:r>
          </w:p>
        </w:tc>
        <w:tc>
          <w:tcPr>
            <w:tcW w:w="461" w:type="dxa"/>
            <w:noWrap/>
            <w:vAlign w:val="center"/>
            <w:hideMark/>
          </w:tcPr>
          <w:p w14:paraId="57C19BB4" w14:textId="77777777" w:rsidR="00ED31C8" w:rsidRPr="00DD00AF" w:rsidRDefault="00ED31C8" w:rsidP="001324CB">
            <w:pPr>
              <w:jc w:val="center"/>
              <w:rPr>
                <w:sz w:val="10"/>
                <w:szCs w:val="10"/>
                <w:lang w:eastAsia="ko-KR"/>
              </w:rPr>
            </w:pPr>
            <w:r w:rsidRPr="00DD00AF">
              <w:rPr>
                <w:sz w:val="10"/>
                <w:szCs w:val="10"/>
                <w:lang w:eastAsia="ko-KR"/>
              </w:rPr>
              <w:t>0.98</w:t>
            </w:r>
          </w:p>
        </w:tc>
        <w:tc>
          <w:tcPr>
            <w:tcW w:w="651" w:type="dxa"/>
            <w:noWrap/>
            <w:vAlign w:val="center"/>
            <w:hideMark/>
          </w:tcPr>
          <w:p w14:paraId="397F3856" w14:textId="77777777" w:rsidR="00ED31C8" w:rsidRPr="00DD00AF" w:rsidRDefault="00ED31C8" w:rsidP="001324CB">
            <w:pPr>
              <w:jc w:val="center"/>
              <w:rPr>
                <w:sz w:val="10"/>
                <w:szCs w:val="10"/>
                <w:lang w:eastAsia="ko-KR"/>
              </w:rPr>
            </w:pPr>
            <w:r w:rsidRPr="00DD00AF">
              <w:rPr>
                <w:sz w:val="10"/>
                <w:szCs w:val="10"/>
                <w:lang w:eastAsia="ko-KR"/>
              </w:rPr>
              <w:t>0.28</w:t>
            </w:r>
          </w:p>
        </w:tc>
        <w:tc>
          <w:tcPr>
            <w:tcW w:w="525" w:type="dxa"/>
            <w:noWrap/>
            <w:vAlign w:val="center"/>
            <w:hideMark/>
          </w:tcPr>
          <w:p w14:paraId="60A0FCF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B1501F2" w14:textId="77777777" w:rsidR="00ED31C8" w:rsidRPr="00DD00AF" w:rsidRDefault="00ED31C8" w:rsidP="001324CB">
            <w:pPr>
              <w:jc w:val="center"/>
              <w:rPr>
                <w:sz w:val="10"/>
                <w:szCs w:val="10"/>
                <w:lang w:eastAsia="ko-KR"/>
              </w:rPr>
            </w:pPr>
            <w:r w:rsidRPr="00DD00AF">
              <w:rPr>
                <w:sz w:val="10"/>
                <w:szCs w:val="10"/>
                <w:lang w:eastAsia="ko-KR"/>
              </w:rPr>
              <w:t>0.98</w:t>
            </w:r>
          </w:p>
        </w:tc>
        <w:tc>
          <w:tcPr>
            <w:tcW w:w="532" w:type="dxa"/>
            <w:noWrap/>
            <w:vAlign w:val="center"/>
            <w:hideMark/>
          </w:tcPr>
          <w:p w14:paraId="0FF86A92" w14:textId="77777777" w:rsidR="00ED31C8" w:rsidRPr="00DD00AF" w:rsidRDefault="00ED31C8" w:rsidP="001324CB">
            <w:pPr>
              <w:jc w:val="center"/>
              <w:rPr>
                <w:sz w:val="10"/>
                <w:szCs w:val="10"/>
                <w:lang w:eastAsia="ko-KR"/>
              </w:rPr>
            </w:pPr>
            <w:r w:rsidRPr="00DD00AF">
              <w:rPr>
                <w:sz w:val="10"/>
                <w:szCs w:val="10"/>
                <w:lang w:eastAsia="ko-KR"/>
              </w:rPr>
              <w:t>0.86</w:t>
            </w:r>
          </w:p>
        </w:tc>
        <w:tc>
          <w:tcPr>
            <w:tcW w:w="711" w:type="dxa"/>
            <w:noWrap/>
            <w:vAlign w:val="center"/>
            <w:hideMark/>
          </w:tcPr>
          <w:p w14:paraId="481D2BB8"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22231307"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2FA5F9B7" w14:textId="77777777" w:rsidTr="0066378E">
        <w:trPr>
          <w:trHeight w:val="288"/>
          <w:jc w:val="center"/>
        </w:trPr>
        <w:tc>
          <w:tcPr>
            <w:tcW w:w="429" w:type="dxa"/>
            <w:noWrap/>
            <w:vAlign w:val="center"/>
            <w:hideMark/>
          </w:tcPr>
          <w:p w14:paraId="4B79E6EC"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1E9CCB58"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0031C01F"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0FA40DE0"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23B50F1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410967D"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B6A211D" w14:textId="77777777" w:rsidR="00ED31C8" w:rsidRPr="00DD00AF" w:rsidRDefault="00ED31C8" w:rsidP="001324CB">
            <w:pPr>
              <w:jc w:val="center"/>
              <w:rPr>
                <w:sz w:val="10"/>
                <w:szCs w:val="10"/>
                <w:lang w:eastAsia="ko-KR"/>
              </w:rPr>
            </w:pPr>
            <w:r w:rsidRPr="00DD00AF">
              <w:rPr>
                <w:sz w:val="10"/>
                <w:szCs w:val="10"/>
                <w:lang w:eastAsia="ko-KR"/>
              </w:rPr>
              <w:t>0.8</w:t>
            </w:r>
          </w:p>
        </w:tc>
        <w:tc>
          <w:tcPr>
            <w:tcW w:w="561" w:type="dxa"/>
            <w:noWrap/>
            <w:vAlign w:val="center"/>
            <w:hideMark/>
          </w:tcPr>
          <w:p w14:paraId="718517FE"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9F66FE6"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1E2F9184"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21EE28F5" w14:textId="77777777" w:rsidR="00ED31C8" w:rsidRPr="00DD00AF" w:rsidRDefault="00ED31C8" w:rsidP="001324CB">
            <w:pPr>
              <w:jc w:val="center"/>
              <w:rPr>
                <w:sz w:val="10"/>
                <w:szCs w:val="10"/>
                <w:lang w:eastAsia="ko-KR"/>
              </w:rPr>
            </w:pPr>
            <w:r w:rsidRPr="00DD00AF">
              <w:rPr>
                <w:sz w:val="10"/>
                <w:szCs w:val="10"/>
                <w:lang w:eastAsia="ko-KR"/>
              </w:rPr>
              <w:t>0.74</w:t>
            </w:r>
          </w:p>
        </w:tc>
        <w:tc>
          <w:tcPr>
            <w:tcW w:w="525" w:type="dxa"/>
            <w:noWrap/>
            <w:vAlign w:val="center"/>
            <w:hideMark/>
          </w:tcPr>
          <w:p w14:paraId="48A5F4BA"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1AA667A"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212A272C"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692D7615"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1017FF30"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6C910FE4" w14:textId="77777777" w:rsidTr="0066378E">
        <w:trPr>
          <w:trHeight w:val="288"/>
          <w:jc w:val="center"/>
        </w:trPr>
        <w:tc>
          <w:tcPr>
            <w:tcW w:w="429" w:type="dxa"/>
            <w:noWrap/>
            <w:vAlign w:val="center"/>
            <w:hideMark/>
          </w:tcPr>
          <w:p w14:paraId="0D69B900"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2BEAEE79"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6ECB57A5"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09EE3DEB" w14:textId="77777777" w:rsidR="00ED31C8" w:rsidRPr="00DD00AF" w:rsidRDefault="00ED31C8" w:rsidP="001324CB">
            <w:pPr>
              <w:jc w:val="center"/>
              <w:rPr>
                <w:sz w:val="10"/>
                <w:szCs w:val="10"/>
                <w:lang w:eastAsia="ko-KR"/>
              </w:rPr>
            </w:pPr>
            <w:r w:rsidRPr="00DD00AF">
              <w:rPr>
                <w:sz w:val="10"/>
                <w:szCs w:val="10"/>
                <w:lang w:eastAsia="ko-KR"/>
              </w:rPr>
              <w:t>0.39</w:t>
            </w:r>
          </w:p>
        </w:tc>
        <w:tc>
          <w:tcPr>
            <w:tcW w:w="775" w:type="dxa"/>
            <w:noWrap/>
            <w:vAlign w:val="center"/>
            <w:hideMark/>
          </w:tcPr>
          <w:p w14:paraId="13CA2648" w14:textId="77777777" w:rsidR="00ED31C8" w:rsidRPr="00DD00AF" w:rsidRDefault="00ED31C8" w:rsidP="001324CB">
            <w:pPr>
              <w:jc w:val="center"/>
              <w:rPr>
                <w:sz w:val="10"/>
                <w:szCs w:val="10"/>
                <w:lang w:eastAsia="ko-KR"/>
              </w:rPr>
            </w:pPr>
            <w:r w:rsidRPr="00DD00AF">
              <w:rPr>
                <w:sz w:val="10"/>
                <w:szCs w:val="10"/>
                <w:lang w:eastAsia="ko-KR"/>
              </w:rPr>
              <w:t>0.31</w:t>
            </w:r>
          </w:p>
        </w:tc>
        <w:tc>
          <w:tcPr>
            <w:tcW w:w="525" w:type="dxa"/>
            <w:noWrap/>
            <w:vAlign w:val="center"/>
            <w:hideMark/>
          </w:tcPr>
          <w:p w14:paraId="4D2B5DB0" w14:textId="77777777" w:rsidR="00ED31C8" w:rsidRPr="00DD00AF" w:rsidRDefault="00ED31C8" w:rsidP="001324CB">
            <w:pPr>
              <w:jc w:val="center"/>
              <w:rPr>
                <w:sz w:val="10"/>
                <w:szCs w:val="10"/>
                <w:lang w:eastAsia="ko-KR"/>
              </w:rPr>
            </w:pPr>
            <w:r w:rsidRPr="00DD00AF">
              <w:rPr>
                <w:sz w:val="10"/>
                <w:szCs w:val="10"/>
                <w:lang w:eastAsia="ko-KR"/>
              </w:rPr>
              <w:t>0.35</w:t>
            </w:r>
          </w:p>
        </w:tc>
        <w:tc>
          <w:tcPr>
            <w:tcW w:w="525" w:type="dxa"/>
            <w:noWrap/>
            <w:vAlign w:val="center"/>
            <w:hideMark/>
          </w:tcPr>
          <w:p w14:paraId="13B6185C" w14:textId="77777777" w:rsidR="00ED31C8" w:rsidRPr="00DD00AF" w:rsidRDefault="00ED31C8" w:rsidP="001324CB">
            <w:pPr>
              <w:jc w:val="center"/>
              <w:rPr>
                <w:sz w:val="10"/>
                <w:szCs w:val="10"/>
                <w:lang w:eastAsia="ko-KR"/>
              </w:rPr>
            </w:pPr>
            <w:r w:rsidRPr="00DD00AF">
              <w:rPr>
                <w:sz w:val="10"/>
                <w:szCs w:val="10"/>
                <w:lang w:eastAsia="ko-KR"/>
              </w:rPr>
              <w:t>0.1</w:t>
            </w:r>
          </w:p>
        </w:tc>
        <w:tc>
          <w:tcPr>
            <w:tcW w:w="561" w:type="dxa"/>
            <w:noWrap/>
            <w:vAlign w:val="center"/>
            <w:hideMark/>
          </w:tcPr>
          <w:p w14:paraId="4BD138B8" w14:textId="77777777" w:rsidR="00ED31C8" w:rsidRPr="00DD00AF" w:rsidRDefault="00ED31C8" w:rsidP="001324CB">
            <w:pPr>
              <w:jc w:val="center"/>
              <w:rPr>
                <w:sz w:val="10"/>
                <w:szCs w:val="10"/>
                <w:lang w:eastAsia="ko-KR"/>
              </w:rPr>
            </w:pPr>
            <w:r w:rsidRPr="00DD00AF">
              <w:rPr>
                <w:sz w:val="10"/>
                <w:szCs w:val="10"/>
                <w:lang w:eastAsia="ko-KR"/>
              </w:rPr>
              <w:t>0.27</w:t>
            </w:r>
          </w:p>
        </w:tc>
        <w:tc>
          <w:tcPr>
            <w:tcW w:w="525" w:type="dxa"/>
            <w:noWrap/>
            <w:vAlign w:val="center"/>
            <w:hideMark/>
          </w:tcPr>
          <w:p w14:paraId="3479C6A2" w14:textId="77777777" w:rsidR="00ED31C8" w:rsidRPr="00DD00AF" w:rsidRDefault="00ED31C8" w:rsidP="001324CB">
            <w:pPr>
              <w:jc w:val="center"/>
              <w:rPr>
                <w:sz w:val="10"/>
                <w:szCs w:val="10"/>
                <w:lang w:eastAsia="ko-KR"/>
              </w:rPr>
            </w:pPr>
            <w:r w:rsidRPr="00DD00AF">
              <w:rPr>
                <w:sz w:val="10"/>
                <w:szCs w:val="10"/>
                <w:lang w:eastAsia="ko-KR"/>
              </w:rPr>
              <w:t>0.38</w:t>
            </w:r>
          </w:p>
        </w:tc>
        <w:tc>
          <w:tcPr>
            <w:tcW w:w="461" w:type="dxa"/>
            <w:noWrap/>
            <w:vAlign w:val="center"/>
            <w:hideMark/>
          </w:tcPr>
          <w:p w14:paraId="3EC5FBE2" w14:textId="77777777" w:rsidR="00ED31C8" w:rsidRPr="00DD00AF" w:rsidRDefault="00ED31C8" w:rsidP="001324CB">
            <w:pPr>
              <w:jc w:val="center"/>
              <w:rPr>
                <w:sz w:val="10"/>
                <w:szCs w:val="10"/>
                <w:lang w:eastAsia="ko-KR"/>
              </w:rPr>
            </w:pPr>
            <w:r w:rsidRPr="00DD00AF">
              <w:rPr>
                <w:sz w:val="10"/>
                <w:szCs w:val="10"/>
                <w:lang w:eastAsia="ko-KR"/>
              </w:rPr>
              <w:t>0.27</w:t>
            </w:r>
          </w:p>
        </w:tc>
        <w:tc>
          <w:tcPr>
            <w:tcW w:w="651" w:type="dxa"/>
            <w:noWrap/>
            <w:vAlign w:val="center"/>
            <w:hideMark/>
          </w:tcPr>
          <w:p w14:paraId="4C5CEE6F" w14:textId="77777777" w:rsidR="00ED31C8" w:rsidRPr="00DD00AF" w:rsidRDefault="00ED31C8" w:rsidP="001324CB">
            <w:pPr>
              <w:jc w:val="center"/>
              <w:rPr>
                <w:sz w:val="10"/>
                <w:szCs w:val="10"/>
                <w:lang w:eastAsia="ko-KR"/>
              </w:rPr>
            </w:pPr>
            <w:r w:rsidRPr="00DD00AF">
              <w:rPr>
                <w:sz w:val="10"/>
                <w:szCs w:val="10"/>
                <w:lang w:eastAsia="ko-KR"/>
              </w:rPr>
              <w:t>0.12</w:t>
            </w:r>
          </w:p>
        </w:tc>
        <w:tc>
          <w:tcPr>
            <w:tcW w:w="525" w:type="dxa"/>
            <w:noWrap/>
            <w:vAlign w:val="center"/>
            <w:hideMark/>
          </w:tcPr>
          <w:p w14:paraId="2433F04B" w14:textId="77777777" w:rsidR="00ED31C8" w:rsidRPr="00DD00AF" w:rsidRDefault="00ED31C8" w:rsidP="001324CB">
            <w:pPr>
              <w:jc w:val="center"/>
              <w:rPr>
                <w:sz w:val="10"/>
                <w:szCs w:val="10"/>
                <w:lang w:eastAsia="ko-KR"/>
              </w:rPr>
            </w:pPr>
            <w:r w:rsidRPr="00DD00AF">
              <w:rPr>
                <w:sz w:val="10"/>
                <w:szCs w:val="10"/>
                <w:lang w:eastAsia="ko-KR"/>
              </w:rPr>
              <w:t>0.51</w:t>
            </w:r>
          </w:p>
        </w:tc>
        <w:tc>
          <w:tcPr>
            <w:tcW w:w="525" w:type="dxa"/>
            <w:noWrap/>
            <w:vAlign w:val="center"/>
            <w:hideMark/>
          </w:tcPr>
          <w:p w14:paraId="77962A29" w14:textId="77777777" w:rsidR="00ED31C8" w:rsidRPr="00DD00AF" w:rsidRDefault="00ED31C8" w:rsidP="001324CB">
            <w:pPr>
              <w:jc w:val="center"/>
              <w:rPr>
                <w:sz w:val="10"/>
                <w:szCs w:val="10"/>
                <w:lang w:eastAsia="ko-KR"/>
              </w:rPr>
            </w:pPr>
            <w:r w:rsidRPr="00DD00AF">
              <w:rPr>
                <w:sz w:val="10"/>
                <w:szCs w:val="10"/>
                <w:lang w:eastAsia="ko-KR"/>
              </w:rPr>
              <w:t>0.24</w:t>
            </w:r>
          </w:p>
        </w:tc>
        <w:tc>
          <w:tcPr>
            <w:tcW w:w="532" w:type="dxa"/>
            <w:noWrap/>
            <w:vAlign w:val="center"/>
            <w:hideMark/>
          </w:tcPr>
          <w:p w14:paraId="56DC5A95" w14:textId="77777777" w:rsidR="00ED31C8" w:rsidRPr="00DD00AF" w:rsidRDefault="00ED31C8" w:rsidP="001324CB">
            <w:pPr>
              <w:jc w:val="center"/>
              <w:rPr>
                <w:sz w:val="10"/>
                <w:szCs w:val="10"/>
                <w:lang w:eastAsia="ko-KR"/>
              </w:rPr>
            </w:pPr>
            <w:r w:rsidRPr="00DD00AF">
              <w:rPr>
                <w:sz w:val="10"/>
                <w:szCs w:val="10"/>
                <w:lang w:eastAsia="ko-KR"/>
              </w:rPr>
              <w:t>0.24</w:t>
            </w:r>
          </w:p>
        </w:tc>
        <w:tc>
          <w:tcPr>
            <w:tcW w:w="711" w:type="dxa"/>
            <w:noWrap/>
            <w:vAlign w:val="center"/>
            <w:hideMark/>
          </w:tcPr>
          <w:p w14:paraId="5E8BF15A" w14:textId="77777777" w:rsidR="00ED31C8" w:rsidRPr="00DD00AF" w:rsidRDefault="00ED31C8" w:rsidP="001324CB">
            <w:pPr>
              <w:jc w:val="center"/>
              <w:rPr>
                <w:sz w:val="10"/>
                <w:szCs w:val="10"/>
                <w:lang w:eastAsia="ko-KR"/>
              </w:rPr>
            </w:pPr>
            <w:r w:rsidRPr="00DD00AF">
              <w:rPr>
                <w:sz w:val="10"/>
                <w:szCs w:val="10"/>
                <w:lang w:eastAsia="ko-KR"/>
              </w:rPr>
              <w:t>0.75</w:t>
            </w:r>
          </w:p>
        </w:tc>
        <w:tc>
          <w:tcPr>
            <w:tcW w:w="711" w:type="dxa"/>
            <w:noWrap/>
            <w:vAlign w:val="center"/>
            <w:hideMark/>
          </w:tcPr>
          <w:p w14:paraId="39B6E0C3" w14:textId="77777777" w:rsidR="00ED31C8" w:rsidRPr="00DD00AF" w:rsidRDefault="00ED31C8" w:rsidP="001324CB">
            <w:pPr>
              <w:jc w:val="center"/>
              <w:rPr>
                <w:sz w:val="10"/>
                <w:szCs w:val="10"/>
                <w:lang w:eastAsia="ko-KR"/>
              </w:rPr>
            </w:pPr>
            <w:r w:rsidRPr="00DD00AF">
              <w:rPr>
                <w:sz w:val="10"/>
                <w:szCs w:val="10"/>
                <w:lang w:eastAsia="ko-KR"/>
              </w:rPr>
              <w:t>0.58</w:t>
            </w:r>
          </w:p>
        </w:tc>
      </w:tr>
      <w:tr w:rsidR="007E0BAE" w:rsidRPr="00DD00AF" w14:paraId="64C39CCF" w14:textId="77777777" w:rsidTr="0066378E">
        <w:trPr>
          <w:trHeight w:val="288"/>
          <w:jc w:val="center"/>
        </w:trPr>
        <w:tc>
          <w:tcPr>
            <w:tcW w:w="429" w:type="dxa"/>
            <w:noWrap/>
            <w:vAlign w:val="center"/>
            <w:hideMark/>
          </w:tcPr>
          <w:p w14:paraId="141B8B4D"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7FBBCAFB"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6267005C"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2485A8F5" w14:textId="77777777" w:rsidR="00ED31C8" w:rsidRPr="00DD00AF" w:rsidRDefault="00ED31C8" w:rsidP="001324CB">
            <w:pPr>
              <w:jc w:val="center"/>
              <w:rPr>
                <w:sz w:val="10"/>
                <w:szCs w:val="10"/>
                <w:lang w:eastAsia="ko-KR"/>
              </w:rPr>
            </w:pPr>
            <w:r w:rsidRPr="00DD00AF">
              <w:rPr>
                <w:sz w:val="10"/>
                <w:szCs w:val="10"/>
                <w:lang w:eastAsia="ko-KR"/>
              </w:rPr>
              <w:t>0.91</w:t>
            </w:r>
          </w:p>
        </w:tc>
        <w:tc>
          <w:tcPr>
            <w:tcW w:w="775" w:type="dxa"/>
            <w:noWrap/>
            <w:vAlign w:val="center"/>
            <w:hideMark/>
          </w:tcPr>
          <w:p w14:paraId="36AF892F" w14:textId="77777777" w:rsidR="00ED31C8" w:rsidRPr="00DD00AF" w:rsidRDefault="00ED31C8" w:rsidP="001324CB">
            <w:pPr>
              <w:jc w:val="center"/>
              <w:rPr>
                <w:sz w:val="10"/>
                <w:szCs w:val="10"/>
                <w:lang w:eastAsia="ko-KR"/>
              </w:rPr>
            </w:pPr>
            <w:r w:rsidRPr="00DD00AF">
              <w:rPr>
                <w:sz w:val="10"/>
                <w:szCs w:val="10"/>
                <w:lang w:eastAsia="ko-KR"/>
              </w:rPr>
              <w:t>0.87</w:t>
            </w:r>
          </w:p>
        </w:tc>
        <w:tc>
          <w:tcPr>
            <w:tcW w:w="525" w:type="dxa"/>
            <w:noWrap/>
            <w:vAlign w:val="center"/>
            <w:hideMark/>
          </w:tcPr>
          <w:p w14:paraId="072EA32C" w14:textId="77777777" w:rsidR="00ED31C8" w:rsidRPr="00DD00AF" w:rsidRDefault="00ED31C8" w:rsidP="001324CB">
            <w:pPr>
              <w:jc w:val="center"/>
              <w:rPr>
                <w:sz w:val="10"/>
                <w:szCs w:val="10"/>
                <w:lang w:eastAsia="ko-KR"/>
              </w:rPr>
            </w:pPr>
            <w:r w:rsidRPr="00DD00AF">
              <w:rPr>
                <w:sz w:val="10"/>
                <w:szCs w:val="10"/>
                <w:lang w:eastAsia="ko-KR"/>
              </w:rPr>
              <w:t>0.86</w:t>
            </w:r>
          </w:p>
        </w:tc>
        <w:tc>
          <w:tcPr>
            <w:tcW w:w="525" w:type="dxa"/>
            <w:noWrap/>
            <w:vAlign w:val="center"/>
            <w:hideMark/>
          </w:tcPr>
          <w:p w14:paraId="23369352" w14:textId="77777777" w:rsidR="00ED31C8" w:rsidRPr="00DD00AF" w:rsidRDefault="00ED31C8" w:rsidP="001324CB">
            <w:pPr>
              <w:jc w:val="center"/>
              <w:rPr>
                <w:sz w:val="10"/>
                <w:szCs w:val="10"/>
                <w:lang w:eastAsia="ko-KR"/>
              </w:rPr>
            </w:pPr>
            <w:r w:rsidRPr="00DD00AF">
              <w:rPr>
                <w:sz w:val="10"/>
                <w:szCs w:val="10"/>
                <w:lang w:eastAsia="ko-KR"/>
              </w:rPr>
              <w:t>0.31</w:t>
            </w:r>
          </w:p>
        </w:tc>
        <w:tc>
          <w:tcPr>
            <w:tcW w:w="561" w:type="dxa"/>
            <w:noWrap/>
            <w:vAlign w:val="center"/>
            <w:hideMark/>
          </w:tcPr>
          <w:p w14:paraId="7FBE7D70" w14:textId="77777777" w:rsidR="00ED31C8" w:rsidRPr="00DD00AF" w:rsidRDefault="00ED31C8" w:rsidP="001324CB">
            <w:pPr>
              <w:jc w:val="center"/>
              <w:rPr>
                <w:sz w:val="10"/>
                <w:szCs w:val="10"/>
                <w:lang w:eastAsia="ko-KR"/>
              </w:rPr>
            </w:pPr>
            <w:r w:rsidRPr="00DD00AF">
              <w:rPr>
                <w:sz w:val="10"/>
                <w:szCs w:val="10"/>
                <w:lang w:eastAsia="ko-KR"/>
              </w:rPr>
              <w:t>0.9</w:t>
            </w:r>
          </w:p>
        </w:tc>
        <w:tc>
          <w:tcPr>
            <w:tcW w:w="525" w:type="dxa"/>
            <w:noWrap/>
            <w:vAlign w:val="center"/>
            <w:hideMark/>
          </w:tcPr>
          <w:p w14:paraId="49DF2AEC" w14:textId="77777777" w:rsidR="00ED31C8" w:rsidRPr="00DD00AF" w:rsidRDefault="00ED31C8" w:rsidP="001324CB">
            <w:pPr>
              <w:jc w:val="center"/>
              <w:rPr>
                <w:sz w:val="10"/>
                <w:szCs w:val="10"/>
                <w:lang w:eastAsia="ko-KR"/>
              </w:rPr>
            </w:pPr>
            <w:r w:rsidRPr="00DD00AF">
              <w:rPr>
                <w:sz w:val="10"/>
                <w:szCs w:val="10"/>
                <w:lang w:eastAsia="ko-KR"/>
              </w:rPr>
              <w:t>0.92</w:t>
            </w:r>
          </w:p>
        </w:tc>
        <w:tc>
          <w:tcPr>
            <w:tcW w:w="461" w:type="dxa"/>
            <w:noWrap/>
            <w:vAlign w:val="center"/>
            <w:hideMark/>
          </w:tcPr>
          <w:p w14:paraId="117E75AE" w14:textId="77777777" w:rsidR="00ED31C8" w:rsidRPr="00DD00AF" w:rsidRDefault="00ED31C8" w:rsidP="001324CB">
            <w:pPr>
              <w:jc w:val="center"/>
              <w:rPr>
                <w:sz w:val="10"/>
                <w:szCs w:val="10"/>
                <w:lang w:eastAsia="ko-KR"/>
              </w:rPr>
            </w:pPr>
            <w:r w:rsidRPr="00DD00AF">
              <w:rPr>
                <w:sz w:val="10"/>
                <w:szCs w:val="10"/>
                <w:lang w:eastAsia="ko-KR"/>
              </w:rPr>
              <w:t>0.85</w:t>
            </w:r>
          </w:p>
        </w:tc>
        <w:tc>
          <w:tcPr>
            <w:tcW w:w="651" w:type="dxa"/>
            <w:noWrap/>
            <w:vAlign w:val="center"/>
            <w:hideMark/>
          </w:tcPr>
          <w:p w14:paraId="3B7554CD" w14:textId="77777777" w:rsidR="00ED31C8" w:rsidRPr="00DD00AF" w:rsidRDefault="00ED31C8" w:rsidP="001324CB">
            <w:pPr>
              <w:jc w:val="center"/>
              <w:rPr>
                <w:sz w:val="10"/>
                <w:szCs w:val="10"/>
                <w:lang w:eastAsia="ko-KR"/>
              </w:rPr>
            </w:pPr>
            <w:r w:rsidRPr="00DD00AF">
              <w:rPr>
                <w:sz w:val="10"/>
                <w:szCs w:val="10"/>
                <w:lang w:eastAsia="ko-KR"/>
              </w:rPr>
              <w:t>0.31</w:t>
            </w:r>
          </w:p>
        </w:tc>
        <w:tc>
          <w:tcPr>
            <w:tcW w:w="525" w:type="dxa"/>
            <w:noWrap/>
            <w:vAlign w:val="center"/>
            <w:hideMark/>
          </w:tcPr>
          <w:p w14:paraId="1F4305F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94928ED" w14:textId="77777777" w:rsidR="00ED31C8" w:rsidRPr="00DD00AF" w:rsidRDefault="00ED31C8" w:rsidP="001324CB">
            <w:pPr>
              <w:jc w:val="center"/>
              <w:rPr>
                <w:sz w:val="10"/>
                <w:szCs w:val="10"/>
                <w:lang w:eastAsia="ko-KR"/>
              </w:rPr>
            </w:pPr>
            <w:r w:rsidRPr="00DD00AF">
              <w:rPr>
                <w:sz w:val="10"/>
                <w:szCs w:val="10"/>
                <w:lang w:eastAsia="ko-KR"/>
              </w:rPr>
              <w:t>0.94</w:t>
            </w:r>
          </w:p>
        </w:tc>
        <w:tc>
          <w:tcPr>
            <w:tcW w:w="532" w:type="dxa"/>
            <w:noWrap/>
            <w:vAlign w:val="center"/>
            <w:hideMark/>
          </w:tcPr>
          <w:p w14:paraId="36B3F586" w14:textId="77777777" w:rsidR="00ED31C8" w:rsidRPr="00DD00AF" w:rsidRDefault="00ED31C8" w:rsidP="001324CB">
            <w:pPr>
              <w:jc w:val="center"/>
              <w:rPr>
                <w:sz w:val="10"/>
                <w:szCs w:val="10"/>
                <w:lang w:eastAsia="ko-KR"/>
              </w:rPr>
            </w:pPr>
            <w:r w:rsidRPr="00DD00AF">
              <w:rPr>
                <w:sz w:val="10"/>
                <w:szCs w:val="10"/>
                <w:lang w:eastAsia="ko-KR"/>
              </w:rPr>
              <w:t>0.99</w:t>
            </w:r>
          </w:p>
        </w:tc>
        <w:tc>
          <w:tcPr>
            <w:tcW w:w="711" w:type="dxa"/>
            <w:noWrap/>
            <w:vAlign w:val="center"/>
            <w:hideMark/>
          </w:tcPr>
          <w:p w14:paraId="30DEDEF6"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711C4F91"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79481E27" w14:textId="77777777" w:rsidTr="0066378E">
        <w:trPr>
          <w:trHeight w:val="288"/>
          <w:jc w:val="center"/>
        </w:trPr>
        <w:tc>
          <w:tcPr>
            <w:tcW w:w="429" w:type="dxa"/>
            <w:noWrap/>
            <w:vAlign w:val="center"/>
            <w:hideMark/>
          </w:tcPr>
          <w:p w14:paraId="3F639A19"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6B1B964F" w14:textId="77777777" w:rsidR="00ED31C8" w:rsidRPr="00DD00AF" w:rsidRDefault="00ED31C8" w:rsidP="001324CB">
            <w:pPr>
              <w:jc w:val="center"/>
              <w:rPr>
                <w:sz w:val="10"/>
                <w:szCs w:val="10"/>
                <w:lang w:eastAsia="ko-KR"/>
              </w:rPr>
            </w:pPr>
            <w:r w:rsidRPr="00DD00AF">
              <w:rPr>
                <w:sz w:val="10"/>
                <w:szCs w:val="10"/>
                <w:lang w:eastAsia="ko-KR"/>
              </w:rPr>
              <w:t>0.5</w:t>
            </w:r>
          </w:p>
        </w:tc>
        <w:tc>
          <w:tcPr>
            <w:tcW w:w="350" w:type="dxa"/>
            <w:noWrap/>
            <w:vAlign w:val="center"/>
            <w:hideMark/>
          </w:tcPr>
          <w:p w14:paraId="1C623DC0" w14:textId="77777777" w:rsidR="00ED31C8" w:rsidRPr="00DD00AF" w:rsidRDefault="00ED31C8" w:rsidP="001324CB">
            <w:pPr>
              <w:jc w:val="center"/>
              <w:rPr>
                <w:sz w:val="10"/>
                <w:szCs w:val="10"/>
                <w:lang w:eastAsia="ko-KR"/>
              </w:rPr>
            </w:pPr>
            <w:r w:rsidRPr="00DD00AF">
              <w:rPr>
                <w:sz w:val="10"/>
                <w:szCs w:val="10"/>
                <w:lang w:eastAsia="ko-KR"/>
              </w:rPr>
              <w:t>0.5</w:t>
            </w:r>
          </w:p>
        </w:tc>
        <w:tc>
          <w:tcPr>
            <w:tcW w:w="700" w:type="dxa"/>
            <w:noWrap/>
            <w:vAlign w:val="center"/>
            <w:hideMark/>
          </w:tcPr>
          <w:p w14:paraId="7FE7BBB3"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818B0C5"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642616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1B9EFB7E" w14:textId="77777777" w:rsidR="00ED31C8" w:rsidRPr="00DD00AF" w:rsidRDefault="00ED31C8" w:rsidP="001324CB">
            <w:pPr>
              <w:jc w:val="center"/>
              <w:rPr>
                <w:sz w:val="10"/>
                <w:szCs w:val="10"/>
                <w:lang w:eastAsia="ko-KR"/>
              </w:rPr>
            </w:pPr>
            <w:r w:rsidRPr="00DD00AF">
              <w:rPr>
                <w:sz w:val="10"/>
                <w:szCs w:val="10"/>
                <w:lang w:eastAsia="ko-KR"/>
              </w:rPr>
              <w:t>0.84</w:t>
            </w:r>
          </w:p>
        </w:tc>
        <w:tc>
          <w:tcPr>
            <w:tcW w:w="561" w:type="dxa"/>
            <w:noWrap/>
            <w:vAlign w:val="center"/>
            <w:hideMark/>
          </w:tcPr>
          <w:p w14:paraId="3D22D32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C0BA32F"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6580335D" w14:textId="77777777" w:rsidR="00ED31C8" w:rsidRPr="00DD00AF" w:rsidRDefault="00ED31C8" w:rsidP="001324CB">
            <w:pPr>
              <w:jc w:val="center"/>
              <w:rPr>
                <w:sz w:val="10"/>
                <w:szCs w:val="10"/>
                <w:lang w:eastAsia="ko-KR"/>
              </w:rPr>
            </w:pPr>
            <w:r w:rsidRPr="00DD00AF">
              <w:rPr>
                <w:sz w:val="10"/>
                <w:szCs w:val="10"/>
                <w:lang w:eastAsia="ko-KR"/>
              </w:rPr>
              <w:t>1</w:t>
            </w:r>
          </w:p>
        </w:tc>
        <w:tc>
          <w:tcPr>
            <w:tcW w:w="651" w:type="dxa"/>
            <w:noWrap/>
            <w:vAlign w:val="center"/>
            <w:hideMark/>
          </w:tcPr>
          <w:p w14:paraId="023F6934" w14:textId="77777777" w:rsidR="00ED31C8" w:rsidRPr="00DD00AF" w:rsidRDefault="00ED31C8" w:rsidP="001324CB">
            <w:pPr>
              <w:jc w:val="center"/>
              <w:rPr>
                <w:sz w:val="10"/>
                <w:szCs w:val="10"/>
                <w:lang w:eastAsia="ko-KR"/>
              </w:rPr>
            </w:pPr>
            <w:r w:rsidRPr="00DD00AF">
              <w:rPr>
                <w:sz w:val="10"/>
                <w:szCs w:val="10"/>
                <w:lang w:eastAsia="ko-KR"/>
              </w:rPr>
              <w:t>0.8</w:t>
            </w:r>
          </w:p>
        </w:tc>
        <w:tc>
          <w:tcPr>
            <w:tcW w:w="525" w:type="dxa"/>
            <w:noWrap/>
            <w:vAlign w:val="center"/>
            <w:hideMark/>
          </w:tcPr>
          <w:p w14:paraId="55B3B16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69A8A6A3" w14:textId="77777777" w:rsidR="00ED31C8" w:rsidRPr="00DD00AF" w:rsidRDefault="00ED31C8" w:rsidP="001324CB">
            <w:pPr>
              <w:jc w:val="center"/>
              <w:rPr>
                <w:sz w:val="10"/>
                <w:szCs w:val="10"/>
                <w:lang w:eastAsia="ko-KR"/>
              </w:rPr>
            </w:pPr>
            <w:r w:rsidRPr="00DD00AF">
              <w:rPr>
                <w:sz w:val="10"/>
                <w:szCs w:val="10"/>
                <w:lang w:eastAsia="ko-KR"/>
              </w:rPr>
              <w:t>1</w:t>
            </w:r>
          </w:p>
        </w:tc>
        <w:tc>
          <w:tcPr>
            <w:tcW w:w="532" w:type="dxa"/>
            <w:noWrap/>
            <w:vAlign w:val="center"/>
            <w:hideMark/>
          </w:tcPr>
          <w:p w14:paraId="060DA83D"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54FBEAA6" w14:textId="77777777" w:rsidR="00ED31C8" w:rsidRPr="00DD00AF" w:rsidRDefault="00ED31C8" w:rsidP="001324CB">
            <w:pPr>
              <w:jc w:val="center"/>
              <w:rPr>
                <w:sz w:val="10"/>
                <w:szCs w:val="10"/>
                <w:lang w:eastAsia="ko-KR"/>
              </w:rPr>
            </w:pPr>
            <w:r w:rsidRPr="00DD00AF">
              <w:rPr>
                <w:sz w:val="10"/>
                <w:szCs w:val="10"/>
                <w:lang w:eastAsia="ko-KR"/>
              </w:rPr>
              <w:t>1</w:t>
            </w:r>
          </w:p>
        </w:tc>
        <w:tc>
          <w:tcPr>
            <w:tcW w:w="711" w:type="dxa"/>
            <w:noWrap/>
            <w:vAlign w:val="center"/>
            <w:hideMark/>
          </w:tcPr>
          <w:p w14:paraId="5F65CEE0" w14:textId="77777777" w:rsidR="00ED31C8" w:rsidRPr="00DD00AF" w:rsidRDefault="00ED31C8" w:rsidP="001324CB">
            <w:pPr>
              <w:jc w:val="center"/>
              <w:rPr>
                <w:sz w:val="10"/>
                <w:szCs w:val="10"/>
                <w:lang w:eastAsia="ko-KR"/>
              </w:rPr>
            </w:pPr>
            <w:r w:rsidRPr="00DD00AF">
              <w:rPr>
                <w:sz w:val="10"/>
                <w:szCs w:val="10"/>
                <w:lang w:eastAsia="ko-KR"/>
              </w:rPr>
              <w:t>1</w:t>
            </w:r>
          </w:p>
        </w:tc>
      </w:tr>
      <w:tr w:rsidR="007E0BAE" w:rsidRPr="00DD00AF" w14:paraId="40FF4566" w14:textId="77777777" w:rsidTr="0066378E">
        <w:trPr>
          <w:trHeight w:val="288"/>
          <w:jc w:val="center"/>
        </w:trPr>
        <w:tc>
          <w:tcPr>
            <w:tcW w:w="429" w:type="dxa"/>
            <w:noWrap/>
            <w:vAlign w:val="center"/>
            <w:hideMark/>
          </w:tcPr>
          <w:p w14:paraId="5EB9A5DE"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131D1E7A" w14:textId="77777777" w:rsidR="00ED31C8" w:rsidRPr="00DD00AF" w:rsidRDefault="00ED31C8" w:rsidP="001324CB">
            <w:pPr>
              <w:jc w:val="center"/>
              <w:rPr>
                <w:sz w:val="10"/>
                <w:szCs w:val="10"/>
                <w:lang w:eastAsia="ko-KR"/>
              </w:rPr>
            </w:pPr>
            <w:r w:rsidRPr="00DD00AF">
              <w:rPr>
                <w:sz w:val="10"/>
                <w:szCs w:val="10"/>
                <w:lang w:eastAsia="ko-KR"/>
              </w:rPr>
              <w:t>0</w:t>
            </w:r>
          </w:p>
        </w:tc>
        <w:tc>
          <w:tcPr>
            <w:tcW w:w="350" w:type="dxa"/>
            <w:noWrap/>
            <w:vAlign w:val="center"/>
            <w:hideMark/>
          </w:tcPr>
          <w:p w14:paraId="5F26E637"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725AB926"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1D7DD999" w14:textId="77777777" w:rsidR="00ED31C8" w:rsidRPr="00DD00AF" w:rsidRDefault="00ED31C8" w:rsidP="001324CB">
            <w:pPr>
              <w:jc w:val="center"/>
              <w:rPr>
                <w:sz w:val="10"/>
                <w:szCs w:val="10"/>
                <w:lang w:eastAsia="ko-KR"/>
              </w:rPr>
            </w:pPr>
            <w:r w:rsidRPr="00DD00AF">
              <w:rPr>
                <w:sz w:val="10"/>
                <w:szCs w:val="10"/>
                <w:lang w:eastAsia="ko-KR"/>
              </w:rPr>
              <w:t>0.04</w:t>
            </w:r>
          </w:p>
        </w:tc>
        <w:tc>
          <w:tcPr>
            <w:tcW w:w="525" w:type="dxa"/>
            <w:noWrap/>
            <w:vAlign w:val="center"/>
            <w:hideMark/>
          </w:tcPr>
          <w:p w14:paraId="0011808D"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A7D5D04" w14:textId="77777777" w:rsidR="00ED31C8" w:rsidRPr="00DD00AF" w:rsidRDefault="00ED31C8" w:rsidP="001324CB">
            <w:pPr>
              <w:jc w:val="center"/>
              <w:rPr>
                <w:sz w:val="10"/>
                <w:szCs w:val="10"/>
                <w:lang w:eastAsia="ko-KR"/>
              </w:rPr>
            </w:pPr>
            <w:r w:rsidRPr="00DD00AF">
              <w:rPr>
                <w:sz w:val="10"/>
                <w:szCs w:val="10"/>
                <w:lang w:eastAsia="ko-KR"/>
              </w:rPr>
              <w:t>0.05</w:t>
            </w:r>
          </w:p>
        </w:tc>
        <w:tc>
          <w:tcPr>
            <w:tcW w:w="561" w:type="dxa"/>
            <w:noWrap/>
            <w:vAlign w:val="center"/>
            <w:hideMark/>
          </w:tcPr>
          <w:p w14:paraId="76663A58" w14:textId="77777777" w:rsidR="00ED31C8" w:rsidRPr="00DD00AF" w:rsidRDefault="00ED31C8" w:rsidP="001324CB">
            <w:pPr>
              <w:jc w:val="center"/>
              <w:rPr>
                <w:sz w:val="10"/>
                <w:szCs w:val="10"/>
                <w:lang w:eastAsia="ko-KR"/>
              </w:rPr>
            </w:pPr>
            <w:r w:rsidRPr="00DD00AF">
              <w:rPr>
                <w:sz w:val="10"/>
                <w:szCs w:val="10"/>
                <w:lang w:eastAsia="ko-KR"/>
              </w:rPr>
              <w:t>0.06</w:t>
            </w:r>
          </w:p>
        </w:tc>
        <w:tc>
          <w:tcPr>
            <w:tcW w:w="525" w:type="dxa"/>
            <w:noWrap/>
            <w:vAlign w:val="center"/>
            <w:hideMark/>
          </w:tcPr>
          <w:p w14:paraId="4AD92BEB"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0876AA38" w14:textId="77777777" w:rsidR="00ED31C8" w:rsidRPr="00DD00AF" w:rsidRDefault="00ED31C8" w:rsidP="001324CB">
            <w:pPr>
              <w:jc w:val="center"/>
              <w:rPr>
                <w:sz w:val="10"/>
                <w:szCs w:val="10"/>
                <w:lang w:eastAsia="ko-KR"/>
              </w:rPr>
            </w:pPr>
            <w:r w:rsidRPr="00DD00AF">
              <w:rPr>
                <w:sz w:val="10"/>
                <w:szCs w:val="10"/>
                <w:lang w:eastAsia="ko-KR"/>
              </w:rPr>
              <w:t>0.03</w:t>
            </w:r>
          </w:p>
        </w:tc>
        <w:tc>
          <w:tcPr>
            <w:tcW w:w="651" w:type="dxa"/>
            <w:noWrap/>
            <w:vAlign w:val="center"/>
            <w:hideMark/>
          </w:tcPr>
          <w:p w14:paraId="4B6CE3A2" w14:textId="77777777" w:rsidR="00ED31C8" w:rsidRPr="00DD00AF" w:rsidRDefault="00ED31C8" w:rsidP="001324CB">
            <w:pPr>
              <w:jc w:val="center"/>
              <w:rPr>
                <w:sz w:val="10"/>
                <w:szCs w:val="10"/>
                <w:lang w:eastAsia="ko-KR"/>
              </w:rPr>
            </w:pPr>
            <w:r w:rsidRPr="00DD00AF">
              <w:rPr>
                <w:sz w:val="10"/>
                <w:szCs w:val="10"/>
                <w:lang w:eastAsia="ko-KR"/>
              </w:rPr>
              <w:t>0.05</w:t>
            </w:r>
          </w:p>
        </w:tc>
        <w:tc>
          <w:tcPr>
            <w:tcW w:w="525" w:type="dxa"/>
            <w:noWrap/>
            <w:vAlign w:val="center"/>
            <w:hideMark/>
          </w:tcPr>
          <w:p w14:paraId="2B65AE05"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76D1CC6E" w14:textId="77777777" w:rsidR="00ED31C8" w:rsidRPr="00DD00AF" w:rsidRDefault="00ED31C8" w:rsidP="001324CB">
            <w:pPr>
              <w:jc w:val="center"/>
              <w:rPr>
                <w:sz w:val="10"/>
                <w:szCs w:val="10"/>
                <w:lang w:eastAsia="ko-KR"/>
              </w:rPr>
            </w:pPr>
            <w:r w:rsidRPr="00DD00AF">
              <w:rPr>
                <w:sz w:val="10"/>
                <w:szCs w:val="10"/>
                <w:lang w:eastAsia="ko-KR"/>
              </w:rPr>
              <w:t>0.05</w:t>
            </w:r>
          </w:p>
        </w:tc>
        <w:tc>
          <w:tcPr>
            <w:tcW w:w="532" w:type="dxa"/>
            <w:noWrap/>
            <w:vAlign w:val="center"/>
            <w:hideMark/>
          </w:tcPr>
          <w:p w14:paraId="699C9743" w14:textId="77777777" w:rsidR="00ED31C8" w:rsidRPr="00DD00AF" w:rsidRDefault="00ED31C8" w:rsidP="001324CB">
            <w:pPr>
              <w:jc w:val="center"/>
              <w:rPr>
                <w:sz w:val="10"/>
                <w:szCs w:val="10"/>
                <w:lang w:eastAsia="ko-KR"/>
              </w:rPr>
            </w:pPr>
            <w:r w:rsidRPr="00DD00AF">
              <w:rPr>
                <w:sz w:val="10"/>
                <w:szCs w:val="10"/>
                <w:lang w:eastAsia="ko-KR"/>
              </w:rPr>
              <w:t>0.04</w:t>
            </w:r>
          </w:p>
        </w:tc>
        <w:tc>
          <w:tcPr>
            <w:tcW w:w="711" w:type="dxa"/>
            <w:noWrap/>
            <w:vAlign w:val="center"/>
            <w:hideMark/>
          </w:tcPr>
          <w:p w14:paraId="3763D68F" w14:textId="77777777" w:rsidR="00ED31C8" w:rsidRPr="00DD00AF" w:rsidRDefault="00ED31C8" w:rsidP="001324CB">
            <w:pPr>
              <w:jc w:val="center"/>
              <w:rPr>
                <w:sz w:val="10"/>
                <w:szCs w:val="10"/>
                <w:lang w:eastAsia="ko-KR"/>
              </w:rPr>
            </w:pPr>
            <w:r w:rsidRPr="00DD00AF">
              <w:rPr>
                <w:sz w:val="10"/>
                <w:szCs w:val="10"/>
                <w:lang w:eastAsia="ko-KR"/>
              </w:rPr>
              <w:t>0.06</w:t>
            </w:r>
          </w:p>
        </w:tc>
        <w:tc>
          <w:tcPr>
            <w:tcW w:w="711" w:type="dxa"/>
            <w:noWrap/>
            <w:vAlign w:val="center"/>
            <w:hideMark/>
          </w:tcPr>
          <w:p w14:paraId="0C2AF109" w14:textId="77777777" w:rsidR="00ED31C8" w:rsidRPr="00DD00AF" w:rsidRDefault="00ED31C8" w:rsidP="001324CB">
            <w:pPr>
              <w:jc w:val="center"/>
              <w:rPr>
                <w:sz w:val="10"/>
                <w:szCs w:val="10"/>
                <w:lang w:eastAsia="ko-KR"/>
              </w:rPr>
            </w:pPr>
            <w:r w:rsidRPr="00DD00AF">
              <w:rPr>
                <w:sz w:val="10"/>
                <w:szCs w:val="10"/>
                <w:lang w:eastAsia="ko-KR"/>
              </w:rPr>
              <w:t>0.06</w:t>
            </w:r>
          </w:p>
        </w:tc>
      </w:tr>
      <w:tr w:rsidR="007E0BAE" w:rsidRPr="00DD00AF" w14:paraId="30712F56" w14:textId="77777777" w:rsidTr="0066378E">
        <w:trPr>
          <w:trHeight w:val="288"/>
          <w:jc w:val="center"/>
        </w:trPr>
        <w:tc>
          <w:tcPr>
            <w:tcW w:w="429" w:type="dxa"/>
            <w:noWrap/>
            <w:vAlign w:val="center"/>
            <w:hideMark/>
          </w:tcPr>
          <w:p w14:paraId="1C1643EE"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1D38CE31" w14:textId="77777777" w:rsidR="00ED31C8" w:rsidRPr="00DD00AF" w:rsidRDefault="00ED31C8" w:rsidP="001324CB">
            <w:pPr>
              <w:jc w:val="center"/>
              <w:rPr>
                <w:sz w:val="10"/>
                <w:szCs w:val="10"/>
                <w:lang w:eastAsia="ko-KR"/>
              </w:rPr>
            </w:pPr>
            <w:r w:rsidRPr="00DD00AF">
              <w:rPr>
                <w:sz w:val="10"/>
                <w:szCs w:val="10"/>
                <w:lang w:eastAsia="ko-KR"/>
              </w:rPr>
              <w:t>0</w:t>
            </w:r>
          </w:p>
        </w:tc>
        <w:tc>
          <w:tcPr>
            <w:tcW w:w="350" w:type="dxa"/>
            <w:noWrap/>
            <w:vAlign w:val="center"/>
            <w:hideMark/>
          </w:tcPr>
          <w:p w14:paraId="274AE147"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7EB13276"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6EE9D89E" w14:textId="77777777" w:rsidR="00ED31C8" w:rsidRPr="00DD00AF" w:rsidRDefault="00ED31C8" w:rsidP="001324CB">
            <w:pPr>
              <w:jc w:val="center"/>
              <w:rPr>
                <w:sz w:val="10"/>
                <w:szCs w:val="10"/>
                <w:lang w:eastAsia="ko-KR"/>
              </w:rPr>
            </w:pPr>
            <w:r w:rsidRPr="00DD00AF">
              <w:rPr>
                <w:sz w:val="10"/>
                <w:szCs w:val="10"/>
                <w:lang w:eastAsia="ko-KR"/>
              </w:rPr>
              <w:t>0.05</w:t>
            </w:r>
          </w:p>
        </w:tc>
        <w:tc>
          <w:tcPr>
            <w:tcW w:w="525" w:type="dxa"/>
            <w:noWrap/>
            <w:vAlign w:val="center"/>
            <w:hideMark/>
          </w:tcPr>
          <w:p w14:paraId="1C281A10"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97CAA9C" w14:textId="77777777" w:rsidR="00ED31C8" w:rsidRPr="00DD00AF" w:rsidRDefault="00ED31C8" w:rsidP="001324CB">
            <w:pPr>
              <w:jc w:val="center"/>
              <w:rPr>
                <w:sz w:val="10"/>
                <w:szCs w:val="10"/>
                <w:lang w:eastAsia="ko-KR"/>
              </w:rPr>
            </w:pPr>
            <w:r w:rsidRPr="00DD00AF">
              <w:rPr>
                <w:sz w:val="10"/>
                <w:szCs w:val="10"/>
                <w:lang w:eastAsia="ko-KR"/>
              </w:rPr>
              <w:t>0.06</w:t>
            </w:r>
          </w:p>
        </w:tc>
        <w:tc>
          <w:tcPr>
            <w:tcW w:w="561" w:type="dxa"/>
            <w:noWrap/>
            <w:vAlign w:val="center"/>
            <w:hideMark/>
          </w:tcPr>
          <w:p w14:paraId="4EA9F17F" w14:textId="77777777" w:rsidR="00ED31C8" w:rsidRPr="00DD00AF" w:rsidRDefault="00ED31C8" w:rsidP="001324CB">
            <w:pPr>
              <w:jc w:val="center"/>
              <w:rPr>
                <w:sz w:val="10"/>
                <w:szCs w:val="10"/>
                <w:lang w:eastAsia="ko-KR"/>
              </w:rPr>
            </w:pPr>
            <w:r w:rsidRPr="00DD00AF">
              <w:rPr>
                <w:sz w:val="10"/>
                <w:szCs w:val="10"/>
                <w:lang w:eastAsia="ko-KR"/>
              </w:rPr>
              <w:t>0.03</w:t>
            </w:r>
          </w:p>
        </w:tc>
        <w:tc>
          <w:tcPr>
            <w:tcW w:w="525" w:type="dxa"/>
            <w:noWrap/>
            <w:vAlign w:val="center"/>
            <w:hideMark/>
          </w:tcPr>
          <w:p w14:paraId="68A27245"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3B06B8CD" w14:textId="77777777" w:rsidR="00ED31C8" w:rsidRPr="00DD00AF" w:rsidRDefault="00ED31C8" w:rsidP="001324CB">
            <w:pPr>
              <w:jc w:val="center"/>
              <w:rPr>
                <w:sz w:val="10"/>
                <w:szCs w:val="10"/>
                <w:lang w:eastAsia="ko-KR"/>
              </w:rPr>
            </w:pPr>
            <w:r w:rsidRPr="00DD00AF">
              <w:rPr>
                <w:sz w:val="10"/>
                <w:szCs w:val="10"/>
                <w:lang w:eastAsia="ko-KR"/>
              </w:rPr>
              <w:t>0.04</w:t>
            </w:r>
          </w:p>
        </w:tc>
        <w:tc>
          <w:tcPr>
            <w:tcW w:w="651" w:type="dxa"/>
            <w:noWrap/>
            <w:vAlign w:val="center"/>
            <w:hideMark/>
          </w:tcPr>
          <w:p w14:paraId="0BEC745B" w14:textId="77777777" w:rsidR="00ED31C8" w:rsidRPr="00DD00AF" w:rsidRDefault="00ED31C8" w:rsidP="001324CB">
            <w:pPr>
              <w:jc w:val="center"/>
              <w:rPr>
                <w:sz w:val="10"/>
                <w:szCs w:val="10"/>
                <w:lang w:eastAsia="ko-KR"/>
              </w:rPr>
            </w:pPr>
            <w:r w:rsidRPr="00DD00AF">
              <w:rPr>
                <w:sz w:val="10"/>
                <w:szCs w:val="10"/>
                <w:lang w:eastAsia="ko-KR"/>
              </w:rPr>
              <w:t>0.07</w:t>
            </w:r>
          </w:p>
        </w:tc>
        <w:tc>
          <w:tcPr>
            <w:tcW w:w="525" w:type="dxa"/>
            <w:noWrap/>
            <w:vAlign w:val="center"/>
            <w:hideMark/>
          </w:tcPr>
          <w:p w14:paraId="09387F69"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77C8309" w14:textId="77777777" w:rsidR="00ED31C8" w:rsidRPr="00DD00AF" w:rsidRDefault="00ED31C8" w:rsidP="001324CB">
            <w:pPr>
              <w:jc w:val="center"/>
              <w:rPr>
                <w:sz w:val="10"/>
                <w:szCs w:val="10"/>
                <w:lang w:eastAsia="ko-KR"/>
              </w:rPr>
            </w:pPr>
            <w:r w:rsidRPr="00DD00AF">
              <w:rPr>
                <w:sz w:val="10"/>
                <w:szCs w:val="10"/>
                <w:lang w:eastAsia="ko-KR"/>
              </w:rPr>
              <w:t>0.03</w:t>
            </w:r>
          </w:p>
        </w:tc>
        <w:tc>
          <w:tcPr>
            <w:tcW w:w="532" w:type="dxa"/>
            <w:noWrap/>
            <w:vAlign w:val="center"/>
            <w:hideMark/>
          </w:tcPr>
          <w:p w14:paraId="5EBBCA55" w14:textId="77777777" w:rsidR="00ED31C8" w:rsidRPr="00DD00AF" w:rsidRDefault="00ED31C8" w:rsidP="001324CB">
            <w:pPr>
              <w:jc w:val="center"/>
              <w:rPr>
                <w:sz w:val="10"/>
                <w:szCs w:val="10"/>
                <w:lang w:eastAsia="ko-KR"/>
              </w:rPr>
            </w:pPr>
            <w:r w:rsidRPr="00DD00AF">
              <w:rPr>
                <w:sz w:val="10"/>
                <w:szCs w:val="10"/>
                <w:lang w:eastAsia="ko-KR"/>
              </w:rPr>
              <w:t>0.03</w:t>
            </w:r>
          </w:p>
        </w:tc>
        <w:tc>
          <w:tcPr>
            <w:tcW w:w="711" w:type="dxa"/>
            <w:noWrap/>
            <w:vAlign w:val="center"/>
            <w:hideMark/>
          </w:tcPr>
          <w:p w14:paraId="654E0574" w14:textId="77777777" w:rsidR="00ED31C8" w:rsidRPr="00DD00AF" w:rsidRDefault="00ED31C8" w:rsidP="001324CB">
            <w:pPr>
              <w:jc w:val="center"/>
              <w:rPr>
                <w:sz w:val="10"/>
                <w:szCs w:val="10"/>
                <w:lang w:eastAsia="ko-KR"/>
              </w:rPr>
            </w:pPr>
            <w:r w:rsidRPr="00DD00AF">
              <w:rPr>
                <w:sz w:val="10"/>
                <w:szCs w:val="10"/>
                <w:lang w:eastAsia="ko-KR"/>
              </w:rPr>
              <w:t>0.05</w:t>
            </w:r>
          </w:p>
        </w:tc>
        <w:tc>
          <w:tcPr>
            <w:tcW w:w="711" w:type="dxa"/>
            <w:noWrap/>
            <w:vAlign w:val="center"/>
            <w:hideMark/>
          </w:tcPr>
          <w:p w14:paraId="7D342687" w14:textId="77777777" w:rsidR="00ED31C8" w:rsidRPr="00DD00AF" w:rsidRDefault="00ED31C8" w:rsidP="001324CB">
            <w:pPr>
              <w:jc w:val="center"/>
              <w:rPr>
                <w:sz w:val="10"/>
                <w:szCs w:val="10"/>
                <w:lang w:eastAsia="ko-KR"/>
              </w:rPr>
            </w:pPr>
            <w:r w:rsidRPr="00DD00AF">
              <w:rPr>
                <w:sz w:val="10"/>
                <w:szCs w:val="10"/>
                <w:lang w:eastAsia="ko-KR"/>
              </w:rPr>
              <w:t>0.06</w:t>
            </w:r>
          </w:p>
        </w:tc>
      </w:tr>
      <w:tr w:rsidR="007E0BAE" w:rsidRPr="00DD00AF" w14:paraId="12C584D5" w14:textId="77777777" w:rsidTr="0066378E">
        <w:trPr>
          <w:trHeight w:val="288"/>
          <w:jc w:val="center"/>
        </w:trPr>
        <w:tc>
          <w:tcPr>
            <w:tcW w:w="429" w:type="dxa"/>
            <w:noWrap/>
            <w:vAlign w:val="center"/>
            <w:hideMark/>
          </w:tcPr>
          <w:p w14:paraId="0131BCAE" w14:textId="77777777" w:rsidR="00ED31C8" w:rsidRPr="00DD00AF" w:rsidRDefault="00ED31C8" w:rsidP="001324CB">
            <w:pPr>
              <w:jc w:val="center"/>
              <w:rPr>
                <w:sz w:val="10"/>
                <w:szCs w:val="10"/>
                <w:lang w:eastAsia="ko-KR"/>
              </w:rPr>
            </w:pPr>
            <w:r w:rsidRPr="00DD00AF">
              <w:rPr>
                <w:sz w:val="10"/>
                <w:szCs w:val="10"/>
                <w:lang w:eastAsia="ko-KR"/>
              </w:rPr>
              <w:t>0.2</w:t>
            </w:r>
          </w:p>
        </w:tc>
        <w:tc>
          <w:tcPr>
            <w:tcW w:w="350" w:type="dxa"/>
            <w:noWrap/>
            <w:vAlign w:val="center"/>
            <w:hideMark/>
          </w:tcPr>
          <w:p w14:paraId="6C2008CB" w14:textId="77777777" w:rsidR="00ED31C8" w:rsidRPr="00DD00AF" w:rsidRDefault="00ED31C8" w:rsidP="001324CB">
            <w:pPr>
              <w:jc w:val="center"/>
              <w:rPr>
                <w:sz w:val="10"/>
                <w:szCs w:val="10"/>
                <w:lang w:eastAsia="ko-KR"/>
              </w:rPr>
            </w:pPr>
            <w:r w:rsidRPr="00DD00AF">
              <w:rPr>
                <w:sz w:val="10"/>
                <w:szCs w:val="10"/>
                <w:lang w:eastAsia="ko-KR"/>
              </w:rPr>
              <w:t>0</w:t>
            </w:r>
          </w:p>
        </w:tc>
        <w:tc>
          <w:tcPr>
            <w:tcW w:w="350" w:type="dxa"/>
            <w:noWrap/>
            <w:vAlign w:val="center"/>
            <w:hideMark/>
          </w:tcPr>
          <w:p w14:paraId="23FE4CAF"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6DD09B08"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6D86A5A" w14:textId="77777777" w:rsidR="00ED31C8" w:rsidRPr="00DD00AF" w:rsidRDefault="00ED31C8" w:rsidP="001324CB">
            <w:pPr>
              <w:jc w:val="center"/>
              <w:rPr>
                <w:sz w:val="10"/>
                <w:szCs w:val="10"/>
                <w:lang w:eastAsia="ko-KR"/>
              </w:rPr>
            </w:pPr>
            <w:r w:rsidRPr="00DD00AF">
              <w:rPr>
                <w:sz w:val="10"/>
                <w:szCs w:val="10"/>
                <w:lang w:eastAsia="ko-KR"/>
              </w:rPr>
              <w:t>0.05</w:t>
            </w:r>
          </w:p>
        </w:tc>
        <w:tc>
          <w:tcPr>
            <w:tcW w:w="525" w:type="dxa"/>
            <w:noWrap/>
            <w:vAlign w:val="center"/>
            <w:hideMark/>
          </w:tcPr>
          <w:p w14:paraId="677506FD"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F9A0156" w14:textId="77777777" w:rsidR="00ED31C8" w:rsidRPr="00DD00AF" w:rsidRDefault="00ED31C8" w:rsidP="001324CB">
            <w:pPr>
              <w:jc w:val="center"/>
              <w:rPr>
                <w:sz w:val="10"/>
                <w:szCs w:val="10"/>
                <w:lang w:eastAsia="ko-KR"/>
              </w:rPr>
            </w:pPr>
            <w:r w:rsidRPr="00DD00AF">
              <w:rPr>
                <w:sz w:val="10"/>
                <w:szCs w:val="10"/>
                <w:lang w:eastAsia="ko-KR"/>
              </w:rPr>
              <w:t>0.06</w:t>
            </w:r>
          </w:p>
        </w:tc>
        <w:tc>
          <w:tcPr>
            <w:tcW w:w="561" w:type="dxa"/>
            <w:noWrap/>
            <w:vAlign w:val="center"/>
            <w:hideMark/>
          </w:tcPr>
          <w:p w14:paraId="22320986" w14:textId="77777777" w:rsidR="00ED31C8" w:rsidRPr="00DD00AF" w:rsidRDefault="00ED31C8" w:rsidP="001324CB">
            <w:pPr>
              <w:jc w:val="center"/>
              <w:rPr>
                <w:sz w:val="10"/>
                <w:szCs w:val="10"/>
                <w:lang w:eastAsia="ko-KR"/>
              </w:rPr>
            </w:pPr>
            <w:r w:rsidRPr="00DD00AF">
              <w:rPr>
                <w:sz w:val="10"/>
                <w:szCs w:val="10"/>
                <w:lang w:eastAsia="ko-KR"/>
              </w:rPr>
              <w:t>0.06</w:t>
            </w:r>
          </w:p>
        </w:tc>
        <w:tc>
          <w:tcPr>
            <w:tcW w:w="525" w:type="dxa"/>
            <w:noWrap/>
            <w:vAlign w:val="center"/>
            <w:hideMark/>
          </w:tcPr>
          <w:p w14:paraId="74A425E1"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584E1E86" w14:textId="77777777" w:rsidR="00ED31C8" w:rsidRPr="00DD00AF" w:rsidRDefault="00ED31C8" w:rsidP="001324CB">
            <w:pPr>
              <w:jc w:val="center"/>
              <w:rPr>
                <w:sz w:val="10"/>
                <w:szCs w:val="10"/>
                <w:lang w:eastAsia="ko-KR"/>
              </w:rPr>
            </w:pPr>
            <w:r w:rsidRPr="00DD00AF">
              <w:rPr>
                <w:sz w:val="10"/>
                <w:szCs w:val="10"/>
                <w:lang w:eastAsia="ko-KR"/>
              </w:rPr>
              <w:t>0.05</w:t>
            </w:r>
          </w:p>
        </w:tc>
        <w:tc>
          <w:tcPr>
            <w:tcW w:w="651" w:type="dxa"/>
            <w:noWrap/>
            <w:vAlign w:val="center"/>
            <w:hideMark/>
          </w:tcPr>
          <w:p w14:paraId="47F5E933" w14:textId="77777777" w:rsidR="00ED31C8" w:rsidRPr="00DD00AF" w:rsidRDefault="00ED31C8" w:rsidP="001324CB">
            <w:pPr>
              <w:jc w:val="center"/>
              <w:rPr>
                <w:sz w:val="10"/>
                <w:szCs w:val="10"/>
                <w:lang w:eastAsia="ko-KR"/>
              </w:rPr>
            </w:pPr>
            <w:r w:rsidRPr="00DD00AF">
              <w:rPr>
                <w:sz w:val="10"/>
                <w:szCs w:val="10"/>
                <w:lang w:eastAsia="ko-KR"/>
              </w:rPr>
              <w:t>0.09</w:t>
            </w:r>
          </w:p>
        </w:tc>
        <w:tc>
          <w:tcPr>
            <w:tcW w:w="525" w:type="dxa"/>
            <w:noWrap/>
            <w:vAlign w:val="center"/>
            <w:hideMark/>
          </w:tcPr>
          <w:p w14:paraId="4000204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FE3C41F" w14:textId="77777777" w:rsidR="00ED31C8" w:rsidRPr="00DD00AF" w:rsidRDefault="00ED31C8" w:rsidP="001324CB">
            <w:pPr>
              <w:jc w:val="center"/>
              <w:rPr>
                <w:sz w:val="10"/>
                <w:szCs w:val="10"/>
                <w:lang w:eastAsia="ko-KR"/>
              </w:rPr>
            </w:pPr>
            <w:r w:rsidRPr="00DD00AF">
              <w:rPr>
                <w:sz w:val="10"/>
                <w:szCs w:val="10"/>
                <w:lang w:eastAsia="ko-KR"/>
              </w:rPr>
              <w:t>0.04</w:t>
            </w:r>
          </w:p>
        </w:tc>
        <w:tc>
          <w:tcPr>
            <w:tcW w:w="532" w:type="dxa"/>
            <w:noWrap/>
            <w:vAlign w:val="center"/>
            <w:hideMark/>
          </w:tcPr>
          <w:p w14:paraId="3FE7C229" w14:textId="77777777" w:rsidR="00ED31C8" w:rsidRPr="00DD00AF" w:rsidRDefault="00ED31C8" w:rsidP="001324CB">
            <w:pPr>
              <w:jc w:val="center"/>
              <w:rPr>
                <w:sz w:val="10"/>
                <w:szCs w:val="10"/>
                <w:lang w:eastAsia="ko-KR"/>
              </w:rPr>
            </w:pPr>
            <w:r w:rsidRPr="00DD00AF">
              <w:rPr>
                <w:sz w:val="10"/>
                <w:szCs w:val="10"/>
                <w:lang w:eastAsia="ko-KR"/>
              </w:rPr>
              <w:t>0.04</w:t>
            </w:r>
          </w:p>
        </w:tc>
        <w:tc>
          <w:tcPr>
            <w:tcW w:w="711" w:type="dxa"/>
            <w:noWrap/>
            <w:vAlign w:val="center"/>
            <w:hideMark/>
          </w:tcPr>
          <w:p w14:paraId="39108420" w14:textId="77777777" w:rsidR="00ED31C8" w:rsidRPr="00DD00AF" w:rsidRDefault="00ED31C8" w:rsidP="001324CB">
            <w:pPr>
              <w:jc w:val="center"/>
              <w:rPr>
                <w:sz w:val="10"/>
                <w:szCs w:val="10"/>
                <w:lang w:eastAsia="ko-KR"/>
              </w:rPr>
            </w:pPr>
            <w:r w:rsidRPr="00DD00AF">
              <w:rPr>
                <w:sz w:val="10"/>
                <w:szCs w:val="10"/>
                <w:lang w:eastAsia="ko-KR"/>
              </w:rPr>
              <w:t>0.08</w:t>
            </w:r>
          </w:p>
        </w:tc>
        <w:tc>
          <w:tcPr>
            <w:tcW w:w="711" w:type="dxa"/>
            <w:noWrap/>
            <w:vAlign w:val="center"/>
            <w:hideMark/>
          </w:tcPr>
          <w:p w14:paraId="49A98250" w14:textId="77777777" w:rsidR="00ED31C8" w:rsidRPr="00DD00AF" w:rsidRDefault="00ED31C8" w:rsidP="001324CB">
            <w:pPr>
              <w:jc w:val="center"/>
              <w:rPr>
                <w:sz w:val="10"/>
                <w:szCs w:val="10"/>
                <w:lang w:eastAsia="ko-KR"/>
              </w:rPr>
            </w:pPr>
            <w:r w:rsidRPr="00DD00AF">
              <w:rPr>
                <w:sz w:val="10"/>
                <w:szCs w:val="10"/>
                <w:lang w:eastAsia="ko-KR"/>
              </w:rPr>
              <w:t>0.07</w:t>
            </w:r>
          </w:p>
        </w:tc>
      </w:tr>
      <w:tr w:rsidR="007E0BAE" w:rsidRPr="00DD00AF" w14:paraId="313FB6A3" w14:textId="77777777" w:rsidTr="0066378E">
        <w:trPr>
          <w:trHeight w:val="288"/>
          <w:jc w:val="center"/>
        </w:trPr>
        <w:tc>
          <w:tcPr>
            <w:tcW w:w="429" w:type="dxa"/>
            <w:noWrap/>
            <w:vAlign w:val="center"/>
            <w:hideMark/>
          </w:tcPr>
          <w:p w14:paraId="3E85AA15"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28DAC524" w14:textId="77777777" w:rsidR="00ED31C8" w:rsidRPr="00DD00AF" w:rsidRDefault="00ED31C8" w:rsidP="001324CB">
            <w:pPr>
              <w:jc w:val="center"/>
              <w:rPr>
                <w:sz w:val="10"/>
                <w:szCs w:val="10"/>
                <w:lang w:eastAsia="ko-KR"/>
              </w:rPr>
            </w:pPr>
            <w:r w:rsidRPr="00DD00AF">
              <w:rPr>
                <w:sz w:val="10"/>
                <w:szCs w:val="10"/>
                <w:lang w:eastAsia="ko-KR"/>
              </w:rPr>
              <w:t>0</w:t>
            </w:r>
          </w:p>
        </w:tc>
        <w:tc>
          <w:tcPr>
            <w:tcW w:w="350" w:type="dxa"/>
            <w:noWrap/>
            <w:vAlign w:val="center"/>
            <w:hideMark/>
          </w:tcPr>
          <w:p w14:paraId="6BC9C3ED"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366E50BC"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411C1D08" w14:textId="77777777" w:rsidR="00ED31C8" w:rsidRPr="00DD00AF" w:rsidRDefault="00ED31C8" w:rsidP="001324CB">
            <w:pPr>
              <w:jc w:val="center"/>
              <w:rPr>
                <w:sz w:val="10"/>
                <w:szCs w:val="10"/>
                <w:lang w:eastAsia="ko-KR"/>
              </w:rPr>
            </w:pPr>
            <w:r w:rsidRPr="00DD00AF">
              <w:rPr>
                <w:sz w:val="10"/>
                <w:szCs w:val="10"/>
                <w:lang w:eastAsia="ko-KR"/>
              </w:rPr>
              <w:t>0.06</w:t>
            </w:r>
          </w:p>
        </w:tc>
        <w:tc>
          <w:tcPr>
            <w:tcW w:w="525" w:type="dxa"/>
            <w:noWrap/>
            <w:vAlign w:val="center"/>
            <w:hideMark/>
          </w:tcPr>
          <w:p w14:paraId="6E92827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05A4D34D" w14:textId="77777777" w:rsidR="00ED31C8" w:rsidRPr="00DD00AF" w:rsidRDefault="00ED31C8" w:rsidP="001324CB">
            <w:pPr>
              <w:jc w:val="center"/>
              <w:rPr>
                <w:sz w:val="10"/>
                <w:szCs w:val="10"/>
                <w:lang w:eastAsia="ko-KR"/>
              </w:rPr>
            </w:pPr>
            <w:r w:rsidRPr="00DD00AF">
              <w:rPr>
                <w:sz w:val="10"/>
                <w:szCs w:val="10"/>
                <w:lang w:eastAsia="ko-KR"/>
              </w:rPr>
              <w:t>0.06</w:t>
            </w:r>
          </w:p>
        </w:tc>
        <w:tc>
          <w:tcPr>
            <w:tcW w:w="561" w:type="dxa"/>
            <w:noWrap/>
            <w:vAlign w:val="center"/>
            <w:hideMark/>
          </w:tcPr>
          <w:p w14:paraId="1F4AD504" w14:textId="77777777" w:rsidR="00ED31C8" w:rsidRPr="00DD00AF" w:rsidRDefault="00ED31C8" w:rsidP="001324CB">
            <w:pPr>
              <w:jc w:val="center"/>
              <w:rPr>
                <w:sz w:val="10"/>
                <w:szCs w:val="10"/>
                <w:lang w:eastAsia="ko-KR"/>
              </w:rPr>
            </w:pPr>
            <w:r w:rsidRPr="00DD00AF">
              <w:rPr>
                <w:sz w:val="10"/>
                <w:szCs w:val="10"/>
                <w:lang w:eastAsia="ko-KR"/>
              </w:rPr>
              <w:t>0.05</w:t>
            </w:r>
          </w:p>
        </w:tc>
        <w:tc>
          <w:tcPr>
            <w:tcW w:w="525" w:type="dxa"/>
            <w:noWrap/>
            <w:vAlign w:val="center"/>
            <w:hideMark/>
          </w:tcPr>
          <w:p w14:paraId="14DABC18"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66E9CB1" w14:textId="77777777" w:rsidR="00ED31C8" w:rsidRPr="00DD00AF" w:rsidRDefault="00ED31C8" w:rsidP="001324CB">
            <w:pPr>
              <w:jc w:val="center"/>
              <w:rPr>
                <w:sz w:val="10"/>
                <w:szCs w:val="10"/>
                <w:lang w:eastAsia="ko-KR"/>
              </w:rPr>
            </w:pPr>
            <w:r w:rsidRPr="00DD00AF">
              <w:rPr>
                <w:sz w:val="10"/>
                <w:szCs w:val="10"/>
                <w:lang w:eastAsia="ko-KR"/>
              </w:rPr>
              <w:t>0.03</w:t>
            </w:r>
          </w:p>
        </w:tc>
        <w:tc>
          <w:tcPr>
            <w:tcW w:w="651" w:type="dxa"/>
            <w:noWrap/>
            <w:vAlign w:val="center"/>
            <w:hideMark/>
          </w:tcPr>
          <w:p w14:paraId="7C7E0013" w14:textId="77777777" w:rsidR="00ED31C8" w:rsidRPr="00DD00AF" w:rsidRDefault="00ED31C8" w:rsidP="001324CB">
            <w:pPr>
              <w:jc w:val="center"/>
              <w:rPr>
                <w:sz w:val="10"/>
                <w:szCs w:val="10"/>
                <w:lang w:eastAsia="ko-KR"/>
              </w:rPr>
            </w:pPr>
            <w:r w:rsidRPr="00DD00AF">
              <w:rPr>
                <w:sz w:val="10"/>
                <w:szCs w:val="10"/>
                <w:lang w:eastAsia="ko-KR"/>
              </w:rPr>
              <w:t>0.06</w:t>
            </w:r>
          </w:p>
        </w:tc>
        <w:tc>
          <w:tcPr>
            <w:tcW w:w="525" w:type="dxa"/>
            <w:noWrap/>
            <w:vAlign w:val="center"/>
            <w:hideMark/>
          </w:tcPr>
          <w:p w14:paraId="08D5C793"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0C5610D2" w14:textId="77777777" w:rsidR="00ED31C8" w:rsidRPr="00DD00AF" w:rsidRDefault="00ED31C8" w:rsidP="001324CB">
            <w:pPr>
              <w:jc w:val="center"/>
              <w:rPr>
                <w:sz w:val="10"/>
                <w:szCs w:val="10"/>
                <w:lang w:eastAsia="ko-KR"/>
              </w:rPr>
            </w:pPr>
            <w:r w:rsidRPr="00DD00AF">
              <w:rPr>
                <w:sz w:val="10"/>
                <w:szCs w:val="10"/>
                <w:lang w:eastAsia="ko-KR"/>
              </w:rPr>
              <w:t>0.04</w:t>
            </w:r>
          </w:p>
        </w:tc>
        <w:tc>
          <w:tcPr>
            <w:tcW w:w="532" w:type="dxa"/>
            <w:noWrap/>
            <w:vAlign w:val="center"/>
            <w:hideMark/>
          </w:tcPr>
          <w:p w14:paraId="5CD00787" w14:textId="77777777" w:rsidR="00ED31C8" w:rsidRPr="00DD00AF" w:rsidRDefault="00ED31C8" w:rsidP="001324CB">
            <w:pPr>
              <w:jc w:val="center"/>
              <w:rPr>
                <w:sz w:val="10"/>
                <w:szCs w:val="10"/>
                <w:lang w:eastAsia="ko-KR"/>
              </w:rPr>
            </w:pPr>
            <w:r w:rsidRPr="00DD00AF">
              <w:rPr>
                <w:sz w:val="10"/>
                <w:szCs w:val="10"/>
                <w:lang w:eastAsia="ko-KR"/>
              </w:rPr>
              <w:t>0.03</w:t>
            </w:r>
          </w:p>
        </w:tc>
        <w:tc>
          <w:tcPr>
            <w:tcW w:w="711" w:type="dxa"/>
            <w:noWrap/>
            <w:vAlign w:val="center"/>
            <w:hideMark/>
          </w:tcPr>
          <w:p w14:paraId="33BDAB92" w14:textId="77777777" w:rsidR="00ED31C8" w:rsidRPr="00DD00AF" w:rsidRDefault="00ED31C8" w:rsidP="001324CB">
            <w:pPr>
              <w:jc w:val="center"/>
              <w:rPr>
                <w:sz w:val="10"/>
                <w:szCs w:val="10"/>
                <w:lang w:eastAsia="ko-KR"/>
              </w:rPr>
            </w:pPr>
            <w:r w:rsidRPr="00DD00AF">
              <w:rPr>
                <w:sz w:val="10"/>
                <w:szCs w:val="10"/>
                <w:lang w:eastAsia="ko-KR"/>
              </w:rPr>
              <w:t>0.05</w:t>
            </w:r>
          </w:p>
        </w:tc>
        <w:tc>
          <w:tcPr>
            <w:tcW w:w="711" w:type="dxa"/>
            <w:noWrap/>
            <w:vAlign w:val="center"/>
            <w:hideMark/>
          </w:tcPr>
          <w:p w14:paraId="0E6BDE9A" w14:textId="77777777" w:rsidR="00ED31C8" w:rsidRPr="00DD00AF" w:rsidRDefault="00ED31C8" w:rsidP="001324CB">
            <w:pPr>
              <w:jc w:val="center"/>
              <w:rPr>
                <w:sz w:val="10"/>
                <w:szCs w:val="10"/>
                <w:lang w:eastAsia="ko-KR"/>
              </w:rPr>
            </w:pPr>
            <w:r w:rsidRPr="00DD00AF">
              <w:rPr>
                <w:sz w:val="10"/>
                <w:szCs w:val="10"/>
                <w:lang w:eastAsia="ko-KR"/>
              </w:rPr>
              <w:t>0.05</w:t>
            </w:r>
          </w:p>
        </w:tc>
      </w:tr>
      <w:tr w:rsidR="007E0BAE" w:rsidRPr="00DD00AF" w14:paraId="502884DB" w14:textId="77777777" w:rsidTr="0066378E">
        <w:trPr>
          <w:trHeight w:val="288"/>
          <w:jc w:val="center"/>
        </w:trPr>
        <w:tc>
          <w:tcPr>
            <w:tcW w:w="429" w:type="dxa"/>
            <w:noWrap/>
            <w:vAlign w:val="center"/>
            <w:hideMark/>
          </w:tcPr>
          <w:p w14:paraId="744E5D69" w14:textId="77777777" w:rsidR="00ED31C8" w:rsidRPr="00DD00AF" w:rsidRDefault="00ED31C8" w:rsidP="001324CB">
            <w:pPr>
              <w:jc w:val="center"/>
              <w:rPr>
                <w:sz w:val="10"/>
                <w:szCs w:val="10"/>
                <w:lang w:eastAsia="ko-KR"/>
              </w:rPr>
            </w:pPr>
            <w:r w:rsidRPr="00DD00AF">
              <w:rPr>
                <w:sz w:val="10"/>
                <w:szCs w:val="10"/>
                <w:lang w:eastAsia="ko-KR"/>
              </w:rPr>
              <w:t>0.4</w:t>
            </w:r>
          </w:p>
        </w:tc>
        <w:tc>
          <w:tcPr>
            <w:tcW w:w="350" w:type="dxa"/>
            <w:noWrap/>
            <w:vAlign w:val="center"/>
            <w:hideMark/>
          </w:tcPr>
          <w:p w14:paraId="7D6268F2" w14:textId="77777777" w:rsidR="00ED31C8" w:rsidRPr="00DD00AF" w:rsidRDefault="00ED31C8" w:rsidP="001324CB">
            <w:pPr>
              <w:jc w:val="center"/>
              <w:rPr>
                <w:sz w:val="10"/>
                <w:szCs w:val="10"/>
                <w:lang w:eastAsia="ko-KR"/>
              </w:rPr>
            </w:pPr>
            <w:r w:rsidRPr="00DD00AF">
              <w:rPr>
                <w:sz w:val="10"/>
                <w:szCs w:val="10"/>
                <w:lang w:eastAsia="ko-KR"/>
              </w:rPr>
              <w:t>0</w:t>
            </w:r>
          </w:p>
        </w:tc>
        <w:tc>
          <w:tcPr>
            <w:tcW w:w="350" w:type="dxa"/>
            <w:noWrap/>
            <w:vAlign w:val="center"/>
            <w:hideMark/>
          </w:tcPr>
          <w:p w14:paraId="43610A05"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7CCA3043"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3AA815C" w14:textId="77777777" w:rsidR="00ED31C8" w:rsidRPr="00DD00AF" w:rsidRDefault="00ED31C8" w:rsidP="001324CB">
            <w:pPr>
              <w:jc w:val="center"/>
              <w:rPr>
                <w:sz w:val="10"/>
                <w:szCs w:val="10"/>
                <w:lang w:eastAsia="ko-KR"/>
              </w:rPr>
            </w:pPr>
            <w:r w:rsidRPr="00DD00AF">
              <w:rPr>
                <w:sz w:val="10"/>
                <w:szCs w:val="10"/>
                <w:lang w:eastAsia="ko-KR"/>
              </w:rPr>
              <w:t>0.04</w:t>
            </w:r>
          </w:p>
        </w:tc>
        <w:tc>
          <w:tcPr>
            <w:tcW w:w="525" w:type="dxa"/>
            <w:noWrap/>
            <w:vAlign w:val="center"/>
            <w:hideMark/>
          </w:tcPr>
          <w:p w14:paraId="6F318C8C"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AE9C6E0" w14:textId="77777777" w:rsidR="00ED31C8" w:rsidRPr="00DD00AF" w:rsidRDefault="00ED31C8" w:rsidP="001324CB">
            <w:pPr>
              <w:jc w:val="center"/>
              <w:rPr>
                <w:sz w:val="10"/>
                <w:szCs w:val="10"/>
                <w:lang w:eastAsia="ko-KR"/>
              </w:rPr>
            </w:pPr>
            <w:r w:rsidRPr="00DD00AF">
              <w:rPr>
                <w:sz w:val="10"/>
                <w:szCs w:val="10"/>
                <w:lang w:eastAsia="ko-KR"/>
              </w:rPr>
              <w:t>0.06</w:t>
            </w:r>
          </w:p>
        </w:tc>
        <w:tc>
          <w:tcPr>
            <w:tcW w:w="561" w:type="dxa"/>
            <w:noWrap/>
            <w:vAlign w:val="center"/>
            <w:hideMark/>
          </w:tcPr>
          <w:p w14:paraId="557F6E7E" w14:textId="77777777" w:rsidR="00ED31C8" w:rsidRPr="00DD00AF" w:rsidRDefault="00ED31C8" w:rsidP="001324CB">
            <w:pPr>
              <w:jc w:val="center"/>
              <w:rPr>
                <w:sz w:val="10"/>
                <w:szCs w:val="10"/>
                <w:lang w:eastAsia="ko-KR"/>
              </w:rPr>
            </w:pPr>
            <w:r w:rsidRPr="00DD00AF">
              <w:rPr>
                <w:sz w:val="10"/>
                <w:szCs w:val="10"/>
                <w:lang w:eastAsia="ko-KR"/>
              </w:rPr>
              <w:t>0.05</w:t>
            </w:r>
          </w:p>
        </w:tc>
        <w:tc>
          <w:tcPr>
            <w:tcW w:w="525" w:type="dxa"/>
            <w:noWrap/>
            <w:vAlign w:val="center"/>
            <w:hideMark/>
          </w:tcPr>
          <w:p w14:paraId="14BEBFED"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74D5AD01" w14:textId="77777777" w:rsidR="00ED31C8" w:rsidRPr="00DD00AF" w:rsidRDefault="00ED31C8" w:rsidP="001324CB">
            <w:pPr>
              <w:jc w:val="center"/>
              <w:rPr>
                <w:sz w:val="10"/>
                <w:szCs w:val="10"/>
                <w:lang w:eastAsia="ko-KR"/>
              </w:rPr>
            </w:pPr>
            <w:r w:rsidRPr="00DD00AF">
              <w:rPr>
                <w:sz w:val="10"/>
                <w:szCs w:val="10"/>
                <w:lang w:eastAsia="ko-KR"/>
              </w:rPr>
              <w:t>0.04</w:t>
            </w:r>
          </w:p>
        </w:tc>
        <w:tc>
          <w:tcPr>
            <w:tcW w:w="651" w:type="dxa"/>
            <w:noWrap/>
            <w:vAlign w:val="center"/>
            <w:hideMark/>
          </w:tcPr>
          <w:p w14:paraId="445AEB43" w14:textId="77777777" w:rsidR="00ED31C8" w:rsidRPr="00DD00AF" w:rsidRDefault="00ED31C8" w:rsidP="001324CB">
            <w:pPr>
              <w:jc w:val="center"/>
              <w:rPr>
                <w:sz w:val="10"/>
                <w:szCs w:val="10"/>
                <w:lang w:eastAsia="ko-KR"/>
              </w:rPr>
            </w:pPr>
            <w:r w:rsidRPr="00DD00AF">
              <w:rPr>
                <w:sz w:val="10"/>
                <w:szCs w:val="10"/>
                <w:lang w:eastAsia="ko-KR"/>
              </w:rPr>
              <w:t>0.07</w:t>
            </w:r>
          </w:p>
        </w:tc>
        <w:tc>
          <w:tcPr>
            <w:tcW w:w="525" w:type="dxa"/>
            <w:noWrap/>
            <w:vAlign w:val="center"/>
            <w:hideMark/>
          </w:tcPr>
          <w:p w14:paraId="6F003264"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59A2A59" w14:textId="77777777" w:rsidR="00ED31C8" w:rsidRPr="00DD00AF" w:rsidRDefault="00ED31C8" w:rsidP="001324CB">
            <w:pPr>
              <w:jc w:val="center"/>
              <w:rPr>
                <w:sz w:val="10"/>
                <w:szCs w:val="10"/>
                <w:lang w:eastAsia="ko-KR"/>
              </w:rPr>
            </w:pPr>
            <w:r w:rsidRPr="00DD00AF">
              <w:rPr>
                <w:sz w:val="10"/>
                <w:szCs w:val="10"/>
                <w:lang w:eastAsia="ko-KR"/>
              </w:rPr>
              <w:t>0.04</w:t>
            </w:r>
          </w:p>
        </w:tc>
        <w:tc>
          <w:tcPr>
            <w:tcW w:w="532" w:type="dxa"/>
            <w:noWrap/>
            <w:vAlign w:val="center"/>
            <w:hideMark/>
          </w:tcPr>
          <w:p w14:paraId="36579AA2" w14:textId="77777777" w:rsidR="00ED31C8" w:rsidRPr="00DD00AF" w:rsidRDefault="00ED31C8" w:rsidP="001324CB">
            <w:pPr>
              <w:jc w:val="center"/>
              <w:rPr>
                <w:sz w:val="10"/>
                <w:szCs w:val="10"/>
                <w:lang w:eastAsia="ko-KR"/>
              </w:rPr>
            </w:pPr>
            <w:r w:rsidRPr="00DD00AF">
              <w:rPr>
                <w:sz w:val="10"/>
                <w:szCs w:val="10"/>
                <w:lang w:eastAsia="ko-KR"/>
              </w:rPr>
              <w:t>0.04</w:t>
            </w:r>
          </w:p>
        </w:tc>
        <w:tc>
          <w:tcPr>
            <w:tcW w:w="711" w:type="dxa"/>
            <w:noWrap/>
            <w:vAlign w:val="center"/>
            <w:hideMark/>
          </w:tcPr>
          <w:p w14:paraId="59D40DE5" w14:textId="77777777" w:rsidR="00ED31C8" w:rsidRPr="00DD00AF" w:rsidRDefault="00ED31C8" w:rsidP="001324CB">
            <w:pPr>
              <w:jc w:val="center"/>
              <w:rPr>
                <w:sz w:val="10"/>
                <w:szCs w:val="10"/>
                <w:lang w:eastAsia="ko-KR"/>
              </w:rPr>
            </w:pPr>
            <w:r w:rsidRPr="00DD00AF">
              <w:rPr>
                <w:sz w:val="10"/>
                <w:szCs w:val="10"/>
                <w:lang w:eastAsia="ko-KR"/>
              </w:rPr>
              <w:t>0.08</w:t>
            </w:r>
          </w:p>
        </w:tc>
        <w:tc>
          <w:tcPr>
            <w:tcW w:w="711" w:type="dxa"/>
            <w:noWrap/>
            <w:vAlign w:val="center"/>
            <w:hideMark/>
          </w:tcPr>
          <w:p w14:paraId="3725EA40" w14:textId="77777777" w:rsidR="00ED31C8" w:rsidRPr="00DD00AF" w:rsidRDefault="00ED31C8" w:rsidP="001324CB">
            <w:pPr>
              <w:jc w:val="center"/>
              <w:rPr>
                <w:sz w:val="10"/>
                <w:szCs w:val="10"/>
                <w:lang w:eastAsia="ko-KR"/>
              </w:rPr>
            </w:pPr>
            <w:r w:rsidRPr="00DD00AF">
              <w:rPr>
                <w:sz w:val="10"/>
                <w:szCs w:val="10"/>
                <w:lang w:eastAsia="ko-KR"/>
              </w:rPr>
              <w:t>0.06</w:t>
            </w:r>
          </w:p>
        </w:tc>
      </w:tr>
      <w:tr w:rsidR="007E0BAE" w:rsidRPr="00DD00AF" w14:paraId="789AB58B" w14:textId="77777777" w:rsidTr="0066378E">
        <w:trPr>
          <w:trHeight w:val="288"/>
          <w:jc w:val="center"/>
        </w:trPr>
        <w:tc>
          <w:tcPr>
            <w:tcW w:w="429" w:type="dxa"/>
            <w:noWrap/>
            <w:vAlign w:val="center"/>
            <w:hideMark/>
          </w:tcPr>
          <w:p w14:paraId="3D7DA1A5" w14:textId="77777777" w:rsidR="00ED31C8" w:rsidRPr="00DD00AF" w:rsidRDefault="00ED31C8" w:rsidP="001324CB">
            <w:pPr>
              <w:jc w:val="center"/>
              <w:rPr>
                <w:sz w:val="10"/>
                <w:szCs w:val="10"/>
                <w:lang w:eastAsia="ko-KR"/>
              </w:rPr>
            </w:pPr>
            <w:r w:rsidRPr="00DD00AF">
              <w:rPr>
                <w:sz w:val="10"/>
                <w:szCs w:val="10"/>
                <w:lang w:eastAsia="ko-KR"/>
              </w:rPr>
              <w:lastRenderedPageBreak/>
              <w:t>0.4</w:t>
            </w:r>
          </w:p>
        </w:tc>
        <w:tc>
          <w:tcPr>
            <w:tcW w:w="350" w:type="dxa"/>
            <w:noWrap/>
            <w:vAlign w:val="center"/>
            <w:hideMark/>
          </w:tcPr>
          <w:p w14:paraId="17AF19D9" w14:textId="77777777" w:rsidR="00ED31C8" w:rsidRPr="00DD00AF" w:rsidRDefault="00ED31C8" w:rsidP="001324CB">
            <w:pPr>
              <w:jc w:val="center"/>
              <w:rPr>
                <w:sz w:val="10"/>
                <w:szCs w:val="10"/>
                <w:lang w:eastAsia="ko-KR"/>
              </w:rPr>
            </w:pPr>
            <w:r w:rsidRPr="00DD00AF">
              <w:rPr>
                <w:sz w:val="10"/>
                <w:szCs w:val="10"/>
                <w:lang w:eastAsia="ko-KR"/>
              </w:rPr>
              <w:t>0</w:t>
            </w:r>
          </w:p>
        </w:tc>
        <w:tc>
          <w:tcPr>
            <w:tcW w:w="350" w:type="dxa"/>
            <w:noWrap/>
            <w:vAlign w:val="center"/>
            <w:hideMark/>
          </w:tcPr>
          <w:p w14:paraId="337F6AAE"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3A2C6EAD"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559EB80A" w14:textId="77777777" w:rsidR="00ED31C8" w:rsidRPr="00DD00AF" w:rsidRDefault="00ED31C8" w:rsidP="001324CB">
            <w:pPr>
              <w:jc w:val="center"/>
              <w:rPr>
                <w:sz w:val="10"/>
                <w:szCs w:val="10"/>
                <w:lang w:eastAsia="ko-KR"/>
              </w:rPr>
            </w:pPr>
            <w:r w:rsidRPr="00DD00AF">
              <w:rPr>
                <w:sz w:val="10"/>
                <w:szCs w:val="10"/>
                <w:lang w:eastAsia="ko-KR"/>
              </w:rPr>
              <w:t>0.05</w:t>
            </w:r>
          </w:p>
        </w:tc>
        <w:tc>
          <w:tcPr>
            <w:tcW w:w="525" w:type="dxa"/>
            <w:noWrap/>
            <w:vAlign w:val="center"/>
            <w:hideMark/>
          </w:tcPr>
          <w:p w14:paraId="450745A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306FDD7" w14:textId="77777777" w:rsidR="00ED31C8" w:rsidRPr="00DD00AF" w:rsidRDefault="00ED31C8" w:rsidP="001324CB">
            <w:pPr>
              <w:jc w:val="center"/>
              <w:rPr>
                <w:sz w:val="10"/>
                <w:szCs w:val="10"/>
                <w:lang w:eastAsia="ko-KR"/>
              </w:rPr>
            </w:pPr>
            <w:r w:rsidRPr="00DD00AF">
              <w:rPr>
                <w:sz w:val="10"/>
                <w:szCs w:val="10"/>
                <w:lang w:eastAsia="ko-KR"/>
              </w:rPr>
              <w:t>0.05</w:t>
            </w:r>
          </w:p>
        </w:tc>
        <w:tc>
          <w:tcPr>
            <w:tcW w:w="561" w:type="dxa"/>
            <w:noWrap/>
            <w:vAlign w:val="center"/>
            <w:hideMark/>
          </w:tcPr>
          <w:p w14:paraId="7E44FE76" w14:textId="77777777" w:rsidR="00ED31C8" w:rsidRPr="00DD00AF" w:rsidRDefault="00ED31C8" w:rsidP="001324CB">
            <w:pPr>
              <w:jc w:val="center"/>
              <w:rPr>
                <w:sz w:val="10"/>
                <w:szCs w:val="10"/>
                <w:lang w:eastAsia="ko-KR"/>
              </w:rPr>
            </w:pPr>
            <w:r w:rsidRPr="00DD00AF">
              <w:rPr>
                <w:sz w:val="10"/>
                <w:szCs w:val="10"/>
                <w:lang w:eastAsia="ko-KR"/>
              </w:rPr>
              <w:t>0.06</w:t>
            </w:r>
          </w:p>
        </w:tc>
        <w:tc>
          <w:tcPr>
            <w:tcW w:w="525" w:type="dxa"/>
            <w:noWrap/>
            <w:vAlign w:val="center"/>
            <w:hideMark/>
          </w:tcPr>
          <w:p w14:paraId="37E30182"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1ABDAFD2" w14:textId="77777777" w:rsidR="00ED31C8" w:rsidRPr="00DD00AF" w:rsidRDefault="00ED31C8" w:rsidP="001324CB">
            <w:pPr>
              <w:jc w:val="center"/>
              <w:rPr>
                <w:sz w:val="10"/>
                <w:szCs w:val="10"/>
                <w:lang w:eastAsia="ko-KR"/>
              </w:rPr>
            </w:pPr>
            <w:r w:rsidRPr="00DD00AF">
              <w:rPr>
                <w:sz w:val="10"/>
                <w:szCs w:val="10"/>
                <w:lang w:eastAsia="ko-KR"/>
              </w:rPr>
              <w:t>0.04</w:t>
            </w:r>
          </w:p>
        </w:tc>
        <w:tc>
          <w:tcPr>
            <w:tcW w:w="651" w:type="dxa"/>
            <w:noWrap/>
            <w:vAlign w:val="center"/>
            <w:hideMark/>
          </w:tcPr>
          <w:p w14:paraId="7A0ECBB9" w14:textId="77777777" w:rsidR="00ED31C8" w:rsidRPr="00DD00AF" w:rsidRDefault="00ED31C8" w:rsidP="001324CB">
            <w:pPr>
              <w:jc w:val="center"/>
              <w:rPr>
                <w:sz w:val="10"/>
                <w:szCs w:val="10"/>
                <w:lang w:eastAsia="ko-KR"/>
              </w:rPr>
            </w:pPr>
            <w:r w:rsidRPr="00DD00AF">
              <w:rPr>
                <w:sz w:val="10"/>
                <w:szCs w:val="10"/>
                <w:lang w:eastAsia="ko-KR"/>
              </w:rPr>
              <w:t>0.07</w:t>
            </w:r>
          </w:p>
        </w:tc>
        <w:tc>
          <w:tcPr>
            <w:tcW w:w="525" w:type="dxa"/>
            <w:noWrap/>
            <w:vAlign w:val="center"/>
            <w:hideMark/>
          </w:tcPr>
          <w:p w14:paraId="24AA8081"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C1097ED" w14:textId="77777777" w:rsidR="00ED31C8" w:rsidRPr="00DD00AF" w:rsidRDefault="00ED31C8" w:rsidP="001324CB">
            <w:pPr>
              <w:jc w:val="center"/>
              <w:rPr>
                <w:sz w:val="10"/>
                <w:szCs w:val="10"/>
                <w:lang w:eastAsia="ko-KR"/>
              </w:rPr>
            </w:pPr>
            <w:r w:rsidRPr="00DD00AF">
              <w:rPr>
                <w:sz w:val="10"/>
                <w:szCs w:val="10"/>
                <w:lang w:eastAsia="ko-KR"/>
              </w:rPr>
              <w:t>0.04</w:t>
            </w:r>
          </w:p>
        </w:tc>
        <w:tc>
          <w:tcPr>
            <w:tcW w:w="532" w:type="dxa"/>
            <w:noWrap/>
            <w:vAlign w:val="center"/>
            <w:hideMark/>
          </w:tcPr>
          <w:p w14:paraId="63A12860" w14:textId="77777777" w:rsidR="00ED31C8" w:rsidRPr="00DD00AF" w:rsidRDefault="00ED31C8" w:rsidP="001324CB">
            <w:pPr>
              <w:jc w:val="center"/>
              <w:rPr>
                <w:sz w:val="10"/>
                <w:szCs w:val="10"/>
                <w:lang w:eastAsia="ko-KR"/>
              </w:rPr>
            </w:pPr>
            <w:r w:rsidRPr="00DD00AF">
              <w:rPr>
                <w:sz w:val="10"/>
                <w:szCs w:val="10"/>
                <w:lang w:eastAsia="ko-KR"/>
              </w:rPr>
              <w:t>0.05</w:t>
            </w:r>
          </w:p>
        </w:tc>
        <w:tc>
          <w:tcPr>
            <w:tcW w:w="711" w:type="dxa"/>
            <w:noWrap/>
            <w:vAlign w:val="center"/>
            <w:hideMark/>
          </w:tcPr>
          <w:p w14:paraId="3896DD71" w14:textId="77777777" w:rsidR="00ED31C8" w:rsidRPr="00DD00AF" w:rsidRDefault="00ED31C8" w:rsidP="001324CB">
            <w:pPr>
              <w:jc w:val="center"/>
              <w:rPr>
                <w:sz w:val="10"/>
                <w:szCs w:val="10"/>
                <w:lang w:eastAsia="ko-KR"/>
              </w:rPr>
            </w:pPr>
            <w:r w:rsidRPr="00DD00AF">
              <w:rPr>
                <w:sz w:val="10"/>
                <w:szCs w:val="10"/>
                <w:lang w:eastAsia="ko-KR"/>
              </w:rPr>
              <w:t>0.06</w:t>
            </w:r>
          </w:p>
        </w:tc>
        <w:tc>
          <w:tcPr>
            <w:tcW w:w="711" w:type="dxa"/>
            <w:noWrap/>
            <w:vAlign w:val="center"/>
            <w:hideMark/>
          </w:tcPr>
          <w:p w14:paraId="0EBA077A" w14:textId="77777777" w:rsidR="00ED31C8" w:rsidRPr="00DD00AF" w:rsidRDefault="00ED31C8" w:rsidP="001324CB">
            <w:pPr>
              <w:jc w:val="center"/>
              <w:rPr>
                <w:sz w:val="10"/>
                <w:szCs w:val="10"/>
                <w:lang w:eastAsia="ko-KR"/>
              </w:rPr>
            </w:pPr>
            <w:r w:rsidRPr="00DD00AF">
              <w:rPr>
                <w:sz w:val="10"/>
                <w:szCs w:val="10"/>
                <w:lang w:eastAsia="ko-KR"/>
              </w:rPr>
              <w:t>0.06</w:t>
            </w:r>
          </w:p>
        </w:tc>
      </w:tr>
      <w:tr w:rsidR="007E0BAE" w:rsidRPr="00DD00AF" w14:paraId="1978A511" w14:textId="77777777" w:rsidTr="0066378E">
        <w:trPr>
          <w:trHeight w:val="288"/>
          <w:jc w:val="center"/>
        </w:trPr>
        <w:tc>
          <w:tcPr>
            <w:tcW w:w="429" w:type="dxa"/>
            <w:noWrap/>
            <w:vAlign w:val="center"/>
            <w:hideMark/>
          </w:tcPr>
          <w:p w14:paraId="6233A116"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71B7B21D" w14:textId="77777777" w:rsidR="00ED31C8" w:rsidRPr="00DD00AF" w:rsidRDefault="00ED31C8" w:rsidP="001324CB">
            <w:pPr>
              <w:jc w:val="center"/>
              <w:rPr>
                <w:sz w:val="10"/>
                <w:szCs w:val="10"/>
                <w:lang w:eastAsia="ko-KR"/>
              </w:rPr>
            </w:pPr>
            <w:r w:rsidRPr="00DD00AF">
              <w:rPr>
                <w:sz w:val="10"/>
                <w:szCs w:val="10"/>
                <w:lang w:eastAsia="ko-KR"/>
              </w:rPr>
              <w:t>0</w:t>
            </w:r>
          </w:p>
        </w:tc>
        <w:tc>
          <w:tcPr>
            <w:tcW w:w="350" w:type="dxa"/>
            <w:noWrap/>
            <w:vAlign w:val="center"/>
            <w:hideMark/>
          </w:tcPr>
          <w:p w14:paraId="2F38FCAB"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384208F5"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585E7ADD" w14:textId="77777777" w:rsidR="00ED31C8" w:rsidRPr="00DD00AF" w:rsidRDefault="00ED31C8" w:rsidP="001324CB">
            <w:pPr>
              <w:jc w:val="center"/>
              <w:rPr>
                <w:sz w:val="10"/>
                <w:szCs w:val="10"/>
                <w:lang w:eastAsia="ko-KR"/>
              </w:rPr>
            </w:pPr>
            <w:r w:rsidRPr="00DD00AF">
              <w:rPr>
                <w:sz w:val="10"/>
                <w:szCs w:val="10"/>
                <w:lang w:eastAsia="ko-KR"/>
              </w:rPr>
              <w:t>0.04</w:t>
            </w:r>
          </w:p>
        </w:tc>
        <w:tc>
          <w:tcPr>
            <w:tcW w:w="525" w:type="dxa"/>
            <w:noWrap/>
            <w:vAlign w:val="center"/>
            <w:hideMark/>
          </w:tcPr>
          <w:p w14:paraId="3B9C64A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79CE1183" w14:textId="77777777" w:rsidR="00ED31C8" w:rsidRPr="00DD00AF" w:rsidRDefault="00ED31C8" w:rsidP="001324CB">
            <w:pPr>
              <w:jc w:val="center"/>
              <w:rPr>
                <w:sz w:val="10"/>
                <w:szCs w:val="10"/>
                <w:lang w:eastAsia="ko-KR"/>
              </w:rPr>
            </w:pPr>
            <w:r w:rsidRPr="00DD00AF">
              <w:rPr>
                <w:sz w:val="10"/>
                <w:szCs w:val="10"/>
                <w:lang w:eastAsia="ko-KR"/>
              </w:rPr>
              <w:t>0.04</w:t>
            </w:r>
          </w:p>
        </w:tc>
        <w:tc>
          <w:tcPr>
            <w:tcW w:w="561" w:type="dxa"/>
            <w:noWrap/>
            <w:vAlign w:val="center"/>
            <w:hideMark/>
          </w:tcPr>
          <w:p w14:paraId="7182CD4A" w14:textId="77777777" w:rsidR="00ED31C8" w:rsidRPr="00DD00AF" w:rsidRDefault="00ED31C8" w:rsidP="001324CB">
            <w:pPr>
              <w:jc w:val="center"/>
              <w:rPr>
                <w:sz w:val="10"/>
                <w:szCs w:val="10"/>
                <w:lang w:eastAsia="ko-KR"/>
              </w:rPr>
            </w:pPr>
            <w:r w:rsidRPr="00DD00AF">
              <w:rPr>
                <w:sz w:val="10"/>
                <w:szCs w:val="10"/>
                <w:lang w:eastAsia="ko-KR"/>
              </w:rPr>
              <w:t>0.05</w:t>
            </w:r>
          </w:p>
        </w:tc>
        <w:tc>
          <w:tcPr>
            <w:tcW w:w="525" w:type="dxa"/>
            <w:noWrap/>
            <w:vAlign w:val="center"/>
            <w:hideMark/>
          </w:tcPr>
          <w:p w14:paraId="420A9614"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2B2C6365" w14:textId="77777777" w:rsidR="00ED31C8" w:rsidRPr="00DD00AF" w:rsidRDefault="00ED31C8" w:rsidP="001324CB">
            <w:pPr>
              <w:jc w:val="center"/>
              <w:rPr>
                <w:sz w:val="10"/>
                <w:szCs w:val="10"/>
                <w:lang w:eastAsia="ko-KR"/>
              </w:rPr>
            </w:pPr>
            <w:r w:rsidRPr="00DD00AF">
              <w:rPr>
                <w:sz w:val="10"/>
                <w:szCs w:val="10"/>
                <w:lang w:eastAsia="ko-KR"/>
              </w:rPr>
              <w:t>0.03</w:t>
            </w:r>
          </w:p>
        </w:tc>
        <w:tc>
          <w:tcPr>
            <w:tcW w:w="651" w:type="dxa"/>
            <w:noWrap/>
            <w:vAlign w:val="center"/>
            <w:hideMark/>
          </w:tcPr>
          <w:p w14:paraId="60EDE345" w14:textId="77777777" w:rsidR="00ED31C8" w:rsidRPr="00DD00AF" w:rsidRDefault="00ED31C8" w:rsidP="001324CB">
            <w:pPr>
              <w:jc w:val="center"/>
              <w:rPr>
                <w:sz w:val="10"/>
                <w:szCs w:val="10"/>
                <w:lang w:eastAsia="ko-KR"/>
              </w:rPr>
            </w:pPr>
            <w:r w:rsidRPr="00DD00AF">
              <w:rPr>
                <w:sz w:val="10"/>
                <w:szCs w:val="10"/>
                <w:lang w:eastAsia="ko-KR"/>
              </w:rPr>
              <w:t>0.05</w:t>
            </w:r>
          </w:p>
        </w:tc>
        <w:tc>
          <w:tcPr>
            <w:tcW w:w="525" w:type="dxa"/>
            <w:noWrap/>
            <w:vAlign w:val="center"/>
            <w:hideMark/>
          </w:tcPr>
          <w:p w14:paraId="2134B625" w14:textId="77777777" w:rsidR="00ED31C8" w:rsidRPr="00DD00AF" w:rsidRDefault="00ED31C8" w:rsidP="001324CB">
            <w:pPr>
              <w:jc w:val="center"/>
              <w:rPr>
                <w:sz w:val="10"/>
                <w:szCs w:val="10"/>
                <w:lang w:eastAsia="ko-KR"/>
              </w:rPr>
            </w:pPr>
            <w:r w:rsidRPr="00DD00AF">
              <w:rPr>
                <w:sz w:val="10"/>
                <w:szCs w:val="10"/>
                <w:lang w:eastAsia="ko-KR"/>
              </w:rPr>
              <w:t>0.99</w:t>
            </w:r>
          </w:p>
        </w:tc>
        <w:tc>
          <w:tcPr>
            <w:tcW w:w="525" w:type="dxa"/>
            <w:noWrap/>
            <w:vAlign w:val="center"/>
            <w:hideMark/>
          </w:tcPr>
          <w:p w14:paraId="7E3C6861" w14:textId="77777777" w:rsidR="00ED31C8" w:rsidRPr="00DD00AF" w:rsidRDefault="00ED31C8" w:rsidP="001324CB">
            <w:pPr>
              <w:jc w:val="center"/>
              <w:rPr>
                <w:sz w:val="10"/>
                <w:szCs w:val="10"/>
                <w:lang w:eastAsia="ko-KR"/>
              </w:rPr>
            </w:pPr>
            <w:r w:rsidRPr="00DD00AF">
              <w:rPr>
                <w:sz w:val="10"/>
                <w:szCs w:val="10"/>
                <w:lang w:eastAsia="ko-KR"/>
              </w:rPr>
              <w:t>0.05</w:t>
            </w:r>
          </w:p>
        </w:tc>
        <w:tc>
          <w:tcPr>
            <w:tcW w:w="532" w:type="dxa"/>
            <w:noWrap/>
            <w:vAlign w:val="center"/>
            <w:hideMark/>
          </w:tcPr>
          <w:p w14:paraId="6E7D4141" w14:textId="77777777" w:rsidR="00ED31C8" w:rsidRPr="00DD00AF" w:rsidRDefault="00ED31C8" w:rsidP="001324CB">
            <w:pPr>
              <w:jc w:val="center"/>
              <w:rPr>
                <w:sz w:val="10"/>
                <w:szCs w:val="10"/>
                <w:lang w:eastAsia="ko-KR"/>
              </w:rPr>
            </w:pPr>
            <w:r w:rsidRPr="00DD00AF">
              <w:rPr>
                <w:sz w:val="10"/>
                <w:szCs w:val="10"/>
                <w:lang w:eastAsia="ko-KR"/>
              </w:rPr>
              <w:t>0.04</w:t>
            </w:r>
          </w:p>
        </w:tc>
        <w:tc>
          <w:tcPr>
            <w:tcW w:w="711" w:type="dxa"/>
            <w:noWrap/>
            <w:vAlign w:val="center"/>
            <w:hideMark/>
          </w:tcPr>
          <w:p w14:paraId="563D49BB" w14:textId="77777777" w:rsidR="00ED31C8" w:rsidRPr="00DD00AF" w:rsidRDefault="00ED31C8" w:rsidP="001324CB">
            <w:pPr>
              <w:jc w:val="center"/>
              <w:rPr>
                <w:sz w:val="10"/>
                <w:szCs w:val="10"/>
                <w:lang w:eastAsia="ko-KR"/>
              </w:rPr>
            </w:pPr>
            <w:r w:rsidRPr="00DD00AF">
              <w:rPr>
                <w:sz w:val="10"/>
                <w:szCs w:val="10"/>
                <w:lang w:eastAsia="ko-KR"/>
              </w:rPr>
              <w:t>0.07</w:t>
            </w:r>
          </w:p>
        </w:tc>
        <w:tc>
          <w:tcPr>
            <w:tcW w:w="711" w:type="dxa"/>
            <w:noWrap/>
            <w:vAlign w:val="center"/>
            <w:hideMark/>
          </w:tcPr>
          <w:p w14:paraId="0842732A" w14:textId="77777777" w:rsidR="00ED31C8" w:rsidRPr="00DD00AF" w:rsidRDefault="00ED31C8" w:rsidP="001324CB">
            <w:pPr>
              <w:jc w:val="center"/>
              <w:rPr>
                <w:sz w:val="10"/>
                <w:szCs w:val="10"/>
                <w:lang w:eastAsia="ko-KR"/>
              </w:rPr>
            </w:pPr>
            <w:r w:rsidRPr="00DD00AF">
              <w:rPr>
                <w:sz w:val="10"/>
                <w:szCs w:val="10"/>
                <w:lang w:eastAsia="ko-KR"/>
              </w:rPr>
              <w:t>0.07</w:t>
            </w:r>
          </w:p>
        </w:tc>
      </w:tr>
      <w:tr w:rsidR="007E0BAE" w:rsidRPr="00DD00AF" w14:paraId="55E0AB8A" w14:textId="77777777" w:rsidTr="0066378E">
        <w:trPr>
          <w:trHeight w:val="288"/>
          <w:jc w:val="center"/>
        </w:trPr>
        <w:tc>
          <w:tcPr>
            <w:tcW w:w="429" w:type="dxa"/>
            <w:noWrap/>
            <w:vAlign w:val="center"/>
            <w:hideMark/>
          </w:tcPr>
          <w:p w14:paraId="4461403D"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61EA2D70" w14:textId="77777777" w:rsidR="00ED31C8" w:rsidRPr="00DD00AF" w:rsidRDefault="00ED31C8" w:rsidP="001324CB">
            <w:pPr>
              <w:jc w:val="center"/>
              <w:rPr>
                <w:sz w:val="10"/>
                <w:szCs w:val="10"/>
                <w:lang w:eastAsia="ko-KR"/>
              </w:rPr>
            </w:pPr>
            <w:r w:rsidRPr="00DD00AF">
              <w:rPr>
                <w:sz w:val="10"/>
                <w:szCs w:val="10"/>
                <w:lang w:eastAsia="ko-KR"/>
              </w:rPr>
              <w:t>0</w:t>
            </w:r>
          </w:p>
        </w:tc>
        <w:tc>
          <w:tcPr>
            <w:tcW w:w="350" w:type="dxa"/>
            <w:noWrap/>
            <w:vAlign w:val="center"/>
            <w:hideMark/>
          </w:tcPr>
          <w:p w14:paraId="6FDE1440"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35BBD10A"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014F34CB" w14:textId="77777777" w:rsidR="00ED31C8" w:rsidRPr="00DD00AF" w:rsidRDefault="00ED31C8" w:rsidP="001324CB">
            <w:pPr>
              <w:jc w:val="center"/>
              <w:rPr>
                <w:sz w:val="10"/>
                <w:szCs w:val="10"/>
                <w:lang w:eastAsia="ko-KR"/>
              </w:rPr>
            </w:pPr>
            <w:r w:rsidRPr="00DD00AF">
              <w:rPr>
                <w:sz w:val="10"/>
                <w:szCs w:val="10"/>
                <w:lang w:eastAsia="ko-KR"/>
              </w:rPr>
              <w:t>0.04</w:t>
            </w:r>
          </w:p>
        </w:tc>
        <w:tc>
          <w:tcPr>
            <w:tcW w:w="525" w:type="dxa"/>
            <w:noWrap/>
            <w:vAlign w:val="center"/>
            <w:hideMark/>
          </w:tcPr>
          <w:p w14:paraId="56A90026"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2C7798AF" w14:textId="77777777" w:rsidR="00ED31C8" w:rsidRPr="00DD00AF" w:rsidRDefault="00ED31C8" w:rsidP="001324CB">
            <w:pPr>
              <w:jc w:val="center"/>
              <w:rPr>
                <w:sz w:val="10"/>
                <w:szCs w:val="10"/>
                <w:lang w:eastAsia="ko-KR"/>
              </w:rPr>
            </w:pPr>
            <w:r w:rsidRPr="00DD00AF">
              <w:rPr>
                <w:sz w:val="10"/>
                <w:szCs w:val="10"/>
                <w:lang w:eastAsia="ko-KR"/>
              </w:rPr>
              <w:t>0.05</w:t>
            </w:r>
          </w:p>
        </w:tc>
        <w:tc>
          <w:tcPr>
            <w:tcW w:w="561" w:type="dxa"/>
            <w:noWrap/>
            <w:vAlign w:val="center"/>
            <w:hideMark/>
          </w:tcPr>
          <w:p w14:paraId="03293F94" w14:textId="77777777" w:rsidR="00ED31C8" w:rsidRPr="00DD00AF" w:rsidRDefault="00ED31C8" w:rsidP="001324CB">
            <w:pPr>
              <w:jc w:val="center"/>
              <w:rPr>
                <w:sz w:val="10"/>
                <w:szCs w:val="10"/>
                <w:lang w:eastAsia="ko-KR"/>
              </w:rPr>
            </w:pPr>
            <w:r w:rsidRPr="00DD00AF">
              <w:rPr>
                <w:sz w:val="10"/>
                <w:szCs w:val="10"/>
                <w:lang w:eastAsia="ko-KR"/>
              </w:rPr>
              <w:t>0.04</w:t>
            </w:r>
          </w:p>
        </w:tc>
        <w:tc>
          <w:tcPr>
            <w:tcW w:w="525" w:type="dxa"/>
            <w:noWrap/>
            <w:vAlign w:val="center"/>
            <w:hideMark/>
          </w:tcPr>
          <w:p w14:paraId="6078C79D"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148EAA62" w14:textId="77777777" w:rsidR="00ED31C8" w:rsidRPr="00DD00AF" w:rsidRDefault="00ED31C8" w:rsidP="001324CB">
            <w:pPr>
              <w:jc w:val="center"/>
              <w:rPr>
                <w:sz w:val="10"/>
                <w:szCs w:val="10"/>
                <w:lang w:eastAsia="ko-KR"/>
              </w:rPr>
            </w:pPr>
            <w:r w:rsidRPr="00DD00AF">
              <w:rPr>
                <w:sz w:val="10"/>
                <w:szCs w:val="10"/>
                <w:lang w:eastAsia="ko-KR"/>
              </w:rPr>
              <w:t>0.03</w:t>
            </w:r>
          </w:p>
        </w:tc>
        <w:tc>
          <w:tcPr>
            <w:tcW w:w="651" w:type="dxa"/>
            <w:noWrap/>
            <w:vAlign w:val="center"/>
            <w:hideMark/>
          </w:tcPr>
          <w:p w14:paraId="402B1BA3" w14:textId="77777777" w:rsidR="00ED31C8" w:rsidRPr="00DD00AF" w:rsidRDefault="00ED31C8" w:rsidP="001324CB">
            <w:pPr>
              <w:jc w:val="center"/>
              <w:rPr>
                <w:sz w:val="10"/>
                <w:szCs w:val="10"/>
                <w:lang w:eastAsia="ko-KR"/>
              </w:rPr>
            </w:pPr>
            <w:r w:rsidRPr="00DD00AF">
              <w:rPr>
                <w:sz w:val="10"/>
                <w:szCs w:val="10"/>
                <w:lang w:eastAsia="ko-KR"/>
              </w:rPr>
              <w:t>0.06</w:t>
            </w:r>
          </w:p>
        </w:tc>
        <w:tc>
          <w:tcPr>
            <w:tcW w:w="525" w:type="dxa"/>
            <w:noWrap/>
            <w:vAlign w:val="center"/>
            <w:hideMark/>
          </w:tcPr>
          <w:p w14:paraId="50D0123B"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59584F5A" w14:textId="77777777" w:rsidR="00ED31C8" w:rsidRPr="00DD00AF" w:rsidRDefault="00ED31C8" w:rsidP="001324CB">
            <w:pPr>
              <w:jc w:val="center"/>
              <w:rPr>
                <w:sz w:val="10"/>
                <w:szCs w:val="10"/>
                <w:lang w:eastAsia="ko-KR"/>
              </w:rPr>
            </w:pPr>
            <w:r w:rsidRPr="00DD00AF">
              <w:rPr>
                <w:sz w:val="10"/>
                <w:szCs w:val="10"/>
                <w:lang w:eastAsia="ko-KR"/>
              </w:rPr>
              <w:t>0.05</w:t>
            </w:r>
          </w:p>
        </w:tc>
        <w:tc>
          <w:tcPr>
            <w:tcW w:w="532" w:type="dxa"/>
            <w:noWrap/>
            <w:vAlign w:val="center"/>
            <w:hideMark/>
          </w:tcPr>
          <w:p w14:paraId="2BE91B72" w14:textId="77777777" w:rsidR="00ED31C8" w:rsidRPr="00DD00AF" w:rsidRDefault="00ED31C8" w:rsidP="001324CB">
            <w:pPr>
              <w:jc w:val="center"/>
              <w:rPr>
                <w:sz w:val="10"/>
                <w:szCs w:val="10"/>
                <w:lang w:eastAsia="ko-KR"/>
              </w:rPr>
            </w:pPr>
            <w:r w:rsidRPr="00DD00AF">
              <w:rPr>
                <w:sz w:val="10"/>
                <w:szCs w:val="10"/>
                <w:lang w:eastAsia="ko-KR"/>
              </w:rPr>
              <w:t>0.04</w:t>
            </w:r>
          </w:p>
        </w:tc>
        <w:tc>
          <w:tcPr>
            <w:tcW w:w="711" w:type="dxa"/>
            <w:noWrap/>
            <w:vAlign w:val="center"/>
            <w:hideMark/>
          </w:tcPr>
          <w:p w14:paraId="28CE9F89" w14:textId="77777777" w:rsidR="00ED31C8" w:rsidRPr="00DD00AF" w:rsidRDefault="00ED31C8" w:rsidP="001324CB">
            <w:pPr>
              <w:jc w:val="center"/>
              <w:rPr>
                <w:sz w:val="10"/>
                <w:szCs w:val="10"/>
                <w:lang w:eastAsia="ko-KR"/>
              </w:rPr>
            </w:pPr>
            <w:r w:rsidRPr="00DD00AF">
              <w:rPr>
                <w:sz w:val="10"/>
                <w:szCs w:val="10"/>
                <w:lang w:eastAsia="ko-KR"/>
              </w:rPr>
              <w:t>0.08</w:t>
            </w:r>
          </w:p>
        </w:tc>
        <w:tc>
          <w:tcPr>
            <w:tcW w:w="711" w:type="dxa"/>
            <w:noWrap/>
            <w:vAlign w:val="center"/>
            <w:hideMark/>
          </w:tcPr>
          <w:p w14:paraId="19CB0A50" w14:textId="77777777" w:rsidR="00ED31C8" w:rsidRPr="00DD00AF" w:rsidRDefault="00ED31C8" w:rsidP="001324CB">
            <w:pPr>
              <w:jc w:val="center"/>
              <w:rPr>
                <w:sz w:val="10"/>
                <w:szCs w:val="10"/>
                <w:lang w:eastAsia="ko-KR"/>
              </w:rPr>
            </w:pPr>
            <w:r w:rsidRPr="00DD00AF">
              <w:rPr>
                <w:sz w:val="10"/>
                <w:szCs w:val="10"/>
                <w:lang w:eastAsia="ko-KR"/>
              </w:rPr>
              <w:t>0.08</w:t>
            </w:r>
          </w:p>
        </w:tc>
      </w:tr>
      <w:tr w:rsidR="007E0BAE" w:rsidRPr="00DD00AF" w14:paraId="57FB0E48" w14:textId="77777777" w:rsidTr="0066378E">
        <w:trPr>
          <w:trHeight w:val="288"/>
          <w:jc w:val="center"/>
        </w:trPr>
        <w:tc>
          <w:tcPr>
            <w:tcW w:w="429" w:type="dxa"/>
            <w:noWrap/>
            <w:vAlign w:val="center"/>
            <w:hideMark/>
          </w:tcPr>
          <w:p w14:paraId="2721AD45" w14:textId="77777777" w:rsidR="00ED31C8" w:rsidRPr="00DD00AF" w:rsidRDefault="00ED31C8" w:rsidP="001324CB">
            <w:pPr>
              <w:jc w:val="center"/>
              <w:rPr>
                <w:sz w:val="10"/>
                <w:szCs w:val="10"/>
                <w:lang w:eastAsia="ko-KR"/>
              </w:rPr>
            </w:pPr>
            <w:r w:rsidRPr="00DD00AF">
              <w:rPr>
                <w:sz w:val="10"/>
                <w:szCs w:val="10"/>
                <w:lang w:eastAsia="ko-KR"/>
              </w:rPr>
              <w:t>0.8</w:t>
            </w:r>
          </w:p>
        </w:tc>
        <w:tc>
          <w:tcPr>
            <w:tcW w:w="350" w:type="dxa"/>
            <w:noWrap/>
            <w:vAlign w:val="center"/>
            <w:hideMark/>
          </w:tcPr>
          <w:p w14:paraId="5200FC45" w14:textId="77777777" w:rsidR="00ED31C8" w:rsidRPr="00DD00AF" w:rsidRDefault="00ED31C8" w:rsidP="001324CB">
            <w:pPr>
              <w:jc w:val="center"/>
              <w:rPr>
                <w:sz w:val="10"/>
                <w:szCs w:val="10"/>
                <w:lang w:eastAsia="ko-KR"/>
              </w:rPr>
            </w:pPr>
            <w:r w:rsidRPr="00DD00AF">
              <w:rPr>
                <w:sz w:val="10"/>
                <w:szCs w:val="10"/>
                <w:lang w:eastAsia="ko-KR"/>
              </w:rPr>
              <w:t>0</w:t>
            </w:r>
          </w:p>
        </w:tc>
        <w:tc>
          <w:tcPr>
            <w:tcW w:w="350" w:type="dxa"/>
            <w:noWrap/>
            <w:vAlign w:val="center"/>
            <w:hideMark/>
          </w:tcPr>
          <w:p w14:paraId="0ADAB27E" w14:textId="77777777" w:rsidR="00ED31C8" w:rsidRPr="00DD00AF" w:rsidRDefault="00ED31C8" w:rsidP="001324CB">
            <w:pPr>
              <w:jc w:val="center"/>
              <w:rPr>
                <w:sz w:val="10"/>
                <w:szCs w:val="10"/>
                <w:lang w:eastAsia="ko-KR"/>
              </w:rPr>
            </w:pPr>
            <w:r w:rsidRPr="00DD00AF">
              <w:rPr>
                <w:sz w:val="10"/>
                <w:szCs w:val="10"/>
                <w:lang w:eastAsia="ko-KR"/>
              </w:rPr>
              <w:t>0</w:t>
            </w:r>
          </w:p>
        </w:tc>
        <w:tc>
          <w:tcPr>
            <w:tcW w:w="700" w:type="dxa"/>
            <w:noWrap/>
            <w:vAlign w:val="center"/>
            <w:hideMark/>
          </w:tcPr>
          <w:p w14:paraId="02FE53EF" w14:textId="77777777" w:rsidR="00ED31C8" w:rsidRPr="00DD00AF" w:rsidRDefault="00ED31C8" w:rsidP="001324CB">
            <w:pPr>
              <w:jc w:val="center"/>
              <w:rPr>
                <w:sz w:val="10"/>
                <w:szCs w:val="10"/>
                <w:lang w:eastAsia="ko-KR"/>
              </w:rPr>
            </w:pPr>
            <w:r w:rsidRPr="00DD00AF">
              <w:rPr>
                <w:sz w:val="10"/>
                <w:szCs w:val="10"/>
                <w:lang w:eastAsia="ko-KR"/>
              </w:rPr>
              <w:t>1</w:t>
            </w:r>
          </w:p>
        </w:tc>
        <w:tc>
          <w:tcPr>
            <w:tcW w:w="775" w:type="dxa"/>
            <w:noWrap/>
            <w:vAlign w:val="center"/>
            <w:hideMark/>
          </w:tcPr>
          <w:p w14:paraId="71E6A83A" w14:textId="77777777" w:rsidR="00ED31C8" w:rsidRPr="00DD00AF" w:rsidRDefault="00ED31C8" w:rsidP="001324CB">
            <w:pPr>
              <w:jc w:val="center"/>
              <w:rPr>
                <w:sz w:val="10"/>
                <w:szCs w:val="10"/>
                <w:lang w:eastAsia="ko-KR"/>
              </w:rPr>
            </w:pPr>
            <w:r w:rsidRPr="00DD00AF">
              <w:rPr>
                <w:sz w:val="10"/>
                <w:szCs w:val="10"/>
                <w:lang w:eastAsia="ko-KR"/>
              </w:rPr>
              <w:t>0.06</w:t>
            </w:r>
          </w:p>
        </w:tc>
        <w:tc>
          <w:tcPr>
            <w:tcW w:w="525" w:type="dxa"/>
            <w:noWrap/>
            <w:vAlign w:val="center"/>
            <w:hideMark/>
          </w:tcPr>
          <w:p w14:paraId="38D09FF3"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369506D1" w14:textId="77777777" w:rsidR="00ED31C8" w:rsidRPr="00DD00AF" w:rsidRDefault="00ED31C8" w:rsidP="001324CB">
            <w:pPr>
              <w:jc w:val="center"/>
              <w:rPr>
                <w:sz w:val="10"/>
                <w:szCs w:val="10"/>
                <w:lang w:eastAsia="ko-KR"/>
              </w:rPr>
            </w:pPr>
            <w:r w:rsidRPr="00DD00AF">
              <w:rPr>
                <w:sz w:val="10"/>
                <w:szCs w:val="10"/>
                <w:lang w:eastAsia="ko-KR"/>
              </w:rPr>
              <w:t>0.05</w:t>
            </w:r>
          </w:p>
        </w:tc>
        <w:tc>
          <w:tcPr>
            <w:tcW w:w="561" w:type="dxa"/>
            <w:noWrap/>
            <w:vAlign w:val="center"/>
            <w:hideMark/>
          </w:tcPr>
          <w:p w14:paraId="0E335C17" w14:textId="77777777" w:rsidR="00ED31C8" w:rsidRPr="00DD00AF" w:rsidRDefault="00ED31C8" w:rsidP="001324CB">
            <w:pPr>
              <w:jc w:val="center"/>
              <w:rPr>
                <w:sz w:val="10"/>
                <w:szCs w:val="10"/>
                <w:lang w:eastAsia="ko-KR"/>
              </w:rPr>
            </w:pPr>
            <w:r w:rsidRPr="00DD00AF">
              <w:rPr>
                <w:sz w:val="10"/>
                <w:szCs w:val="10"/>
                <w:lang w:eastAsia="ko-KR"/>
              </w:rPr>
              <w:t>0.03</w:t>
            </w:r>
          </w:p>
        </w:tc>
        <w:tc>
          <w:tcPr>
            <w:tcW w:w="525" w:type="dxa"/>
            <w:noWrap/>
            <w:vAlign w:val="center"/>
            <w:hideMark/>
          </w:tcPr>
          <w:p w14:paraId="6360A1DD" w14:textId="77777777" w:rsidR="00ED31C8" w:rsidRPr="00DD00AF" w:rsidRDefault="00ED31C8" w:rsidP="001324CB">
            <w:pPr>
              <w:jc w:val="center"/>
              <w:rPr>
                <w:sz w:val="10"/>
                <w:szCs w:val="10"/>
                <w:lang w:eastAsia="ko-KR"/>
              </w:rPr>
            </w:pPr>
            <w:r w:rsidRPr="00DD00AF">
              <w:rPr>
                <w:sz w:val="10"/>
                <w:szCs w:val="10"/>
                <w:lang w:eastAsia="ko-KR"/>
              </w:rPr>
              <w:t>1</w:t>
            </w:r>
          </w:p>
        </w:tc>
        <w:tc>
          <w:tcPr>
            <w:tcW w:w="461" w:type="dxa"/>
            <w:noWrap/>
            <w:vAlign w:val="center"/>
            <w:hideMark/>
          </w:tcPr>
          <w:p w14:paraId="0D2E8E61" w14:textId="77777777" w:rsidR="00ED31C8" w:rsidRPr="00DD00AF" w:rsidRDefault="00ED31C8" w:rsidP="001324CB">
            <w:pPr>
              <w:jc w:val="center"/>
              <w:rPr>
                <w:sz w:val="10"/>
                <w:szCs w:val="10"/>
                <w:lang w:eastAsia="ko-KR"/>
              </w:rPr>
            </w:pPr>
            <w:r w:rsidRPr="00DD00AF">
              <w:rPr>
                <w:sz w:val="10"/>
                <w:szCs w:val="10"/>
                <w:lang w:eastAsia="ko-KR"/>
              </w:rPr>
              <w:t>0.04</w:t>
            </w:r>
          </w:p>
        </w:tc>
        <w:tc>
          <w:tcPr>
            <w:tcW w:w="651" w:type="dxa"/>
            <w:noWrap/>
            <w:vAlign w:val="center"/>
            <w:hideMark/>
          </w:tcPr>
          <w:p w14:paraId="4E18D2B7" w14:textId="77777777" w:rsidR="00ED31C8" w:rsidRPr="00DD00AF" w:rsidRDefault="00ED31C8" w:rsidP="001324CB">
            <w:pPr>
              <w:jc w:val="center"/>
              <w:rPr>
                <w:sz w:val="10"/>
                <w:szCs w:val="10"/>
                <w:lang w:eastAsia="ko-KR"/>
              </w:rPr>
            </w:pPr>
            <w:r w:rsidRPr="00DD00AF">
              <w:rPr>
                <w:sz w:val="10"/>
                <w:szCs w:val="10"/>
                <w:lang w:eastAsia="ko-KR"/>
              </w:rPr>
              <w:t>0.07</w:t>
            </w:r>
          </w:p>
        </w:tc>
        <w:tc>
          <w:tcPr>
            <w:tcW w:w="525" w:type="dxa"/>
            <w:noWrap/>
            <w:vAlign w:val="center"/>
            <w:hideMark/>
          </w:tcPr>
          <w:p w14:paraId="29588827" w14:textId="77777777" w:rsidR="00ED31C8" w:rsidRPr="00DD00AF" w:rsidRDefault="00ED31C8" w:rsidP="001324CB">
            <w:pPr>
              <w:jc w:val="center"/>
              <w:rPr>
                <w:sz w:val="10"/>
                <w:szCs w:val="10"/>
                <w:lang w:eastAsia="ko-KR"/>
              </w:rPr>
            </w:pPr>
            <w:r w:rsidRPr="00DD00AF">
              <w:rPr>
                <w:sz w:val="10"/>
                <w:szCs w:val="10"/>
                <w:lang w:eastAsia="ko-KR"/>
              </w:rPr>
              <w:t>1</w:t>
            </w:r>
          </w:p>
        </w:tc>
        <w:tc>
          <w:tcPr>
            <w:tcW w:w="525" w:type="dxa"/>
            <w:noWrap/>
            <w:vAlign w:val="center"/>
            <w:hideMark/>
          </w:tcPr>
          <w:p w14:paraId="446C198F" w14:textId="77777777" w:rsidR="00ED31C8" w:rsidRPr="00DD00AF" w:rsidRDefault="00ED31C8" w:rsidP="001324CB">
            <w:pPr>
              <w:jc w:val="center"/>
              <w:rPr>
                <w:sz w:val="10"/>
                <w:szCs w:val="10"/>
                <w:lang w:eastAsia="ko-KR"/>
              </w:rPr>
            </w:pPr>
            <w:r w:rsidRPr="00DD00AF">
              <w:rPr>
                <w:sz w:val="10"/>
                <w:szCs w:val="10"/>
                <w:lang w:eastAsia="ko-KR"/>
              </w:rPr>
              <w:t>0.04</w:t>
            </w:r>
          </w:p>
        </w:tc>
        <w:tc>
          <w:tcPr>
            <w:tcW w:w="532" w:type="dxa"/>
            <w:noWrap/>
            <w:vAlign w:val="center"/>
            <w:hideMark/>
          </w:tcPr>
          <w:p w14:paraId="021D512E" w14:textId="77777777" w:rsidR="00ED31C8" w:rsidRPr="00DD00AF" w:rsidRDefault="00ED31C8" w:rsidP="001324CB">
            <w:pPr>
              <w:jc w:val="center"/>
              <w:rPr>
                <w:sz w:val="10"/>
                <w:szCs w:val="10"/>
                <w:lang w:eastAsia="ko-KR"/>
              </w:rPr>
            </w:pPr>
            <w:r w:rsidRPr="00DD00AF">
              <w:rPr>
                <w:sz w:val="10"/>
                <w:szCs w:val="10"/>
                <w:lang w:eastAsia="ko-KR"/>
              </w:rPr>
              <w:t>0.03</w:t>
            </w:r>
          </w:p>
        </w:tc>
        <w:tc>
          <w:tcPr>
            <w:tcW w:w="711" w:type="dxa"/>
            <w:noWrap/>
            <w:vAlign w:val="center"/>
            <w:hideMark/>
          </w:tcPr>
          <w:p w14:paraId="39BFF71A" w14:textId="77777777" w:rsidR="00ED31C8" w:rsidRPr="00DD00AF" w:rsidRDefault="00ED31C8" w:rsidP="001324CB">
            <w:pPr>
              <w:jc w:val="center"/>
              <w:rPr>
                <w:sz w:val="10"/>
                <w:szCs w:val="10"/>
                <w:lang w:eastAsia="ko-KR"/>
              </w:rPr>
            </w:pPr>
            <w:r w:rsidRPr="00DD00AF">
              <w:rPr>
                <w:sz w:val="10"/>
                <w:szCs w:val="10"/>
                <w:lang w:eastAsia="ko-KR"/>
              </w:rPr>
              <w:t>0.07</w:t>
            </w:r>
          </w:p>
        </w:tc>
        <w:tc>
          <w:tcPr>
            <w:tcW w:w="711" w:type="dxa"/>
            <w:noWrap/>
            <w:vAlign w:val="center"/>
            <w:hideMark/>
          </w:tcPr>
          <w:p w14:paraId="14776C6E" w14:textId="77777777" w:rsidR="00ED31C8" w:rsidRPr="00DD00AF" w:rsidRDefault="00ED31C8" w:rsidP="001324CB">
            <w:pPr>
              <w:jc w:val="center"/>
              <w:rPr>
                <w:sz w:val="10"/>
                <w:szCs w:val="10"/>
                <w:lang w:eastAsia="ko-KR"/>
              </w:rPr>
            </w:pPr>
            <w:r w:rsidRPr="00DD00AF">
              <w:rPr>
                <w:sz w:val="10"/>
                <w:szCs w:val="10"/>
                <w:lang w:eastAsia="ko-KR"/>
              </w:rPr>
              <w:t>0.06</w:t>
            </w:r>
          </w:p>
        </w:tc>
      </w:tr>
    </w:tbl>
    <w:p w14:paraId="7AB9CCE8" w14:textId="77777777" w:rsidR="00FF5115" w:rsidRPr="00DD00AF" w:rsidRDefault="00FF5115" w:rsidP="00FF5115">
      <w:pPr>
        <w:rPr>
          <w:lang w:eastAsia="ko-KR"/>
        </w:rPr>
      </w:pPr>
    </w:p>
    <w:p w14:paraId="65B25B22" w14:textId="77777777" w:rsidR="00231929" w:rsidRPr="00DD00AF" w:rsidRDefault="00231929">
      <w:pPr>
        <w:rPr>
          <w:b/>
          <w:lang w:eastAsia="ko-KR"/>
        </w:rPr>
      </w:pPr>
      <w:r w:rsidRPr="00DD00AF">
        <w:rPr>
          <w:lang w:eastAsia="ko-KR"/>
        </w:rPr>
        <w:br w:type="page"/>
      </w:r>
    </w:p>
    <w:p w14:paraId="36B883F4" w14:textId="72258A01" w:rsidR="00A33D8F" w:rsidRPr="00DD00AF" w:rsidRDefault="00A33D8F" w:rsidP="00A33D8F">
      <w:pPr>
        <w:pStyle w:val="2"/>
        <w:spacing w:line="480" w:lineRule="auto"/>
        <w:rPr>
          <w:lang w:eastAsia="ko-KR"/>
        </w:rPr>
      </w:pPr>
      <w:bookmarkStart w:id="157" w:name="_Toc109813196"/>
      <w:r w:rsidRPr="00DD00AF">
        <w:rPr>
          <w:lang w:eastAsia="ko-KR"/>
        </w:rPr>
        <w:lastRenderedPageBreak/>
        <w:t>APPENDIX 5</w:t>
      </w:r>
      <w:bookmarkEnd w:id="157"/>
    </w:p>
    <w:p w14:paraId="63831236" w14:textId="08D36716" w:rsidR="00053214" w:rsidRPr="00DD00AF" w:rsidRDefault="00A33D8F" w:rsidP="00312AEB">
      <w:pPr>
        <w:spacing w:line="480" w:lineRule="auto"/>
        <w:rPr>
          <w:lang w:eastAsia="ko-KR"/>
        </w:rPr>
      </w:pPr>
      <w:r w:rsidRPr="00DD00AF">
        <w:rPr>
          <w:lang w:eastAsia="ko-KR"/>
        </w:rPr>
        <w:t xml:space="preserve">The following plots show the </w:t>
      </w:r>
      <w:r w:rsidR="00013BA7" w:rsidRPr="00DD00AF">
        <w:rPr>
          <w:lang w:eastAsia="ko-KR"/>
        </w:rPr>
        <w:t xml:space="preserve">significance </w:t>
      </w:r>
      <w:r w:rsidRPr="00DD00AF">
        <w:rPr>
          <w:lang w:eastAsia="ko-KR"/>
        </w:rPr>
        <w:t xml:space="preserve">rate of parameters in the models. The 0.05 level of significance was used. </w:t>
      </w:r>
      <w:r w:rsidR="00312AEB" w:rsidRPr="00DD00AF">
        <w:rPr>
          <w:lang w:eastAsia="ko-KR"/>
        </w:rPr>
        <w:t>Dashed lines indicate 0.05 and 0.80 respectively.</w:t>
      </w:r>
    </w:p>
    <w:p w14:paraId="2C418B97" w14:textId="64D6350F" w:rsidR="00787947" w:rsidRPr="00DD00AF" w:rsidRDefault="00787947" w:rsidP="00A33D8F"/>
    <w:p w14:paraId="6994D953" w14:textId="6A27214E" w:rsidR="00787947" w:rsidRPr="00DD00AF" w:rsidRDefault="00787947" w:rsidP="008C1042">
      <w:pPr>
        <w:pStyle w:val="af1"/>
      </w:pPr>
      <w:r w:rsidRPr="00DD00AF">
        <w:t xml:space="preserve">Figure </w:t>
      </w:r>
      <w:fldSimple w:instr=" SEQ Figure \* ARABIC ">
        <w:r w:rsidR="000A2B30">
          <w:rPr>
            <w:noProof/>
          </w:rPr>
          <w:t>6</w:t>
        </w:r>
      </w:fldSimple>
    </w:p>
    <w:p w14:paraId="5B63BFD6" w14:textId="429FD501" w:rsidR="00787947" w:rsidRPr="00DD00AF" w:rsidRDefault="00787947" w:rsidP="00787947">
      <w:pPr>
        <w:rPr>
          <w:i/>
          <w:iCs/>
          <w:lang w:eastAsia="ko-KR"/>
        </w:rPr>
      </w:pPr>
      <w:r w:rsidRPr="00DD00AF">
        <w:rPr>
          <w:i/>
          <w:iCs/>
          <w:lang w:eastAsia="ko-KR"/>
        </w:rPr>
        <w:t xml:space="preserve">The Significance rate of within-dyad effect of education </w:t>
      </w:r>
    </w:p>
    <w:p w14:paraId="3B5F6025" w14:textId="429C9FB5" w:rsidR="00A33D8F" w:rsidRPr="00DD00AF" w:rsidRDefault="00312AEB" w:rsidP="00A33D8F">
      <w:pPr>
        <w:rPr>
          <w:lang w:eastAsia="ko-KR"/>
        </w:rPr>
      </w:pPr>
      <w:r w:rsidRPr="00DD00AF">
        <w:rPr>
          <w:noProof/>
        </w:rPr>
        <w:drawing>
          <wp:inline distT="0" distB="0" distL="0" distR="0" wp14:anchorId="623EA0F1" wp14:editId="0AFA0768">
            <wp:extent cx="5486400" cy="3385820"/>
            <wp:effectExtent l="0" t="0" r="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6"/>
                    <a:stretch>
                      <a:fillRect/>
                    </a:stretch>
                  </pic:blipFill>
                  <pic:spPr>
                    <a:xfrm>
                      <a:off x="0" y="0"/>
                      <a:ext cx="5486400" cy="3385820"/>
                    </a:xfrm>
                    <a:prstGeom prst="rect">
                      <a:avLst/>
                    </a:prstGeom>
                  </pic:spPr>
                </pic:pic>
              </a:graphicData>
            </a:graphic>
          </wp:inline>
        </w:drawing>
      </w:r>
    </w:p>
    <w:p w14:paraId="30D15F05" w14:textId="266DD50D" w:rsidR="00787947" w:rsidRPr="00DD00AF" w:rsidRDefault="00787947" w:rsidP="00787947">
      <w:pPr>
        <w:widowControl w:val="0"/>
        <w:wordWrap w:val="0"/>
        <w:autoSpaceDE w:val="0"/>
        <w:autoSpaceDN w:val="0"/>
        <w:spacing w:after="200" w:line="276" w:lineRule="auto"/>
        <w:jc w:val="both"/>
        <w:rPr>
          <w:rFonts w:eastAsia="Times New Roman"/>
          <w:iCs/>
          <w:sz w:val="20"/>
          <w:szCs w:val="20"/>
        </w:rPr>
      </w:pPr>
      <w:r w:rsidRPr="00DD00AF">
        <w:rPr>
          <w:rFonts w:eastAsia="Times New Roman"/>
          <w:i/>
          <w:sz w:val="20"/>
          <w:szCs w:val="20"/>
        </w:rPr>
        <w:t xml:space="preserve">Note. </w:t>
      </w:r>
      <w:r w:rsidR="00E27AC8" w:rsidRPr="00DD00AF">
        <w:rPr>
          <w:rFonts w:eastAsia="Times New Roman"/>
          <w:iCs/>
          <w:sz w:val="20"/>
          <w:szCs w:val="20"/>
        </w:rPr>
        <w:t>Beta2</w:t>
      </w:r>
      <w:r w:rsidRPr="00DD00AF">
        <w:rPr>
          <w:rFonts w:eastAsia="Times New Roman"/>
          <w:iCs/>
          <w:sz w:val="20"/>
          <w:szCs w:val="20"/>
        </w:rPr>
        <w:t xml:space="preserve">, and beta3 are from </w:t>
      </w:r>
      <w:r w:rsidR="00D94187" w:rsidRPr="00DD00AF">
        <w:rPr>
          <w:rFonts w:eastAsia="Times New Roman"/>
          <w:iCs/>
          <w:sz w:val="20"/>
          <w:szCs w:val="20"/>
        </w:rPr>
        <w:t xml:space="preserve">the </w:t>
      </w:r>
      <w:r w:rsidRPr="00DD00AF">
        <w:rPr>
          <w:rFonts w:eastAsia="Times New Roman"/>
          <w:iCs/>
          <w:sz w:val="20"/>
          <w:szCs w:val="20"/>
        </w:rPr>
        <w:t>data-generation equation. CN indicates the cluster numbers.</w:t>
      </w:r>
    </w:p>
    <w:p w14:paraId="0DA7B075" w14:textId="77777777" w:rsidR="00787947" w:rsidRPr="00DD00AF" w:rsidRDefault="00787947" w:rsidP="00A33D8F">
      <w:pPr>
        <w:rPr>
          <w:lang w:eastAsia="ko-KR"/>
        </w:rPr>
      </w:pPr>
    </w:p>
    <w:p w14:paraId="52DD1475" w14:textId="0666B2DC" w:rsidR="00A33D8F" w:rsidRPr="00DD00AF" w:rsidRDefault="00A33D8F" w:rsidP="00A33D8F">
      <w:pPr>
        <w:rPr>
          <w:lang w:eastAsia="ko-KR"/>
        </w:rPr>
      </w:pPr>
    </w:p>
    <w:p w14:paraId="2CE85A0B" w14:textId="7D5B6219" w:rsidR="00FA0949" w:rsidRPr="00DD00AF" w:rsidRDefault="00000000" w:rsidP="00A33D8F">
      <w:r>
        <w:pict w14:anchorId="4DB9035C">
          <v:rect id="Rectangle 3" o:spid="_x0000_s2050"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5CF50AB" w14:textId="77777777" w:rsidR="00FA0949" w:rsidRPr="00DD00AF" w:rsidRDefault="00FA0949">
      <w:r w:rsidRPr="00DD00AF">
        <w:br w:type="page"/>
      </w:r>
    </w:p>
    <w:p w14:paraId="79E29736" w14:textId="0A2CEE3B" w:rsidR="00787947" w:rsidRPr="00DD00AF" w:rsidRDefault="00787947" w:rsidP="008C1042">
      <w:pPr>
        <w:pStyle w:val="af1"/>
      </w:pPr>
      <w:r w:rsidRPr="00DD00AF">
        <w:lastRenderedPageBreak/>
        <w:t xml:space="preserve">Figure </w:t>
      </w:r>
      <w:fldSimple w:instr=" SEQ Figure \* ARABIC ">
        <w:r w:rsidR="000A2B30">
          <w:rPr>
            <w:noProof/>
          </w:rPr>
          <w:t>7</w:t>
        </w:r>
      </w:fldSimple>
    </w:p>
    <w:p w14:paraId="10CECE23" w14:textId="0AEDCA2C" w:rsidR="00787947" w:rsidRPr="00DD00AF" w:rsidRDefault="00787947" w:rsidP="00787947">
      <w:pPr>
        <w:rPr>
          <w:i/>
          <w:iCs/>
          <w:lang w:eastAsia="ko-KR"/>
        </w:rPr>
      </w:pPr>
      <w:r w:rsidRPr="00DD00AF">
        <w:rPr>
          <w:rFonts w:hint="eastAsia"/>
          <w:i/>
          <w:iCs/>
          <w:lang w:eastAsia="ko-KR"/>
        </w:rPr>
        <w:t>T</w:t>
      </w:r>
      <w:r w:rsidRPr="00DD00AF">
        <w:rPr>
          <w:i/>
          <w:iCs/>
          <w:lang w:eastAsia="ko-KR"/>
        </w:rPr>
        <w:t xml:space="preserve">he significance rate of between-dyad effects of education </w:t>
      </w:r>
    </w:p>
    <w:p w14:paraId="28D0977E" w14:textId="4E6146D0" w:rsidR="00787947" w:rsidRPr="00DD00AF" w:rsidRDefault="00312AEB" w:rsidP="00053214">
      <w:pPr>
        <w:spacing w:line="480" w:lineRule="auto"/>
        <w:rPr>
          <w:lang w:eastAsia="ko-KR"/>
        </w:rPr>
      </w:pPr>
      <w:r w:rsidRPr="00DD00AF">
        <w:rPr>
          <w:noProof/>
        </w:rPr>
        <w:drawing>
          <wp:inline distT="0" distB="0" distL="0" distR="0" wp14:anchorId="2D04D696" wp14:editId="7DD1F023">
            <wp:extent cx="5486400" cy="3385820"/>
            <wp:effectExtent l="0" t="0" r="0" b="508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7"/>
                    <a:stretch>
                      <a:fillRect/>
                    </a:stretch>
                  </pic:blipFill>
                  <pic:spPr>
                    <a:xfrm>
                      <a:off x="0" y="0"/>
                      <a:ext cx="5486400" cy="3385820"/>
                    </a:xfrm>
                    <a:prstGeom prst="rect">
                      <a:avLst/>
                    </a:prstGeom>
                  </pic:spPr>
                </pic:pic>
              </a:graphicData>
            </a:graphic>
          </wp:inline>
        </w:drawing>
      </w:r>
    </w:p>
    <w:p w14:paraId="2CDC7155" w14:textId="260D0302" w:rsidR="00787947" w:rsidRPr="00DD00AF" w:rsidRDefault="00787947" w:rsidP="00787947">
      <w:pPr>
        <w:rPr>
          <w:rFonts w:eastAsia="Times New Roman"/>
          <w:i/>
          <w:sz w:val="20"/>
          <w:szCs w:val="20"/>
        </w:rPr>
      </w:pPr>
      <w:r w:rsidRPr="00DD00AF">
        <w:rPr>
          <w:rFonts w:eastAsia="Times New Roman"/>
          <w:i/>
          <w:sz w:val="20"/>
          <w:szCs w:val="20"/>
        </w:rPr>
        <w:t xml:space="preserve">Note. </w:t>
      </w:r>
      <w:r w:rsidR="00E27AC8" w:rsidRPr="00DD00AF">
        <w:rPr>
          <w:rFonts w:eastAsia="Times New Roman"/>
          <w:iCs/>
          <w:sz w:val="20"/>
          <w:szCs w:val="20"/>
        </w:rPr>
        <w:t>Beta2</w:t>
      </w:r>
      <w:r w:rsidRPr="00DD00AF">
        <w:rPr>
          <w:rFonts w:eastAsia="Times New Roman"/>
          <w:iCs/>
          <w:sz w:val="20"/>
          <w:szCs w:val="20"/>
        </w:rPr>
        <w:t xml:space="preserve">, and beta3 are from </w:t>
      </w:r>
      <w:r w:rsidR="00D94187" w:rsidRPr="00DD00AF">
        <w:rPr>
          <w:rFonts w:eastAsia="Times New Roman"/>
          <w:iCs/>
          <w:sz w:val="20"/>
          <w:szCs w:val="20"/>
        </w:rPr>
        <w:t xml:space="preserve">the </w:t>
      </w:r>
      <w:r w:rsidRPr="00DD00AF">
        <w:rPr>
          <w:rFonts w:eastAsia="Times New Roman"/>
          <w:iCs/>
          <w:sz w:val="20"/>
          <w:szCs w:val="20"/>
        </w:rPr>
        <w:t>data-generation equation. CN indicates the cluster numbers.</w:t>
      </w:r>
    </w:p>
    <w:p w14:paraId="29C2FC8C" w14:textId="77777777" w:rsidR="00787947" w:rsidRPr="00DD00AF" w:rsidRDefault="00787947">
      <w:pPr>
        <w:rPr>
          <w:rFonts w:eastAsia="Times New Roman"/>
          <w:i/>
          <w:sz w:val="20"/>
          <w:szCs w:val="20"/>
        </w:rPr>
      </w:pPr>
      <w:r w:rsidRPr="00DD00AF">
        <w:rPr>
          <w:rFonts w:eastAsia="Times New Roman"/>
          <w:i/>
          <w:sz w:val="20"/>
          <w:szCs w:val="20"/>
        </w:rPr>
        <w:br w:type="page"/>
      </w:r>
    </w:p>
    <w:p w14:paraId="60D047E4" w14:textId="13BD1563" w:rsidR="00787947" w:rsidRPr="00DD00AF" w:rsidRDefault="00787947" w:rsidP="008C1042">
      <w:pPr>
        <w:pStyle w:val="af1"/>
      </w:pPr>
      <w:r w:rsidRPr="00DD00AF">
        <w:lastRenderedPageBreak/>
        <w:t xml:space="preserve">Figure </w:t>
      </w:r>
      <w:fldSimple w:instr=" SEQ Figure \* ARABIC ">
        <w:r w:rsidR="000A2B30">
          <w:rPr>
            <w:noProof/>
          </w:rPr>
          <w:t>8</w:t>
        </w:r>
      </w:fldSimple>
    </w:p>
    <w:p w14:paraId="5F01C2D3" w14:textId="1DFE5908" w:rsidR="00787947" w:rsidRPr="00DD00AF" w:rsidRDefault="00787947" w:rsidP="00787947">
      <w:pPr>
        <w:rPr>
          <w:i/>
          <w:iCs/>
          <w:lang w:eastAsia="ko-KR"/>
        </w:rPr>
      </w:pPr>
      <w:r w:rsidRPr="00DD00AF">
        <w:rPr>
          <w:rFonts w:hint="eastAsia"/>
          <w:i/>
          <w:iCs/>
          <w:lang w:eastAsia="ko-KR"/>
        </w:rPr>
        <w:t>T</w:t>
      </w:r>
      <w:r w:rsidRPr="00DD00AF">
        <w:rPr>
          <w:i/>
          <w:iCs/>
          <w:lang w:eastAsia="ko-KR"/>
        </w:rPr>
        <w:t xml:space="preserve">he significance rate of gender composition effects </w:t>
      </w:r>
    </w:p>
    <w:p w14:paraId="18ACA1FB" w14:textId="1224F936" w:rsidR="007369F2" w:rsidRPr="00DD00AF" w:rsidRDefault="00312AEB" w:rsidP="00053214">
      <w:pPr>
        <w:spacing w:line="480" w:lineRule="auto"/>
        <w:rPr>
          <w:lang w:eastAsia="ko-KR"/>
        </w:rPr>
      </w:pPr>
      <w:r w:rsidRPr="00DD00AF">
        <w:rPr>
          <w:noProof/>
        </w:rPr>
        <w:drawing>
          <wp:inline distT="0" distB="0" distL="0" distR="0" wp14:anchorId="5930F876" wp14:editId="42FB68CA">
            <wp:extent cx="5486400" cy="3385820"/>
            <wp:effectExtent l="0" t="0" r="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8"/>
                    <a:stretch>
                      <a:fillRect/>
                    </a:stretch>
                  </pic:blipFill>
                  <pic:spPr>
                    <a:xfrm>
                      <a:off x="0" y="0"/>
                      <a:ext cx="5486400" cy="3385820"/>
                    </a:xfrm>
                    <a:prstGeom prst="rect">
                      <a:avLst/>
                    </a:prstGeom>
                  </pic:spPr>
                </pic:pic>
              </a:graphicData>
            </a:graphic>
          </wp:inline>
        </w:drawing>
      </w:r>
    </w:p>
    <w:p w14:paraId="42439938" w14:textId="433127E0" w:rsidR="00AB0740" w:rsidRPr="00DD00AF" w:rsidRDefault="00787947" w:rsidP="00787947">
      <w:pPr>
        <w:rPr>
          <w:rFonts w:eastAsia="Times New Roman"/>
          <w:i/>
          <w:sz w:val="20"/>
          <w:szCs w:val="20"/>
        </w:rPr>
      </w:pPr>
      <w:r w:rsidRPr="00DD00AF">
        <w:rPr>
          <w:rFonts w:eastAsia="Times New Roman"/>
          <w:i/>
          <w:sz w:val="20"/>
          <w:szCs w:val="20"/>
        </w:rPr>
        <w:t xml:space="preserve">Note. </w:t>
      </w:r>
      <w:r w:rsidR="00E27AC8" w:rsidRPr="00DD00AF">
        <w:rPr>
          <w:rFonts w:eastAsia="Times New Roman"/>
          <w:iCs/>
          <w:sz w:val="20"/>
          <w:szCs w:val="20"/>
        </w:rPr>
        <w:t>Beta2</w:t>
      </w:r>
      <w:r w:rsidRPr="00DD00AF">
        <w:rPr>
          <w:rFonts w:eastAsia="Times New Roman"/>
          <w:iCs/>
          <w:sz w:val="20"/>
          <w:szCs w:val="20"/>
        </w:rPr>
        <w:t xml:space="preserve">, and beta3 are from </w:t>
      </w:r>
      <w:r w:rsidR="00D94187" w:rsidRPr="00DD00AF">
        <w:rPr>
          <w:rFonts w:eastAsia="Times New Roman"/>
          <w:iCs/>
          <w:sz w:val="20"/>
          <w:szCs w:val="20"/>
        </w:rPr>
        <w:t xml:space="preserve">the </w:t>
      </w:r>
      <w:r w:rsidRPr="00DD00AF">
        <w:rPr>
          <w:rFonts w:eastAsia="Times New Roman"/>
          <w:iCs/>
          <w:sz w:val="20"/>
          <w:szCs w:val="20"/>
        </w:rPr>
        <w:t>data-generation equation. CN indicates the cluster numbers</w:t>
      </w:r>
      <w:r w:rsidRPr="00DD00AF">
        <w:rPr>
          <w:rFonts w:eastAsia="Times New Roman"/>
          <w:i/>
          <w:sz w:val="20"/>
          <w:szCs w:val="20"/>
        </w:rPr>
        <w:t>.</w:t>
      </w:r>
    </w:p>
    <w:p w14:paraId="5C669981" w14:textId="77777777" w:rsidR="00AB0740" w:rsidRPr="00DD00AF" w:rsidRDefault="00AB0740">
      <w:pPr>
        <w:rPr>
          <w:rFonts w:eastAsia="Times New Roman"/>
          <w:i/>
          <w:sz w:val="20"/>
          <w:szCs w:val="20"/>
        </w:rPr>
      </w:pPr>
      <w:r w:rsidRPr="00DD00AF">
        <w:rPr>
          <w:rFonts w:eastAsia="Times New Roman"/>
          <w:i/>
          <w:sz w:val="20"/>
          <w:szCs w:val="20"/>
        </w:rPr>
        <w:br w:type="page"/>
      </w:r>
    </w:p>
    <w:p w14:paraId="0EB4EA92" w14:textId="03BEA26E" w:rsidR="00AB0740" w:rsidRPr="00DD00AF" w:rsidRDefault="00AB0740" w:rsidP="008C1042">
      <w:pPr>
        <w:pStyle w:val="af1"/>
      </w:pPr>
      <w:r w:rsidRPr="00DD00AF">
        <w:lastRenderedPageBreak/>
        <w:t xml:space="preserve">Figure </w:t>
      </w:r>
      <w:fldSimple w:instr=" SEQ Figure \* ARABIC ">
        <w:r w:rsidR="000A2B30">
          <w:rPr>
            <w:noProof/>
          </w:rPr>
          <w:t>9</w:t>
        </w:r>
      </w:fldSimple>
    </w:p>
    <w:p w14:paraId="7411FBAD" w14:textId="2F0975FE" w:rsidR="00AB0740" w:rsidRPr="00DD00AF" w:rsidRDefault="00AB0740" w:rsidP="00AB0740">
      <w:pPr>
        <w:rPr>
          <w:i/>
          <w:iCs/>
          <w:lang w:eastAsia="ko-KR"/>
        </w:rPr>
      </w:pPr>
      <w:r w:rsidRPr="00DD00AF">
        <w:rPr>
          <w:rFonts w:hint="eastAsia"/>
          <w:i/>
          <w:iCs/>
          <w:lang w:eastAsia="ko-KR"/>
        </w:rPr>
        <w:t>T</w:t>
      </w:r>
      <w:r w:rsidRPr="00DD00AF">
        <w:rPr>
          <w:i/>
          <w:iCs/>
          <w:lang w:eastAsia="ko-KR"/>
        </w:rPr>
        <w:t>he significance rate of individual gender effect.</w:t>
      </w:r>
    </w:p>
    <w:p w14:paraId="2D1A8465" w14:textId="0CE97FBD" w:rsidR="00AB0740" w:rsidRPr="00DD00AF" w:rsidRDefault="00312AEB" w:rsidP="00053214">
      <w:pPr>
        <w:spacing w:line="480" w:lineRule="auto"/>
        <w:rPr>
          <w:noProof/>
        </w:rPr>
      </w:pPr>
      <w:r w:rsidRPr="00DD00AF">
        <w:rPr>
          <w:noProof/>
        </w:rPr>
        <w:drawing>
          <wp:inline distT="0" distB="0" distL="0" distR="0" wp14:anchorId="3BECB10D" wp14:editId="04D97EB9">
            <wp:extent cx="5486400" cy="3385820"/>
            <wp:effectExtent l="0" t="0" r="0" b="508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9"/>
                    <a:stretch>
                      <a:fillRect/>
                    </a:stretch>
                  </pic:blipFill>
                  <pic:spPr>
                    <a:xfrm>
                      <a:off x="0" y="0"/>
                      <a:ext cx="5486400" cy="3385820"/>
                    </a:xfrm>
                    <a:prstGeom prst="rect">
                      <a:avLst/>
                    </a:prstGeom>
                  </pic:spPr>
                </pic:pic>
              </a:graphicData>
            </a:graphic>
          </wp:inline>
        </w:drawing>
      </w:r>
    </w:p>
    <w:p w14:paraId="69642996" w14:textId="64B1A84C" w:rsidR="00AB0740" w:rsidRPr="00DD00AF" w:rsidRDefault="00AB0740" w:rsidP="00AB0740">
      <w:pPr>
        <w:widowControl w:val="0"/>
        <w:wordWrap w:val="0"/>
        <w:autoSpaceDE w:val="0"/>
        <w:autoSpaceDN w:val="0"/>
        <w:spacing w:after="200" w:line="276" w:lineRule="auto"/>
        <w:jc w:val="both"/>
        <w:rPr>
          <w:rFonts w:eastAsia="Times New Roman"/>
          <w:i/>
          <w:sz w:val="20"/>
          <w:szCs w:val="20"/>
        </w:rPr>
      </w:pPr>
      <w:r w:rsidRPr="00DD00AF">
        <w:rPr>
          <w:rFonts w:eastAsia="Times New Roman"/>
          <w:i/>
          <w:sz w:val="20"/>
          <w:szCs w:val="20"/>
        </w:rPr>
        <w:t xml:space="preserve">Note. </w:t>
      </w:r>
      <w:r w:rsidR="00E27AC8" w:rsidRPr="00DD00AF">
        <w:rPr>
          <w:rFonts w:eastAsia="Times New Roman"/>
          <w:iCs/>
          <w:sz w:val="20"/>
          <w:szCs w:val="20"/>
        </w:rPr>
        <w:t>Beta2</w:t>
      </w:r>
      <w:r w:rsidRPr="00DD00AF">
        <w:rPr>
          <w:rFonts w:eastAsia="Times New Roman"/>
          <w:iCs/>
          <w:sz w:val="20"/>
          <w:szCs w:val="20"/>
        </w:rPr>
        <w:t xml:space="preserve">, and beta3 are from </w:t>
      </w:r>
      <w:r w:rsidR="00D94187" w:rsidRPr="00DD00AF">
        <w:rPr>
          <w:rFonts w:eastAsia="Times New Roman"/>
          <w:iCs/>
          <w:sz w:val="20"/>
          <w:szCs w:val="20"/>
        </w:rPr>
        <w:t xml:space="preserve">the </w:t>
      </w:r>
      <w:r w:rsidRPr="00DD00AF">
        <w:rPr>
          <w:rFonts w:eastAsia="Times New Roman"/>
          <w:iCs/>
          <w:sz w:val="20"/>
          <w:szCs w:val="20"/>
        </w:rPr>
        <w:t>data-generation equation. CN indicates the cluster numbers.</w:t>
      </w:r>
    </w:p>
    <w:p w14:paraId="53107E8D" w14:textId="228B50D8" w:rsidR="00FA0949" w:rsidRPr="00DD00AF" w:rsidRDefault="00FA0949">
      <w:r w:rsidRPr="00DD00AF">
        <w:br w:type="page"/>
      </w:r>
    </w:p>
    <w:p w14:paraId="3AD3BD17" w14:textId="0B471B62" w:rsidR="00AB0740" w:rsidRPr="00DD00AF" w:rsidRDefault="00AB0740" w:rsidP="008C1042">
      <w:pPr>
        <w:pStyle w:val="af1"/>
      </w:pPr>
      <w:r w:rsidRPr="00DD00AF">
        <w:lastRenderedPageBreak/>
        <w:t xml:space="preserve">Figure </w:t>
      </w:r>
      <w:fldSimple w:instr=" SEQ Figure \* ARABIC ">
        <w:r w:rsidR="000A2B30">
          <w:rPr>
            <w:noProof/>
          </w:rPr>
          <w:t>10</w:t>
        </w:r>
      </w:fldSimple>
    </w:p>
    <w:p w14:paraId="04B42C03" w14:textId="72E5D3C8" w:rsidR="00AB0740" w:rsidRPr="00DD00AF" w:rsidRDefault="00AB0740" w:rsidP="00AB0740">
      <w:pPr>
        <w:rPr>
          <w:i/>
          <w:iCs/>
          <w:lang w:eastAsia="ko-KR"/>
        </w:rPr>
      </w:pPr>
      <w:r w:rsidRPr="00DD00AF">
        <w:rPr>
          <w:rFonts w:hint="eastAsia"/>
          <w:i/>
          <w:iCs/>
          <w:lang w:eastAsia="ko-KR"/>
        </w:rPr>
        <w:t>T</w:t>
      </w:r>
      <w:r w:rsidRPr="00DD00AF">
        <w:rPr>
          <w:i/>
          <w:iCs/>
          <w:lang w:eastAsia="ko-KR"/>
        </w:rPr>
        <w:t xml:space="preserve">he significance rate of interaction effect </w:t>
      </w:r>
    </w:p>
    <w:p w14:paraId="1D409D1A" w14:textId="24E862DC" w:rsidR="00AB0740" w:rsidRPr="00DD00AF" w:rsidRDefault="00312AEB" w:rsidP="00AB0740">
      <w:pPr>
        <w:rPr>
          <w:rFonts w:eastAsia="Times New Roman"/>
          <w:i/>
          <w:sz w:val="20"/>
          <w:szCs w:val="20"/>
        </w:rPr>
      </w:pPr>
      <w:r w:rsidRPr="00DD00AF">
        <w:rPr>
          <w:noProof/>
        </w:rPr>
        <w:drawing>
          <wp:inline distT="0" distB="0" distL="0" distR="0" wp14:anchorId="2A489BA4" wp14:editId="2F186E56">
            <wp:extent cx="5486400" cy="3385820"/>
            <wp:effectExtent l="0" t="0" r="0" b="508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0"/>
                    <a:stretch>
                      <a:fillRect/>
                    </a:stretch>
                  </pic:blipFill>
                  <pic:spPr>
                    <a:xfrm>
                      <a:off x="0" y="0"/>
                      <a:ext cx="5486400" cy="3385820"/>
                    </a:xfrm>
                    <a:prstGeom prst="rect">
                      <a:avLst/>
                    </a:prstGeom>
                  </pic:spPr>
                </pic:pic>
              </a:graphicData>
            </a:graphic>
          </wp:inline>
        </w:drawing>
      </w:r>
      <w:r w:rsidR="00AB0740" w:rsidRPr="00DD00AF">
        <w:rPr>
          <w:rFonts w:eastAsia="Times New Roman"/>
          <w:i/>
          <w:szCs w:val="20"/>
        </w:rPr>
        <w:t xml:space="preserve"> </w:t>
      </w:r>
      <w:r w:rsidR="00AB0740" w:rsidRPr="00DD00AF">
        <w:rPr>
          <w:rFonts w:eastAsia="Times New Roman"/>
          <w:i/>
          <w:sz w:val="20"/>
          <w:szCs w:val="20"/>
        </w:rPr>
        <w:t xml:space="preserve">Note. </w:t>
      </w:r>
      <w:r w:rsidR="00E27AC8" w:rsidRPr="00DD00AF">
        <w:rPr>
          <w:rFonts w:eastAsia="Times New Roman"/>
          <w:iCs/>
          <w:sz w:val="20"/>
          <w:szCs w:val="20"/>
        </w:rPr>
        <w:t>Beta2</w:t>
      </w:r>
      <w:r w:rsidR="00AB0740" w:rsidRPr="00DD00AF">
        <w:rPr>
          <w:rFonts w:eastAsia="Times New Roman"/>
          <w:iCs/>
          <w:sz w:val="20"/>
          <w:szCs w:val="20"/>
        </w:rPr>
        <w:t xml:space="preserve">, and beta3 are from </w:t>
      </w:r>
      <w:r w:rsidR="00D94187" w:rsidRPr="00DD00AF">
        <w:rPr>
          <w:rFonts w:eastAsia="Times New Roman"/>
          <w:iCs/>
          <w:sz w:val="20"/>
          <w:szCs w:val="20"/>
        </w:rPr>
        <w:t xml:space="preserve">the </w:t>
      </w:r>
      <w:r w:rsidR="00AB0740" w:rsidRPr="00DD00AF">
        <w:rPr>
          <w:rFonts w:eastAsia="Times New Roman"/>
          <w:iCs/>
          <w:sz w:val="20"/>
          <w:szCs w:val="20"/>
        </w:rPr>
        <w:t>data-generation equation. CN indicates the cluster numbers.</w:t>
      </w:r>
    </w:p>
    <w:p w14:paraId="279AF154" w14:textId="52D7B986" w:rsidR="007369F2" w:rsidRPr="00DD00AF" w:rsidRDefault="007369F2" w:rsidP="00053214">
      <w:pPr>
        <w:spacing w:line="480" w:lineRule="auto"/>
        <w:rPr>
          <w:lang w:eastAsia="ko-KR"/>
        </w:rPr>
      </w:pPr>
    </w:p>
    <w:p w14:paraId="3D9A68A5" w14:textId="4C3E68A5" w:rsidR="00053214" w:rsidRPr="00DD00AF" w:rsidRDefault="005C0FA3" w:rsidP="00053214">
      <w:pPr>
        <w:spacing w:line="480" w:lineRule="auto"/>
      </w:pPr>
      <w:r w:rsidRPr="00DD00AF">
        <w:br w:type="page"/>
      </w:r>
    </w:p>
    <w:p w14:paraId="2840F805" w14:textId="14BA81EC" w:rsidR="009F7FB4" w:rsidRPr="00DD00AF" w:rsidRDefault="005C0FA3" w:rsidP="009B61C2">
      <w:pPr>
        <w:pStyle w:val="2"/>
      </w:pPr>
      <w:bookmarkStart w:id="158" w:name="_Toc108986013"/>
      <w:bookmarkStart w:id="159" w:name="_Toc108986117"/>
      <w:bookmarkStart w:id="160" w:name="_Toc109813197"/>
      <w:r w:rsidRPr="00DD00AF">
        <w:lastRenderedPageBreak/>
        <w:t>CURRICULUM VITAE</w:t>
      </w:r>
      <w:bookmarkEnd w:id="158"/>
      <w:bookmarkEnd w:id="159"/>
      <w:bookmarkEnd w:id="160"/>
    </w:p>
    <w:bookmarkEnd w:id="0"/>
    <w:p w14:paraId="6809FB56" w14:textId="42247056" w:rsidR="00F6331D" w:rsidRPr="00DD00AF" w:rsidRDefault="00F6331D" w:rsidP="00496ADF"/>
    <w:p w14:paraId="5961001D" w14:textId="77777777" w:rsidR="00D654CE" w:rsidRPr="00DD00AF" w:rsidRDefault="00D654CE" w:rsidP="00D654CE">
      <w:pPr>
        <w:widowControl w:val="0"/>
        <w:autoSpaceDE w:val="0"/>
        <w:autoSpaceDN w:val="0"/>
        <w:spacing w:before="85" w:line="276" w:lineRule="auto"/>
        <w:ind w:left="460"/>
        <w:outlineLvl w:val="0"/>
        <w:rPr>
          <w:rFonts w:eastAsia="Times New Roman"/>
          <w:b/>
          <w:bCs/>
          <w:w w:val="105"/>
          <w:sz w:val="28"/>
          <w:szCs w:val="28"/>
          <w:lang w:bidi="en-US"/>
        </w:rPr>
      </w:pPr>
      <w:r w:rsidRPr="00DD00AF">
        <w:rPr>
          <w:rFonts w:eastAsia="Times New Roman"/>
          <w:b/>
          <w:bCs/>
          <w:w w:val="105"/>
          <w:sz w:val="28"/>
          <w:szCs w:val="28"/>
          <w:lang w:bidi="en-US"/>
        </w:rPr>
        <w:t>EDUCATION</w:t>
      </w:r>
    </w:p>
    <w:p w14:paraId="794E4DCB" w14:textId="6304A849" w:rsidR="00D654CE" w:rsidRPr="00DD00AF" w:rsidRDefault="00D654CE" w:rsidP="003B7B57">
      <w:pPr>
        <w:widowControl w:val="0"/>
        <w:tabs>
          <w:tab w:val="left" w:pos="2620"/>
        </w:tabs>
        <w:autoSpaceDE w:val="0"/>
        <w:autoSpaceDN w:val="0"/>
        <w:spacing w:line="276" w:lineRule="auto"/>
        <w:ind w:left="2619" w:hanging="2160"/>
        <w:rPr>
          <w:rFonts w:eastAsia="맑은 고딕"/>
          <w:b/>
          <w:bCs/>
          <w:sz w:val="22"/>
          <w:szCs w:val="22"/>
          <w:lang w:eastAsia="ko-KR" w:bidi="en-US"/>
        </w:rPr>
      </w:pPr>
      <w:r w:rsidRPr="00DD00AF">
        <w:rPr>
          <w:rFonts w:eastAsia="맑은 고딕"/>
          <w:sz w:val="22"/>
          <w:szCs w:val="22"/>
          <w:lang w:eastAsia="ko-KR" w:bidi="en-US"/>
        </w:rPr>
        <w:t xml:space="preserve">Expected Aug 2022 </w:t>
      </w:r>
      <w:r w:rsidRPr="00DD00AF">
        <w:rPr>
          <w:rFonts w:eastAsia="맑은 고딕"/>
          <w:sz w:val="22"/>
          <w:szCs w:val="22"/>
          <w:lang w:eastAsia="ko-KR" w:bidi="en-US"/>
        </w:rPr>
        <w:tab/>
      </w:r>
      <w:r w:rsidRPr="00DD00AF">
        <w:rPr>
          <w:rFonts w:eastAsia="맑은 고딕"/>
          <w:b/>
          <w:bCs/>
          <w:sz w:val="22"/>
          <w:szCs w:val="22"/>
          <w:lang w:eastAsia="ko-KR" w:bidi="en-US"/>
        </w:rPr>
        <w:t>Wake Forest University, N</w:t>
      </w:r>
      <w:r w:rsidR="003B7B57" w:rsidRPr="00DD00AF">
        <w:rPr>
          <w:rFonts w:eastAsia="맑은 고딕"/>
          <w:b/>
          <w:bCs/>
          <w:sz w:val="22"/>
          <w:szCs w:val="22"/>
          <w:lang w:eastAsia="ko-KR" w:bidi="en-US"/>
        </w:rPr>
        <w:t xml:space="preserve">orth </w:t>
      </w:r>
      <w:r w:rsidRPr="00DD00AF">
        <w:rPr>
          <w:rFonts w:eastAsia="맑은 고딕"/>
          <w:b/>
          <w:bCs/>
          <w:sz w:val="22"/>
          <w:szCs w:val="22"/>
          <w:lang w:eastAsia="ko-KR" w:bidi="en-US"/>
        </w:rPr>
        <w:t>C</w:t>
      </w:r>
      <w:r w:rsidR="003B7B57" w:rsidRPr="00DD00AF">
        <w:rPr>
          <w:rFonts w:eastAsia="맑은 고딕"/>
          <w:b/>
          <w:bCs/>
          <w:sz w:val="22"/>
          <w:szCs w:val="22"/>
          <w:lang w:eastAsia="ko-KR" w:bidi="en-US"/>
        </w:rPr>
        <w:t>arolina</w:t>
      </w:r>
    </w:p>
    <w:p w14:paraId="4C0B6F37" w14:textId="77777777" w:rsidR="00D654CE" w:rsidRPr="00DD00AF" w:rsidRDefault="00D654CE" w:rsidP="00D654CE">
      <w:pPr>
        <w:widowControl w:val="0"/>
        <w:tabs>
          <w:tab w:val="left" w:pos="2620"/>
        </w:tabs>
        <w:autoSpaceDE w:val="0"/>
        <w:autoSpaceDN w:val="0"/>
        <w:spacing w:line="276" w:lineRule="auto"/>
        <w:ind w:left="2620" w:right="2510" w:hanging="2161"/>
        <w:rPr>
          <w:rFonts w:eastAsia="맑은 고딕"/>
          <w:sz w:val="22"/>
          <w:szCs w:val="22"/>
          <w:lang w:eastAsia="ko-KR" w:bidi="en-US"/>
        </w:rPr>
      </w:pPr>
      <w:r w:rsidRPr="00DD00AF">
        <w:rPr>
          <w:rFonts w:eastAsia="맑은 고딕"/>
          <w:sz w:val="22"/>
          <w:szCs w:val="22"/>
          <w:lang w:eastAsia="ko-KR" w:bidi="en-US"/>
        </w:rPr>
        <w:tab/>
      </w:r>
      <w:r w:rsidRPr="00DD00AF">
        <w:rPr>
          <w:rFonts w:eastAsia="맑은 고딕"/>
          <w:sz w:val="22"/>
          <w:szCs w:val="22"/>
          <w:lang w:eastAsia="ko-KR" w:bidi="en-US"/>
        </w:rPr>
        <w:tab/>
        <w:t>M.A. in General Psychology</w:t>
      </w:r>
    </w:p>
    <w:p w14:paraId="6DB65E3B" w14:textId="77777777" w:rsidR="00D654CE" w:rsidRPr="00DD00AF" w:rsidRDefault="00D654CE" w:rsidP="00D654CE">
      <w:pPr>
        <w:widowControl w:val="0"/>
        <w:autoSpaceDE w:val="0"/>
        <w:autoSpaceDN w:val="0"/>
        <w:spacing w:line="276" w:lineRule="auto"/>
        <w:ind w:left="3300"/>
        <w:rPr>
          <w:rFonts w:eastAsia="맑은 고딕"/>
          <w:i/>
          <w:sz w:val="22"/>
          <w:szCs w:val="22"/>
          <w:lang w:eastAsia="ko-KR" w:bidi="en-US"/>
        </w:rPr>
      </w:pPr>
      <w:r w:rsidRPr="00DD00AF">
        <w:rPr>
          <w:rFonts w:eastAsia="맑은 고딕"/>
          <w:sz w:val="22"/>
          <w:szCs w:val="22"/>
          <w:lang w:bidi="en-US"/>
        </w:rPr>
        <w:t xml:space="preserve">Thesis: </w:t>
      </w:r>
      <w:r w:rsidRPr="00DD00AF">
        <w:rPr>
          <w:rFonts w:eastAsia="맑은 고딕"/>
          <w:i/>
          <w:sz w:val="22"/>
          <w:szCs w:val="22"/>
          <w:lang w:eastAsia="ko-KR" w:bidi="en-US"/>
        </w:rPr>
        <w:t>Dueling Dyads: Regression versus MLM Analysis with a Categorical Predictor</w:t>
      </w:r>
    </w:p>
    <w:p w14:paraId="0849E1B1" w14:textId="77777777" w:rsidR="00D654CE" w:rsidRPr="00DD00AF" w:rsidRDefault="00D654CE" w:rsidP="00D654CE">
      <w:pPr>
        <w:widowControl w:val="0"/>
        <w:tabs>
          <w:tab w:val="left" w:pos="2620"/>
        </w:tabs>
        <w:autoSpaceDE w:val="0"/>
        <w:autoSpaceDN w:val="0"/>
        <w:spacing w:line="276" w:lineRule="auto"/>
        <w:ind w:left="2620" w:right="2510" w:hanging="2161"/>
        <w:rPr>
          <w:rFonts w:eastAsia="맑은 고딕"/>
          <w:sz w:val="22"/>
          <w:szCs w:val="22"/>
          <w:lang w:eastAsia="ko-KR" w:bidi="en-US"/>
        </w:rPr>
      </w:pPr>
      <w:r w:rsidRPr="00DD00AF">
        <w:rPr>
          <w:rFonts w:eastAsia="맑은 고딕"/>
          <w:sz w:val="22"/>
          <w:szCs w:val="22"/>
          <w:lang w:eastAsia="ko-KR" w:bidi="en-US"/>
        </w:rPr>
        <w:tab/>
      </w:r>
      <w:r w:rsidRPr="00DD00AF">
        <w:rPr>
          <w:rFonts w:eastAsia="맑은 고딕"/>
          <w:sz w:val="22"/>
          <w:szCs w:val="22"/>
          <w:lang w:eastAsia="ko-KR" w:bidi="en-US"/>
        </w:rPr>
        <w:tab/>
        <w:t>(Advisor: S. Mason Garrison)</w:t>
      </w:r>
    </w:p>
    <w:p w14:paraId="1563F847" w14:textId="77777777" w:rsidR="00D654CE" w:rsidRPr="00DD00AF" w:rsidRDefault="00D654CE" w:rsidP="00D654CE">
      <w:pPr>
        <w:widowControl w:val="0"/>
        <w:tabs>
          <w:tab w:val="left" w:pos="2620"/>
        </w:tabs>
        <w:autoSpaceDE w:val="0"/>
        <w:autoSpaceDN w:val="0"/>
        <w:spacing w:line="276" w:lineRule="auto"/>
        <w:ind w:left="2620" w:right="2510" w:hanging="2161"/>
        <w:rPr>
          <w:rFonts w:eastAsia="맑은 고딕"/>
          <w:sz w:val="22"/>
          <w:szCs w:val="22"/>
          <w:lang w:eastAsia="ko-KR" w:bidi="en-US"/>
        </w:rPr>
      </w:pPr>
    </w:p>
    <w:p w14:paraId="37387F61" w14:textId="77777777" w:rsidR="00D654CE" w:rsidRPr="00DD00AF" w:rsidRDefault="00D654CE" w:rsidP="00D654CE">
      <w:pPr>
        <w:widowControl w:val="0"/>
        <w:tabs>
          <w:tab w:val="left" w:pos="2620"/>
        </w:tabs>
        <w:autoSpaceDE w:val="0"/>
        <w:autoSpaceDN w:val="0"/>
        <w:spacing w:line="276" w:lineRule="auto"/>
        <w:ind w:left="2620" w:right="2510" w:hanging="2161"/>
        <w:rPr>
          <w:rFonts w:eastAsia="맑은 고딕"/>
          <w:sz w:val="22"/>
          <w:szCs w:val="22"/>
          <w:lang w:eastAsia="ko-KR" w:bidi="en-US"/>
        </w:rPr>
      </w:pPr>
      <w:r w:rsidRPr="00DD00AF">
        <w:rPr>
          <w:rFonts w:eastAsia="Times New Roman"/>
          <w:sz w:val="22"/>
          <w:szCs w:val="22"/>
          <w:lang w:bidi="en-US"/>
        </w:rPr>
        <w:t>201</w:t>
      </w:r>
      <w:r w:rsidRPr="00DD00AF">
        <w:rPr>
          <w:rFonts w:eastAsia="맑은 고딕"/>
          <w:sz w:val="22"/>
          <w:szCs w:val="22"/>
          <w:lang w:eastAsia="ko-KR" w:bidi="en-US"/>
        </w:rPr>
        <w:t>8</w:t>
      </w:r>
      <w:r w:rsidRPr="00DD00AF">
        <w:rPr>
          <w:rFonts w:eastAsia="Times New Roman"/>
          <w:sz w:val="22"/>
          <w:szCs w:val="22"/>
          <w:lang w:bidi="en-US"/>
        </w:rPr>
        <w:tab/>
      </w:r>
      <w:r w:rsidRPr="00DD00AF">
        <w:rPr>
          <w:rFonts w:eastAsia="맑은 고딕"/>
          <w:b/>
          <w:bCs/>
          <w:sz w:val="22"/>
          <w:szCs w:val="22"/>
          <w:lang w:eastAsia="ko-KR" w:bidi="en-US"/>
        </w:rPr>
        <w:t>Sogang University, Seoul, Korea</w:t>
      </w:r>
    </w:p>
    <w:p w14:paraId="0D7B7FF0" w14:textId="77777777" w:rsidR="00D654CE" w:rsidRPr="00DD00AF" w:rsidRDefault="00D654CE" w:rsidP="00D654CE">
      <w:pPr>
        <w:widowControl w:val="0"/>
        <w:tabs>
          <w:tab w:val="left" w:pos="2620"/>
        </w:tabs>
        <w:autoSpaceDE w:val="0"/>
        <w:autoSpaceDN w:val="0"/>
        <w:spacing w:line="276" w:lineRule="auto"/>
        <w:ind w:left="2620" w:right="1602" w:hanging="2161"/>
        <w:rPr>
          <w:rFonts w:eastAsia="맑은 고딕"/>
          <w:sz w:val="22"/>
          <w:szCs w:val="22"/>
          <w:lang w:eastAsia="ko-KR" w:bidi="en-US"/>
        </w:rPr>
      </w:pPr>
      <w:r w:rsidRPr="00DD00AF">
        <w:rPr>
          <w:rFonts w:eastAsia="맑은 고딕"/>
          <w:sz w:val="22"/>
          <w:szCs w:val="22"/>
          <w:lang w:eastAsia="ko-KR" w:bidi="en-US"/>
        </w:rPr>
        <w:tab/>
      </w:r>
      <w:r w:rsidRPr="00DD00AF">
        <w:rPr>
          <w:rFonts w:eastAsia="맑은 고딕"/>
          <w:sz w:val="22"/>
          <w:szCs w:val="22"/>
          <w:lang w:eastAsia="ko-KR" w:bidi="en-US"/>
        </w:rPr>
        <w:tab/>
      </w:r>
      <w:r w:rsidRPr="00DD00AF">
        <w:rPr>
          <w:rFonts w:eastAsia="Times New Roman"/>
          <w:sz w:val="22"/>
          <w:szCs w:val="22"/>
          <w:lang w:bidi="en-US"/>
        </w:rPr>
        <w:t xml:space="preserve">M.A. in </w:t>
      </w:r>
      <w:r w:rsidRPr="00DD00AF">
        <w:rPr>
          <w:rFonts w:eastAsia="맑은 고딕"/>
          <w:sz w:val="22"/>
          <w:szCs w:val="22"/>
          <w:lang w:bidi="en-US"/>
        </w:rPr>
        <w:t>Psychology</w:t>
      </w:r>
    </w:p>
    <w:p w14:paraId="1D93A41F" w14:textId="440BF847" w:rsidR="00DE3D13" w:rsidRDefault="00D654CE" w:rsidP="00DE3D13">
      <w:pPr>
        <w:widowControl w:val="0"/>
        <w:autoSpaceDE w:val="0"/>
        <w:autoSpaceDN w:val="0"/>
        <w:spacing w:line="276" w:lineRule="auto"/>
        <w:ind w:left="3300"/>
        <w:rPr>
          <w:rFonts w:eastAsia="Times New Roman"/>
          <w:i/>
          <w:sz w:val="22"/>
          <w:szCs w:val="22"/>
          <w:lang w:bidi="en-US"/>
        </w:rPr>
      </w:pPr>
      <w:r w:rsidRPr="00DD00AF">
        <w:rPr>
          <w:rFonts w:eastAsia="맑은 고딕"/>
          <w:sz w:val="22"/>
          <w:szCs w:val="22"/>
          <w:lang w:bidi="en-US"/>
        </w:rPr>
        <w:t xml:space="preserve">Thesis: </w:t>
      </w:r>
      <w:r w:rsidRPr="00DD00AF">
        <w:rPr>
          <w:rFonts w:eastAsia="Times New Roman"/>
          <w:i/>
          <w:sz w:val="22"/>
          <w:szCs w:val="22"/>
          <w:lang w:bidi="en-US"/>
        </w:rPr>
        <w:t>Cultural Differences in the emotional reactions to the negative events of an in-group membe</w:t>
      </w:r>
      <w:r w:rsidR="00DE3D13">
        <w:rPr>
          <w:rFonts w:eastAsia="Times New Roman"/>
          <w:i/>
          <w:sz w:val="22"/>
          <w:szCs w:val="22"/>
          <w:lang w:bidi="en-US"/>
        </w:rPr>
        <w:t>r</w:t>
      </w:r>
    </w:p>
    <w:p w14:paraId="382BAB8B" w14:textId="351C6677" w:rsidR="00D654CE" w:rsidRPr="00DE3D13" w:rsidRDefault="00D654CE" w:rsidP="00DE3D13">
      <w:pPr>
        <w:widowControl w:val="0"/>
        <w:autoSpaceDE w:val="0"/>
        <w:autoSpaceDN w:val="0"/>
        <w:spacing w:line="276" w:lineRule="auto"/>
        <w:ind w:left="2160" w:firstLine="720"/>
        <w:rPr>
          <w:rFonts w:eastAsia="맑은 고딕"/>
          <w:i/>
          <w:sz w:val="22"/>
          <w:szCs w:val="22"/>
          <w:lang w:eastAsia="ko-KR" w:bidi="en-US"/>
        </w:rPr>
      </w:pPr>
      <w:r w:rsidRPr="00DD00AF">
        <w:rPr>
          <w:rFonts w:eastAsia="맑은 고딕"/>
          <w:sz w:val="22"/>
          <w:szCs w:val="22"/>
          <w:lang w:eastAsia="ko-KR" w:bidi="en-US"/>
        </w:rPr>
        <w:t>(Advisor: Jinkyung Na)</w:t>
      </w:r>
    </w:p>
    <w:p w14:paraId="7E60C95C" w14:textId="77777777" w:rsidR="00D654CE" w:rsidRPr="00DD00AF" w:rsidRDefault="00D654CE" w:rsidP="00D654CE">
      <w:pPr>
        <w:widowControl w:val="0"/>
        <w:autoSpaceDE w:val="0"/>
        <w:autoSpaceDN w:val="0"/>
        <w:spacing w:before="8" w:line="276" w:lineRule="auto"/>
        <w:rPr>
          <w:rFonts w:eastAsia="Times New Roman"/>
          <w:i/>
          <w:sz w:val="20"/>
          <w:szCs w:val="22"/>
          <w:lang w:bidi="en-US"/>
        </w:rPr>
      </w:pPr>
    </w:p>
    <w:p w14:paraId="6219D4C4" w14:textId="338DAFF6" w:rsidR="00D654CE" w:rsidRPr="00DD00AF" w:rsidRDefault="00D654CE" w:rsidP="001871D7">
      <w:pPr>
        <w:tabs>
          <w:tab w:val="left" w:pos="2620"/>
        </w:tabs>
        <w:autoSpaceDE w:val="0"/>
        <w:autoSpaceDN w:val="0"/>
        <w:spacing w:line="276" w:lineRule="auto"/>
        <w:ind w:left="2682" w:hanging="2223"/>
        <w:rPr>
          <w:rFonts w:eastAsia="맑은 고딕"/>
          <w:sz w:val="22"/>
          <w:szCs w:val="22"/>
          <w:lang w:eastAsia="ko-KR" w:bidi="en-US"/>
        </w:rPr>
      </w:pPr>
      <w:r w:rsidRPr="00DD00AF">
        <w:rPr>
          <w:rFonts w:eastAsia="Times New Roman"/>
          <w:sz w:val="22"/>
          <w:szCs w:val="22"/>
          <w:lang w:bidi="en-US"/>
        </w:rPr>
        <w:t>201</w:t>
      </w:r>
      <w:r w:rsidRPr="00DD00AF">
        <w:rPr>
          <w:rFonts w:eastAsia="맑은 고딕"/>
          <w:sz w:val="22"/>
          <w:szCs w:val="22"/>
          <w:lang w:eastAsia="ko-KR" w:bidi="en-US"/>
        </w:rPr>
        <w:t>4</w:t>
      </w:r>
      <w:r w:rsidRPr="00DD00AF">
        <w:rPr>
          <w:rFonts w:eastAsia="Times New Roman"/>
          <w:sz w:val="22"/>
          <w:szCs w:val="22"/>
          <w:lang w:bidi="en-US"/>
        </w:rPr>
        <w:tab/>
      </w:r>
      <w:r w:rsidRPr="00DD00AF">
        <w:rPr>
          <w:rFonts w:eastAsia="맑은 고딕"/>
          <w:b/>
          <w:bCs/>
          <w:sz w:val="22"/>
          <w:szCs w:val="22"/>
          <w:lang w:eastAsia="ko-KR" w:bidi="en-US"/>
        </w:rPr>
        <w:t>Hankuk University of Foreign</w:t>
      </w:r>
      <w:r w:rsidR="001871D7">
        <w:rPr>
          <w:rFonts w:eastAsia="맑은 고딕"/>
          <w:b/>
          <w:bCs/>
          <w:sz w:val="22"/>
          <w:szCs w:val="22"/>
          <w:lang w:eastAsia="ko-KR" w:bidi="en-US"/>
        </w:rPr>
        <w:t xml:space="preserve"> </w:t>
      </w:r>
      <w:r w:rsidRPr="00DD00AF">
        <w:rPr>
          <w:rFonts w:eastAsia="맑은 고딕"/>
          <w:b/>
          <w:bCs/>
          <w:sz w:val="22"/>
          <w:szCs w:val="22"/>
          <w:lang w:eastAsia="ko-KR" w:bidi="en-US"/>
        </w:rPr>
        <w:t>Studies, Seoul, Korea</w:t>
      </w:r>
      <w:r w:rsidRPr="00DD00AF">
        <w:rPr>
          <w:rFonts w:eastAsia="맑은 고딕"/>
          <w:sz w:val="22"/>
          <w:szCs w:val="22"/>
          <w:lang w:eastAsia="ko-KR" w:bidi="en-US"/>
        </w:rPr>
        <w:t xml:space="preserve">                  </w:t>
      </w:r>
      <w:ins w:id="161" w:author="Mason Garrison" w:date="2022-07-27T17:49:00Z">
        <w:r w:rsidRPr="00DD00AF">
          <w:rPr>
            <w:rFonts w:eastAsia="맑은 고딕"/>
            <w:sz w:val="22"/>
            <w:szCs w:val="22"/>
            <w:lang w:eastAsia="ko-KR" w:bidi="en-US"/>
          </w:rPr>
          <w:t xml:space="preserve">             </w:t>
        </w:r>
      </w:ins>
      <w:r w:rsidRPr="00DD00AF">
        <w:rPr>
          <w:rFonts w:eastAsia="맑은 고딕"/>
          <w:sz w:val="22"/>
          <w:szCs w:val="22"/>
          <w:lang w:eastAsia="ko-KR" w:bidi="en-US"/>
        </w:rPr>
        <w:t xml:space="preserve"> </w:t>
      </w:r>
    </w:p>
    <w:p w14:paraId="14045745" w14:textId="77777777" w:rsidR="00D654CE" w:rsidRPr="00DD00AF" w:rsidRDefault="00D654CE" w:rsidP="00D654CE">
      <w:pPr>
        <w:widowControl w:val="0"/>
        <w:tabs>
          <w:tab w:val="left" w:pos="2618"/>
        </w:tabs>
        <w:autoSpaceDE w:val="0"/>
        <w:autoSpaceDN w:val="0"/>
        <w:spacing w:line="276" w:lineRule="auto"/>
        <w:ind w:left="2620" w:right="1177" w:hanging="2161"/>
        <w:jc w:val="both"/>
        <w:rPr>
          <w:rFonts w:eastAsia="맑은 고딕"/>
          <w:sz w:val="22"/>
          <w:szCs w:val="22"/>
          <w:lang w:bidi="en-US"/>
        </w:rPr>
      </w:pPr>
      <w:r w:rsidRPr="00DD00AF">
        <w:rPr>
          <w:rFonts w:eastAsia="맑은 고딕"/>
          <w:sz w:val="22"/>
          <w:szCs w:val="22"/>
          <w:lang w:eastAsia="ko-KR" w:bidi="en-US"/>
        </w:rPr>
        <w:tab/>
      </w:r>
      <w:r w:rsidRPr="00DD00AF">
        <w:rPr>
          <w:rFonts w:eastAsia="맑은 고딕"/>
          <w:sz w:val="22"/>
          <w:szCs w:val="22"/>
          <w:lang w:eastAsia="ko-KR" w:bidi="en-US"/>
        </w:rPr>
        <w:tab/>
      </w:r>
      <w:r w:rsidRPr="00DD00AF">
        <w:rPr>
          <w:rFonts w:eastAsia="맑은 고딕"/>
          <w:sz w:val="22"/>
          <w:szCs w:val="22"/>
          <w:lang w:eastAsia="ko-KR" w:bidi="en-US"/>
        </w:rPr>
        <w:tab/>
      </w:r>
      <w:r w:rsidRPr="00DD00AF">
        <w:rPr>
          <w:rFonts w:eastAsia="Times New Roman"/>
          <w:sz w:val="22"/>
          <w:szCs w:val="22"/>
          <w:lang w:bidi="en-US"/>
        </w:rPr>
        <w:t>B.</w:t>
      </w:r>
      <w:r w:rsidRPr="00DD00AF">
        <w:rPr>
          <w:rFonts w:eastAsia="맑은 고딕"/>
          <w:sz w:val="22"/>
          <w:szCs w:val="22"/>
          <w:lang w:bidi="en-US"/>
        </w:rPr>
        <w:t>A</w:t>
      </w:r>
      <w:r w:rsidRPr="00DD00AF">
        <w:rPr>
          <w:rFonts w:eastAsia="Times New Roman"/>
          <w:sz w:val="22"/>
          <w:szCs w:val="22"/>
          <w:lang w:bidi="en-US"/>
        </w:rPr>
        <w:t xml:space="preserve">. </w:t>
      </w:r>
      <w:r w:rsidRPr="00DD00AF">
        <w:rPr>
          <w:rFonts w:eastAsia="맑은 고딕"/>
          <w:sz w:val="22"/>
          <w:szCs w:val="22"/>
          <w:lang w:bidi="en-US"/>
        </w:rPr>
        <w:t>in</w:t>
      </w:r>
      <w:r w:rsidRPr="00DD00AF">
        <w:rPr>
          <w:rFonts w:eastAsia="Times New Roman"/>
          <w:sz w:val="22"/>
          <w:szCs w:val="22"/>
          <w:lang w:bidi="en-US"/>
        </w:rPr>
        <w:t xml:space="preserve"> </w:t>
      </w:r>
      <w:r w:rsidRPr="00DD00AF">
        <w:rPr>
          <w:rFonts w:eastAsia="맑은 고딕"/>
          <w:sz w:val="22"/>
          <w:szCs w:val="22"/>
          <w:lang w:bidi="en-US"/>
        </w:rPr>
        <w:t>English Literature</w:t>
      </w:r>
    </w:p>
    <w:p w14:paraId="0594B368" w14:textId="77777777" w:rsidR="00D654CE" w:rsidRPr="00DD00AF" w:rsidRDefault="00D654CE" w:rsidP="00D654CE">
      <w:pPr>
        <w:widowControl w:val="0"/>
        <w:autoSpaceDE w:val="0"/>
        <w:autoSpaceDN w:val="0"/>
        <w:spacing w:line="276" w:lineRule="auto"/>
        <w:ind w:left="2620" w:right="1177" w:hanging="2161"/>
        <w:jc w:val="both"/>
        <w:rPr>
          <w:rFonts w:eastAsia="맑은 고딕"/>
          <w:sz w:val="22"/>
          <w:szCs w:val="22"/>
          <w:lang w:eastAsia="ko-KR" w:bidi="en-US"/>
        </w:rPr>
      </w:pPr>
      <w:r w:rsidRPr="00DD00AF">
        <w:rPr>
          <w:rFonts w:eastAsia="Times New Roman"/>
          <w:sz w:val="22"/>
          <w:szCs w:val="22"/>
          <w:lang w:bidi="en-US"/>
        </w:rPr>
        <w:tab/>
      </w:r>
      <w:r w:rsidRPr="00DD00AF">
        <w:rPr>
          <w:rFonts w:eastAsia="Times New Roman"/>
          <w:sz w:val="22"/>
          <w:szCs w:val="22"/>
          <w:lang w:bidi="en-US"/>
        </w:rPr>
        <w:tab/>
        <w:t>Major:</w:t>
      </w:r>
      <w:r w:rsidRPr="00DD00AF">
        <w:rPr>
          <w:rFonts w:eastAsia="맑은 고딕"/>
          <w:sz w:val="22"/>
          <w:szCs w:val="22"/>
          <w:lang w:eastAsia="ko-KR" w:bidi="en-US"/>
        </w:rPr>
        <w:t xml:space="preserve"> English Literature</w:t>
      </w:r>
    </w:p>
    <w:p w14:paraId="34B35F3E" w14:textId="0B210389" w:rsidR="00D654CE" w:rsidRPr="00DD00AF" w:rsidRDefault="00D654CE" w:rsidP="00D654CE">
      <w:pPr>
        <w:widowControl w:val="0"/>
        <w:autoSpaceDE w:val="0"/>
        <w:autoSpaceDN w:val="0"/>
        <w:spacing w:line="276" w:lineRule="auto"/>
        <w:ind w:left="2620" w:right="1177" w:hanging="2161"/>
        <w:jc w:val="both"/>
        <w:rPr>
          <w:rFonts w:eastAsia="맑은 고딕"/>
          <w:sz w:val="22"/>
          <w:szCs w:val="22"/>
          <w:lang w:eastAsia="ko-KR" w:bidi="en-US"/>
        </w:rPr>
      </w:pPr>
      <w:r w:rsidRPr="00DD00AF">
        <w:rPr>
          <w:rFonts w:eastAsia="맑은 고딕"/>
          <w:sz w:val="22"/>
          <w:szCs w:val="22"/>
          <w:lang w:eastAsia="ko-KR" w:bidi="en-US"/>
        </w:rPr>
        <w:tab/>
      </w:r>
      <w:r w:rsidRPr="00DD00AF">
        <w:rPr>
          <w:rFonts w:eastAsia="맑은 고딕"/>
          <w:sz w:val="22"/>
          <w:szCs w:val="22"/>
          <w:lang w:eastAsia="ko-KR" w:bidi="en-US"/>
        </w:rPr>
        <w:tab/>
        <w:t>Minor: Philosophy</w:t>
      </w:r>
    </w:p>
    <w:p w14:paraId="0C9154A5" w14:textId="77777777" w:rsidR="00D654CE" w:rsidRPr="00DD00AF" w:rsidRDefault="00D654CE" w:rsidP="00D654CE">
      <w:pPr>
        <w:widowControl w:val="0"/>
        <w:autoSpaceDE w:val="0"/>
        <w:autoSpaceDN w:val="0"/>
        <w:spacing w:line="276" w:lineRule="auto"/>
        <w:ind w:left="2620" w:right="1177" w:hanging="2161"/>
        <w:jc w:val="both"/>
        <w:rPr>
          <w:rFonts w:eastAsia="맑은 고딕"/>
          <w:sz w:val="22"/>
          <w:szCs w:val="22"/>
          <w:lang w:eastAsia="ko-KR" w:bidi="en-US"/>
        </w:rPr>
      </w:pPr>
    </w:p>
    <w:p w14:paraId="0E4FE441" w14:textId="77777777" w:rsidR="00D654CE" w:rsidRPr="00DD00AF" w:rsidRDefault="00D654CE" w:rsidP="00D654CE">
      <w:pPr>
        <w:widowControl w:val="0"/>
        <w:autoSpaceDE w:val="0"/>
        <w:autoSpaceDN w:val="0"/>
        <w:spacing w:line="276" w:lineRule="auto"/>
        <w:ind w:left="460"/>
        <w:outlineLvl w:val="0"/>
        <w:rPr>
          <w:rFonts w:eastAsia="맑은 고딕"/>
          <w:b/>
          <w:bCs/>
          <w:sz w:val="28"/>
          <w:szCs w:val="28"/>
          <w:lang w:eastAsia="ko-KR" w:bidi="en-US"/>
        </w:rPr>
      </w:pPr>
      <w:r w:rsidRPr="00DD00AF">
        <w:rPr>
          <w:rFonts w:eastAsia="맑은 고딕"/>
          <w:b/>
          <w:bCs/>
          <w:sz w:val="28"/>
          <w:szCs w:val="28"/>
          <w:lang w:eastAsia="ko-KR" w:bidi="en-US"/>
        </w:rPr>
        <w:t>SCHOLARSHIPS</w:t>
      </w:r>
    </w:p>
    <w:p w14:paraId="29F4477D" w14:textId="407779BB"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r w:rsidRPr="00DD00AF">
        <w:rPr>
          <w:rFonts w:eastAsia="맑은 고딕"/>
          <w:sz w:val="22"/>
          <w:szCs w:val="22"/>
          <w:lang w:eastAsia="ko-KR" w:bidi="en-US"/>
        </w:rPr>
        <w:t xml:space="preserve">2020 – 2022                  Teaching/Research Assistantship </w:t>
      </w:r>
    </w:p>
    <w:p w14:paraId="1B6750E4" w14:textId="77777777"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r w:rsidRPr="00DD00AF">
        <w:rPr>
          <w:rFonts w:eastAsia="맑은 고딕"/>
          <w:sz w:val="22"/>
          <w:szCs w:val="22"/>
          <w:lang w:eastAsia="ko-KR" w:bidi="en-US"/>
        </w:rPr>
        <w:tab/>
        <w:t xml:space="preserve">Wake Forest University </w:t>
      </w:r>
    </w:p>
    <w:p w14:paraId="6597036F" w14:textId="77777777"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r w:rsidRPr="00DD00AF">
        <w:rPr>
          <w:rFonts w:eastAsia="맑은 고딕"/>
          <w:sz w:val="22"/>
          <w:szCs w:val="22"/>
          <w:lang w:eastAsia="ko-KR" w:bidi="en-US"/>
        </w:rPr>
        <w:tab/>
        <w:t>(Full tuition waiver and stipend. Approximately $104,000)</w:t>
      </w:r>
    </w:p>
    <w:p w14:paraId="6D6B9389" w14:textId="77777777"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p>
    <w:p w14:paraId="5307E348" w14:textId="77777777"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r w:rsidRPr="00DD00AF">
        <w:rPr>
          <w:rFonts w:eastAsia="맑은 고딕"/>
          <w:sz w:val="22"/>
          <w:szCs w:val="22"/>
          <w:lang w:eastAsia="ko-KR" w:bidi="en-US"/>
        </w:rPr>
        <w:t>Apr 2021</w:t>
      </w:r>
      <w:r w:rsidRPr="00DD00AF">
        <w:rPr>
          <w:rFonts w:eastAsia="맑은 고딕"/>
          <w:sz w:val="22"/>
          <w:szCs w:val="22"/>
          <w:lang w:eastAsia="ko-KR" w:bidi="en-US"/>
        </w:rPr>
        <w:tab/>
        <w:t xml:space="preserve">Emerging Scholar and Diversity Award </w:t>
      </w:r>
    </w:p>
    <w:p w14:paraId="70A72C60" w14:textId="77777777"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r w:rsidRPr="00DD00AF">
        <w:rPr>
          <w:rFonts w:eastAsia="맑은 고딕"/>
          <w:sz w:val="22"/>
          <w:szCs w:val="22"/>
          <w:lang w:eastAsia="ko-KR" w:bidi="en-US"/>
        </w:rPr>
        <w:tab/>
        <w:t>Association for Research in Personality ($200)</w:t>
      </w:r>
    </w:p>
    <w:p w14:paraId="585E5C4E" w14:textId="77777777"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p>
    <w:p w14:paraId="3707F8E0" w14:textId="77777777"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r w:rsidRPr="00DD00AF">
        <w:rPr>
          <w:rFonts w:eastAsia="맑은 고딕"/>
          <w:sz w:val="22"/>
          <w:szCs w:val="22"/>
          <w:lang w:eastAsia="ko-KR" w:bidi="en-US"/>
        </w:rPr>
        <w:t xml:space="preserve">Spring &amp; Fall </w:t>
      </w:r>
      <w:r w:rsidRPr="00DD00AF">
        <w:rPr>
          <w:rFonts w:eastAsia="Times New Roman"/>
          <w:sz w:val="22"/>
          <w:szCs w:val="22"/>
          <w:lang w:eastAsia="ko-KR" w:bidi="en-US"/>
        </w:rPr>
        <w:t>201</w:t>
      </w:r>
      <w:r w:rsidRPr="00DD00AF">
        <w:rPr>
          <w:rFonts w:eastAsia="맑은 고딕"/>
          <w:sz w:val="22"/>
          <w:szCs w:val="22"/>
          <w:lang w:eastAsia="ko-KR" w:bidi="en-US"/>
        </w:rPr>
        <w:t>7</w:t>
      </w:r>
      <w:r w:rsidRPr="00DD00AF">
        <w:rPr>
          <w:rFonts w:eastAsia="Times New Roman"/>
          <w:sz w:val="22"/>
          <w:szCs w:val="22"/>
          <w:lang w:eastAsia="ko-KR" w:bidi="en-US"/>
        </w:rPr>
        <w:tab/>
      </w:r>
      <w:r w:rsidRPr="00DD00AF">
        <w:rPr>
          <w:rFonts w:eastAsia="맑은 고딕"/>
          <w:sz w:val="22"/>
          <w:szCs w:val="22"/>
          <w:lang w:eastAsia="ko-KR" w:bidi="en-US"/>
        </w:rPr>
        <w:t xml:space="preserve">National Humanities and Social Science Graduate Research Scholarship, </w:t>
      </w:r>
    </w:p>
    <w:p w14:paraId="47E3695D" w14:textId="77777777"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r w:rsidRPr="00DD00AF">
        <w:rPr>
          <w:rFonts w:eastAsia="맑은 고딕"/>
          <w:sz w:val="22"/>
          <w:szCs w:val="22"/>
          <w:lang w:eastAsia="ko-KR" w:bidi="en-US"/>
        </w:rPr>
        <w:tab/>
        <w:t>Korea Student Aid Foundation ($8,000)</w:t>
      </w:r>
    </w:p>
    <w:p w14:paraId="7A4DF344" w14:textId="77777777"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p>
    <w:p w14:paraId="1B7A79C8" w14:textId="77777777"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r w:rsidRPr="00DD00AF">
        <w:rPr>
          <w:rFonts w:eastAsia="맑은 고딕"/>
          <w:sz w:val="22"/>
          <w:szCs w:val="22"/>
          <w:lang w:eastAsia="ko-KR" w:bidi="en-US"/>
        </w:rPr>
        <w:t xml:space="preserve">Fall 2012 </w:t>
      </w:r>
      <w:r w:rsidRPr="00DD00AF">
        <w:rPr>
          <w:rFonts w:eastAsia="맑은 고딕"/>
          <w:sz w:val="22"/>
          <w:szCs w:val="22"/>
          <w:lang w:eastAsia="ko-KR" w:bidi="en-US"/>
        </w:rPr>
        <w:tab/>
        <w:t>National Scholarship (Income-based Grant),</w:t>
      </w:r>
    </w:p>
    <w:p w14:paraId="449EADB8" w14:textId="48C6BD12"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r w:rsidRPr="00DD00AF">
        <w:rPr>
          <w:rFonts w:eastAsia="맑은 고딕"/>
          <w:sz w:val="22"/>
          <w:szCs w:val="22"/>
          <w:lang w:eastAsia="ko-KR" w:bidi="en-US"/>
        </w:rPr>
        <w:tab/>
        <w:t>Korean Government ($870)</w:t>
      </w:r>
    </w:p>
    <w:p w14:paraId="0B502B7E" w14:textId="77777777" w:rsidR="00D654CE" w:rsidRPr="00DD00AF" w:rsidRDefault="00D654CE" w:rsidP="00D654CE">
      <w:pPr>
        <w:widowControl w:val="0"/>
        <w:tabs>
          <w:tab w:val="left" w:pos="2620"/>
        </w:tabs>
        <w:autoSpaceDE w:val="0"/>
        <w:autoSpaceDN w:val="0"/>
        <w:spacing w:before="2" w:line="276" w:lineRule="auto"/>
        <w:ind w:left="2620" w:right="1457" w:hanging="2161"/>
        <w:rPr>
          <w:rFonts w:eastAsia="맑은 고딕"/>
          <w:sz w:val="22"/>
          <w:szCs w:val="22"/>
          <w:lang w:eastAsia="ko-KR" w:bidi="en-US"/>
        </w:rPr>
      </w:pPr>
    </w:p>
    <w:p w14:paraId="6C587C76" w14:textId="77777777" w:rsidR="00D654CE" w:rsidRPr="00DD00AF" w:rsidRDefault="00D654CE" w:rsidP="00D654CE">
      <w:pPr>
        <w:widowControl w:val="0"/>
        <w:autoSpaceDE w:val="0"/>
        <w:autoSpaceDN w:val="0"/>
        <w:spacing w:line="276" w:lineRule="auto"/>
        <w:ind w:left="460"/>
        <w:outlineLvl w:val="0"/>
        <w:rPr>
          <w:rFonts w:eastAsia="Times New Roman"/>
          <w:b/>
          <w:bCs/>
          <w:w w:val="105"/>
          <w:sz w:val="28"/>
          <w:szCs w:val="28"/>
          <w:lang w:bidi="en-US"/>
        </w:rPr>
      </w:pPr>
      <w:bookmarkStart w:id="162" w:name="_Hlk110107003"/>
      <w:r w:rsidRPr="00DD00AF">
        <w:rPr>
          <w:rFonts w:eastAsia="Times New Roman"/>
          <w:b/>
          <w:bCs/>
          <w:w w:val="105"/>
          <w:sz w:val="28"/>
          <w:szCs w:val="28"/>
          <w:lang w:bidi="en-US"/>
        </w:rPr>
        <w:t>PRESENTATION</w:t>
      </w:r>
    </w:p>
    <w:p w14:paraId="6ACA4394" w14:textId="55B9F7F5" w:rsidR="00D654CE" w:rsidRPr="00FF7919" w:rsidRDefault="00D654CE" w:rsidP="001269D7">
      <w:pPr>
        <w:widowControl w:val="0"/>
        <w:numPr>
          <w:ilvl w:val="0"/>
          <w:numId w:val="10"/>
        </w:numPr>
        <w:autoSpaceDE w:val="0"/>
        <w:autoSpaceDN w:val="0"/>
        <w:spacing w:before="118" w:line="276" w:lineRule="auto"/>
        <w:rPr>
          <w:rFonts w:eastAsia="Times New Roman"/>
          <w:sz w:val="22"/>
          <w:szCs w:val="22"/>
          <w:lang w:bidi="en-US"/>
        </w:rPr>
      </w:pPr>
      <w:r w:rsidRPr="00FF7919">
        <w:rPr>
          <w:rFonts w:eastAsia="맑은 고딕"/>
          <w:b/>
          <w:sz w:val="22"/>
          <w:szCs w:val="22"/>
          <w:lang w:eastAsia="ko-KR" w:bidi="en-US"/>
        </w:rPr>
        <w:t>Hwang. Y.</w:t>
      </w:r>
      <w:r w:rsidRPr="00FF7919">
        <w:rPr>
          <w:rFonts w:eastAsia="Times New Roman"/>
          <w:b/>
          <w:spacing w:val="-35"/>
          <w:sz w:val="22"/>
          <w:szCs w:val="22"/>
          <w:lang w:bidi="en-US"/>
        </w:rPr>
        <w:t xml:space="preserve"> </w:t>
      </w:r>
      <w:r w:rsidRPr="00FF7919">
        <w:rPr>
          <w:rFonts w:eastAsia="Times New Roman"/>
          <w:sz w:val="22"/>
          <w:szCs w:val="22"/>
          <w:lang w:bidi="en-US"/>
        </w:rPr>
        <w:t>(May 2021</w:t>
      </w:r>
      <w:r w:rsidRPr="00FF7919">
        <w:rPr>
          <w:rFonts w:eastAsia="맑은 고딕"/>
          <w:sz w:val="22"/>
          <w:szCs w:val="22"/>
          <w:lang w:eastAsia="ko-KR" w:bidi="en-US"/>
        </w:rPr>
        <w:t xml:space="preserve">). </w:t>
      </w:r>
      <w:r w:rsidRPr="00FF7919">
        <w:rPr>
          <w:rFonts w:eastAsia="맑은 고딕"/>
          <w:i/>
          <w:sz w:val="22"/>
          <w:szCs w:val="22"/>
          <w:lang w:eastAsia="ko-KR" w:bidi="en-US"/>
        </w:rPr>
        <w:t>Breaking down the components of the SES-health gradient with sibling comparison.</w:t>
      </w:r>
      <w:r w:rsidR="00FF7919">
        <w:rPr>
          <w:rFonts w:eastAsia="맑은 고딕"/>
          <w:i/>
          <w:sz w:val="22"/>
          <w:szCs w:val="22"/>
          <w:lang w:eastAsia="ko-KR" w:bidi="en-US"/>
        </w:rPr>
        <w:t xml:space="preserve"> </w:t>
      </w:r>
      <w:r w:rsidRPr="00FF7919">
        <w:rPr>
          <w:rFonts w:eastAsia="Times New Roman"/>
          <w:sz w:val="22"/>
          <w:szCs w:val="22"/>
          <w:lang w:bidi="en-US"/>
        </w:rPr>
        <w:t xml:space="preserve">Poster presented at 2021 First-year project presentation at Wake Forest University on Zoom </w:t>
      </w:r>
    </w:p>
    <w:p w14:paraId="573AE34B" w14:textId="77777777" w:rsidR="00D654CE" w:rsidRPr="00DD00AF" w:rsidRDefault="00D654CE" w:rsidP="00D654CE">
      <w:pPr>
        <w:widowControl w:val="0"/>
        <w:numPr>
          <w:ilvl w:val="0"/>
          <w:numId w:val="10"/>
        </w:numPr>
        <w:tabs>
          <w:tab w:val="left" w:pos="820"/>
          <w:tab w:val="left" w:pos="821"/>
        </w:tabs>
        <w:autoSpaceDE w:val="0"/>
        <w:autoSpaceDN w:val="0"/>
        <w:spacing w:line="276" w:lineRule="auto"/>
        <w:rPr>
          <w:rFonts w:eastAsia="Times New Roman"/>
          <w:sz w:val="22"/>
          <w:szCs w:val="22"/>
          <w:lang w:bidi="en-US"/>
        </w:rPr>
      </w:pPr>
      <w:r w:rsidRPr="00DD00AF">
        <w:rPr>
          <w:rFonts w:eastAsia="맑은 고딕"/>
          <w:b/>
          <w:sz w:val="22"/>
          <w:szCs w:val="22"/>
          <w:lang w:eastAsia="ko-KR" w:bidi="en-US"/>
        </w:rPr>
        <w:t>Hwang. Y.</w:t>
      </w:r>
      <w:r w:rsidRPr="00DD00AF">
        <w:rPr>
          <w:rFonts w:eastAsia="Times New Roman"/>
          <w:b/>
          <w:spacing w:val="-35"/>
          <w:sz w:val="22"/>
          <w:szCs w:val="22"/>
          <w:lang w:bidi="en-US"/>
        </w:rPr>
        <w:t xml:space="preserve"> </w:t>
      </w:r>
      <w:r w:rsidRPr="00DD00AF">
        <w:rPr>
          <w:rFonts w:eastAsia="Times New Roman"/>
          <w:sz w:val="22"/>
          <w:szCs w:val="22"/>
          <w:lang w:bidi="en-US"/>
        </w:rPr>
        <w:t>(Nov 2018</w:t>
      </w:r>
      <w:r w:rsidRPr="00DD00AF">
        <w:rPr>
          <w:rFonts w:eastAsia="맑은 고딕"/>
          <w:sz w:val="22"/>
          <w:szCs w:val="22"/>
          <w:lang w:eastAsia="ko-KR" w:bidi="en-US"/>
        </w:rPr>
        <w:t xml:space="preserve">). </w:t>
      </w:r>
      <w:r w:rsidRPr="00DD00AF">
        <w:rPr>
          <w:rFonts w:eastAsia="맑은 고딕"/>
          <w:i/>
          <w:sz w:val="22"/>
          <w:szCs w:val="22"/>
          <w:lang w:eastAsia="ko-KR" w:bidi="en-US"/>
        </w:rPr>
        <w:t xml:space="preserve">Cultural Differences in the emotional reactions to the negative </w:t>
      </w:r>
      <w:r w:rsidRPr="00DD00AF">
        <w:rPr>
          <w:rFonts w:eastAsia="맑은 고딕"/>
          <w:i/>
          <w:sz w:val="22"/>
          <w:szCs w:val="22"/>
          <w:lang w:eastAsia="ko-KR" w:bidi="en-US"/>
        </w:rPr>
        <w:lastRenderedPageBreak/>
        <w:t>events of an in-group member</w:t>
      </w:r>
      <w:r w:rsidRPr="00DD00AF">
        <w:rPr>
          <w:rFonts w:eastAsia="Times New Roman"/>
          <w:i/>
          <w:sz w:val="22"/>
          <w:szCs w:val="22"/>
          <w:lang w:bidi="en-US"/>
        </w:rPr>
        <w:t>.</w:t>
      </w:r>
      <w:r w:rsidRPr="00DD00AF">
        <w:rPr>
          <w:rFonts w:eastAsia="Times New Roman"/>
          <w:i/>
          <w:spacing w:val="-34"/>
          <w:sz w:val="22"/>
          <w:szCs w:val="22"/>
          <w:lang w:bidi="en-US"/>
        </w:rPr>
        <w:t xml:space="preserve"> </w:t>
      </w:r>
      <w:r w:rsidRPr="00DD00AF">
        <w:rPr>
          <w:rFonts w:eastAsia="Times New Roman"/>
          <w:sz w:val="22"/>
          <w:szCs w:val="22"/>
          <w:lang w:bidi="en-US"/>
        </w:rPr>
        <w:t>Talk</w:t>
      </w:r>
      <w:r w:rsidRPr="00DD00AF">
        <w:rPr>
          <w:rFonts w:eastAsia="맑은 고딕"/>
          <w:spacing w:val="-34"/>
          <w:sz w:val="22"/>
          <w:szCs w:val="22"/>
          <w:lang w:eastAsia="ko-KR" w:bidi="en-US"/>
        </w:rPr>
        <w:t xml:space="preserve"> </w:t>
      </w:r>
      <w:r w:rsidRPr="00DD00AF">
        <w:rPr>
          <w:rFonts w:eastAsia="Times New Roman"/>
          <w:sz w:val="22"/>
          <w:szCs w:val="22"/>
          <w:lang w:bidi="en-US"/>
        </w:rPr>
        <w:t>presented</w:t>
      </w:r>
      <w:r w:rsidRPr="00DD00AF">
        <w:rPr>
          <w:rFonts w:eastAsia="맑은 고딕"/>
          <w:sz w:val="22"/>
          <w:szCs w:val="22"/>
          <w:lang w:eastAsia="ko-KR" w:bidi="en-US"/>
        </w:rPr>
        <w:t xml:space="preserve"> </w:t>
      </w:r>
      <w:r w:rsidRPr="00DD00AF">
        <w:rPr>
          <w:rFonts w:eastAsia="Times New Roman"/>
          <w:sz w:val="22"/>
          <w:szCs w:val="22"/>
          <w:lang w:bidi="en-US"/>
        </w:rPr>
        <w:t xml:space="preserve">at the </w:t>
      </w:r>
      <w:r w:rsidRPr="00DD00AF">
        <w:rPr>
          <w:rFonts w:eastAsia="맑은 고딕"/>
          <w:sz w:val="22"/>
          <w:szCs w:val="22"/>
          <w:lang w:eastAsia="ko-KR" w:bidi="en-US"/>
        </w:rPr>
        <w:t xml:space="preserve">Korean Social and Personality Psychological Association </w:t>
      </w:r>
      <w:r w:rsidRPr="00DD00AF">
        <w:rPr>
          <w:rFonts w:eastAsia="Times New Roman"/>
          <w:sz w:val="22"/>
          <w:szCs w:val="22"/>
          <w:lang w:bidi="en-US"/>
        </w:rPr>
        <w:t xml:space="preserve">Symposium. </w:t>
      </w:r>
      <w:r w:rsidRPr="00DD00AF">
        <w:rPr>
          <w:rFonts w:eastAsia="맑은 고딕"/>
          <w:sz w:val="22"/>
          <w:szCs w:val="22"/>
          <w:lang w:eastAsia="ko-KR" w:bidi="en-US"/>
        </w:rPr>
        <w:t>Chuncheon, Korea</w:t>
      </w:r>
      <w:r w:rsidRPr="00DD00AF">
        <w:rPr>
          <w:rFonts w:eastAsia="Times New Roman"/>
          <w:sz w:val="22"/>
          <w:szCs w:val="22"/>
          <w:lang w:bidi="en-US"/>
        </w:rPr>
        <w:t>.</w:t>
      </w:r>
    </w:p>
    <w:bookmarkEnd w:id="162"/>
    <w:p w14:paraId="1C87E62B" w14:textId="6507066D" w:rsidR="00F6331D" w:rsidRPr="00DD00AF" w:rsidRDefault="00F6331D" w:rsidP="00496ADF"/>
    <w:p w14:paraId="66A5D3C9" w14:textId="77777777" w:rsidR="009C519C" w:rsidRPr="00DD00AF" w:rsidRDefault="009C519C" w:rsidP="009C519C">
      <w:pPr>
        <w:widowControl w:val="0"/>
        <w:autoSpaceDE w:val="0"/>
        <w:autoSpaceDN w:val="0"/>
        <w:spacing w:line="276" w:lineRule="auto"/>
        <w:ind w:left="460"/>
        <w:outlineLvl w:val="0"/>
        <w:rPr>
          <w:rFonts w:eastAsia="Times New Roman"/>
          <w:b/>
          <w:bCs/>
          <w:sz w:val="28"/>
          <w:szCs w:val="28"/>
          <w:lang w:bidi="en-US"/>
        </w:rPr>
      </w:pPr>
      <w:bookmarkStart w:id="163" w:name="_Hlk110107755"/>
      <w:r w:rsidRPr="00DD00AF">
        <w:rPr>
          <w:rFonts w:eastAsia="Times New Roman"/>
          <w:b/>
          <w:bCs/>
          <w:sz w:val="28"/>
          <w:szCs w:val="28"/>
          <w:lang w:bidi="en-US"/>
        </w:rPr>
        <w:t>CONFERENCE POSTERS</w:t>
      </w:r>
    </w:p>
    <w:p w14:paraId="02BAC0FB" w14:textId="77777777" w:rsidR="009C519C" w:rsidRPr="00DD00AF" w:rsidRDefault="009C519C" w:rsidP="009C519C">
      <w:pPr>
        <w:widowControl w:val="0"/>
        <w:numPr>
          <w:ilvl w:val="0"/>
          <w:numId w:val="9"/>
        </w:numPr>
        <w:autoSpaceDE w:val="0"/>
        <w:autoSpaceDN w:val="0"/>
        <w:spacing w:before="118" w:line="276" w:lineRule="auto"/>
        <w:jc w:val="both"/>
        <w:rPr>
          <w:rFonts w:eastAsia="맑은 고딕"/>
          <w:sz w:val="22"/>
          <w:szCs w:val="22"/>
          <w:lang w:eastAsia="ko-KR" w:bidi="en-US"/>
        </w:rPr>
      </w:pPr>
      <w:r w:rsidRPr="00DD00AF">
        <w:rPr>
          <w:rFonts w:eastAsia="맑은 고딕" w:hint="eastAsia"/>
          <w:sz w:val="22"/>
          <w:szCs w:val="22"/>
          <w:lang w:eastAsia="ko-KR" w:bidi="en-US"/>
        </w:rPr>
        <w:t>G</w:t>
      </w:r>
      <w:r w:rsidRPr="00DD00AF">
        <w:rPr>
          <w:rFonts w:eastAsia="맑은 고딕"/>
          <w:sz w:val="22"/>
          <w:szCs w:val="22"/>
          <w:lang w:eastAsia="ko-KR" w:bidi="en-US"/>
        </w:rPr>
        <w:t xml:space="preserve">ood, R., </w:t>
      </w:r>
      <w:r w:rsidRPr="00DD00AF">
        <w:rPr>
          <w:rFonts w:eastAsia="맑은 고딕"/>
          <w:b/>
          <w:bCs/>
          <w:sz w:val="22"/>
          <w:szCs w:val="22"/>
          <w:lang w:eastAsia="ko-KR" w:bidi="en-US"/>
        </w:rPr>
        <w:t>Hwang, Y</w:t>
      </w:r>
      <w:r w:rsidRPr="00DD00AF">
        <w:rPr>
          <w:rFonts w:eastAsia="맑은 고딕"/>
          <w:sz w:val="22"/>
          <w:szCs w:val="22"/>
          <w:lang w:eastAsia="ko-KR" w:bidi="en-US"/>
        </w:rPr>
        <w:t xml:space="preserve">., &amp; Garrison, S. M. (Jun 2022). </w:t>
      </w:r>
      <w:r w:rsidRPr="00DD00AF">
        <w:rPr>
          <w:rFonts w:eastAsia="맑은 고딕"/>
          <w:i/>
          <w:iCs/>
          <w:sz w:val="22"/>
          <w:szCs w:val="22"/>
          <w:lang w:eastAsia="ko-KR" w:bidi="en-US"/>
        </w:rPr>
        <w:t xml:space="preserve">Patterns of Alcohol Use in a Military Subsample A sibling Comparison Design. </w:t>
      </w:r>
      <w:r w:rsidRPr="00DD00AF">
        <w:rPr>
          <w:rFonts w:eastAsia="맑은 고딕"/>
          <w:sz w:val="22"/>
          <w:szCs w:val="22"/>
          <w:lang w:eastAsia="ko-KR" w:bidi="en-US"/>
        </w:rPr>
        <w:t xml:space="preserve">Poster presented at Behavior Genetics Annual Meeting in Los Angeles, CA. </w:t>
      </w:r>
    </w:p>
    <w:p w14:paraId="518A136E" w14:textId="77777777" w:rsidR="009C519C" w:rsidRPr="00DD00AF" w:rsidRDefault="009C519C" w:rsidP="009C519C">
      <w:pPr>
        <w:widowControl w:val="0"/>
        <w:numPr>
          <w:ilvl w:val="0"/>
          <w:numId w:val="9"/>
        </w:numPr>
        <w:autoSpaceDE w:val="0"/>
        <w:autoSpaceDN w:val="0"/>
        <w:spacing w:before="118" w:line="276" w:lineRule="auto"/>
        <w:jc w:val="both"/>
        <w:rPr>
          <w:rFonts w:eastAsia="맑은 고딕"/>
          <w:sz w:val="22"/>
          <w:szCs w:val="22"/>
          <w:lang w:eastAsia="ko-KR" w:bidi="en-US"/>
        </w:rPr>
      </w:pPr>
      <w:r w:rsidRPr="00DD00AF">
        <w:rPr>
          <w:rFonts w:eastAsia="맑은 고딕" w:hint="eastAsia"/>
          <w:sz w:val="22"/>
          <w:szCs w:val="22"/>
          <w:lang w:eastAsia="ko-KR" w:bidi="en-US"/>
        </w:rPr>
        <w:t>G</w:t>
      </w:r>
      <w:r w:rsidRPr="00DD00AF">
        <w:rPr>
          <w:rFonts w:eastAsia="맑은 고딕"/>
          <w:sz w:val="22"/>
          <w:szCs w:val="22"/>
          <w:lang w:eastAsia="ko-KR" w:bidi="en-US"/>
        </w:rPr>
        <w:t xml:space="preserve">ood, R., </w:t>
      </w:r>
      <w:r w:rsidRPr="00DD00AF">
        <w:rPr>
          <w:rFonts w:eastAsia="맑은 고딕"/>
          <w:b/>
          <w:bCs/>
          <w:sz w:val="22"/>
          <w:szCs w:val="22"/>
          <w:lang w:eastAsia="ko-KR" w:bidi="en-US"/>
        </w:rPr>
        <w:t>Hwang, Y</w:t>
      </w:r>
      <w:r w:rsidRPr="00DD00AF">
        <w:rPr>
          <w:rFonts w:eastAsia="맑은 고딕"/>
          <w:sz w:val="22"/>
          <w:szCs w:val="22"/>
          <w:lang w:eastAsia="ko-KR" w:bidi="en-US"/>
        </w:rPr>
        <w:t xml:space="preserve">., &amp; Garrison, S. M. (Jun 2021). </w:t>
      </w:r>
      <w:r w:rsidRPr="00DD00AF">
        <w:rPr>
          <w:rFonts w:eastAsia="맑은 고딕"/>
          <w:i/>
          <w:iCs/>
          <w:sz w:val="22"/>
          <w:szCs w:val="22"/>
          <w:lang w:eastAsia="ko-KR" w:bidi="en-US"/>
        </w:rPr>
        <w:t>Liquor Legacies: The impact of parental psychopathology and young adult depression on alcohol use</w:t>
      </w:r>
      <w:r w:rsidRPr="00DD00AF">
        <w:rPr>
          <w:rFonts w:eastAsia="맑은 고딕"/>
          <w:sz w:val="22"/>
          <w:szCs w:val="22"/>
          <w:lang w:eastAsia="ko-KR" w:bidi="en-US"/>
        </w:rPr>
        <w:t xml:space="preserve">. Pre-Recorded Mini-Presentation presented at Behavior Genetics Annual Meeting on Zoom. </w:t>
      </w:r>
    </w:p>
    <w:p w14:paraId="39185049" w14:textId="77777777" w:rsidR="009C519C" w:rsidRPr="00DD00AF" w:rsidRDefault="009C519C" w:rsidP="009C519C">
      <w:pPr>
        <w:widowControl w:val="0"/>
        <w:numPr>
          <w:ilvl w:val="0"/>
          <w:numId w:val="9"/>
        </w:numPr>
        <w:autoSpaceDE w:val="0"/>
        <w:autoSpaceDN w:val="0"/>
        <w:spacing w:before="118" w:line="276" w:lineRule="auto"/>
        <w:jc w:val="both"/>
        <w:rPr>
          <w:rFonts w:eastAsia="맑은 고딕"/>
          <w:sz w:val="22"/>
          <w:szCs w:val="22"/>
          <w:lang w:eastAsia="ko-KR" w:bidi="en-US"/>
        </w:rPr>
      </w:pPr>
      <w:r w:rsidRPr="00DD00AF">
        <w:rPr>
          <w:rFonts w:eastAsia="맑은 고딕" w:hint="eastAsia"/>
          <w:b/>
          <w:bCs/>
          <w:sz w:val="22"/>
          <w:szCs w:val="22"/>
          <w:lang w:eastAsia="ko-KR" w:bidi="en-US"/>
        </w:rPr>
        <w:t>H</w:t>
      </w:r>
      <w:r w:rsidRPr="00DD00AF">
        <w:rPr>
          <w:rFonts w:eastAsia="맑은 고딕"/>
          <w:b/>
          <w:bCs/>
          <w:sz w:val="22"/>
          <w:szCs w:val="22"/>
          <w:lang w:eastAsia="ko-KR" w:bidi="en-US"/>
        </w:rPr>
        <w:t>wang, Y</w:t>
      </w:r>
      <w:r w:rsidRPr="00DD00AF">
        <w:rPr>
          <w:rFonts w:eastAsia="맑은 고딕"/>
          <w:sz w:val="22"/>
          <w:szCs w:val="22"/>
          <w:lang w:eastAsia="ko-KR" w:bidi="en-US"/>
        </w:rPr>
        <w:t xml:space="preserve">., Trattner, J., &amp; Garrison, S. M. (Jun 2021). </w:t>
      </w:r>
      <w:r w:rsidRPr="00DD00AF">
        <w:rPr>
          <w:rFonts w:eastAsia="맑은 고딕"/>
          <w:i/>
          <w:iCs/>
          <w:sz w:val="22"/>
          <w:szCs w:val="22"/>
          <w:lang w:eastAsia="ko-KR" w:bidi="en-US"/>
        </w:rPr>
        <w:t>Breaking down the components of the SES-health gradient with sibling comparisons</w:t>
      </w:r>
      <w:r w:rsidRPr="00DD00AF">
        <w:rPr>
          <w:rFonts w:eastAsia="맑은 고딕"/>
          <w:sz w:val="22"/>
          <w:szCs w:val="22"/>
          <w:lang w:eastAsia="ko-KR" w:bidi="en-US"/>
        </w:rPr>
        <w:t xml:space="preserve">. Pre-Recorded Mini-Presented at Behavior Genetics Annual Meeting on Zoom. </w:t>
      </w:r>
    </w:p>
    <w:p w14:paraId="74CCCB85" w14:textId="77777777" w:rsidR="009C519C" w:rsidRPr="00DD00AF" w:rsidRDefault="009C519C" w:rsidP="009C519C">
      <w:pPr>
        <w:widowControl w:val="0"/>
        <w:numPr>
          <w:ilvl w:val="0"/>
          <w:numId w:val="9"/>
        </w:numPr>
        <w:autoSpaceDE w:val="0"/>
        <w:autoSpaceDN w:val="0"/>
        <w:spacing w:before="118" w:line="276" w:lineRule="auto"/>
        <w:jc w:val="both"/>
        <w:rPr>
          <w:rFonts w:eastAsia="맑은 고딕"/>
          <w:sz w:val="22"/>
          <w:szCs w:val="22"/>
          <w:lang w:eastAsia="ko-KR" w:bidi="en-US"/>
        </w:rPr>
      </w:pPr>
      <w:r w:rsidRPr="00DD00AF">
        <w:rPr>
          <w:rFonts w:eastAsia="맑은 고딕" w:hint="eastAsia"/>
          <w:sz w:val="22"/>
          <w:szCs w:val="22"/>
          <w:lang w:eastAsia="ko-KR" w:bidi="en-US"/>
        </w:rPr>
        <w:t>M</w:t>
      </w:r>
      <w:r w:rsidRPr="00DD00AF">
        <w:rPr>
          <w:rFonts w:eastAsia="맑은 고딕"/>
          <w:sz w:val="22"/>
          <w:szCs w:val="22"/>
          <w:lang w:eastAsia="ko-KR" w:bidi="en-US"/>
        </w:rPr>
        <w:t xml:space="preserve">ao, T. S., </w:t>
      </w:r>
      <w:r w:rsidRPr="00DD00AF">
        <w:rPr>
          <w:rFonts w:eastAsia="맑은 고딕"/>
          <w:b/>
          <w:bCs/>
          <w:sz w:val="22"/>
          <w:szCs w:val="22"/>
          <w:lang w:eastAsia="ko-KR" w:bidi="en-US"/>
        </w:rPr>
        <w:t>Hwang, Y</w:t>
      </w:r>
      <w:r w:rsidRPr="00DD00AF">
        <w:rPr>
          <w:rFonts w:eastAsia="맑은 고딕"/>
          <w:sz w:val="22"/>
          <w:szCs w:val="22"/>
          <w:lang w:eastAsia="ko-KR" w:bidi="en-US"/>
        </w:rPr>
        <w:t xml:space="preserve">., Trattner, J., Garrison, S. M. (Jun 2021). </w:t>
      </w:r>
      <w:r w:rsidRPr="00DD00AF">
        <w:rPr>
          <w:rFonts w:eastAsia="맑은 고딕"/>
          <w:i/>
          <w:iCs/>
          <w:sz w:val="22"/>
          <w:szCs w:val="22"/>
          <w:lang w:eastAsia="ko-KR" w:bidi="en-US"/>
        </w:rPr>
        <w:t>Perspective of Gender Roles in the Family versus Personality Trait</w:t>
      </w:r>
      <w:r w:rsidRPr="00DD00AF">
        <w:rPr>
          <w:rFonts w:eastAsia="맑은 고딕"/>
          <w:sz w:val="22"/>
          <w:szCs w:val="22"/>
          <w:lang w:eastAsia="ko-KR" w:bidi="en-US"/>
        </w:rPr>
        <w:t xml:space="preserve">s. Pre-Recorded Mini-Presentation at Behavior Genetics Annual Meeting on Zoom. </w:t>
      </w:r>
    </w:p>
    <w:p w14:paraId="6FA8A6B3" w14:textId="77777777" w:rsidR="009C519C" w:rsidRPr="00DD00AF" w:rsidRDefault="009C519C" w:rsidP="009C519C">
      <w:pPr>
        <w:widowControl w:val="0"/>
        <w:numPr>
          <w:ilvl w:val="0"/>
          <w:numId w:val="9"/>
        </w:numPr>
        <w:autoSpaceDE w:val="0"/>
        <w:autoSpaceDN w:val="0"/>
        <w:spacing w:before="118" w:line="276" w:lineRule="auto"/>
        <w:jc w:val="both"/>
        <w:rPr>
          <w:rFonts w:eastAsia="맑은 고딕"/>
          <w:sz w:val="22"/>
          <w:szCs w:val="22"/>
          <w:lang w:eastAsia="ko-KR" w:bidi="en-US"/>
        </w:rPr>
      </w:pPr>
      <w:r w:rsidRPr="00DD00AF">
        <w:rPr>
          <w:rFonts w:eastAsia="맑은 고딕" w:hint="eastAsia"/>
          <w:b/>
          <w:bCs/>
          <w:sz w:val="22"/>
          <w:szCs w:val="22"/>
          <w:lang w:eastAsia="ko-KR" w:bidi="en-US"/>
        </w:rPr>
        <w:t>H</w:t>
      </w:r>
      <w:r w:rsidRPr="00DD00AF">
        <w:rPr>
          <w:rFonts w:eastAsia="맑은 고딕"/>
          <w:b/>
          <w:bCs/>
          <w:sz w:val="22"/>
          <w:szCs w:val="22"/>
          <w:lang w:eastAsia="ko-KR" w:bidi="en-US"/>
        </w:rPr>
        <w:t>wang, Y</w:t>
      </w:r>
      <w:r w:rsidRPr="00DD00AF">
        <w:rPr>
          <w:rFonts w:eastAsia="맑은 고딕"/>
          <w:sz w:val="22"/>
          <w:szCs w:val="22"/>
          <w:lang w:eastAsia="ko-KR" w:bidi="en-US"/>
        </w:rPr>
        <w:t xml:space="preserve">. &amp; Garrison, S. M. (May 2021). </w:t>
      </w:r>
      <w:r w:rsidRPr="00DD00AF">
        <w:rPr>
          <w:rFonts w:eastAsia="맑은 고딕"/>
          <w:i/>
          <w:iCs/>
          <w:sz w:val="22"/>
          <w:szCs w:val="22"/>
          <w:lang w:eastAsia="ko-KR" w:bidi="en-US"/>
        </w:rPr>
        <w:t>Exploring the Components of Socio-Economic Status and Their relationship with health</w:t>
      </w:r>
      <w:r w:rsidRPr="00DD00AF">
        <w:rPr>
          <w:rFonts w:eastAsia="맑은 고딕"/>
          <w:sz w:val="22"/>
          <w:szCs w:val="22"/>
          <w:lang w:eastAsia="ko-KR" w:bidi="en-US"/>
        </w:rPr>
        <w:t xml:space="preserve">. Poster presented at 2021 APS Annual Convention on Zoom </w:t>
      </w:r>
    </w:p>
    <w:p w14:paraId="341004C2" w14:textId="77777777" w:rsidR="009C519C" w:rsidRPr="00DD00AF" w:rsidRDefault="009C519C" w:rsidP="009C519C">
      <w:pPr>
        <w:widowControl w:val="0"/>
        <w:numPr>
          <w:ilvl w:val="0"/>
          <w:numId w:val="9"/>
        </w:numPr>
        <w:autoSpaceDE w:val="0"/>
        <w:autoSpaceDN w:val="0"/>
        <w:spacing w:before="118" w:line="276" w:lineRule="auto"/>
        <w:jc w:val="both"/>
        <w:rPr>
          <w:rFonts w:eastAsia="맑은 고딕"/>
          <w:sz w:val="22"/>
          <w:szCs w:val="22"/>
          <w:lang w:eastAsia="ko-KR" w:bidi="en-US"/>
        </w:rPr>
      </w:pPr>
      <w:r w:rsidRPr="00DD00AF">
        <w:rPr>
          <w:rFonts w:eastAsia="맑은 고딕" w:hint="eastAsia"/>
          <w:sz w:val="22"/>
          <w:szCs w:val="22"/>
          <w:lang w:eastAsia="ko-KR" w:bidi="en-US"/>
        </w:rPr>
        <w:t>M</w:t>
      </w:r>
      <w:r w:rsidRPr="00DD00AF">
        <w:rPr>
          <w:rFonts w:eastAsia="맑은 고딕"/>
          <w:sz w:val="22"/>
          <w:szCs w:val="22"/>
          <w:lang w:eastAsia="ko-KR" w:bidi="en-US"/>
        </w:rPr>
        <w:t xml:space="preserve">ao, T. S., </w:t>
      </w:r>
      <w:r w:rsidRPr="00DD00AF">
        <w:rPr>
          <w:rFonts w:eastAsia="맑은 고딕"/>
          <w:b/>
          <w:bCs/>
          <w:sz w:val="22"/>
          <w:szCs w:val="22"/>
          <w:lang w:eastAsia="ko-KR" w:bidi="en-US"/>
        </w:rPr>
        <w:t>Hwang, Y</w:t>
      </w:r>
      <w:r w:rsidRPr="00DD00AF">
        <w:rPr>
          <w:rFonts w:eastAsia="맑은 고딕"/>
          <w:sz w:val="22"/>
          <w:szCs w:val="22"/>
          <w:lang w:eastAsia="ko-KR" w:bidi="en-US"/>
        </w:rPr>
        <w:t xml:space="preserve">., Trattner, J., Garrison, S. M. (Feb 2021). </w:t>
      </w:r>
      <w:r w:rsidRPr="00DD00AF">
        <w:rPr>
          <w:rFonts w:eastAsia="맑은 고딕"/>
          <w:i/>
          <w:iCs/>
          <w:sz w:val="22"/>
          <w:szCs w:val="22"/>
          <w:lang w:eastAsia="ko-KR" w:bidi="en-US"/>
        </w:rPr>
        <w:t>Gender Roles Attitudes and Personality: A Sibling Comparison Design</w:t>
      </w:r>
      <w:r w:rsidRPr="00DD00AF">
        <w:rPr>
          <w:rFonts w:eastAsia="맑은 고딕"/>
          <w:sz w:val="22"/>
          <w:szCs w:val="22"/>
          <w:lang w:eastAsia="ko-KR" w:bidi="en-US"/>
        </w:rPr>
        <w:t>. Poster presented at 2021 SPSP Annual Convention on Zoom</w:t>
      </w:r>
    </w:p>
    <w:p w14:paraId="65935752" w14:textId="77777777" w:rsidR="009C519C" w:rsidRPr="00DD00AF" w:rsidRDefault="009C519C" w:rsidP="009C519C">
      <w:pPr>
        <w:widowControl w:val="0"/>
        <w:numPr>
          <w:ilvl w:val="0"/>
          <w:numId w:val="9"/>
        </w:numPr>
        <w:autoSpaceDE w:val="0"/>
        <w:autoSpaceDN w:val="0"/>
        <w:spacing w:before="118" w:line="276" w:lineRule="auto"/>
        <w:jc w:val="both"/>
        <w:rPr>
          <w:rFonts w:eastAsia="맑은 고딕"/>
          <w:sz w:val="22"/>
          <w:szCs w:val="22"/>
          <w:lang w:eastAsia="ko-KR" w:bidi="en-US"/>
        </w:rPr>
      </w:pPr>
      <w:r w:rsidRPr="00DD00AF">
        <w:rPr>
          <w:rFonts w:eastAsia="Times New Roman"/>
          <w:sz w:val="22"/>
          <w:szCs w:val="22"/>
          <w:lang w:bidi="en-US"/>
        </w:rPr>
        <w:t xml:space="preserve">Huh, J., Na, J., Kang, M., Choi, Y., </w:t>
      </w:r>
      <w:r w:rsidRPr="00DD00AF">
        <w:rPr>
          <w:rFonts w:eastAsia="Times New Roman"/>
          <w:b/>
          <w:sz w:val="22"/>
          <w:szCs w:val="22"/>
          <w:lang w:bidi="en-US"/>
        </w:rPr>
        <w:t>Hwang, Y.</w:t>
      </w:r>
      <w:r w:rsidRPr="00DD00AF">
        <w:rPr>
          <w:rFonts w:eastAsia="Times New Roman"/>
          <w:sz w:val="22"/>
          <w:szCs w:val="22"/>
          <w:lang w:bidi="en-US"/>
        </w:rPr>
        <w:t xml:space="preserve"> &amp; Hong, S. (Feb 2019). </w:t>
      </w:r>
      <w:r w:rsidRPr="00DD00AF">
        <w:rPr>
          <w:rFonts w:eastAsia="Times New Roman"/>
          <w:i/>
          <w:sz w:val="22"/>
          <w:szCs w:val="22"/>
          <w:lang w:bidi="en-US"/>
        </w:rPr>
        <w:t>What Makes Koreans “Korean”? Ethnicity vs. Nationality</w:t>
      </w:r>
      <w:r w:rsidRPr="00DD00AF">
        <w:rPr>
          <w:rFonts w:eastAsia="Times New Roman"/>
          <w:sz w:val="22"/>
          <w:szCs w:val="22"/>
          <w:lang w:bidi="en-US"/>
        </w:rPr>
        <w:t>. Society for Personality and Social Psychology Annual Convention. Portland, OR.</w:t>
      </w:r>
    </w:p>
    <w:p w14:paraId="6089E49D" w14:textId="77777777" w:rsidR="009C519C" w:rsidRPr="00DD00AF" w:rsidRDefault="009C519C" w:rsidP="009C519C">
      <w:pPr>
        <w:widowControl w:val="0"/>
        <w:numPr>
          <w:ilvl w:val="0"/>
          <w:numId w:val="9"/>
        </w:numPr>
        <w:tabs>
          <w:tab w:val="left" w:pos="820"/>
          <w:tab w:val="left" w:pos="821"/>
        </w:tabs>
        <w:autoSpaceDE w:val="0"/>
        <w:autoSpaceDN w:val="0"/>
        <w:spacing w:before="118" w:line="276" w:lineRule="auto"/>
        <w:ind w:right="-7"/>
        <w:jc w:val="both"/>
        <w:rPr>
          <w:rFonts w:eastAsia="Times New Roman"/>
          <w:sz w:val="22"/>
          <w:szCs w:val="22"/>
          <w:lang w:bidi="en-US"/>
        </w:rPr>
      </w:pPr>
      <w:r w:rsidRPr="00DD00AF">
        <w:rPr>
          <w:rFonts w:eastAsia="맑은 고딕"/>
          <w:b/>
          <w:sz w:val="22"/>
          <w:szCs w:val="22"/>
          <w:lang w:eastAsia="ko-KR" w:bidi="en-US"/>
        </w:rPr>
        <w:t>Hwang, Y</w:t>
      </w:r>
      <w:r w:rsidRPr="00DD00AF">
        <w:rPr>
          <w:rFonts w:eastAsia="맑은 고딕"/>
          <w:sz w:val="22"/>
          <w:szCs w:val="22"/>
          <w:lang w:eastAsia="ko-KR" w:bidi="en-US"/>
        </w:rPr>
        <w:t xml:space="preserve">. &amp; Na, J. (May 2018). </w:t>
      </w:r>
      <w:r w:rsidRPr="00DD00AF">
        <w:rPr>
          <w:rFonts w:eastAsia="맑은 고딕"/>
          <w:i/>
          <w:sz w:val="22"/>
          <w:szCs w:val="22"/>
          <w:lang w:eastAsia="ko-KR" w:bidi="en-US"/>
        </w:rPr>
        <w:t>Cultural Differences: When an in-group member is</w:t>
      </w:r>
      <w:r w:rsidRPr="00DD00AF">
        <w:rPr>
          <w:rFonts w:eastAsia="맑은 고딕" w:hint="eastAsia"/>
          <w:i/>
          <w:sz w:val="22"/>
          <w:szCs w:val="22"/>
          <w:lang w:eastAsia="ko-KR" w:bidi="en-US"/>
        </w:rPr>
        <w:t xml:space="preserve"> being disrespected</w:t>
      </w:r>
      <w:r w:rsidRPr="00DD00AF">
        <w:rPr>
          <w:rFonts w:eastAsia="맑은 고딕"/>
          <w:sz w:val="22"/>
          <w:szCs w:val="22"/>
          <w:lang w:eastAsia="ko-KR" w:bidi="en-US"/>
        </w:rPr>
        <w:t xml:space="preserve">. The </w:t>
      </w:r>
      <w:r w:rsidRPr="00DD00AF">
        <w:rPr>
          <w:rFonts w:eastAsia="맑은 고딕" w:hint="eastAsia"/>
          <w:sz w:val="22"/>
          <w:szCs w:val="22"/>
          <w:lang w:eastAsia="ko-KR" w:bidi="en-US"/>
        </w:rPr>
        <w:t>A</w:t>
      </w:r>
      <w:r w:rsidRPr="00DD00AF">
        <w:rPr>
          <w:rFonts w:eastAsia="맑은 고딕"/>
          <w:sz w:val="22"/>
          <w:szCs w:val="22"/>
          <w:lang w:eastAsia="ko-KR" w:bidi="en-US"/>
        </w:rPr>
        <w:t xml:space="preserve">ssociation for Psychological Science Annual Convention. San Francisco, CA. </w:t>
      </w:r>
    </w:p>
    <w:p w14:paraId="25145698" w14:textId="77777777" w:rsidR="009C519C" w:rsidRPr="00DD00AF" w:rsidRDefault="009C519C" w:rsidP="009C519C">
      <w:pPr>
        <w:widowControl w:val="0"/>
        <w:numPr>
          <w:ilvl w:val="0"/>
          <w:numId w:val="9"/>
        </w:numPr>
        <w:tabs>
          <w:tab w:val="left" w:pos="820"/>
          <w:tab w:val="left" w:pos="821"/>
        </w:tabs>
        <w:autoSpaceDE w:val="0"/>
        <w:autoSpaceDN w:val="0"/>
        <w:spacing w:before="118" w:line="276" w:lineRule="auto"/>
        <w:ind w:right="-7"/>
        <w:jc w:val="both"/>
        <w:rPr>
          <w:rFonts w:eastAsia="Times New Roman"/>
          <w:sz w:val="22"/>
          <w:szCs w:val="22"/>
          <w:lang w:bidi="en-US"/>
        </w:rPr>
      </w:pPr>
      <w:r w:rsidRPr="00DD00AF">
        <w:rPr>
          <w:rFonts w:eastAsia="맑은 고딕" w:hint="eastAsia"/>
          <w:sz w:val="22"/>
          <w:szCs w:val="22"/>
          <w:lang w:eastAsia="ko-KR" w:bidi="en-US"/>
        </w:rPr>
        <w:t>Cho, M</w:t>
      </w:r>
      <w:r w:rsidRPr="00DD00AF">
        <w:rPr>
          <w:rFonts w:eastAsia="Times New Roman" w:hint="eastAsia"/>
          <w:sz w:val="22"/>
          <w:szCs w:val="22"/>
          <w:lang w:bidi="en-US"/>
        </w:rPr>
        <w:t>.</w:t>
      </w:r>
      <w:r w:rsidRPr="00DD00AF">
        <w:rPr>
          <w:rFonts w:eastAsia="맑은 고딕" w:hint="eastAsia"/>
          <w:sz w:val="22"/>
          <w:szCs w:val="22"/>
          <w:lang w:eastAsia="ko-KR" w:bidi="en-US"/>
        </w:rPr>
        <w:t xml:space="preserve">, </w:t>
      </w:r>
      <w:r w:rsidRPr="00DD00AF">
        <w:rPr>
          <w:rFonts w:eastAsia="맑은 고딕" w:hint="eastAsia"/>
          <w:b/>
          <w:sz w:val="22"/>
          <w:szCs w:val="22"/>
          <w:lang w:eastAsia="ko-KR" w:bidi="en-US"/>
        </w:rPr>
        <w:t>Hwang, Y</w:t>
      </w:r>
      <w:r w:rsidRPr="00DD00AF">
        <w:rPr>
          <w:rFonts w:eastAsia="맑은 고딕" w:hint="eastAsia"/>
          <w:sz w:val="22"/>
          <w:szCs w:val="22"/>
          <w:lang w:eastAsia="ko-KR" w:bidi="en-US"/>
        </w:rPr>
        <w:t>., Cho, Y., Hong, S. &amp; Na, J. (</w:t>
      </w:r>
      <w:r w:rsidRPr="00DD00AF">
        <w:rPr>
          <w:rFonts w:eastAsia="맑은 고딕"/>
          <w:sz w:val="22"/>
          <w:szCs w:val="22"/>
          <w:lang w:eastAsia="ko-KR" w:bidi="en-US"/>
        </w:rPr>
        <w:t xml:space="preserve">Aug </w:t>
      </w:r>
      <w:r w:rsidRPr="00DD00AF">
        <w:rPr>
          <w:rFonts w:eastAsia="맑은 고딕" w:hint="eastAsia"/>
          <w:sz w:val="22"/>
          <w:szCs w:val="22"/>
          <w:lang w:eastAsia="ko-KR" w:bidi="en-US"/>
        </w:rPr>
        <w:t xml:space="preserve">2016). </w:t>
      </w:r>
      <w:r w:rsidRPr="00DD00AF">
        <w:rPr>
          <w:rFonts w:eastAsia="맑은 고딕" w:hint="eastAsia"/>
          <w:i/>
          <w:sz w:val="22"/>
          <w:szCs w:val="22"/>
          <w:lang w:eastAsia="ko-KR" w:bidi="en-US"/>
        </w:rPr>
        <w:t>The Effect of Calorie Information on the Perception of Hunger and Satiety</w:t>
      </w:r>
      <w:r w:rsidRPr="00DD00AF">
        <w:rPr>
          <w:rFonts w:eastAsia="맑은 고딕" w:hint="eastAsia"/>
          <w:sz w:val="22"/>
          <w:szCs w:val="22"/>
          <w:lang w:eastAsia="ko-KR" w:bidi="en-US"/>
        </w:rPr>
        <w:t>. Annual Conferences of Korean Psychology Association, Gunsan, South Korea.</w:t>
      </w:r>
    </w:p>
    <w:bookmarkEnd w:id="163"/>
    <w:p w14:paraId="598E6142" w14:textId="3F9ECB20" w:rsidR="009758FD" w:rsidRPr="00DD00AF" w:rsidRDefault="009758FD" w:rsidP="00496ADF"/>
    <w:p w14:paraId="70F11F32" w14:textId="77777777" w:rsidR="00504AF9" w:rsidRPr="00DD00AF" w:rsidRDefault="00504AF9" w:rsidP="00504AF9">
      <w:pPr>
        <w:widowControl w:val="0"/>
        <w:autoSpaceDE w:val="0"/>
        <w:autoSpaceDN w:val="0"/>
        <w:spacing w:line="276" w:lineRule="auto"/>
        <w:ind w:firstLine="460"/>
        <w:outlineLvl w:val="0"/>
        <w:rPr>
          <w:rFonts w:eastAsia="Times New Roman"/>
          <w:b/>
          <w:bCs/>
          <w:sz w:val="28"/>
          <w:szCs w:val="28"/>
          <w:lang w:bidi="en-US"/>
        </w:rPr>
      </w:pPr>
      <w:bookmarkStart w:id="164" w:name="_Hlk110115411"/>
      <w:r w:rsidRPr="00DD00AF">
        <w:rPr>
          <w:rFonts w:eastAsia="Times New Roman"/>
          <w:b/>
          <w:bCs/>
          <w:sz w:val="28"/>
          <w:szCs w:val="28"/>
          <w:lang w:bidi="en-US"/>
        </w:rPr>
        <w:t>WORKING MANUSCRIPTS</w:t>
      </w:r>
    </w:p>
    <w:p w14:paraId="6D46AB09" w14:textId="77777777" w:rsidR="00504AF9" w:rsidRPr="00DD00AF" w:rsidRDefault="00504AF9" w:rsidP="00504AF9">
      <w:pPr>
        <w:widowControl w:val="0"/>
        <w:numPr>
          <w:ilvl w:val="0"/>
          <w:numId w:val="11"/>
        </w:numPr>
        <w:tabs>
          <w:tab w:val="left" w:pos="820"/>
          <w:tab w:val="left" w:pos="821"/>
        </w:tabs>
        <w:autoSpaceDE w:val="0"/>
        <w:autoSpaceDN w:val="0"/>
        <w:spacing w:before="118" w:line="276" w:lineRule="auto"/>
        <w:ind w:right="730"/>
        <w:rPr>
          <w:rFonts w:eastAsia="Times New Roman"/>
          <w:sz w:val="22"/>
          <w:szCs w:val="22"/>
          <w:lang w:bidi="en-US"/>
        </w:rPr>
      </w:pPr>
      <w:r w:rsidRPr="00DD00AF">
        <w:rPr>
          <w:rFonts w:eastAsia="맑은 고딕" w:hint="eastAsia"/>
          <w:b/>
          <w:bCs/>
          <w:sz w:val="22"/>
          <w:szCs w:val="22"/>
          <w:lang w:eastAsia="ko-KR" w:bidi="en-US"/>
        </w:rPr>
        <w:t>H</w:t>
      </w:r>
      <w:r w:rsidRPr="00DD00AF">
        <w:rPr>
          <w:rFonts w:eastAsia="맑은 고딕"/>
          <w:b/>
          <w:bCs/>
          <w:sz w:val="22"/>
          <w:szCs w:val="22"/>
          <w:lang w:eastAsia="ko-KR" w:bidi="en-US"/>
        </w:rPr>
        <w:t>wang, Y.</w:t>
      </w:r>
      <w:r w:rsidRPr="00DD00AF">
        <w:rPr>
          <w:rFonts w:eastAsia="맑은 고딕"/>
          <w:sz w:val="22"/>
          <w:szCs w:val="22"/>
          <w:lang w:eastAsia="ko-KR" w:bidi="en-US"/>
        </w:rPr>
        <w:t xml:space="preserve"> &amp; Garrison, S. M. (In Prep). </w:t>
      </w:r>
      <w:r w:rsidRPr="00DD00AF">
        <w:rPr>
          <w:rFonts w:eastAsia="맑은 고딕"/>
          <w:i/>
          <w:iCs/>
          <w:sz w:val="22"/>
          <w:szCs w:val="22"/>
          <w:lang w:eastAsia="ko-KR" w:bidi="en-US"/>
        </w:rPr>
        <w:t>Breaking down the components of the SES-health gradient with sibling comparison</w:t>
      </w:r>
      <w:r w:rsidRPr="00DD00AF">
        <w:rPr>
          <w:rFonts w:eastAsia="맑은 고딕"/>
          <w:sz w:val="22"/>
          <w:szCs w:val="22"/>
          <w:lang w:eastAsia="ko-KR" w:bidi="en-US"/>
        </w:rPr>
        <w:t xml:space="preserve">. </w:t>
      </w:r>
    </w:p>
    <w:p w14:paraId="4B1C6B6F" w14:textId="77777777" w:rsidR="00504AF9" w:rsidRPr="00DD00AF" w:rsidRDefault="00504AF9" w:rsidP="00504AF9">
      <w:pPr>
        <w:widowControl w:val="0"/>
        <w:numPr>
          <w:ilvl w:val="0"/>
          <w:numId w:val="11"/>
        </w:numPr>
        <w:tabs>
          <w:tab w:val="left" w:pos="820"/>
          <w:tab w:val="left" w:pos="821"/>
        </w:tabs>
        <w:autoSpaceDE w:val="0"/>
        <w:autoSpaceDN w:val="0"/>
        <w:spacing w:before="118" w:line="276" w:lineRule="auto"/>
        <w:ind w:right="730"/>
        <w:rPr>
          <w:rFonts w:eastAsia="Times New Roman"/>
          <w:sz w:val="22"/>
          <w:szCs w:val="22"/>
          <w:lang w:bidi="en-US"/>
        </w:rPr>
      </w:pPr>
      <w:r w:rsidRPr="00DD00AF">
        <w:rPr>
          <w:rFonts w:eastAsia="맑은 고딕"/>
          <w:b/>
          <w:sz w:val="22"/>
          <w:szCs w:val="22"/>
          <w:lang w:eastAsia="ko-KR" w:bidi="en-US"/>
        </w:rPr>
        <w:t>Hwang, Y</w:t>
      </w:r>
      <w:r w:rsidRPr="00DD00AF">
        <w:rPr>
          <w:rFonts w:eastAsia="맑은 고딕"/>
          <w:sz w:val="22"/>
          <w:szCs w:val="22"/>
          <w:lang w:eastAsia="ko-KR" w:bidi="en-US"/>
        </w:rPr>
        <w:t>. &amp; Na, J.</w:t>
      </w:r>
      <w:r w:rsidRPr="00DD00AF">
        <w:rPr>
          <w:rFonts w:eastAsia="맑은 고딕" w:hint="eastAsia"/>
          <w:sz w:val="22"/>
          <w:szCs w:val="22"/>
          <w:lang w:eastAsia="ko-KR" w:bidi="en-US"/>
        </w:rPr>
        <w:t xml:space="preserve"> </w:t>
      </w:r>
      <w:r w:rsidRPr="00DD00AF">
        <w:rPr>
          <w:rFonts w:eastAsia="맑은 고딕"/>
          <w:sz w:val="22"/>
          <w:szCs w:val="22"/>
          <w:lang w:eastAsia="ko-KR" w:bidi="en-US"/>
        </w:rPr>
        <w:t>(</w:t>
      </w:r>
      <w:r w:rsidRPr="00DD00AF">
        <w:rPr>
          <w:rFonts w:eastAsia="맑은 고딕" w:hint="eastAsia"/>
          <w:sz w:val="22"/>
          <w:szCs w:val="22"/>
          <w:lang w:eastAsia="ko-KR" w:bidi="en-US"/>
        </w:rPr>
        <w:t>In Prep</w:t>
      </w:r>
      <w:r w:rsidRPr="00DD00AF">
        <w:rPr>
          <w:rFonts w:eastAsia="맑은 고딕"/>
          <w:sz w:val="22"/>
          <w:szCs w:val="22"/>
          <w:lang w:eastAsia="ko-KR" w:bidi="en-US"/>
        </w:rPr>
        <w:t xml:space="preserve">). </w:t>
      </w:r>
      <w:r w:rsidRPr="00DD00AF">
        <w:rPr>
          <w:rFonts w:eastAsia="맑은 고딕"/>
          <w:i/>
          <w:sz w:val="22"/>
          <w:szCs w:val="22"/>
          <w:lang w:eastAsia="ko-KR" w:bidi="en-US"/>
        </w:rPr>
        <w:t>Cultural Differences</w:t>
      </w:r>
      <w:r w:rsidRPr="00DD00AF">
        <w:rPr>
          <w:rFonts w:eastAsia="맑은 고딕" w:hint="eastAsia"/>
          <w:i/>
          <w:sz w:val="22"/>
          <w:szCs w:val="22"/>
          <w:lang w:eastAsia="ko-KR" w:bidi="en-US"/>
        </w:rPr>
        <w:t xml:space="preserve"> in the emotional reactions to the negative events of an in-group member.</w:t>
      </w:r>
    </w:p>
    <w:bookmarkEnd w:id="164"/>
    <w:p w14:paraId="49E3552E" w14:textId="29628904" w:rsidR="00504AF9" w:rsidRPr="00DD00AF" w:rsidRDefault="00504AF9" w:rsidP="00496ADF"/>
    <w:p w14:paraId="1CB7600E" w14:textId="77777777" w:rsidR="00504AF9" w:rsidRPr="00DD00AF" w:rsidRDefault="00504AF9" w:rsidP="00504AF9">
      <w:pPr>
        <w:widowControl w:val="0"/>
        <w:autoSpaceDE w:val="0"/>
        <w:autoSpaceDN w:val="0"/>
        <w:spacing w:line="276" w:lineRule="auto"/>
        <w:ind w:firstLine="460"/>
        <w:outlineLvl w:val="0"/>
        <w:rPr>
          <w:rFonts w:eastAsia="Times New Roman"/>
          <w:b/>
          <w:bCs/>
          <w:sz w:val="28"/>
          <w:szCs w:val="28"/>
          <w:lang w:bidi="en-US"/>
        </w:rPr>
      </w:pPr>
      <w:r w:rsidRPr="00DD00AF">
        <w:rPr>
          <w:rFonts w:eastAsia="Times New Roman"/>
          <w:b/>
          <w:bCs/>
          <w:sz w:val="28"/>
          <w:szCs w:val="28"/>
          <w:lang w:bidi="en-US"/>
        </w:rPr>
        <w:t>RESEARCH EXPERIENCES &amp; SKILLS</w:t>
      </w:r>
    </w:p>
    <w:p w14:paraId="41ECAD03" w14:textId="77777777" w:rsidR="00504AF9" w:rsidRPr="00DD00AF" w:rsidRDefault="00504AF9" w:rsidP="00504AF9">
      <w:pPr>
        <w:widowControl w:val="0"/>
        <w:autoSpaceDE w:val="0"/>
        <w:autoSpaceDN w:val="0"/>
        <w:spacing w:before="1" w:line="276" w:lineRule="auto"/>
        <w:ind w:left="460"/>
        <w:rPr>
          <w:rFonts w:eastAsia="맑은 고딕"/>
          <w:b/>
          <w:sz w:val="22"/>
          <w:szCs w:val="22"/>
          <w:lang w:eastAsia="ko-KR" w:bidi="en-US"/>
        </w:rPr>
      </w:pPr>
      <w:r w:rsidRPr="00DD00AF">
        <w:rPr>
          <w:rFonts w:eastAsia="맑은 고딕"/>
          <w:b/>
          <w:sz w:val="22"/>
          <w:szCs w:val="22"/>
          <w:lang w:eastAsia="ko-KR" w:bidi="en-US"/>
        </w:rPr>
        <w:lastRenderedPageBreak/>
        <w:t xml:space="preserve">Wake Forest University, North Carolina </w:t>
      </w:r>
    </w:p>
    <w:p w14:paraId="2FB62136" w14:textId="77777777" w:rsidR="00504AF9" w:rsidRPr="00DD00AF" w:rsidRDefault="00504AF9" w:rsidP="00504AF9">
      <w:pPr>
        <w:widowControl w:val="0"/>
        <w:autoSpaceDE w:val="0"/>
        <w:autoSpaceDN w:val="0"/>
        <w:spacing w:before="1" w:line="276" w:lineRule="auto"/>
        <w:ind w:left="460"/>
        <w:rPr>
          <w:rFonts w:eastAsia="맑은 고딕"/>
          <w:bCs/>
          <w:i/>
          <w:iCs/>
          <w:u w:val="single"/>
          <w:lang w:eastAsia="ko-KR" w:bidi="en-US"/>
        </w:rPr>
      </w:pPr>
      <w:r w:rsidRPr="00DD00AF">
        <w:rPr>
          <w:rFonts w:eastAsia="맑은 고딕"/>
          <w:bCs/>
          <w:i/>
          <w:iCs/>
          <w:u w:val="single"/>
          <w:lang w:eastAsia="ko-KR" w:bidi="en-US"/>
        </w:rPr>
        <w:t xml:space="preserve">(Skills: R programming, mentoring undergrads, managing git hub repos, data analysis, simulation) </w:t>
      </w:r>
    </w:p>
    <w:p w14:paraId="7924D547" w14:textId="77777777" w:rsidR="00504AF9" w:rsidRPr="00DD00AF" w:rsidRDefault="00504AF9" w:rsidP="00504AF9">
      <w:pPr>
        <w:widowControl w:val="0"/>
        <w:tabs>
          <w:tab w:val="right" w:pos="11110"/>
        </w:tabs>
        <w:autoSpaceDE w:val="0"/>
        <w:autoSpaceDN w:val="0"/>
        <w:spacing w:line="276" w:lineRule="auto"/>
        <w:ind w:left="459"/>
        <w:rPr>
          <w:rFonts w:eastAsia="맑은 고딕"/>
          <w:iCs/>
          <w:sz w:val="22"/>
          <w:szCs w:val="22"/>
          <w:lang w:eastAsia="ko-KR" w:bidi="en-US"/>
        </w:rPr>
      </w:pPr>
      <w:r w:rsidRPr="00DD00AF">
        <w:rPr>
          <w:rFonts w:eastAsia="Times New Roman"/>
          <w:iCs/>
          <w:sz w:val="22"/>
          <w:szCs w:val="22"/>
          <w:lang w:bidi="en-US"/>
        </w:rPr>
        <w:t xml:space="preserve">When a mixed variable is categorical in pooled-regression models and multilevel models (Master’s research) </w:t>
      </w:r>
      <w:r w:rsidRPr="00DD00AF">
        <w:rPr>
          <w:rFonts w:eastAsia="맑은 고딕" w:hint="eastAsia"/>
          <w:iCs/>
          <w:sz w:val="22"/>
          <w:szCs w:val="22"/>
          <w:lang w:eastAsia="ko-KR" w:bidi="en-US"/>
        </w:rPr>
        <w:tab/>
        <w:t xml:space="preserve"> </w:t>
      </w:r>
    </w:p>
    <w:p w14:paraId="1516FBA2" w14:textId="77777777" w:rsidR="00504AF9" w:rsidRPr="00DD00AF" w:rsidRDefault="00504AF9" w:rsidP="00504AF9">
      <w:pPr>
        <w:widowControl w:val="0"/>
        <w:tabs>
          <w:tab w:val="right" w:pos="11110"/>
        </w:tabs>
        <w:autoSpaceDE w:val="0"/>
        <w:autoSpaceDN w:val="0"/>
        <w:spacing w:line="276" w:lineRule="auto"/>
        <w:ind w:left="459"/>
        <w:rPr>
          <w:rFonts w:eastAsia="맑은 고딕"/>
          <w:iCs/>
          <w:sz w:val="22"/>
          <w:szCs w:val="22"/>
          <w:lang w:eastAsia="ko-KR" w:bidi="en-US"/>
        </w:rPr>
      </w:pPr>
      <w:r w:rsidRPr="00DD00AF">
        <w:rPr>
          <w:rFonts w:eastAsia="맑은 고딕"/>
          <w:iCs/>
          <w:sz w:val="22"/>
          <w:szCs w:val="22"/>
          <w:lang w:eastAsia="ko-KR" w:bidi="en-US"/>
        </w:rPr>
        <w:t>Breaking down the components of the SES-health gradient with sibling comparisons</w:t>
      </w:r>
      <w:r w:rsidRPr="00DD00AF">
        <w:rPr>
          <w:rFonts w:eastAsia="맑은 고딕" w:hint="eastAsia"/>
          <w:iCs/>
          <w:sz w:val="22"/>
          <w:szCs w:val="22"/>
          <w:lang w:eastAsia="ko-KR" w:bidi="en-US"/>
        </w:rPr>
        <w:tab/>
      </w:r>
    </w:p>
    <w:p w14:paraId="2DC02CA0" w14:textId="77777777" w:rsidR="00504AF9" w:rsidRPr="00DD00AF" w:rsidRDefault="00504AF9" w:rsidP="00504AF9">
      <w:pPr>
        <w:widowControl w:val="0"/>
        <w:tabs>
          <w:tab w:val="right" w:pos="11110"/>
        </w:tabs>
        <w:autoSpaceDE w:val="0"/>
        <w:autoSpaceDN w:val="0"/>
        <w:spacing w:line="276" w:lineRule="auto"/>
        <w:ind w:left="459"/>
        <w:rPr>
          <w:rFonts w:eastAsia="맑은 고딕"/>
          <w:iCs/>
          <w:sz w:val="22"/>
          <w:szCs w:val="22"/>
          <w:lang w:eastAsia="ko-KR" w:bidi="en-US"/>
        </w:rPr>
      </w:pPr>
      <w:r w:rsidRPr="00DD00AF">
        <w:rPr>
          <w:rFonts w:eastAsia="Times New Roman"/>
          <w:iCs/>
          <w:sz w:val="22"/>
          <w:szCs w:val="22"/>
          <w:lang w:bidi="en-US"/>
        </w:rPr>
        <w:t xml:space="preserve">Works in collaboration </w:t>
      </w:r>
      <w:r w:rsidRPr="00DD00AF">
        <w:rPr>
          <w:rFonts w:eastAsia="맑은 고딕" w:hint="eastAsia"/>
          <w:iCs/>
          <w:sz w:val="22"/>
          <w:szCs w:val="22"/>
          <w:lang w:eastAsia="ko-KR" w:bidi="en-US"/>
        </w:rPr>
        <w:tab/>
        <w:t xml:space="preserve"> </w:t>
      </w:r>
    </w:p>
    <w:p w14:paraId="407CC77F" w14:textId="77777777" w:rsidR="00504AF9" w:rsidRPr="00DD00AF" w:rsidRDefault="00504AF9" w:rsidP="00504AF9">
      <w:pPr>
        <w:widowControl w:val="0"/>
        <w:autoSpaceDE w:val="0"/>
        <w:autoSpaceDN w:val="0"/>
        <w:spacing w:line="276" w:lineRule="auto"/>
        <w:ind w:leftChars="500" w:left="1200"/>
        <w:rPr>
          <w:rFonts w:eastAsia="맑은 고딕"/>
          <w:iCs/>
          <w:sz w:val="22"/>
          <w:szCs w:val="22"/>
          <w:lang w:eastAsia="ko-KR" w:bidi="en-US"/>
        </w:rPr>
      </w:pPr>
      <w:r w:rsidRPr="00DD00AF">
        <w:rPr>
          <w:rFonts w:eastAsia="맑은 고딕"/>
          <w:iCs/>
          <w:sz w:val="22"/>
          <w:szCs w:val="22"/>
          <w:lang w:eastAsia="ko-KR" w:bidi="en-US"/>
        </w:rPr>
        <w:t xml:space="preserve">Liquor Legacies: The impact of parental psychopathology and young adult depression on alcohol use </w:t>
      </w:r>
    </w:p>
    <w:p w14:paraId="0DFE3705" w14:textId="77777777" w:rsidR="00504AF9" w:rsidRPr="00DD00AF" w:rsidRDefault="00504AF9" w:rsidP="00504AF9">
      <w:pPr>
        <w:widowControl w:val="0"/>
        <w:autoSpaceDE w:val="0"/>
        <w:autoSpaceDN w:val="0"/>
        <w:spacing w:line="276" w:lineRule="auto"/>
        <w:ind w:leftChars="500" w:left="1200"/>
        <w:rPr>
          <w:rFonts w:eastAsia="맑은 고딕"/>
          <w:iCs/>
          <w:sz w:val="22"/>
          <w:szCs w:val="22"/>
          <w:lang w:eastAsia="ko-KR" w:bidi="en-US"/>
        </w:rPr>
      </w:pPr>
      <w:r w:rsidRPr="00DD00AF">
        <w:rPr>
          <w:rFonts w:eastAsia="맑은 고딕"/>
          <w:iCs/>
          <w:sz w:val="22"/>
          <w:szCs w:val="22"/>
          <w:lang w:eastAsia="ko-KR" w:bidi="en-US"/>
        </w:rPr>
        <w:t>Gender Roles Attitudes and Personality: A Sibling Comparison Design</w:t>
      </w:r>
    </w:p>
    <w:p w14:paraId="6C917329" w14:textId="77777777" w:rsidR="00504AF9" w:rsidRPr="00DD00AF" w:rsidRDefault="00504AF9" w:rsidP="00504AF9">
      <w:pPr>
        <w:widowControl w:val="0"/>
        <w:autoSpaceDE w:val="0"/>
        <w:autoSpaceDN w:val="0"/>
        <w:spacing w:line="276" w:lineRule="auto"/>
        <w:ind w:leftChars="500" w:left="1200"/>
        <w:rPr>
          <w:rFonts w:eastAsia="맑은 고딕"/>
          <w:iCs/>
          <w:sz w:val="22"/>
          <w:szCs w:val="22"/>
          <w:lang w:eastAsia="ko-KR" w:bidi="en-US"/>
        </w:rPr>
      </w:pPr>
    </w:p>
    <w:p w14:paraId="22FBDC84" w14:textId="77777777" w:rsidR="00504AF9" w:rsidRPr="00DD00AF" w:rsidRDefault="00504AF9" w:rsidP="00504AF9">
      <w:pPr>
        <w:widowControl w:val="0"/>
        <w:autoSpaceDE w:val="0"/>
        <w:autoSpaceDN w:val="0"/>
        <w:spacing w:before="1" w:line="276" w:lineRule="auto"/>
        <w:ind w:left="460"/>
        <w:rPr>
          <w:rFonts w:eastAsia="맑은 고딕"/>
          <w:b/>
          <w:iCs/>
          <w:sz w:val="22"/>
          <w:szCs w:val="22"/>
          <w:lang w:eastAsia="ko-KR" w:bidi="en-US"/>
        </w:rPr>
      </w:pPr>
      <w:r w:rsidRPr="00DD00AF">
        <w:rPr>
          <w:rFonts w:eastAsia="맑은 고딕"/>
          <w:b/>
          <w:iCs/>
          <w:sz w:val="22"/>
          <w:szCs w:val="22"/>
          <w:lang w:eastAsia="ko-KR" w:bidi="en-US"/>
        </w:rPr>
        <w:t xml:space="preserve">Sogang University, </w:t>
      </w:r>
      <w:r w:rsidRPr="00DD00AF">
        <w:rPr>
          <w:rFonts w:eastAsia="맑은 고딕" w:hint="eastAsia"/>
          <w:b/>
          <w:iCs/>
          <w:sz w:val="22"/>
          <w:szCs w:val="22"/>
          <w:lang w:eastAsia="ko-KR" w:bidi="en-US"/>
        </w:rPr>
        <w:t xml:space="preserve">Seoul, </w:t>
      </w:r>
      <w:r w:rsidRPr="00DD00AF">
        <w:rPr>
          <w:rFonts w:eastAsia="맑은 고딕"/>
          <w:b/>
          <w:iCs/>
          <w:sz w:val="22"/>
          <w:szCs w:val="22"/>
          <w:lang w:eastAsia="ko-KR" w:bidi="en-US"/>
        </w:rPr>
        <w:t xml:space="preserve">Korea </w:t>
      </w:r>
    </w:p>
    <w:p w14:paraId="334767BB" w14:textId="77777777" w:rsidR="00504AF9" w:rsidRPr="00DD00AF" w:rsidRDefault="00504AF9" w:rsidP="00504AF9">
      <w:pPr>
        <w:widowControl w:val="0"/>
        <w:autoSpaceDE w:val="0"/>
        <w:autoSpaceDN w:val="0"/>
        <w:spacing w:before="1" w:line="276" w:lineRule="auto"/>
        <w:ind w:left="460"/>
        <w:rPr>
          <w:rFonts w:eastAsia="맑은 고딕"/>
          <w:bCs/>
          <w:i/>
          <w:u w:val="single"/>
          <w:lang w:eastAsia="ko-KR" w:bidi="en-US"/>
        </w:rPr>
      </w:pPr>
      <w:r w:rsidRPr="00DD00AF">
        <w:rPr>
          <w:rFonts w:eastAsia="맑은 고딕" w:hint="eastAsia"/>
          <w:bCs/>
          <w:i/>
          <w:u w:val="single"/>
          <w:lang w:eastAsia="ko-KR" w:bidi="en-US"/>
        </w:rPr>
        <w:t>(</w:t>
      </w:r>
      <w:r w:rsidRPr="00DD00AF">
        <w:rPr>
          <w:rFonts w:eastAsia="맑은 고딕"/>
          <w:bCs/>
          <w:i/>
          <w:u w:val="single"/>
          <w:lang w:eastAsia="ko-KR" w:bidi="en-US"/>
        </w:rPr>
        <w:t xml:space="preserve">Skills: SPSS, mentoring undergrads, Qualtrics, Mturk, experiment, AMOS, SAS, Mplus) </w:t>
      </w:r>
    </w:p>
    <w:p w14:paraId="5563381D" w14:textId="77777777" w:rsidR="00504AF9" w:rsidRPr="00DD00AF" w:rsidRDefault="00504AF9" w:rsidP="00504AF9">
      <w:pPr>
        <w:widowControl w:val="0"/>
        <w:tabs>
          <w:tab w:val="right" w:pos="11110"/>
        </w:tabs>
        <w:autoSpaceDE w:val="0"/>
        <w:autoSpaceDN w:val="0"/>
        <w:spacing w:line="276" w:lineRule="auto"/>
        <w:ind w:left="459"/>
        <w:rPr>
          <w:rFonts w:eastAsia="맑은 고딕"/>
          <w:iCs/>
          <w:sz w:val="22"/>
          <w:szCs w:val="22"/>
          <w:lang w:eastAsia="ko-KR" w:bidi="en-US"/>
        </w:rPr>
      </w:pPr>
      <w:r w:rsidRPr="00DD00AF">
        <w:rPr>
          <w:rFonts w:eastAsia="Times New Roman"/>
          <w:iCs/>
          <w:sz w:val="22"/>
          <w:szCs w:val="22"/>
          <w:lang w:bidi="en-US"/>
        </w:rPr>
        <w:t>Cultural differences in emotional experience (Master’s research)</w:t>
      </w:r>
      <w:r w:rsidRPr="00DD00AF">
        <w:rPr>
          <w:rFonts w:eastAsia="맑은 고딕" w:hint="eastAsia"/>
          <w:iCs/>
          <w:sz w:val="22"/>
          <w:szCs w:val="22"/>
          <w:lang w:eastAsia="ko-KR" w:bidi="en-US"/>
        </w:rPr>
        <w:tab/>
        <w:t xml:space="preserve"> </w:t>
      </w:r>
    </w:p>
    <w:p w14:paraId="5A6C9FCD" w14:textId="77777777" w:rsidR="00504AF9" w:rsidRPr="00DD00AF" w:rsidRDefault="00504AF9" w:rsidP="00504AF9">
      <w:pPr>
        <w:widowControl w:val="0"/>
        <w:tabs>
          <w:tab w:val="right" w:pos="11110"/>
        </w:tabs>
        <w:autoSpaceDE w:val="0"/>
        <w:autoSpaceDN w:val="0"/>
        <w:spacing w:line="276" w:lineRule="auto"/>
        <w:ind w:left="459"/>
        <w:rPr>
          <w:rFonts w:eastAsia="맑은 고딕"/>
          <w:iCs/>
          <w:sz w:val="22"/>
          <w:szCs w:val="22"/>
          <w:lang w:eastAsia="ko-KR" w:bidi="en-US"/>
        </w:rPr>
      </w:pPr>
      <w:r w:rsidRPr="00DD00AF">
        <w:rPr>
          <w:rFonts w:eastAsia="Times New Roman"/>
          <w:iCs/>
          <w:sz w:val="22"/>
          <w:szCs w:val="22"/>
          <w:lang w:bidi="en-US"/>
        </w:rPr>
        <w:t xml:space="preserve">Cultural difference in emotion perception—which information is more important? </w:t>
      </w:r>
      <w:r w:rsidRPr="00DD00AF">
        <w:rPr>
          <w:rFonts w:eastAsia="맑은 고딕" w:hint="eastAsia"/>
          <w:iCs/>
          <w:sz w:val="22"/>
          <w:szCs w:val="22"/>
          <w:lang w:eastAsia="ko-KR" w:bidi="en-US"/>
        </w:rPr>
        <w:tab/>
      </w:r>
    </w:p>
    <w:p w14:paraId="143B7190" w14:textId="77777777" w:rsidR="00504AF9" w:rsidRPr="00DD00AF" w:rsidRDefault="00504AF9" w:rsidP="00504AF9">
      <w:pPr>
        <w:widowControl w:val="0"/>
        <w:tabs>
          <w:tab w:val="right" w:pos="11110"/>
        </w:tabs>
        <w:autoSpaceDE w:val="0"/>
        <w:autoSpaceDN w:val="0"/>
        <w:spacing w:line="276" w:lineRule="auto"/>
        <w:ind w:left="459"/>
        <w:rPr>
          <w:rFonts w:eastAsia="맑은 고딕"/>
          <w:iCs/>
          <w:sz w:val="22"/>
          <w:szCs w:val="22"/>
          <w:lang w:eastAsia="ko-KR" w:bidi="en-US"/>
        </w:rPr>
      </w:pPr>
      <w:r w:rsidRPr="00DD00AF">
        <w:rPr>
          <w:rFonts w:eastAsia="Times New Roman"/>
          <w:iCs/>
          <w:sz w:val="22"/>
          <w:szCs w:val="22"/>
          <w:lang w:bidi="en-US"/>
        </w:rPr>
        <w:t xml:space="preserve">Works in collaboration </w:t>
      </w:r>
      <w:r w:rsidRPr="00DD00AF">
        <w:rPr>
          <w:rFonts w:eastAsia="맑은 고딕" w:hint="eastAsia"/>
          <w:iCs/>
          <w:sz w:val="22"/>
          <w:szCs w:val="22"/>
          <w:lang w:eastAsia="ko-KR" w:bidi="en-US"/>
        </w:rPr>
        <w:tab/>
      </w:r>
    </w:p>
    <w:p w14:paraId="47805EFA" w14:textId="77777777" w:rsidR="00504AF9" w:rsidRPr="00DD00AF" w:rsidRDefault="00504AF9" w:rsidP="00504AF9">
      <w:pPr>
        <w:widowControl w:val="0"/>
        <w:autoSpaceDE w:val="0"/>
        <w:autoSpaceDN w:val="0"/>
        <w:spacing w:line="276" w:lineRule="auto"/>
        <w:ind w:leftChars="500" w:left="1200"/>
        <w:rPr>
          <w:rFonts w:eastAsia="맑은 고딕"/>
          <w:iCs/>
          <w:sz w:val="22"/>
          <w:szCs w:val="22"/>
          <w:lang w:eastAsia="ko-KR" w:bidi="en-US"/>
        </w:rPr>
      </w:pPr>
      <w:r w:rsidRPr="00DD00AF">
        <w:rPr>
          <w:rFonts w:eastAsia="맑은 고딕" w:hint="eastAsia"/>
          <w:iCs/>
          <w:sz w:val="22"/>
          <w:szCs w:val="22"/>
          <w:lang w:eastAsia="ko-KR" w:bidi="en-US"/>
        </w:rPr>
        <w:t xml:space="preserve">The Effect of Calorie Information on the Perception of Hunger and Satiety </w:t>
      </w:r>
    </w:p>
    <w:p w14:paraId="22C88978" w14:textId="77777777" w:rsidR="00504AF9" w:rsidRPr="00DD00AF" w:rsidRDefault="00504AF9" w:rsidP="00504AF9">
      <w:pPr>
        <w:widowControl w:val="0"/>
        <w:autoSpaceDE w:val="0"/>
        <w:autoSpaceDN w:val="0"/>
        <w:spacing w:line="276" w:lineRule="auto"/>
        <w:ind w:leftChars="500" w:left="1200"/>
        <w:rPr>
          <w:rFonts w:eastAsia="Times New Roman"/>
          <w:iCs/>
          <w:sz w:val="22"/>
          <w:szCs w:val="22"/>
          <w:lang w:bidi="en-US"/>
        </w:rPr>
      </w:pPr>
      <w:r w:rsidRPr="00DD00AF">
        <w:rPr>
          <w:rFonts w:eastAsia="Times New Roman"/>
          <w:iCs/>
          <w:sz w:val="22"/>
          <w:szCs w:val="22"/>
          <w:lang w:bidi="en-US"/>
        </w:rPr>
        <w:t>What Makes Koreans “Korean”? Ethnicity vs. Nationality</w:t>
      </w:r>
    </w:p>
    <w:p w14:paraId="442F27A8" w14:textId="77777777" w:rsidR="00504AF9" w:rsidRPr="00DD00AF" w:rsidRDefault="00504AF9" w:rsidP="00496ADF"/>
    <w:p w14:paraId="460FEB47" w14:textId="77777777" w:rsidR="00D654CE" w:rsidRPr="00DD00AF" w:rsidRDefault="00D654CE" w:rsidP="00D654CE">
      <w:pPr>
        <w:widowControl w:val="0"/>
        <w:autoSpaceDE w:val="0"/>
        <w:autoSpaceDN w:val="0"/>
        <w:spacing w:before="64" w:line="276" w:lineRule="auto"/>
        <w:ind w:firstLine="460"/>
        <w:outlineLvl w:val="0"/>
        <w:rPr>
          <w:rFonts w:eastAsia="Times New Roman"/>
          <w:b/>
          <w:bCs/>
          <w:w w:val="105"/>
          <w:sz w:val="28"/>
          <w:szCs w:val="28"/>
          <w:lang w:bidi="en-US"/>
        </w:rPr>
      </w:pPr>
      <w:r w:rsidRPr="00DD00AF">
        <w:rPr>
          <w:rFonts w:eastAsia="Times New Roman"/>
          <w:b/>
          <w:bCs/>
          <w:w w:val="105"/>
          <w:sz w:val="28"/>
          <w:szCs w:val="28"/>
          <w:lang w:bidi="en-US"/>
        </w:rPr>
        <w:t>RESEARCH POSITIONS</w:t>
      </w:r>
    </w:p>
    <w:p w14:paraId="6BC1E685" w14:textId="02D319D0" w:rsidR="00D654CE" w:rsidRPr="00DD00AF" w:rsidRDefault="00D654CE" w:rsidP="00D654CE">
      <w:pPr>
        <w:widowControl w:val="0"/>
        <w:autoSpaceDE w:val="0"/>
        <w:autoSpaceDN w:val="0"/>
        <w:spacing w:before="1" w:line="276" w:lineRule="auto"/>
        <w:ind w:left="460"/>
        <w:rPr>
          <w:rFonts w:eastAsia="맑은 고딕"/>
          <w:b/>
          <w:sz w:val="22"/>
          <w:szCs w:val="22"/>
          <w:lang w:eastAsia="ko-KR" w:bidi="en-US"/>
        </w:rPr>
      </w:pPr>
      <w:r w:rsidRPr="00DD00AF">
        <w:rPr>
          <w:rFonts w:eastAsia="맑은 고딕"/>
          <w:b/>
          <w:sz w:val="22"/>
          <w:szCs w:val="22"/>
          <w:lang w:eastAsia="ko-KR" w:bidi="en-US"/>
        </w:rPr>
        <w:t xml:space="preserve">Wake Forest University </w:t>
      </w:r>
    </w:p>
    <w:p w14:paraId="77920259" w14:textId="2209C592" w:rsidR="00DF4FC1" w:rsidRPr="00DD00AF" w:rsidRDefault="00DF4FC1" w:rsidP="00D654CE">
      <w:pPr>
        <w:widowControl w:val="0"/>
        <w:autoSpaceDE w:val="0"/>
        <w:autoSpaceDN w:val="0"/>
        <w:spacing w:before="1" w:line="276" w:lineRule="auto"/>
        <w:ind w:left="460"/>
        <w:rPr>
          <w:rFonts w:eastAsia="맑은 고딕"/>
          <w:b/>
          <w:sz w:val="22"/>
          <w:szCs w:val="22"/>
          <w:lang w:eastAsia="ko-KR" w:bidi="en-US"/>
        </w:rPr>
      </w:pPr>
      <w:r w:rsidRPr="00DD00AF">
        <w:rPr>
          <w:rFonts w:eastAsia="맑은 고딕"/>
          <w:b/>
          <w:sz w:val="22"/>
          <w:szCs w:val="22"/>
          <w:lang w:eastAsia="ko-KR" w:bidi="en-US"/>
        </w:rPr>
        <w:t>The R computing lab</w:t>
      </w:r>
    </w:p>
    <w:p w14:paraId="08E3CFA8" w14:textId="24947F82" w:rsidR="00DF4FC1" w:rsidRPr="00DD00AF" w:rsidRDefault="00D654CE" w:rsidP="00D654CE">
      <w:pPr>
        <w:widowControl w:val="0"/>
        <w:tabs>
          <w:tab w:val="right" w:pos="11110"/>
        </w:tabs>
        <w:autoSpaceDE w:val="0"/>
        <w:autoSpaceDN w:val="0"/>
        <w:spacing w:line="276" w:lineRule="auto"/>
        <w:ind w:left="459"/>
        <w:rPr>
          <w:rFonts w:eastAsia="맑은 고딕"/>
          <w:sz w:val="22"/>
          <w:szCs w:val="22"/>
          <w:lang w:eastAsia="ko-KR" w:bidi="en-US"/>
        </w:rPr>
      </w:pPr>
      <w:r w:rsidRPr="00DD00AF">
        <w:rPr>
          <w:rFonts w:eastAsia="Times New Roman"/>
          <w:i/>
          <w:sz w:val="22"/>
          <w:szCs w:val="22"/>
          <w:lang w:bidi="en-US"/>
        </w:rPr>
        <w:t>Research Assistant</w:t>
      </w:r>
    </w:p>
    <w:p w14:paraId="08B57375" w14:textId="154C8B35" w:rsidR="00D654CE" w:rsidRPr="00DD00AF" w:rsidRDefault="00DF4FC1" w:rsidP="00D654CE">
      <w:pPr>
        <w:widowControl w:val="0"/>
        <w:tabs>
          <w:tab w:val="right" w:pos="11110"/>
        </w:tabs>
        <w:autoSpaceDE w:val="0"/>
        <w:autoSpaceDN w:val="0"/>
        <w:spacing w:line="276" w:lineRule="auto"/>
        <w:ind w:left="459"/>
        <w:rPr>
          <w:rFonts w:eastAsia="맑은 고딕"/>
          <w:sz w:val="22"/>
          <w:szCs w:val="22"/>
          <w:lang w:eastAsia="ko-KR" w:bidi="en-US"/>
        </w:rPr>
      </w:pPr>
      <w:r w:rsidRPr="00DD00AF">
        <w:rPr>
          <w:rFonts w:eastAsia="맑은 고딕"/>
          <w:sz w:val="22"/>
          <w:szCs w:val="22"/>
          <w:lang w:eastAsia="ko-KR" w:bidi="en-US"/>
        </w:rPr>
        <w:t xml:space="preserve">Grant: </w:t>
      </w:r>
      <w:r w:rsidR="00D654CE" w:rsidRPr="00DD00AF">
        <w:rPr>
          <w:rFonts w:eastAsia="맑은 고딕"/>
          <w:sz w:val="22"/>
          <w:szCs w:val="22"/>
          <w:lang w:eastAsia="ko-KR" w:bidi="en-US"/>
        </w:rPr>
        <w:t xml:space="preserve">The National Institute on Aging (NIA)            </w:t>
      </w:r>
      <w:r w:rsidR="00B41EE3" w:rsidRPr="00DD00AF">
        <w:rPr>
          <w:rFonts w:eastAsia="맑은 고딕"/>
          <w:sz w:val="22"/>
          <w:szCs w:val="22"/>
          <w:lang w:eastAsia="ko-KR" w:bidi="en-US"/>
        </w:rPr>
        <w:t xml:space="preserve">                     </w:t>
      </w:r>
      <w:r w:rsidR="00D654CE" w:rsidRPr="00DD00AF">
        <w:rPr>
          <w:rFonts w:eastAsia="맑은 고딕"/>
          <w:sz w:val="22"/>
          <w:szCs w:val="22"/>
          <w:lang w:eastAsia="ko-KR" w:bidi="en-US"/>
        </w:rPr>
        <w:t xml:space="preserve">    </w:t>
      </w:r>
      <w:r w:rsidR="00D654CE" w:rsidRPr="00DD00AF">
        <w:rPr>
          <w:rFonts w:eastAsia="맑은 고딕" w:hint="eastAsia"/>
          <w:sz w:val="22"/>
          <w:szCs w:val="22"/>
          <w:lang w:eastAsia="ko-KR" w:bidi="en-US"/>
        </w:rPr>
        <w:t xml:space="preserve"> </w:t>
      </w:r>
      <w:r w:rsidR="00D654CE" w:rsidRPr="00DD00AF">
        <w:rPr>
          <w:rFonts w:eastAsia="맑은 고딕"/>
          <w:sz w:val="22"/>
          <w:szCs w:val="22"/>
          <w:lang w:eastAsia="ko-KR" w:bidi="en-US"/>
        </w:rPr>
        <w:t>Fall 2021-Spring 2022</w:t>
      </w:r>
    </w:p>
    <w:p w14:paraId="341AFBCA" w14:textId="77777777" w:rsidR="00D654CE" w:rsidRPr="00DD00AF" w:rsidRDefault="00D654CE" w:rsidP="00D654CE">
      <w:pPr>
        <w:widowControl w:val="0"/>
        <w:autoSpaceDE w:val="0"/>
        <w:autoSpaceDN w:val="0"/>
        <w:spacing w:line="276" w:lineRule="auto"/>
        <w:ind w:leftChars="500" w:left="2850" w:hangingChars="750" w:hanging="1650"/>
        <w:rPr>
          <w:rFonts w:eastAsia="맑은 고딕"/>
          <w:sz w:val="22"/>
          <w:szCs w:val="22"/>
          <w:lang w:eastAsia="ko-KR" w:bidi="en-US"/>
        </w:rPr>
      </w:pPr>
      <w:r w:rsidRPr="00DD00AF">
        <w:rPr>
          <w:rFonts w:eastAsia="맑은 고딕"/>
          <w:sz w:val="22"/>
          <w:szCs w:val="22"/>
          <w:lang w:eastAsia="ko-KR" w:bidi="en-US"/>
        </w:rPr>
        <w:t>RF1-AG073189: “Quantifying the contributions of mitochondrial DNA to Alzheimer’s Disease and related condition of Aging.”</w:t>
      </w:r>
    </w:p>
    <w:p w14:paraId="0A3A3546" w14:textId="2FE2663C" w:rsidR="00D654CE" w:rsidRPr="00DD00AF" w:rsidRDefault="00D654CE" w:rsidP="00D654CE">
      <w:pPr>
        <w:widowControl w:val="0"/>
        <w:tabs>
          <w:tab w:val="right" w:pos="11110"/>
        </w:tabs>
        <w:autoSpaceDE w:val="0"/>
        <w:autoSpaceDN w:val="0"/>
        <w:spacing w:line="276" w:lineRule="auto"/>
        <w:ind w:left="459"/>
        <w:rPr>
          <w:rFonts w:eastAsia="맑은 고딕"/>
          <w:sz w:val="22"/>
          <w:szCs w:val="22"/>
          <w:lang w:eastAsia="ko-KR" w:bidi="en-US"/>
        </w:rPr>
      </w:pPr>
      <w:r w:rsidRPr="00DD00AF">
        <w:rPr>
          <w:rFonts w:eastAsia="Times New Roman"/>
          <w:i/>
          <w:sz w:val="22"/>
          <w:szCs w:val="22"/>
          <w:lang w:bidi="en-US"/>
        </w:rPr>
        <w:t>Research Assistant</w:t>
      </w:r>
      <w:r w:rsidRPr="00DD00AF">
        <w:rPr>
          <w:rFonts w:eastAsia="맑은 고딕"/>
          <w:sz w:val="22"/>
          <w:szCs w:val="22"/>
          <w:lang w:eastAsia="ko-KR" w:bidi="en-US"/>
        </w:rPr>
        <w:t xml:space="preserve">              </w:t>
      </w:r>
      <w:r w:rsidR="00DF4FC1" w:rsidRPr="00DD00AF">
        <w:rPr>
          <w:rFonts w:eastAsia="맑은 고딕"/>
          <w:sz w:val="22"/>
          <w:szCs w:val="22"/>
          <w:lang w:eastAsia="ko-KR" w:bidi="en-US"/>
        </w:rPr>
        <w:t xml:space="preserve">                               </w:t>
      </w:r>
      <w:r w:rsidRPr="00DD00AF">
        <w:rPr>
          <w:rFonts w:eastAsia="맑은 고딕"/>
          <w:sz w:val="22"/>
          <w:szCs w:val="22"/>
          <w:lang w:eastAsia="ko-KR" w:bidi="en-US"/>
        </w:rPr>
        <w:t xml:space="preserve">   </w:t>
      </w:r>
      <w:r w:rsidR="00B41EE3" w:rsidRPr="00DD00AF">
        <w:rPr>
          <w:rFonts w:eastAsia="맑은 고딕"/>
          <w:sz w:val="22"/>
          <w:szCs w:val="22"/>
          <w:lang w:eastAsia="ko-KR" w:bidi="en-US"/>
        </w:rPr>
        <w:t xml:space="preserve">              </w:t>
      </w:r>
      <w:r w:rsidRPr="00DD00AF">
        <w:rPr>
          <w:rFonts w:eastAsia="맑은 고딕"/>
          <w:sz w:val="22"/>
          <w:szCs w:val="22"/>
          <w:lang w:eastAsia="ko-KR" w:bidi="en-US"/>
        </w:rPr>
        <w:t xml:space="preserve">         Summer 2021, Summer 2022</w:t>
      </w:r>
    </w:p>
    <w:p w14:paraId="70F2905B" w14:textId="412A4A3C" w:rsidR="00496ADF" w:rsidRPr="00DD00AF" w:rsidRDefault="00496ADF" w:rsidP="00496ADF"/>
    <w:p w14:paraId="2C22137B" w14:textId="77777777" w:rsidR="00504AF9" w:rsidRPr="00DD00AF" w:rsidRDefault="00504AF9" w:rsidP="00504AF9">
      <w:pPr>
        <w:widowControl w:val="0"/>
        <w:autoSpaceDE w:val="0"/>
        <w:autoSpaceDN w:val="0"/>
        <w:spacing w:before="64" w:line="276" w:lineRule="auto"/>
        <w:ind w:firstLine="460"/>
        <w:outlineLvl w:val="0"/>
        <w:rPr>
          <w:rFonts w:eastAsia="Times New Roman"/>
          <w:b/>
          <w:bCs/>
          <w:w w:val="105"/>
          <w:sz w:val="28"/>
          <w:szCs w:val="28"/>
          <w:lang w:bidi="en-US"/>
        </w:rPr>
      </w:pPr>
      <w:r w:rsidRPr="00DD00AF">
        <w:rPr>
          <w:rFonts w:eastAsia="Times New Roman"/>
          <w:b/>
          <w:bCs/>
          <w:w w:val="105"/>
          <w:sz w:val="28"/>
          <w:szCs w:val="28"/>
          <w:lang w:bidi="en-US"/>
        </w:rPr>
        <w:t>TEACHING POSITIONS</w:t>
      </w:r>
    </w:p>
    <w:p w14:paraId="325215AC" w14:textId="77777777" w:rsidR="00504AF9" w:rsidRPr="00DD00AF" w:rsidRDefault="00504AF9" w:rsidP="00504AF9">
      <w:pPr>
        <w:widowControl w:val="0"/>
        <w:autoSpaceDE w:val="0"/>
        <w:autoSpaceDN w:val="0"/>
        <w:spacing w:before="1" w:line="276" w:lineRule="auto"/>
        <w:ind w:left="460"/>
        <w:rPr>
          <w:rFonts w:eastAsia="맑은 고딕"/>
          <w:b/>
          <w:sz w:val="22"/>
          <w:szCs w:val="22"/>
          <w:lang w:eastAsia="ko-KR" w:bidi="en-US"/>
        </w:rPr>
      </w:pPr>
      <w:r w:rsidRPr="00DD00AF">
        <w:rPr>
          <w:rFonts w:eastAsia="맑은 고딕"/>
          <w:b/>
          <w:sz w:val="22"/>
          <w:szCs w:val="22"/>
          <w:lang w:eastAsia="ko-KR" w:bidi="en-US"/>
        </w:rPr>
        <w:t xml:space="preserve">Wake Forest University </w:t>
      </w:r>
    </w:p>
    <w:p w14:paraId="121645F9" w14:textId="6055488D" w:rsidR="00504AF9" w:rsidRPr="00DD00AF" w:rsidRDefault="00504AF9" w:rsidP="00504AF9">
      <w:pPr>
        <w:widowControl w:val="0"/>
        <w:tabs>
          <w:tab w:val="right" w:pos="11110"/>
        </w:tabs>
        <w:autoSpaceDE w:val="0"/>
        <w:autoSpaceDN w:val="0"/>
        <w:spacing w:line="276" w:lineRule="auto"/>
        <w:ind w:left="459"/>
        <w:rPr>
          <w:rFonts w:eastAsia="맑은 고딕"/>
          <w:sz w:val="22"/>
          <w:szCs w:val="22"/>
          <w:lang w:eastAsia="ko-KR" w:bidi="en-US"/>
        </w:rPr>
      </w:pPr>
      <w:r w:rsidRPr="00DD00AF">
        <w:rPr>
          <w:rFonts w:eastAsia="Times New Roman"/>
          <w:i/>
          <w:sz w:val="22"/>
          <w:szCs w:val="22"/>
          <w:lang w:bidi="en-US"/>
        </w:rPr>
        <w:t>Teaching Assistant</w:t>
      </w:r>
      <w:r w:rsidRPr="00DD00AF">
        <w:rPr>
          <w:rFonts w:eastAsia="맑은 고딕" w:hint="eastAsia"/>
          <w:sz w:val="22"/>
          <w:szCs w:val="22"/>
          <w:lang w:eastAsia="ko-KR" w:bidi="en-US"/>
        </w:rPr>
        <w:t>, Department of psychology</w:t>
      </w:r>
      <w:r w:rsidR="003C6060" w:rsidRPr="00DD00AF">
        <w:rPr>
          <w:rFonts w:eastAsia="맑은 고딕"/>
          <w:sz w:val="22"/>
          <w:szCs w:val="22"/>
          <w:lang w:eastAsia="ko-KR" w:bidi="en-US"/>
        </w:rPr>
        <w:t xml:space="preserve">                                                     </w:t>
      </w:r>
      <w:r w:rsidRPr="00DD00AF">
        <w:rPr>
          <w:rFonts w:eastAsia="맑은 고딕" w:hint="eastAsia"/>
          <w:sz w:val="22"/>
          <w:szCs w:val="22"/>
          <w:lang w:eastAsia="ko-KR" w:bidi="en-US"/>
        </w:rPr>
        <w:t xml:space="preserve"> </w:t>
      </w:r>
      <w:r w:rsidRPr="00DD00AF">
        <w:rPr>
          <w:rFonts w:eastAsia="맑은 고딕"/>
          <w:sz w:val="22"/>
          <w:szCs w:val="22"/>
          <w:lang w:eastAsia="ko-KR" w:bidi="en-US"/>
        </w:rPr>
        <w:t>Spring</w:t>
      </w:r>
      <w:r w:rsidRPr="00DD00AF">
        <w:rPr>
          <w:rFonts w:eastAsia="맑은 고딕" w:hint="eastAsia"/>
          <w:sz w:val="22"/>
          <w:szCs w:val="22"/>
          <w:lang w:eastAsia="ko-KR" w:bidi="en-US"/>
        </w:rPr>
        <w:t xml:space="preserve"> </w:t>
      </w:r>
      <w:r w:rsidRPr="00DD00AF">
        <w:rPr>
          <w:rFonts w:eastAsia="맑은 고딕"/>
          <w:sz w:val="22"/>
          <w:szCs w:val="22"/>
          <w:lang w:eastAsia="ko-KR" w:bidi="en-US"/>
        </w:rPr>
        <w:t>2021</w:t>
      </w:r>
    </w:p>
    <w:p w14:paraId="7B8716CD" w14:textId="77777777" w:rsidR="00504AF9" w:rsidRPr="00DD00AF" w:rsidRDefault="00504AF9" w:rsidP="00504AF9">
      <w:pPr>
        <w:widowControl w:val="0"/>
        <w:autoSpaceDE w:val="0"/>
        <w:autoSpaceDN w:val="0"/>
        <w:spacing w:line="276" w:lineRule="auto"/>
        <w:ind w:leftChars="500" w:left="1200"/>
        <w:rPr>
          <w:rFonts w:eastAsia="맑은 고딕"/>
          <w:sz w:val="22"/>
          <w:szCs w:val="22"/>
          <w:lang w:eastAsia="ko-KR" w:bidi="en-US"/>
        </w:rPr>
      </w:pPr>
      <w:r w:rsidRPr="00DD00AF">
        <w:rPr>
          <w:rFonts w:eastAsia="맑은 고딕"/>
          <w:sz w:val="22"/>
          <w:szCs w:val="22"/>
          <w:lang w:eastAsia="ko-KR" w:bidi="en-US"/>
        </w:rPr>
        <w:t xml:space="preserve">Methods in Psychological Research (Psy 310) </w:t>
      </w:r>
    </w:p>
    <w:p w14:paraId="0882C344" w14:textId="77777777" w:rsidR="00504AF9" w:rsidRPr="00DD00AF" w:rsidRDefault="00504AF9" w:rsidP="00504AF9">
      <w:pPr>
        <w:widowControl w:val="0"/>
        <w:autoSpaceDE w:val="0"/>
        <w:autoSpaceDN w:val="0"/>
        <w:spacing w:line="276" w:lineRule="auto"/>
        <w:ind w:leftChars="500" w:left="1200"/>
        <w:rPr>
          <w:rFonts w:eastAsia="맑은 고딕"/>
          <w:sz w:val="22"/>
          <w:szCs w:val="22"/>
          <w:lang w:eastAsia="ko-KR" w:bidi="en-US"/>
        </w:rPr>
      </w:pPr>
      <w:r w:rsidRPr="00DD00AF">
        <w:rPr>
          <w:rFonts w:eastAsia="맑은 고딕"/>
          <w:sz w:val="22"/>
          <w:szCs w:val="22"/>
          <w:lang w:eastAsia="ko-KR" w:bidi="en-US"/>
        </w:rPr>
        <w:t>Industrial/Organization Psychology (Psy 268)</w:t>
      </w:r>
    </w:p>
    <w:p w14:paraId="1B89C6DF" w14:textId="5F5D7443" w:rsidR="00504AF9" w:rsidRPr="00DD00AF" w:rsidRDefault="00504AF9" w:rsidP="00504AF9">
      <w:pPr>
        <w:widowControl w:val="0"/>
        <w:tabs>
          <w:tab w:val="right" w:pos="11110"/>
        </w:tabs>
        <w:autoSpaceDE w:val="0"/>
        <w:autoSpaceDN w:val="0"/>
        <w:spacing w:line="276" w:lineRule="auto"/>
        <w:ind w:left="459"/>
        <w:rPr>
          <w:rFonts w:eastAsia="맑은 고딕"/>
          <w:sz w:val="22"/>
          <w:szCs w:val="22"/>
          <w:lang w:eastAsia="ko-KR" w:bidi="en-US"/>
        </w:rPr>
      </w:pPr>
      <w:r w:rsidRPr="00DD00AF">
        <w:rPr>
          <w:rFonts w:eastAsia="Times New Roman"/>
          <w:i/>
          <w:sz w:val="22"/>
          <w:szCs w:val="22"/>
          <w:lang w:bidi="en-US"/>
        </w:rPr>
        <w:t>Teaching Assistant</w:t>
      </w:r>
      <w:r w:rsidRPr="00DD00AF">
        <w:rPr>
          <w:rFonts w:eastAsia="맑은 고딕" w:hint="eastAsia"/>
          <w:sz w:val="22"/>
          <w:szCs w:val="22"/>
          <w:lang w:eastAsia="ko-KR" w:bidi="en-US"/>
        </w:rPr>
        <w:t>, Department of psychology</w:t>
      </w:r>
      <w:r w:rsidR="003C6060" w:rsidRPr="00DD00AF">
        <w:rPr>
          <w:rFonts w:eastAsia="맑은 고딕"/>
          <w:sz w:val="22"/>
          <w:szCs w:val="22"/>
          <w:lang w:eastAsia="ko-KR" w:bidi="en-US"/>
        </w:rPr>
        <w:t xml:space="preserve">                                                      </w:t>
      </w:r>
      <w:r w:rsidRPr="00DD00AF">
        <w:rPr>
          <w:rFonts w:eastAsia="맑은 고딕" w:hint="eastAsia"/>
          <w:sz w:val="22"/>
          <w:szCs w:val="22"/>
          <w:lang w:eastAsia="ko-KR" w:bidi="en-US"/>
        </w:rPr>
        <w:t xml:space="preserve"> </w:t>
      </w:r>
      <w:r w:rsidR="003C6060" w:rsidRPr="00DD00AF">
        <w:rPr>
          <w:rFonts w:eastAsia="맑은 고딕"/>
          <w:sz w:val="22"/>
          <w:szCs w:val="22"/>
          <w:lang w:eastAsia="ko-KR" w:bidi="en-US"/>
        </w:rPr>
        <w:t xml:space="preserve">   </w:t>
      </w:r>
      <w:r w:rsidRPr="00DD00AF">
        <w:rPr>
          <w:rFonts w:eastAsia="맑은 고딕"/>
          <w:sz w:val="22"/>
          <w:szCs w:val="22"/>
          <w:lang w:eastAsia="ko-KR" w:bidi="en-US"/>
        </w:rPr>
        <w:t>Fall</w:t>
      </w:r>
      <w:r w:rsidRPr="00DD00AF">
        <w:rPr>
          <w:rFonts w:eastAsia="맑은 고딕" w:hint="eastAsia"/>
          <w:sz w:val="22"/>
          <w:szCs w:val="22"/>
          <w:lang w:eastAsia="ko-KR" w:bidi="en-US"/>
        </w:rPr>
        <w:t xml:space="preserve"> 20</w:t>
      </w:r>
      <w:r w:rsidRPr="00DD00AF">
        <w:rPr>
          <w:rFonts w:eastAsia="맑은 고딕"/>
          <w:sz w:val="22"/>
          <w:szCs w:val="22"/>
          <w:lang w:eastAsia="ko-KR" w:bidi="en-US"/>
        </w:rPr>
        <w:t>20</w:t>
      </w:r>
    </w:p>
    <w:p w14:paraId="0F9F1136" w14:textId="77777777" w:rsidR="00504AF9" w:rsidRPr="00DD00AF" w:rsidRDefault="00504AF9" w:rsidP="00504AF9">
      <w:pPr>
        <w:widowControl w:val="0"/>
        <w:autoSpaceDE w:val="0"/>
        <w:autoSpaceDN w:val="0"/>
        <w:spacing w:line="276" w:lineRule="auto"/>
        <w:ind w:leftChars="500" w:left="1200"/>
        <w:rPr>
          <w:rFonts w:eastAsia="맑은 고딕"/>
          <w:sz w:val="22"/>
          <w:szCs w:val="22"/>
          <w:lang w:eastAsia="ko-KR" w:bidi="en-US"/>
        </w:rPr>
      </w:pPr>
      <w:r w:rsidRPr="00DD00AF">
        <w:rPr>
          <w:rFonts w:eastAsia="맑은 고딕"/>
          <w:sz w:val="22"/>
          <w:szCs w:val="22"/>
          <w:lang w:eastAsia="ko-KR" w:bidi="en-US"/>
        </w:rPr>
        <w:t>Introductory Psychology (Psy 151)</w:t>
      </w:r>
    </w:p>
    <w:p w14:paraId="646400EF" w14:textId="77777777" w:rsidR="00504AF9" w:rsidRPr="00DD00AF" w:rsidRDefault="00504AF9" w:rsidP="00504AF9">
      <w:pPr>
        <w:widowControl w:val="0"/>
        <w:autoSpaceDE w:val="0"/>
        <w:autoSpaceDN w:val="0"/>
        <w:spacing w:line="276" w:lineRule="auto"/>
        <w:ind w:leftChars="500" w:left="1200"/>
        <w:rPr>
          <w:rFonts w:eastAsia="맑은 고딕"/>
          <w:sz w:val="22"/>
          <w:szCs w:val="22"/>
          <w:lang w:eastAsia="ko-KR" w:bidi="en-US"/>
        </w:rPr>
      </w:pPr>
      <w:r w:rsidRPr="00DD00AF">
        <w:rPr>
          <w:rFonts w:eastAsia="맑은 고딕"/>
          <w:sz w:val="22"/>
          <w:szCs w:val="22"/>
          <w:lang w:eastAsia="ko-KR" w:bidi="en-US"/>
        </w:rPr>
        <w:t>Cognitive Psychology (Psy 248)</w:t>
      </w:r>
    </w:p>
    <w:p w14:paraId="6B84B321" w14:textId="77777777" w:rsidR="00504AF9" w:rsidRPr="00DD00AF" w:rsidRDefault="00504AF9" w:rsidP="00504AF9">
      <w:pPr>
        <w:widowControl w:val="0"/>
        <w:autoSpaceDE w:val="0"/>
        <w:autoSpaceDN w:val="0"/>
        <w:spacing w:before="64" w:line="276" w:lineRule="auto"/>
        <w:ind w:firstLine="460"/>
        <w:outlineLvl w:val="0"/>
        <w:rPr>
          <w:rFonts w:eastAsia="Times New Roman"/>
          <w:b/>
          <w:bCs/>
          <w:w w:val="105"/>
          <w:sz w:val="28"/>
          <w:szCs w:val="28"/>
          <w:lang w:bidi="en-US"/>
        </w:rPr>
      </w:pPr>
    </w:p>
    <w:p w14:paraId="5CD8DED0" w14:textId="77777777" w:rsidR="00504AF9" w:rsidRPr="00DD00AF" w:rsidRDefault="00504AF9" w:rsidP="00504AF9">
      <w:pPr>
        <w:widowControl w:val="0"/>
        <w:autoSpaceDE w:val="0"/>
        <w:autoSpaceDN w:val="0"/>
        <w:spacing w:before="1" w:line="276" w:lineRule="auto"/>
        <w:ind w:left="460"/>
        <w:rPr>
          <w:rFonts w:eastAsia="맑은 고딕"/>
          <w:b/>
          <w:sz w:val="22"/>
          <w:szCs w:val="22"/>
          <w:lang w:eastAsia="ko-KR" w:bidi="en-US"/>
        </w:rPr>
      </w:pPr>
      <w:r w:rsidRPr="00DD00AF">
        <w:rPr>
          <w:rFonts w:eastAsia="맑은 고딕"/>
          <w:b/>
          <w:sz w:val="22"/>
          <w:szCs w:val="22"/>
          <w:lang w:eastAsia="ko-KR" w:bidi="en-US"/>
        </w:rPr>
        <w:t xml:space="preserve">Sogang University, </w:t>
      </w:r>
      <w:r w:rsidRPr="00DD00AF">
        <w:rPr>
          <w:rFonts w:eastAsia="맑은 고딕" w:hint="eastAsia"/>
          <w:b/>
          <w:sz w:val="22"/>
          <w:szCs w:val="22"/>
          <w:lang w:eastAsia="ko-KR" w:bidi="en-US"/>
        </w:rPr>
        <w:t xml:space="preserve">Seoul, </w:t>
      </w:r>
      <w:r w:rsidRPr="00DD00AF">
        <w:rPr>
          <w:rFonts w:eastAsia="맑은 고딕"/>
          <w:b/>
          <w:sz w:val="22"/>
          <w:szCs w:val="22"/>
          <w:lang w:eastAsia="ko-KR" w:bidi="en-US"/>
        </w:rPr>
        <w:t xml:space="preserve">Korea </w:t>
      </w:r>
    </w:p>
    <w:p w14:paraId="06E8CC13" w14:textId="147399FC" w:rsidR="00504AF9" w:rsidRPr="00DD00AF" w:rsidRDefault="00504AF9" w:rsidP="00504AF9">
      <w:pPr>
        <w:widowControl w:val="0"/>
        <w:tabs>
          <w:tab w:val="right" w:pos="11110"/>
        </w:tabs>
        <w:autoSpaceDE w:val="0"/>
        <w:autoSpaceDN w:val="0"/>
        <w:spacing w:line="276" w:lineRule="auto"/>
        <w:ind w:left="459"/>
        <w:rPr>
          <w:rFonts w:eastAsia="맑은 고딕"/>
          <w:sz w:val="22"/>
          <w:szCs w:val="22"/>
          <w:lang w:eastAsia="ko-KR" w:bidi="en-US"/>
        </w:rPr>
      </w:pPr>
      <w:r w:rsidRPr="00DD00AF">
        <w:rPr>
          <w:rFonts w:eastAsia="Times New Roman"/>
          <w:i/>
          <w:sz w:val="22"/>
          <w:szCs w:val="22"/>
          <w:lang w:bidi="en-US"/>
        </w:rPr>
        <w:t>Teaching Assistant</w:t>
      </w:r>
      <w:r w:rsidRPr="00DD00AF">
        <w:rPr>
          <w:rFonts w:eastAsia="맑은 고딕" w:hint="eastAsia"/>
          <w:sz w:val="22"/>
          <w:szCs w:val="22"/>
          <w:lang w:eastAsia="ko-KR" w:bidi="en-US"/>
        </w:rPr>
        <w:t>, Department of psychology</w:t>
      </w:r>
      <w:r w:rsidR="003C6060" w:rsidRPr="00DD00AF">
        <w:rPr>
          <w:rFonts w:eastAsia="맑은 고딕"/>
          <w:sz w:val="22"/>
          <w:szCs w:val="22"/>
          <w:lang w:eastAsia="ko-KR" w:bidi="en-US"/>
        </w:rPr>
        <w:t xml:space="preserve">                                                     </w:t>
      </w:r>
      <w:r w:rsidRPr="00DD00AF">
        <w:rPr>
          <w:rFonts w:eastAsia="맑은 고딕" w:hint="eastAsia"/>
          <w:sz w:val="22"/>
          <w:szCs w:val="22"/>
          <w:lang w:eastAsia="ko-KR" w:bidi="en-US"/>
        </w:rPr>
        <w:t xml:space="preserve"> Spring 2016</w:t>
      </w:r>
    </w:p>
    <w:p w14:paraId="2BE9A7B5" w14:textId="77777777" w:rsidR="00504AF9" w:rsidRPr="00DD00AF" w:rsidRDefault="00504AF9" w:rsidP="00504AF9">
      <w:pPr>
        <w:widowControl w:val="0"/>
        <w:autoSpaceDE w:val="0"/>
        <w:autoSpaceDN w:val="0"/>
        <w:spacing w:line="276" w:lineRule="auto"/>
        <w:ind w:leftChars="500" w:left="1200"/>
        <w:rPr>
          <w:rFonts w:eastAsia="맑은 고딕"/>
          <w:sz w:val="22"/>
          <w:szCs w:val="22"/>
          <w:lang w:eastAsia="ko-KR" w:bidi="en-US"/>
        </w:rPr>
      </w:pPr>
      <w:r w:rsidRPr="00DD00AF">
        <w:rPr>
          <w:rFonts w:eastAsia="맑은 고딕" w:hint="eastAsia"/>
          <w:sz w:val="22"/>
          <w:szCs w:val="22"/>
          <w:lang w:eastAsia="ko-KR" w:bidi="en-US"/>
        </w:rPr>
        <w:t xml:space="preserve">Multicultural </w:t>
      </w:r>
      <w:r w:rsidRPr="00DD00AF">
        <w:rPr>
          <w:rFonts w:eastAsia="맑은 고딕"/>
          <w:sz w:val="22"/>
          <w:szCs w:val="22"/>
          <w:lang w:eastAsia="ko-KR" w:bidi="en-US"/>
        </w:rPr>
        <w:t>P</w:t>
      </w:r>
      <w:r w:rsidRPr="00DD00AF">
        <w:rPr>
          <w:rFonts w:eastAsia="맑은 고딕" w:hint="eastAsia"/>
          <w:sz w:val="22"/>
          <w:szCs w:val="22"/>
          <w:lang w:eastAsia="ko-KR" w:bidi="en-US"/>
        </w:rPr>
        <w:t xml:space="preserve">sychology </w:t>
      </w:r>
    </w:p>
    <w:p w14:paraId="3DD38413" w14:textId="77777777" w:rsidR="00504AF9" w:rsidRPr="00DD00AF" w:rsidRDefault="00504AF9" w:rsidP="00504AF9">
      <w:pPr>
        <w:widowControl w:val="0"/>
        <w:autoSpaceDE w:val="0"/>
        <w:autoSpaceDN w:val="0"/>
        <w:spacing w:line="276" w:lineRule="auto"/>
        <w:ind w:leftChars="500" w:left="1200"/>
        <w:rPr>
          <w:rFonts w:eastAsia="맑은 고딕"/>
          <w:sz w:val="22"/>
          <w:szCs w:val="22"/>
          <w:lang w:eastAsia="ko-KR" w:bidi="en-US"/>
        </w:rPr>
      </w:pPr>
      <w:r w:rsidRPr="00DD00AF">
        <w:rPr>
          <w:rFonts w:eastAsia="맑은 고딕" w:hint="eastAsia"/>
          <w:sz w:val="22"/>
          <w:szCs w:val="22"/>
          <w:lang w:eastAsia="ko-KR" w:bidi="en-US"/>
        </w:rPr>
        <w:t xml:space="preserve">Introduction to </w:t>
      </w:r>
      <w:r w:rsidRPr="00DD00AF">
        <w:rPr>
          <w:rFonts w:eastAsia="맑은 고딕"/>
          <w:sz w:val="22"/>
          <w:szCs w:val="22"/>
          <w:lang w:eastAsia="ko-KR" w:bidi="en-US"/>
        </w:rPr>
        <w:t>Counseling</w:t>
      </w:r>
      <w:r w:rsidRPr="00DD00AF">
        <w:rPr>
          <w:rFonts w:eastAsia="맑은 고딕" w:hint="eastAsia"/>
          <w:sz w:val="22"/>
          <w:szCs w:val="22"/>
          <w:lang w:eastAsia="ko-KR" w:bidi="en-US"/>
        </w:rPr>
        <w:t xml:space="preserve"> Theories </w:t>
      </w:r>
    </w:p>
    <w:p w14:paraId="767EA504" w14:textId="2C0C6347" w:rsidR="00504AF9" w:rsidRPr="00DD00AF" w:rsidRDefault="00504AF9" w:rsidP="00504AF9">
      <w:pPr>
        <w:widowControl w:val="0"/>
        <w:tabs>
          <w:tab w:val="right" w:pos="11110"/>
        </w:tabs>
        <w:autoSpaceDE w:val="0"/>
        <w:autoSpaceDN w:val="0"/>
        <w:spacing w:line="276" w:lineRule="auto"/>
        <w:ind w:left="459"/>
        <w:rPr>
          <w:rFonts w:eastAsia="맑은 고딕"/>
          <w:sz w:val="22"/>
          <w:szCs w:val="22"/>
          <w:lang w:eastAsia="ko-KR" w:bidi="en-US"/>
        </w:rPr>
      </w:pPr>
      <w:r w:rsidRPr="00DD00AF">
        <w:rPr>
          <w:rFonts w:eastAsia="Times New Roman"/>
          <w:i/>
          <w:sz w:val="22"/>
          <w:szCs w:val="22"/>
          <w:lang w:bidi="en-US"/>
        </w:rPr>
        <w:lastRenderedPageBreak/>
        <w:t>Teaching Assistant</w:t>
      </w:r>
      <w:r w:rsidRPr="00DD00AF">
        <w:rPr>
          <w:rFonts w:eastAsia="맑은 고딕" w:hint="eastAsia"/>
          <w:sz w:val="22"/>
          <w:szCs w:val="22"/>
          <w:lang w:eastAsia="ko-KR" w:bidi="en-US"/>
        </w:rPr>
        <w:t xml:space="preserve">, Department of Global Korean Studies </w:t>
      </w:r>
      <w:r w:rsidR="003C6060" w:rsidRPr="00DD00AF">
        <w:rPr>
          <w:rFonts w:eastAsia="맑은 고딕"/>
          <w:sz w:val="22"/>
          <w:szCs w:val="22"/>
          <w:lang w:eastAsia="ko-KR" w:bidi="en-US"/>
        </w:rPr>
        <w:t xml:space="preserve">                                       </w:t>
      </w:r>
      <w:r w:rsidRPr="00DD00AF">
        <w:rPr>
          <w:rFonts w:eastAsia="맑은 고딕" w:hint="eastAsia"/>
          <w:sz w:val="22"/>
          <w:szCs w:val="22"/>
          <w:lang w:eastAsia="ko-KR" w:bidi="en-US"/>
        </w:rPr>
        <w:t>Fall 2016</w:t>
      </w:r>
    </w:p>
    <w:p w14:paraId="738D7BAB" w14:textId="77777777" w:rsidR="00504AF9" w:rsidRPr="00DD00AF" w:rsidRDefault="00504AF9" w:rsidP="00504AF9">
      <w:pPr>
        <w:widowControl w:val="0"/>
        <w:autoSpaceDE w:val="0"/>
        <w:autoSpaceDN w:val="0"/>
        <w:spacing w:line="276" w:lineRule="auto"/>
        <w:ind w:leftChars="500" w:left="1200"/>
        <w:rPr>
          <w:rFonts w:eastAsia="맑은 고딕"/>
          <w:sz w:val="22"/>
          <w:szCs w:val="22"/>
          <w:lang w:eastAsia="ko-KR" w:bidi="en-US"/>
        </w:rPr>
      </w:pPr>
      <w:r w:rsidRPr="00DD00AF">
        <w:rPr>
          <w:rFonts w:eastAsia="맑은 고딕" w:hint="eastAsia"/>
          <w:sz w:val="22"/>
          <w:szCs w:val="22"/>
          <w:lang w:eastAsia="ko-KR" w:bidi="en-US"/>
        </w:rPr>
        <w:t>International Politics of Korean Peninsula</w:t>
      </w:r>
    </w:p>
    <w:p w14:paraId="15CE3AA5" w14:textId="77777777" w:rsidR="00504AF9" w:rsidRPr="00DD00AF" w:rsidRDefault="00504AF9" w:rsidP="00504AF9">
      <w:pPr>
        <w:widowControl w:val="0"/>
        <w:autoSpaceDE w:val="0"/>
        <w:autoSpaceDN w:val="0"/>
        <w:spacing w:line="276" w:lineRule="auto"/>
        <w:ind w:leftChars="500" w:left="1200"/>
        <w:rPr>
          <w:rFonts w:eastAsia="맑은 고딕"/>
          <w:sz w:val="22"/>
          <w:szCs w:val="22"/>
          <w:lang w:eastAsia="ko-KR" w:bidi="en-US"/>
        </w:rPr>
      </w:pPr>
      <w:r w:rsidRPr="00DD00AF">
        <w:rPr>
          <w:rFonts w:eastAsia="맑은 고딕" w:hint="eastAsia"/>
          <w:sz w:val="22"/>
          <w:szCs w:val="22"/>
          <w:lang w:eastAsia="ko-KR" w:bidi="en-US"/>
        </w:rPr>
        <w:t xml:space="preserve">Globalization and Korean Development Theories </w:t>
      </w:r>
    </w:p>
    <w:p w14:paraId="23AC9898" w14:textId="69B673CF" w:rsidR="00504AF9" w:rsidRPr="00DD00AF" w:rsidRDefault="00504AF9" w:rsidP="00504AF9">
      <w:pPr>
        <w:widowControl w:val="0"/>
        <w:tabs>
          <w:tab w:val="right" w:pos="11110"/>
        </w:tabs>
        <w:autoSpaceDE w:val="0"/>
        <w:autoSpaceDN w:val="0"/>
        <w:spacing w:line="276" w:lineRule="auto"/>
        <w:ind w:left="459"/>
        <w:rPr>
          <w:rFonts w:eastAsia="맑은 고딕"/>
          <w:sz w:val="22"/>
          <w:szCs w:val="22"/>
          <w:lang w:eastAsia="ko-KR" w:bidi="en-US"/>
        </w:rPr>
      </w:pPr>
      <w:r w:rsidRPr="00DD00AF">
        <w:rPr>
          <w:rFonts w:eastAsia="Times New Roman"/>
          <w:i/>
          <w:sz w:val="22"/>
          <w:szCs w:val="22"/>
          <w:lang w:bidi="en-US"/>
        </w:rPr>
        <w:t>Teaching Assistant</w:t>
      </w:r>
      <w:r w:rsidRPr="00DD00AF">
        <w:rPr>
          <w:rFonts w:eastAsia="맑은 고딕" w:hint="eastAsia"/>
          <w:sz w:val="22"/>
          <w:szCs w:val="22"/>
          <w:lang w:eastAsia="ko-KR" w:bidi="en-US"/>
        </w:rPr>
        <w:t>, School of General Education</w:t>
      </w:r>
      <w:r w:rsidR="003C6060" w:rsidRPr="00DD00AF">
        <w:rPr>
          <w:rFonts w:eastAsia="맑은 고딕"/>
          <w:sz w:val="22"/>
          <w:szCs w:val="22"/>
          <w:lang w:eastAsia="ko-KR" w:bidi="en-US"/>
        </w:rPr>
        <w:t xml:space="preserve">                                                  </w:t>
      </w:r>
      <w:r w:rsidRPr="00DD00AF">
        <w:rPr>
          <w:rFonts w:eastAsia="맑은 고딕" w:hint="eastAsia"/>
          <w:sz w:val="22"/>
          <w:szCs w:val="22"/>
          <w:lang w:eastAsia="ko-KR" w:bidi="en-US"/>
        </w:rPr>
        <w:t>Spring 2017</w:t>
      </w:r>
    </w:p>
    <w:p w14:paraId="2F66D217" w14:textId="06FAFD4E" w:rsidR="00504AF9" w:rsidRPr="00DD00AF" w:rsidRDefault="00504AF9" w:rsidP="003C6060">
      <w:pPr>
        <w:widowControl w:val="0"/>
        <w:autoSpaceDE w:val="0"/>
        <w:autoSpaceDN w:val="0"/>
        <w:snapToGrid w:val="0"/>
        <w:spacing w:line="276" w:lineRule="auto"/>
        <w:ind w:left="1179"/>
        <w:rPr>
          <w:rFonts w:eastAsia="맑은 고딕"/>
          <w:sz w:val="22"/>
          <w:szCs w:val="22"/>
          <w:lang w:eastAsia="ko-KR" w:bidi="en-US"/>
        </w:rPr>
      </w:pPr>
      <w:r w:rsidRPr="00DD00AF">
        <w:rPr>
          <w:rFonts w:eastAsia="맑은 고딕" w:hint="eastAsia"/>
          <w:sz w:val="22"/>
          <w:szCs w:val="22"/>
          <w:lang w:eastAsia="ko-KR" w:bidi="en-US"/>
        </w:rPr>
        <w:t xml:space="preserve">Human </w:t>
      </w:r>
      <w:r w:rsidR="003C6060" w:rsidRPr="00DD00AF">
        <w:rPr>
          <w:rFonts w:eastAsia="맑은 고딕"/>
          <w:sz w:val="22"/>
          <w:szCs w:val="22"/>
          <w:lang w:eastAsia="ko-KR" w:bidi="en-US"/>
        </w:rPr>
        <w:t>b</w:t>
      </w:r>
      <w:r w:rsidRPr="00DD00AF">
        <w:rPr>
          <w:rFonts w:eastAsia="맑은 고딕" w:hint="eastAsia"/>
          <w:sz w:val="22"/>
          <w:szCs w:val="22"/>
          <w:lang w:eastAsia="ko-KR" w:bidi="en-US"/>
        </w:rPr>
        <w:t>eings &amp; Intellectuality</w:t>
      </w:r>
    </w:p>
    <w:p w14:paraId="16969227" w14:textId="66EF5B8C" w:rsidR="00504AF9" w:rsidRPr="00DD00AF" w:rsidRDefault="00504AF9" w:rsidP="00504AF9">
      <w:pPr>
        <w:widowControl w:val="0"/>
        <w:tabs>
          <w:tab w:val="right" w:pos="11110"/>
        </w:tabs>
        <w:autoSpaceDE w:val="0"/>
        <w:autoSpaceDN w:val="0"/>
        <w:spacing w:line="276" w:lineRule="auto"/>
        <w:ind w:left="459"/>
        <w:rPr>
          <w:rFonts w:eastAsia="맑은 고딕"/>
          <w:sz w:val="22"/>
          <w:szCs w:val="22"/>
          <w:lang w:eastAsia="ko-KR" w:bidi="en-US"/>
        </w:rPr>
      </w:pPr>
      <w:r w:rsidRPr="00DD00AF">
        <w:rPr>
          <w:rFonts w:eastAsia="Times New Roman"/>
          <w:i/>
          <w:sz w:val="22"/>
          <w:szCs w:val="22"/>
          <w:lang w:bidi="en-US"/>
        </w:rPr>
        <w:t>Teaching Assistant</w:t>
      </w:r>
      <w:r w:rsidRPr="00DD00AF">
        <w:rPr>
          <w:rFonts w:eastAsia="맑은 고딕" w:hint="eastAsia"/>
          <w:sz w:val="22"/>
          <w:szCs w:val="22"/>
          <w:lang w:eastAsia="ko-KR" w:bidi="en-US"/>
        </w:rPr>
        <w:t>, School of General Education</w:t>
      </w:r>
      <w:r w:rsidR="009E64D7">
        <w:rPr>
          <w:rFonts w:eastAsia="맑은 고딕"/>
          <w:sz w:val="22"/>
          <w:szCs w:val="22"/>
          <w:lang w:eastAsia="ko-KR" w:bidi="en-US"/>
        </w:rPr>
        <w:t xml:space="preserve">                                                      </w:t>
      </w:r>
      <w:r w:rsidRPr="00DD00AF">
        <w:rPr>
          <w:rFonts w:eastAsia="맑은 고딕" w:hint="eastAsia"/>
          <w:sz w:val="22"/>
          <w:szCs w:val="22"/>
          <w:lang w:eastAsia="ko-KR" w:bidi="en-US"/>
        </w:rPr>
        <w:t>Fall 2017</w:t>
      </w:r>
    </w:p>
    <w:p w14:paraId="297194D2" w14:textId="77777777" w:rsidR="00504AF9" w:rsidRPr="00DD00AF" w:rsidRDefault="00504AF9" w:rsidP="003C6060">
      <w:pPr>
        <w:widowControl w:val="0"/>
        <w:autoSpaceDE w:val="0"/>
        <w:autoSpaceDN w:val="0"/>
        <w:spacing w:line="276" w:lineRule="auto"/>
        <w:ind w:left="1179"/>
        <w:rPr>
          <w:rFonts w:eastAsia="맑은 고딕"/>
          <w:sz w:val="22"/>
          <w:szCs w:val="22"/>
          <w:lang w:eastAsia="ko-KR" w:bidi="en-US"/>
        </w:rPr>
      </w:pPr>
      <w:r w:rsidRPr="00DD00AF">
        <w:rPr>
          <w:rFonts w:eastAsia="맑은 고딕" w:hint="eastAsia"/>
          <w:sz w:val="22"/>
          <w:szCs w:val="22"/>
          <w:lang w:eastAsia="ko-KR" w:bidi="en-US"/>
        </w:rPr>
        <w:t xml:space="preserve">Man and Humanity </w:t>
      </w:r>
    </w:p>
    <w:p w14:paraId="20E196C7" w14:textId="0870B787" w:rsidR="00F6331D" w:rsidRPr="00DD00AF" w:rsidRDefault="00F6331D" w:rsidP="00496ADF"/>
    <w:p w14:paraId="345CC965" w14:textId="77777777" w:rsidR="00615363" w:rsidRPr="00DD00AF" w:rsidRDefault="00615363" w:rsidP="00615363">
      <w:pPr>
        <w:widowControl w:val="0"/>
        <w:autoSpaceDE w:val="0"/>
        <w:autoSpaceDN w:val="0"/>
        <w:spacing w:line="276" w:lineRule="auto"/>
        <w:ind w:left="460"/>
        <w:outlineLvl w:val="0"/>
        <w:rPr>
          <w:rFonts w:eastAsia="Times New Roman"/>
          <w:b/>
          <w:bCs/>
          <w:sz w:val="28"/>
          <w:szCs w:val="28"/>
          <w:lang w:bidi="en-US"/>
        </w:rPr>
      </w:pPr>
      <w:r w:rsidRPr="00DD00AF">
        <w:rPr>
          <w:rFonts w:eastAsia="Times New Roman"/>
          <w:b/>
          <w:bCs/>
          <w:sz w:val="28"/>
          <w:szCs w:val="28"/>
          <w:lang w:bidi="en-US"/>
        </w:rPr>
        <w:t>PROFESSIONAL EMPLOYMENT</w:t>
      </w:r>
    </w:p>
    <w:p w14:paraId="66A6E6EE" w14:textId="1F4FF6EA" w:rsidR="00615363" w:rsidRPr="00DD00AF" w:rsidRDefault="00615363" w:rsidP="00615363">
      <w:pPr>
        <w:widowControl w:val="0"/>
        <w:tabs>
          <w:tab w:val="right" w:pos="11110"/>
        </w:tabs>
        <w:autoSpaceDE w:val="0"/>
        <w:autoSpaceDN w:val="0"/>
        <w:spacing w:line="276" w:lineRule="auto"/>
        <w:ind w:firstLine="459"/>
        <w:jc w:val="both"/>
        <w:rPr>
          <w:rFonts w:eastAsia="맑은 고딕"/>
          <w:sz w:val="22"/>
          <w:szCs w:val="22"/>
          <w:lang w:eastAsia="ko-KR" w:bidi="en-US"/>
        </w:rPr>
      </w:pPr>
      <w:r w:rsidRPr="00DD00AF">
        <w:rPr>
          <w:rFonts w:eastAsia="맑은 고딕"/>
          <w:i/>
          <w:iCs/>
          <w:sz w:val="22"/>
          <w:szCs w:val="22"/>
          <w:lang w:eastAsia="ko-KR" w:bidi="en-US"/>
        </w:rPr>
        <w:t>Employee</w:t>
      </w:r>
      <w:r w:rsidRPr="00DD00AF">
        <w:rPr>
          <w:rFonts w:eastAsia="맑은 고딕"/>
          <w:sz w:val="22"/>
          <w:szCs w:val="22"/>
          <w:lang w:eastAsia="ko-KR" w:bidi="en-US"/>
        </w:rPr>
        <w:t>, TENSPACE Co. Ltd., Seoul, South Korea                                                       2020</w:t>
      </w:r>
    </w:p>
    <w:p w14:paraId="2BF61DFE" w14:textId="77777777" w:rsidR="00615363" w:rsidRPr="00DD00AF" w:rsidRDefault="00615363" w:rsidP="00615363">
      <w:pPr>
        <w:widowControl w:val="0"/>
        <w:tabs>
          <w:tab w:val="right" w:pos="11110"/>
        </w:tabs>
        <w:autoSpaceDE w:val="0"/>
        <w:autoSpaceDN w:val="0"/>
        <w:spacing w:line="276" w:lineRule="auto"/>
        <w:ind w:left="1208"/>
        <w:jc w:val="both"/>
        <w:rPr>
          <w:rFonts w:eastAsia="맑은 고딕"/>
          <w:sz w:val="22"/>
          <w:szCs w:val="22"/>
          <w:lang w:eastAsia="ko-KR" w:bidi="en-US"/>
        </w:rPr>
      </w:pPr>
      <w:r w:rsidRPr="00DD00AF">
        <w:rPr>
          <w:rFonts w:eastAsia="맑은 고딕"/>
          <w:sz w:val="22"/>
          <w:szCs w:val="22"/>
          <w:lang w:eastAsia="ko-KR" w:bidi="en-US"/>
        </w:rPr>
        <w:t xml:space="preserve">TENSPACE develops AI-based tools that use social media accounts to estimate the individuals’ likelihood of repaying their loans </w:t>
      </w:r>
    </w:p>
    <w:p w14:paraId="1BE95179" w14:textId="77777777" w:rsidR="00615363" w:rsidRPr="00DD00AF" w:rsidRDefault="00615363" w:rsidP="00615363">
      <w:pPr>
        <w:widowControl w:val="0"/>
        <w:tabs>
          <w:tab w:val="right" w:pos="11110"/>
        </w:tabs>
        <w:autoSpaceDE w:val="0"/>
        <w:autoSpaceDN w:val="0"/>
        <w:spacing w:line="276" w:lineRule="auto"/>
        <w:ind w:left="1208"/>
        <w:jc w:val="both"/>
        <w:rPr>
          <w:rFonts w:eastAsia="맑은 고딕"/>
          <w:sz w:val="22"/>
          <w:szCs w:val="22"/>
          <w:lang w:eastAsia="ko-KR" w:bidi="en-US"/>
        </w:rPr>
      </w:pPr>
      <w:r w:rsidRPr="00DD00AF">
        <w:rPr>
          <w:rFonts w:eastAsia="맑은 고딕"/>
          <w:sz w:val="22"/>
          <w:szCs w:val="22"/>
          <w:lang w:eastAsia="ko-KR" w:bidi="en-US"/>
        </w:rPr>
        <w:t>Responsibilities:</w:t>
      </w:r>
    </w:p>
    <w:p w14:paraId="60E74B46" w14:textId="77777777" w:rsidR="00615363" w:rsidRPr="00DD00AF" w:rsidRDefault="00615363" w:rsidP="00615363">
      <w:pPr>
        <w:widowControl w:val="0"/>
        <w:tabs>
          <w:tab w:val="right" w:pos="11110"/>
        </w:tabs>
        <w:autoSpaceDE w:val="0"/>
        <w:autoSpaceDN w:val="0"/>
        <w:spacing w:line="276" w:lineRule="auto"/>
        <w:ind w:firstLineChars="700" w:firstLine="1540"/>
        <w:jc w:val="both"/>
        <w:rPr>
          <w:rFonts w:eastAsia="맑은 고딕"/>
          <w:sz w:val="22"/>
          <w:szCs w:val="22"/>
          <w:lang w:eastAsia="ko-KR" w:bidi="en-US"/>
        </w:rPr>
      </w:pPr>
      <w:r w:rsidRPr="00DD00AF">
        <w:rPr>
          <w:rFonts w:eastAsia="맑은 고딕"/>
          <w:sz w:val="22"/>
          <w:szCs w:val="22"/>
          <w:lang w:eastAsia="ko-KR" w:bidi="en-US"/>
        </w:rPr>
        <w:t>Reviewed literature on personality, social media, and loan repayment.</w:t>
      </w:r>
    </w:p>
    <w:p w14:paraId="243F9EBD" w14:textId="77777777" w:rsidR="00615363" w:rsidRPr="00DD00AF" w:rsidRDefault="00615363" w:rsidP="00615363">
      <w:pPr>
        <w:widowControl w:val="0"/>
        <w:tabs>
          <w:tab w:val="right" w:pos="11110"/>
        </w:tabs>
        <w:autoSpaceDE w:val="0"/>
        <w:autoSpaceDN w:val="0"/>
        <w:spacing w:line="276" w:lineRule="auto"/>
        <w:ind w:firstLineChars="700" w:firstLine="1540"/>
        <w:jc w:val="both"/>
        <w:rPr>
          <w:rFonts w:eastAsia="맑은 고딕"/>
          <w:sz w:val="22"/>
          <w:szCs w:val="22"/>
          <w:lang w:eastAsia="ko-KR" w:bidi="en-US"/>
        </w:rPr>
      </w:pPr>
      <w:r w:rsidRPr="00DD00AF">
        <w:rPr>
          <w:rFonts w:eastAsia="맑은 고딕"/>
          <w:sz w:val="22"/>
          <w:szCs w:val="22"/>
          <w:lang w:eastAsia="ko-KR" w:bidi="en-US"/>
        </w:rPr>
        <w:t xml:space="preserve">Discussed how research in academia can be applied </w:t>
      </w:r>
      <w:r w:rsidRPr="00DD00AF">
        <w:rPr>
          <w:rFonts w:eastAsia="맑은 고딕" w:hint="eastAsia"/>
          <w:sz w:val="22"/>
          <w:szCs w:val="22"/>
          <w:lang w:eastAsia="ko-KR" w:bidi="en-US"/>
        </w:rPr>
        <w:t>t</w:t>
      </w:r>
      <w:r w:rsidRPr="00DD00AF">
        <w:rPr>
          <w:rFonts w:eastAsia="맑은 고딕"/>
          <w:sz w:val="22"/>
          <w:szCs w:val="22"/>
          <w:lang w:eastAsia="ko-KR" w:bidi="en-US"/>
        </w:rPr>
        <w:t xml:space="preserve">o these tools. </w:t>
      </w:r>
    </w:p>
    <w:p w14:paraId="614237B1" w14:textId="594BCA3B" w:rsidR="00615363" w:rsidRPr="00DD00AF" w:rsidRDefault="00615363" w:rsidP="00615363">
      <w:pPr>
        <w:widowControl w:val="0"/>
        <w:tabs>
          <w:tab w:val="right" w:pos="11110"/>
        </w:tabs>
        <w:autoSpaceDE w:val="0"/>
        <w:autoSpaceDN w:val="0"/>
        <w:spacing w:line="276" w:lineRule="auto"/>
        <w:ind w:firstLineChars="50" w:firstLine="110"/>
        <w:jc w:val="both"/>
        <w:rPr>
          <w:rFonts w:eastAsia="맑은 고딕"/>
          <w:sz w:val="22"/>
          <w:szCs w:val="22"/>
          <w:lang w:eastAsia="ko-KR" w:bidi="en-US"/>
        </w:rPr>
      </w:pPr>
      <w:r w:rsidRPr="00DD00AF">
        <w:rPr>
          <w:rFonts w:eastAsia="맑은 고딕" w:hint="eastAsia"/>
          <w:sz w:val="22"/>
          <w:szCs w:val="22"/>
          <w:lang w:eastAsia="ko-KR" w:bidi="en-US"/>
        </w:rPr>
        <w:tab/>
      </w:r>
    </w:p>
    <w:p w14:paraId="445F79DC" w14:textId="77777777" w:rsidR="00615363" w:rsidRPr="00DD00AF" w:rsidRDefault="00615363" w:rsidP="00615363">
      <w:pPr>
        <w:widowControl w:val="0"/>
        <w:autoSpaceDE w:val="0"/>
        <w:autoSpaceDN w:val="0"/>
        <w:spacing w:line="276" w:lineRule="auto"/>
        <w:ind w:firstLine="459"/>
        <w:rPr>
          <w:rFonts w:eastAsia="맑은 고딕"/>
          <w:b/>
          <w:sz w:val="28"/>
          <w:szCs w:val="28"/>
          <w:lang w:eastAsia="ko-KR" w:bidi="en-US"/>
        </w:rPr>
      </w:pPr>
      <w:r w:rsidRPr="00DD00AF">
        <w:rPr>
          <w:rFonts w:eastAsia="맑은 고딕"/>
          <w:b/>
          <w:sz w:val="28"/>
          <w:szCs w:val="28"/>
          <w:lang w:eastAsia="ko-KR" w:bidi="en-US"/>
        </w:rPr>
        <w:t xml:space="preserve">ADVANCED TRAINING </w:t>
      </w:r>
    </w:p>
    <w:p w14:paraId="1DD2D0BB" w14:textId="42247056" w:rsidR="00615363" w:rsidRPr="00DD00AF" w:rsidRDefault="00615363" w:rsidP="00615363">
      <w:pPr>
        <w:widowControl w:val="0"/>
        <w:tabs>
          <w:tab w:val="right" w:pos="11110"/>
        </w:tabs>
        <w:autoSpaceDE w:val="0"/>
        <w:autoSpaceDN w:val="0"/>
        <w:spacing w:line="276" w:lineRule="auto"/>
        <w:ind w:firstLineChars="300" w:firstLine="660"/>
        <w:rPr>
          <w:rFonts w:eastAsia="맑은 고딕"/>
          <w:sz w:val="22"/>
          <w:szCs w:val="22"/>
          <w:lang w:eastAsia="ko-KR" w:bidi="en-US"/>
        </w:rPr>
      </w:pPr>
      <w:r w:rsidRPr="00DD00AF">
        <w:rPr>
          <w:rFonts w:eastAsia="맑은 고딕"/>
          <w:sz w:val="22"/>
          <w:szCs w:val="22"/>
          <w:lang w:eastAsia="ko-KR" w:bidi="en-US"/>
        </w:rPr>
        <w:t>fMRI Hands-on Training Workshop. Sungk</w:t>
      </w:r>
      <w:r w:rsidRPr="00DD00AF">
        <w:rPr>
          <w:rFonts w:eastAsia="맑은 고딕" w:hint="eastAsia"/>
          <w:sz w:val="22"/>
          <w:szCs w:val="22"/>
          <w:lang w:eastAsia="ko-KR" w:bidi="en-US"/>
        </w:rPr>
        <w:t>y</w:t>
      </w:r>
      <w:r w:rsidRPr="00DD00AF">
        <w:rPr>
          <w:rFonts w:eastAsia="맑은 고딕"/>
          <w:sz w:val="22"/>
          <w:szCs w:val="22"/>
          <w:lang w:eastAsia="ko-KR" w:bidi="en-US"/>
        </w:rPr>
        <w:t>unkwan University, Seoul, Korea.    Jan 2018</w:t>
      </w:r>
    </w:p>
    <w:p w14:paraId="2D36341C" w14:textId="77777777" w:rsidR="00615363" w:rsidRPr="00DD00AF" w:rsidRDefault="00615363" w:rsidP="00615363">
      <w:pPr>
        <w:widowControl w:val="0"/>
        <w:autoSpaceDE w:val="0"/>
        <w:autoSpaceDN w:val="0"/>
        <w:spacing w:before="64" w:line="276" w:lineRule="auto"/>
        <w:ind w:firstLine="460"/>
        <w:outlineLvl w:val="0"/>
        <w:rPr>
          <w:rFonts w:eastAsia="맑은 고딕"/>
          <w:b/>
          <w:bCs/>
          <w:w w:val="105"/>
          <w:sz w:val="28"/>
          <w:szCs w:val="28"/>
          <w:lang w:eastAsia="ko-KR" w:bidi="en-US"/>
        </w:rPr>
      </w:pPr>
    </w:p>
    <w:p w14:paraId="42229670" w14:textId="0AF67D6B" w:rsidR="00615363" w:rsidRPr="00DD00AF" w:rsidRDefault="00615363" w:rsidP="00615363">
      <w:pPr>
        <w:widowControl w:val="0"/>
        <w:autoSpaceDE w:val="0"/>
        <w:autoSpaceDN w:val="0"/>
        <w:spacing w:before="64" w:line="276" w:lineRule="auto"/>
        <w:ind w:firstLine="460"/>
        <w:outlineLvl w:val="0"/>
        <w:rPr>
          <w:rFonts w:eastAsia="맑은 고딕"/>
          <w:b/>
          <w:bCs/>
          <w:sz w:val="28"/>
          <w:szCs w:val="28"/>
          <w:lang w:eastAsia="ko-KR" w:bidi="en-US"/>
        </w:rPr>
      </w:pPr>
      <w:r w:rsidRPr="00DD00AF">
        <w:rPr>
          <w:rFonts w:eastAsia="맑은 고딕" w:hint="eastAsia"/>
          <w:b/>
          <w:bCs/>
          <w:w w:val="105"/>
          <w:sz w:val="28"/>
          <w:szCs w:val="28"/>
          <w:lang w:eastAsia="ko-KR" w:bidi="en-US"/>
        </w:rPr>
        <w:t>CERTIFICATION</w:t>
      </w:r>
    </w:p>
    <w:p w14:paraId="43F22060" w14:textId="3C694F9C" w:rsidR="00615363" w:rsidRPr="00DD00AF" w:rsidRDefault="00615363" w:rsidP="00615363">
      <w:pPr>
        <w:widowControl w:val="0"/>
        <w:tabs>
          <w:tab w:val="right" w:pos="11110"/>
        </w:tabs>
        <w:autoSpaceDE w:val="0"/>
        <w:autoSpaceDN w:val="0"/>
        <w:spacing w:line="276" w:lineRule="auto"/>
        <w:ind w:firstLineChars="300" w:firstLine="660"/>
        <w:rPr>
          <w:rFonts w:eastAsia="맑은 고딕"/>
          <w:sz w:val="22"/>
          <w:szCs w:val="22"/>
          <w:lang w:eastAsia="ko-KR" w:bidi="en-US"/>
        </w:rPr>
      </w:pPr>
      <w:r w:rsidRPr="00DD00AF">
        <w:rPr>
          <w:rFonts w:eastAsia="맑은 고딕" w:hint="eastAsia"/>
          <w:sz w:val="22"/>
          <w:szCs w:val="22"/>
          <w:lang w:eastAsia="ko-KR" w:bidi="en-US"/>
        </w:rPr>
        <w:t>Survey Analyst, Junior, Statistics Korea</w:t>
      </w:r>
      <w:r w:rsidRPr="00DD00AF">
        <w:rPr>
          <w:rFonts w:eastAsia="맑은 고딕"/>
          <w:sz w:val="22"/>
          <w:szCs w:val="22"/>
          <w:lang w:eastAsia="ko-KR" w:bidi="en-US"/>
        </w:rPr>
        <w:t xml:space="preserve">                                                                         </w:t>
      </w:r>
      <w:r w:rsidRPr="00DD00AF">
        <w:rPr>
          <w:rFonts w:eastAsia="맑은 고딕" w:hint="eastAsia"/>
          <w:sz w:val="22"/>
          <w:szCs w:val="22"/>
          <w:lang w:eastAsia="ko-KR" w:bidi="en-US"/>
        </w:rPr>
        <w:t>2015</w:t>
      </w:r>
    </w:p>
    <w:p w14:paraId="45811137" w14:textId="77777777" w:rsidR="00615363" w:rsidRPr="00DD00AF" w:rsidRDefault="00615363" w:rsidP="00615363">
      <w:pPr>
        <w:widowControl w:val="0"/>
        <w:autoSpaceDE w:val="0"/>
        <w:autoSpaceDN w:val="0"/>
        <w:spacing w:before="117" w:line="276" w:lineRule="auto"/>
        <w:ind w:left="460"/>
        <w:outlineLvl w:val="0"/>
        <w:rPr>
          <w:rFonts w:eastAsia="Times New Roman"/>
          <w:b/>
          <w:bCs/>
          <w:sz w:val="28"/>
          <w:szCs w:val="28"/>
          <w:lang w:bidi="en-US"/>
        </w:rPr>
      </w:pPr>
    </w:p>
    <w:p w14:paraId="6FFDB5D4" w14:textId="1379DF88" w:rsidR="00615363" w:rsidRPr="00DD00AF" w:rsidRDefault="00615363" w:rsidP="00615363">
      <w:pPr>
        <w:widowControl w:val="0"/>
        <w:autoSpaceDE w:val="0"/>
        <w:autoSpaceDN w:val="0"/>
        <w:spacing w:before="117" w:line="276" w:lineRule="auto"/>
        <w:ind w:left="460"/>
        <w:outlineLvl w:val="0"/>
        <w:rPr>
          <w:rFonts w:eastAsia="맑은 고딕"/>
          <w:b/>
          <w:bCs/>
          <w:sz w:val="28"/>
          <w:szCs w:val="28"/>
          <w:lang w:eastAsia="ko-KR" w:bidi="en-US"/>
        </w:rPr>
      </w:pPr>
      <w:r w:rsidRPr="00DD00AF">
        <w:rPr>
          <w:rFonts w:eastAsia="Times New Roman"/>
          <w:b/>
          <w:bCs/>
          <w:sz w:val="28"/>
          <w:szCs w:val="28"/>
          <w:lang w:bidi="en-US"/>
        </w:rPr>
        <w:t xml:space="preserve">TECHNICAL SKILLS </w:t>
      </w:r>
    </w:p>
    <w:p w14:paraId="73357F52" w14:textId="5144784D" w:rsidR="00615363" w:rsidRPr="00615363" w:rsidRDefault="00615363" w:rsidP="00615363">
      <w:pPr>
        <w:widowControl w:val="0"/>
        <w:autoSpaceDE w:val="0"/>
        <w:autoSpaceDN w:val="0"/>
        <w:spacing w:line="276" w:lineRule="auto"/>
        <w:ind w:left="460"/>
        <w:rPr>
          <w:rFonts w:eastAsia="맑은 고딕"/>
          <w:sz w:val="22"/>
          <w:szCs w:val="22"/>
          <w:lang w:eastAsia="ko-KR" w:bidi="en-US"/>
        </w:rPr>
      </w:pPr>
      <w:r w:rsidRPr="00DD00AF">
        <w:rPr>
          <w:rFonts w:eastAsia="Times New Roman"/>
          <w:sz w:val="22"/>
          <w:szCs w:val="22"/>
          <w:lang w:bidi="en-US"/>
        </w:rPr>
        <w:t xml:space="preserve">R, </w:t>
      </w:r>
      <w:r w:rsidRPr="00DD00AF">
        <w:rPr>
          <w:rFonts w:eastAsia="맑은 고딕"/>
          <w:sz w:val="22"/>
          <w:szCs w:val="22"/>
          <w:lang w:eastAsia="ko-KR" w:bidi="en-US"/>
        </w:rPr>
        <w:t xml:space="preserve">SPSS, </w:t>
      </w:r>
      <w:r w:rsidR="002B59F0" w:rsidRPr="00DD00AF">
        <w:rPr>
          <w:rFonts w:eastAsia="맑은 고딕"/>
          <w:sz w:val="22"/>
          <w:szCs w:val="22"/>
          <w:lang w:eastAsia="ko-KR" w:bidi="en-US"/>
        </w:rPr>
        <w:t>GitHub</w:t>
      </w:r>
      <w:r w:rsidRPr="00DD00AF">
        <w:rPr>
          <w:rFonts w:eastAsia="맑은 고딕"/>
          <w:sz w:val="22"/>
          <w:szCs w:val="22"/>
          <w:lang w:eastAsia="ko-KR" w:bidi="en-US"/>
        </w:rPr>
        <w:t>, AMOS, M</w:t>
      </w:r>
      <w:r w:rsidRPr="00DD00AF">
        <w:rPr>
          <w:rFonts w:eastAsia="맑은 고딕" w:hint="eastAsia"/>
          <w:sz w:val="22"/>
          <w:szCs w:val="22"/>
          <w:lang w:eastAsia="ko-KR" w:bidi="en-US"/>
        </w:rPr>
        <w:t>plus</w:t>
      </w:r>
      <w:r w:rsidRPr="00DD00AF">
        <w:rPr>
          <w:rFonts w:eastAsia="맑은 고딕"/>
          <w:sz w:val="22"/>
          <w:szCs w:val="22"/>
          <w:lang w:eastAsia="ko-KR" w:bidi="en-US"/>
        </w:rPr>
        <w:t xml:space="preserve">, SAS, Qualtrics, </w:t>
      </w:r>
      <w:r w:rsidR="002B59F0" w:rsidRPr="00DD00AF">
        <w:rPr>
          <w:rFonts w:eastAsia="맑은 고딕"/>
          <w:sz w:val="22"/>
          <w:szCs w:val="22"/>
          <w:lang w:eastAsia="ko-KR" w:bidi="en-US"/>
        </w:rPr>
        <w:t>Mturk</w:t>
      </w:r>
    </w:p>
    <w:p w14:paraId="673D604D" w14:textId="77777777" w:rsidR="00F6331D" w:rsidRPr="00013BA7" w:rsidRDefault="00F6331D" w:rsidP="00496ADF"/>
    <w:sectPr w:rsidR="00F6331D" w:rsidRPr="00013BA7" w:rsidSect="00D11728">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25790" w14:textId="77777777" w:rsidR="00021C70" w:rsidRDefault="00021C70" w:rsidP="0091632B">
      <w:r>
        <w:separator/>
      </w:r>
    </w:p>
    <w:p w14:paraId="06B6002A" w14:textId="77777777" w:rsidR="00021C70" w:rsidRDefault="00021C70"/>
  </w:endnote>
  <w:endnote w:type="continuationSeparator" w:id="0">
    <w:p w14:paraId="659AE49D" w14:textId="77777777" w:rsidR="00021C70" w:rsidRDefault="00021C70" w:rsidP="0091632B">
      <w:r>
        <w:continuationSeparator/>
      </w:r>
    </w:p>
    <w:p w14:paraId="02414909" w14:textId="77777777" w:rsidR="00021C70" w:rsidRDefault="00021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6E08F" w14:textId="77777777" w:rsidR="00021C70" w:rsidRDefault="00021C70" w:rsidP="0091632B">
      <w:r>
        <w:separator/>
      </w:r>
    </w:p>
    <w:p w14:paraId="7B21A28A" w14:textId="77777777" w:rsidR="00021C70" w:rsidRDefault="00021C70"/>
  </w:footnote>
  <w:footnote w:type="continuationSeparator" w:id="0">
    <w:p w14:paraId="56967821" w14:textId="77777777" w:rsidR="00021C70" w:rsidRDefault="00021C70" w:rsidP="0091632B">
      <w:r>
        <w:continuationSeparator/>
      </w:r>
    </w:p>
    <w:p w14:paraId="658B645A" w14:textId="77777777" w:rsidR="00021C70" w:rsidRDefault="00021C70"/>
  </w:footnote>
  <w:footnote w:id="1">
    <w:p w14:paraId="12AAC4E5" w14:textId="2F3C5BAA" w:rsidR="00200B88" w:rsidRDefault="00D45787" w:rsidP="00D45787">
      <w:pPr>
        <w:pStyle w:val="ab"/>
      </w:pPr>
      <w:r w:rsidRPr="005A1195">
        <w:rPr>
          <w:rStyle w:val="ac"/>
        </w:rPr>
        <w:footnoteRef/>
      </w:r>
      <w:r>
        <w:t>Because the ICC and cluster size affects the design effect</w:t>
      </w:r>
      <w:r w:rsidRPr="003F3730">
        <w:t xml:space="preserve"> </w:t>
      </w:r>
      <w:r w:rsidRPr="003F3730">
        <w:fldChar w:fldCharType="begin"/>
      </w:r>
      <w:r w:rsidR="00E532B3">
        <w:instrText xml:space="preserve"> ADDIN ZOTERO_ITEM CSL_CITATION {"citationID":"SJbTCUeO","properties":{"formattedCitation":"(Hox, 2010)","plainCitation":"(Hox, 2010)","noteIndex":1},"citationItems":[{"id":658,"uris":["http://zotero.org/users/8270394/items/RCZBUI95"],"itemData":{"id":658,"type":"book","abstract":"This practical introduction helps readers apply multilevel techniques to their research. Noted as an accessible introduction, the book also includes advanced extensions, making it useful as both an introduction and as a reference to students, researchers, and methodologists. Basic models and examples are discussed in non-technical terms with an emphasis on understanding the methodological and statistical issues involved in using these models. The estimation and interpretation of multilevel models is demonstrated using realistic examples from various disciplines. For example, readers will find data sets on stress in hospitals, GPA scores, survey responses, street safety, epilepsy, divorce, and sociometric scores, to name a few. The data sets are available on the website in SPSS, HLM, MLwiN, LISREL and/or Mplus files. Readers are introduced to both the multilevel regression model and multilevel structural models. Highlights of the second edition include: Two new chapters—one on multilevel models for ordinal and count data (Ch. 7) and another on multilevel survival analysis (Ch. 8); Thoroughly updated chapters on multilevel structural equation modeling that reflect the enormous technical progress of the last few years; The addition of some simpler examples to help the novice, whilst the more complex examples that combine more than one problem have been retained; A new section on multivariate meta-analysis (Ch. 11); Expanded discussions of covariance structures across time and analyzing longitudinal data where no trend is expected; Expanded chapter on the logistic model for dichotomous data and proportions with new estimation methods; and An updated website at www.¡oophox.net/ with data sets for all the text examples and up-to-date screen shots and PowerPoint slides for instructors. Ideal for introductory courses on multilevel modeling and/or ones that introduce this topic in some detail taught in a variety of disciplines including: psychology, education, sociology, the health sciences, and business the advanced extensions also make this a favorite resource for researchers and methodologists in these disciplines. A basic understanding of ANOVA and multiple regression is assumed. The section on multilevel structural equation models assumes a basic understanding of SEM. (PsycINFO Database Record (c) 2016 APA, all rights reserved)","collection-title":"Multilevel analysis: Techniques and applications, 2nd ed.","event-place":"New York,  NY,  US","ISBN":"978-1-84872-846-2","note":"page: x, 382","number-of-pages":"x, 382","publisher":"Routledge/Taylor &amp; Francis Group","publisher-place":"New York,  NY,  US","title":"Multilevel analysis: Techniques and applications, 2nd ed.","author":[{"family":"Hox","given":"Joop J."}],"issued":{"date-parts":[["2010"]]}}}],"schema":"https://github.com/citation-style-language/schema/raw/master/csl-citation.json"} </w:instrText>
      </w:r>
      <w:r w:rsidRPr="003F3730">
        <w:fldChar w:fldCharType="separate"/>
      </w:r>
      <w:r w:rsidRPr="003F3730">
        <w:t>(Hox, 2010)</w:t>
      </w:r>
      <w:r w:rsidRPr="003F3730">
        <w:fldChar w:fldCharType="end"/>
      </w:r>
      <w:r w:rsidR="00200B88">
        <w:t>.</w:t>
      </w:r>
    </w:p>
    <w:p w14:paraId="56FB904B" w14:textId="46DC7614" w:rsidR="00D45787" w:rsidRPr="00C24634" w:rsidRDefault="00D45787" w:rsidP="00D45787">
      <w:pPr>
        <w:pStyle w:val="ab"/>
        <w:rPr>
          <w:rFonts w:eastAsia="바탕"/>
          <w:lang w:eastAsia="ko-K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127459"/>
      <w:docPartObj>
        <w:docPartGallery w:val="Page Numbers (Top of Page)"/>
        <w:docPartUnique/>
      </w:docPartObj>
    </w:sdtPr>
    <w:sdtContent>
      <w:p w14:paraId="17C15213" w14:textId="20469211" w:rsidR="0053274E" w:rsidRDefault="005F3CAB" w:rsidP="00D57155">
        <w:pPr>
          <w:pStyle w:val="a7"/>
          <w:jc w:val="right"/>
        </w:pPr>
        <w:r>
          <w:fldChar w:fldCharType="begin"/>
        </w:r>
        <w:r>
          <w:instrText>PAGE   \* MERGEFORMAT</w:instrText>
        </w:r>
        <w:r>
          <w:fldChar w:fldCharType="separate"/>
        </w:r>
        <w:r>
          <w:rPr>
            <w:lang w:val="ko-KR" w:eastAsia="ko-KR"/>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C1861" w14:textId="4E5E6C91" w:rsidR="0053274E" w:rsidRDefault="0053274E" w:rsidP="00135901">
    <w:pPr>
      <w:pStyle w:val="a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5D4B"/>
    <w:multiLevelType w:val="hybridMultilevel"/>
    <w:tmpl w:val="883869D6"/>
    <w:lvl w:ilvl="0" w:tplc="CA2EE1C6">
      <w:start w:val="1"/>
      <w:numFmt w:val="decimal"/>
      <w:lvlText w:val="%1."/>
      <w:lvlJc w:val="left"/>
      <w:pPr>
        <w:ind w:left="820" w:hanging="361"/>
      </w:pPr>
      <w:rPr>
        <w:rFonts w:ascii="Times New Roman" w:eastAsia="Times New Roman" w:hAnsi="Times New Roman" w:cs="Times New Roman" w:hint="default"/>
        <w:spacing w:val="-1"/>
        <w:w w:val="92"/>
        <w:sz w:val="22"/>
        <w:szCs w:val="22"/>
        <w:lang w:val="en-US" w:eastAsia="en-US" w:bidi="en-US"/>
      </w:rPr>
    </w:lvl>
    <w:lvl w:ilvl="1" w:tplc="1BBE893E">
      <w:numFmt w:val="bullet"/>
      <w:lvlText w:val=""/>
      <w:lvlJc w:val="left"/>
      <w:pPr>
        <w:ind w:left="3341" w:hanging="361"/>
      </w:pPr>
      <w:rPr>
        <w:rFonts w:ascii="Symbol" w:eastAsia="Symbol" w:hAnsi="Symbol" w:cs="Symbol" w:hint="default"/>
        <w:w w:val="100"/>
        <w:sz w:val="22"/>
        <w:szCs w:val="22"/>
        <w:lang w:val="en-US" w:eastAsia="en-US" w:bidi="en-US"/>
      </w:rPr>
    </w:lvl>
    <w:lvl w:ilvl="2" w:tplc="82FA3E7A">
      <w:numFmt w:val="bullet"/>
      <w:lvlText w:val="•"/>
      <w:lvlJc w:val="left"/>
      <w:pPr>
        <w:ind w:left="4202" w:hanging="361"/>
      </w:pPr>
      <w:rPr>
        <w:rFonts w:hint="default"/>
        <w:lang w:val="en-US" w:eastAsia="en-US" w:bidi="en-US"/>
      </w:rPr>
    </w:lvl>
    <w:lvl w:ilvl="3" w:tplc="53369068">
      <w:numFmt w:val="bullet"/>
      <w:lvlText w:val="•"/>
      <w:lvlJc w:val="left"/>
      <w:pPr>
        <w:ind w:left="5064" w:hanging="361"/>
      </w:pPr>
      <w:rPr>
        <w:rFonts w:hint="default"/>
        <w:lang w:val="en-US" w:eastAsia="en-US" w:bidi="en-US"/>
      </w:rPr>
    </w:lvl>
    <w:lvl w:ilvl="4" w:tplc="51C0B38A">
      <w:numFmt w:val="bullet"/>
      <w:lvlText w:val="•"/>
      <w:lvlJc w:val="left"/>
      <w:pPr>
        <w:ind w:left="5926" w:hanging="361"/>
      </w:pPr>
      <w:rPr>
        <w:rFonts w:hint="default"/>
        <w:lang w:val="en-US" w:eastAsia="en-US" w:bidi="en-US"/>
      </w:rPr>
    </w:lvl>
    <w:lvl w:ilvl="5" w:tplc="507E79F0">
      <w:numFmt w:val="bullet"/>
      <w:lvlText w:val="•"/>
      <w:lvlJc w:val="left"/>
      <w:pPr>
        <w:ind w:left="6788" w:hanging="361"/>
      </w:pPr>
      <w:rPr>
        <w:rFonts w:hint="default"/>
        <w:lang w:val="en-US" w:eastAsia="en-US" w:bidi="en-US"/>
      </w:rPr>
    </w:lvl>
    <w:lvl w:ilvl="6" w:tplc="704463D0">
      <w:numFmt w:val="bullet"/>
      <w:lvlText w:val="•"/>
      <w:lvlJc w:val="left"/>
      <w:pPr>
        <w:ind w:left="7651" w:hanging="361"/>
      </w:pPr>
      <w:rPr>
        <w:rFonts w:hint="default"/>
        <w:lang w:val="en-US" w:eastAsia="en-US" w:bidi="en-US"/>
      </w:rPr>
    </w:lvl>
    <w:lvl w:ilvl="7" w:tplc="BFF0D59E">
      <w:numFmt w:val="bullet"/>
      <w:lvlText w:val="•"/>
      <w:lvlJc w:val="left"/>
      <w:pPr>
        <w:ind w:left="8513" w:hanging="361"/>
      </w:pPr>
      <w:rPr>
        <w:rFonts w:hint="default"/>
        <w:lang w:val="en-US" w:eastAsia="en-US" w:bidi="en-US"/>
      </w:rPr>
    </w:lvl>
    <w:lvl w:ilvl="8" w:tplc="B7467EF6">
      <w:numFmt w:val="bullet"/>
      <w:lvlText w:val="•"/>
      <w:lvlJc w:val="left"/>
      <w:pPr>
        <w:ind w:left="9375" w:hanging="361"/>
      </w:pPr>
      <w:rPr>
        <w:rFonts w:hint="default"/>
        <w:lang w:val="en-US" w:eastAsia="en-US" w:bidi="en-US"/>
      </w:rPr>
    </w:lvl>
  </w:abstractNum>
  <w:abstractNum w:abstractNumId="1" w15:restartNumberingAfterBreak="0">
    <w:nsid w:val="1FD20416"/>
    <w:multiLevelType w:val="hybridMultilevel"/>
    <w:tmpl w:val="E51AA69C"/>
    <w:lvl w:ilvl="0" w:tplc="2B826358">
      <w:start w:val="1"/>
      <w:numFmt w:val="decimal"/>
      <w:lvlText w:val="%1."/>
      <w:lvlJc w:val="left"/>
      <w:pPr>
        <w:ind w:left="820" w:hanging="361"/>
      </w:pPr>
      <w:rPr>
        <w:rFonts w:ascii="Times New Roman" w:eastAsia="Times New Roman" w:hAnsi="Times New Roman" w:cs="Times New Roman" w:hint="default"/>
        <w:spacing w:val="-1"/>
        <w:w w:val="92"/>
        <w:sz w:val="22"/>
        <w:szCs w:val="22"/>
        <w:lang w:val="en-US" w:eastAsia="en-US" w:bidi="en-US"/>
      </w:rPr>
    </w:lvl>
    <w:lvl w:ilvl="1" w:tplc="AB94EE32">
      <w:numFmt w:val="bullet"/>
      <w:lvlText w:val="•"/>
      <w:lvlJc w:val="left"/>
      <w:pPr>
        <w:ind w:left="1848" w:hanging="361"/>
      </w:pPr>
      <w:rPr>
        <w:rFonts w:hint="default"/>
        <w:lang w:val="en-US" w:eastAsia="en-US" w:bidi="en-US"/>
      </w:rPr>
    </w:lvl>
    <w:lvl w:ilvl="2" w:tplc="97504C62">
      <w:numFmt w:val="bullet"/>
      <w:lvlText w:val="•"/>
      <w:lvlJc w:val="left"/>
      <w:pPr>
        <w:ind w:left="2876" w:hanging="361"/>
      </w:pPr>
      <w:rPr>
        <w:rFonts w:hint="default"/>
        <w:lang w:val="en-US" w:eastAsia="en-US" w:bidi="en-US"/>
      </w:rPr>
    </w:lvl>
    <w:lvl w:ilvl="3" w:tplc="E33058C2">
      <w:numFmt w:val="bullet"/>
      <w:lvlText w:val="•"/>
      <w:lvlJc w:val="left"/>
      <w:pPr>
        <w:ind w:left="3904" w:hanging="361"/>
      </w:pPr>
      <w:rPr>
        <w:rFonts w:hint="default"/>
        <w:lang w:val="en-US" w:eastAsia="en-US" w:bidi="en-US"/>
      </w:rPr>
    </w:lvl>
    <w:lvl w:ilvl="4" w:tplc="6862FA2E">
      <w:numFmt w:val="bullet"/>
      <w:lvlText w:val="•"/>
      <w:lvlJc w:val="left"/>
      <w:pPr>
        <w:ind w:left="4932" w:hanging="361"/>
      </w:pPr>
      <w:rPr>
        <w:rFonts w:hint="default"/>
        <w:lang w:val="en-US" w:eastAsia="en-US" w:bidi="en-US"/>
      </w:rPr>
    </w:lvl>
    <w:lvl w:ilvl="5" w:tplc="48960ADC">
      <w:numFmt w:val="bullet"/>
      <w:lvlText w:val="•"/>
      <w:lvlJc w:val="left"/>
      <w:pPr>
        <w:ind w:left="5960" w:hanging="361"/>
      </w:pPr>
      <w:rPr>
        <w:rFonts w:hint="default"/>
        <w:lang w:val="en-US" w:eastAsia="en-US" w:bidi="en-US"/>
      </w:rPr>
    </w:lvl>
    <w:lvl w:ilvl="6" w:tplc="E08AC5AE">
      <w:numFmt w:val="bullet"/>
      <w:lvlText w:val="•"/>
      <w:lvlJc w:val="left"/>
      <w:pPr>
        <w:ind w:left="6988" w:hanging="361"/>
      </w:pPr>
      <w:rPr>
        <w:rFonts w:hint="default"/>
        <w:lang w:val="en-US" w:eastAsia="en-US" w:bidi="en-US"/>
      </w:rPr>
    </w:lvl>
    <w:lvl w:ilvl="7" w:tplc="2C88E000">
      <w:numFmt w:val="bullet"/>
      <w:lvlText w:val="•"/>
      <w:lvlJc w:val="left"/>
      <w:pPr>
        <w:ind w:left="8016" w:hanging="361"/>
      </w:pPr>
      <w:rPr>
        <w:rFonts w:hint="default"/>
        <w:lang w:val="en-US" w:eastAsia="en-US" w:bidi="en-US"/>
      </w:rPr>
    </w:lvl>
    <w:lvl w:ilvl="8" w:tplc="F752B426">
      <w:numFmt w:val="bullet"/>
      <w:lvlText w:val="•"/>
      <w:lvlJc w:val="left"/>
      <w:pPr>
        <w:ind w:left="9044" w:hanging="361"/>
      </w:pPr>
      <w:rPr>
        <w:rFonts w:hint="default"/>
        <w:lang w:val="en-US" w:eastAsia="en-US" w:bidi="en-US"/>
      </w:rPr>
    </w:lvl>
  </w:abstractNum>
  <w:abstractNum w:abstractNumId="2" w15:restartNumberingAfterBreak="0">
    <w:nsid w:val="210608CD"/>
    <w:multiLevelType w:val="hybridMultilevel"/>
    <w:tmpl w:val="84C8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14B50"/>
    <w:multiLevelType w:val="hybridMultilevel"/>
    <w:tmpl w:val="FAF0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61BE9"/>
    <w:multiLevelType w:val="hybridMultilevel"/>
    <w:tmpl w:val="DB3A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7118B"/>
    <w:multiLevelType w:val="hybridMultilevel"/>
    <w:tmpl w:val="D72AEB38"/>
    <w:lvl w:ilvl="0" w:tplc="9B84BC2E">
      <w:start w:val="1"/>
      <w:numFmt w:val="bullet"/>
      <w:lvlText w:val="-"/>
      <w:lvlJc w:val="left"/>
      <w:pPr>
        <w:ind w:left="880" w:hanging="360"/>
      </w:pPr>
      <w:rPr>
        <w:rFonts w:ascii="Times New Roman" w:eastAsiaTheme="minorEastAsia" w:hAnsi="Times New Roman" w:cs="Times New Roman" w:hint="default"/>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6" w15:restartNumberingAfterBreak="0">
    <w:nsid w:val="58E2263B"/>
    <w:multiLevelType w:val="hybridMultilevel"/>
    <w:tmpl w:val="9D64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90948"/>
    <w:multiLevelType w:val="hybridMultilevel"/>
    <w:tmpl w:val="07D49D36"/>
    <w:lvl w:ilvl="0" w:tplc="45C60C66">
      <w:start w:val="336"/>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8926B87"/>
    <w:multiLevelType w:val="hybridMultilevel"/>
    <w:tmpl w:val="B69C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F5A7B"/>
    <w:multiLevelType w:val="hybridMultilevel"/>
    <w:tmpl w:val="CCC4220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0583096"/>
    <w:multiLevelType w:val="hybridMultilevel"/>
    <w:tmpl w:val="0AA81A58"/>
    <w:lvl w:ilvl="0" w:tplc="CA7A2AFA">
      <w:start w:val="1"/>
      <w:numFmt w:val="decimal"/>
      <w:lvlText w:val="%1."/>
      <w:lvlJc w:val="left"/>
      <w:pPr>
        <w:ind w:left="1120" w:hanging="360"/>
      </w:pPr>
      <w:rPr>
        <w:rFonts w:hint="default"/>
      </w:rPr>
    </w:lvl>
    <w:lvl w:ilvl="1" w:tplc="23527140" w:tentative="1">
      <w:start w:val="1"/>
      <w:numFmt w:val="upperLetter"/>
      <w:lvlText w:val="%2."/>
      <w:lvlJc w:val="left"/>
      <w:pPr>
        <w:ind w:left="1560" w:hanging="400"/>
      </w:pPr>
    </w:lvl>
    <w:lvl w:ilvl="2" w:tplc="34726176" w:tentative="1">
      <w:start w:val="1"/>
      <w:numFmt w:val="lowerRoman"/>
      <w:lvlText w:val="%3."/>
      <w:lvlJc w:val="right"/>
      <w:pPr>
        <w:ind w:left="1960" w:hanging="400"/>
      </w:pPr>
    </w:lvl>
    <w:lvl w:ilvl="3" w:tplc="7CF8CE34" w:tentative="1">
      <w:start w:val="1"/>
      <w:numFmt w:val="decimal"/>
      <w:lvlText w:val="%4."/>
      <w:lvlJc w:val="left"/>
      <w:pPr>
        <w:ind w:left="2360" w:hanging="400"/>
      </w:pPr>
    </w:lvl>
    <w:lvl w:ilvl="4" w:tplc="54C6ACC4" w:tentative="1">
      <w:start w:val="1"/>
      <w:numFmt w:val="upperLetter"/>
      <w:lvlText w:val="%5."/>
      <w:lvlJc w:val="left"/>
      <w:pPr>
        <w:ind w:left="2760" w:hanging="400"/>
      </w:pPr>
    </w:lvl>
    <w:lvl w:ilvl="5" w:tplc="5434A73A" w:tentative="1">
      <w:start w:val="1"/>
      <w:numFmt w:val="lowerRoman"/>
      <w:lvlText w:val="%6."/>
      <w:lvlJc w:val="right"/>
      <w:pPr>
        <w:ind w:left="3160" w:hanging="400"/>
      </w:pPr>
    </w:lvl>
    <w:lvl w:ilvl="6" w:tplc="F3941336" w:tentative="1">
      <w:start w:val="1"/>
      <w:numFmt w:val="decimal"/>
      <w:lvlText w:val="%7."/>
      <w:lvlJc w:val="left"/>
      <w:pPr>
        <w:ind w:left="3560" w:hanging="400"/>
      </w:pPr>
    </w:lvl>
    <w:lvl w:ilvl="7" w:tplc="55C83444" w:tentative="1">
      <w:start w:val="1"/>
      <w:numFmt w:val="upperLetter"/>
      <w:lvlText w:val="%8."/>
      <w:lvlJc w:val="left"/>
      <w:pPr>
        <w:ind w:left="3960" w:hanging="400"/>
      </w:pPr>
    </w:lvl>
    <w:lvl w:ilvl="8" w:tplc="8E442E38" w:tentative="1">
      <w:start w:val="1"/>
      <w:numFmt w:val="lowerRoman"/>
      <w:lvlText w:val="%9."/>
      <w:lvlJc w:val="right"/>
      <w:pPr>
        <w:ind w:left="4360" w:hanging="400"/>
      </w:pPr>
    </w:lvl>
  </w:abstractNum>
  <w:num w:numId="1" w16cid:durableId="889538512">
    <w:abstractNumId w:val="4"/>
  </w:num>
  <w:num w:numId="2" w16cid:durableId="832334388">
    <w:abstractNumId w:val="6"/>
  </w:num>
  <w:num w:numId="3" w16cid:durableId="105732186">
    <w:abstractNumId w:val="8"/>
  </w:num>
  <w:num w:numId="4" w16cid:durableId="765154986">
    <w:abstractNumId w:val="2"/>
  </w:num>
  <w:num w:numId="5" w16cid:durableId="2138142251">
    <w:abstractNumId w:val="3"/>
  </w:num>
  <w:num w:numId="6" w16cid:durableId="468472489">
    <w:abstractNumId w:val="10"/>
  </w:num>
  <w:num w:numId="7" w16cid:durableId="948199378">
    <w:abstractNumId w:val="5"/>
  </w:num>
  <w:num w:numId="8" w16cid:durableId="128058398">
    <w:abstractNumId w:val="7"/>
  </w:num>
  <w:num w:numId="9" w16cid:durableId="1113088322">
    <w:abstractNumId w:val="0"/>
  </w:num>
  <w:num w:numId="10" w16cid:durableId="1804738139">
    <w:abstractNumId w:val="1"/>
  </w:num>
  <w:num w:numId="11" w16cid:durableId="100640196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son Garrison">
    <w15:presenceInfo w15:providerId="None" w15:userId="Mason Garri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Q0NLCwtDQ3NLU0MTZR0lEKTi0uzszPAykwNK0FAGkgi2gtAAAA"/>
    <w:docVar w:name="dgnword-docGUID" w:val="{7C45A678-6FAA-4CBA-BD02-57AB1D4F30E7}"/>
    <w:docVar w:name="dgnword-eventsink" w:val="2537815194992"/>
  </w:docVars>
  <w:rsids>
    <w:rsidRoot w:val="00F845FC"/>
    <w:rsid w:val="0000322B"/>
    <w:rsid w:val="00003835"/>
    <w:rsid w:val="00005545"/>
    <w:rsid w:val="00010696"/>
    <w:rsid w:val="00010766"/>
    <w:rsid w:val="00011595"/>
    <w:rsid w:val="00011DAD"/>
    <w:rsid w:val="00012C9C"/>
    <w:rsid w:val="000133DA"/>
    <w:rsid w:val="00013A59"/>
    <w:rsid w:val="00013BA7"/>
    <w:rsid w:val="00013C92"/>
    <w:rsid w:val="0001486E"/>
    <w:rsid w:val="00015479"/>
    <w:rsid w:val="00015752"/>
    <w:rsid w:val="000205BB"/>
    <w:rsid w:val="00021619"/>
    <w:rsid w:val="00021C70"/>
    <w:rsid w:val="00021E1F"/>
    <w:rsid w:val="000221AC"/>
    <w:rsid w:val="0002259E"/>
    <w:rsid w:val="00022CC4"/>
    <w:rsid w:val="00024B67"/>
    <w:rsid w:val="00026110"/>
    <w:rsid w:val="0002738C"/>
    <w:rsid w:val="000273DB"/>
    <w:rsid w:val="00027B96"/>
    <w:rsid w:val="00030105"/>
    <w:rsid w:val="0003137F"/>
    <w:rsid w:val="00032E6F"/>
    <w:rsid w:val="000363D8"/>
    <w:rsid w:val="0004031B"/>
    <w:rsid w:val="00040558"/>
    <w:rsid w:val="00040D9B"/>
    <w:rsid w:val="00041563"/>
    <w:rsid w:val="00041A00"/>
    <w:rsid w:val="00041A42"/>
    <w:rsid w:val="00041B07"/>
    <w:rsid w:val="00042D90"/>
    <w:rsid w:val="00044ACF"/>
    <w:rsid w:val="00045867"/>
    <w:rsid w:val="00045B37"/>
    <w:rsid w:val="00045C5A"/>
    <w:rsid w:val="000469C4"/>
    <w:rsid w:val="00050C50"/>
    <w:rsid w:val="00050FE9"/>
    <w:rsid w:val="00052C4E"/>
    <w:rsid w:val="00053214"/>
    <w:rsid w:val="00053900"/>
    <w:rsid w:val="00053C39"/>
    <w:rsid w:val="000541E3"/>
    <w:rsid w:val="0005496B"/>
    <w:rsid w:val="00055176"/>
    <w:rsid w:val="00055964"/>
    <w:rsid w:val="00055F5E"/>
    <w:rsid w:val="000560C4"/>
    <w:rsid w:val="00057503"/>
    <w:rsid w:val="00057639"/>
    <w:rsid w:val="00057D79"/>
    <w:rsid w:val="00057E61"/>
    <w:rsid w:val="00060500"/>
    <w:rsid w:val="00061298"/>
    <w:rsid w:val="000625F6"/>
    <w:rsid w:val="000630AA"/>
    <w:rsid w:val="00063C3F"/>
    <w:rsid w:val="00063EFF"/>
    <w:rsid w:val="00064A3F"/>
    <w:rsid w:val="00064C7A"/>
    <w:rsid w:val="000652A7"/>
    <w:rsid w:val="000656EF"/>
    <w:rsid w:val="00065E93"/>
    <w:rsid w:val="00067813"/>
    <w:rsid w:val="00071DD3"/>
    <w:rsid w:val="00071F4E"/>
    <w:rsid w:val="000729AF"/>
    <w:rsid w:val="00072C93"/>
    <w:rsid w:val="00072F2A"/>
    <w:rsid w:val="00073183"/>
    <w:rsid w:val="00073C9E"/>
    <w:rsid w:val="0007620B"/>
    <w:rsid w:val="00076AE0"/>
    <w:rsid w:val="00077184"/>
    <w:rsid w:val="0008099B"/>
    <w:rsid w:val="0008229C"/>
    <w:rsid w:val="00082BD3"/>
    <w:rsid w:val="00082DCB"/>
    <w:rsid w:val="00083916"/>
    <w:rsid w:val="00084C7A"/>
    <w:rsid w:val="00086CCA"/>
    <w:rsid w:val="0008797E"/>
    <w:rsid w:val="000914DF"/>
    <w:rsid w:val="000915D8"/>
    <w:rsid w:val="0009182B"/>
    <w:rsid w:val="000930EF"/>
    <w:rsid w:val="000938F4"/>
    <w:rsid w:val="0009398B"/>
    <w:rsid w:val="00093FA7"/>
    <w:rsid w:val="00095429"/>
    <w:rsid w:val="00095B45"/>
    <w:rsid w:val="000977E7"/>
    <w:rsid w:val="00097F3C"/>
    <w:rsid w:val="000A0661"/>
    <w:rsid w:val="000A1707"/>
    <w:rsid w:val="000A1901"/>
    <w:rsid w:val="000A1AEF"/>
    <w:rsid w:val="000A2B30"/>
    <w:rsid w:val="000A4174"/>
    <w:rsid w:val="000A4ACB"/>
    <w:rsid w:val="000A7251"/>
    <w:rsid w:val="000B01C7"/>
    <w:rsid w:val="000B0EA0"/>
    <w:rsid w:val="000B1085"/>
    <w:rsid w:val="000B323D"/>
    <w:rsid w:val="000B35A8"/>
    <w:rsid w:val="000B5595"/>
    <w:rsid w:val="000B5E7A"/>
    <w:rsid w:val="000B6658"/>
    <w:rsid w:val="000B6FFA"/>
    <w:rsid w:val="000B732F"/>
    <w:rsid w:val="000B79BC"/>
    <w:rsid w:val="000B7F3B"/>
    <w:rsid w:val="000B7FE8"/>
    <w:rsid w:val="000C02E8"/>
    <w:rsid w:val="000C0C34"/>
    <w:rsid w:val="000C148C"/>
    <w:rsid w:val="000C1C30"/>
    <w:rsid w:val="000C219B"/>
    <w:rsid w:val="000C32CD"/>
    <w:rsid w:val="000C3B36"/>
    <w:rsid w:val="000C439E"/>
    <w:rsid w:val="000C56C7"/>
    <w:rsid w:val="000C7AB1"/>
    <w:rsid w:val="000D1805"/>
    <w:rsid w:val="000D1DED"/>
    <w:rsid w:val="000D2B97"/>
    <w:rsid w:val="000D4271"/>
    <w:rsid w:val="000D4600"/>
    <w:rsid w:val="000D509A"/>
    <w:rsid w:val="000D5843"/>
    <w:rsid w:val="000D72D4"/>
    <w:rsid w:val="000D7807"/>
    <w:rsid w:val="000E014A"/>
    <w:rsid w:val="000E15DB"/>
    <w:rsid w:val="000E222D"/>
    <w:rsid w:val="000E28B2"/>
    <w:rsid w:val="000E33CD"/>
    <w:rsid w:val="000E35BE"/>
    <w:rsid w:val="000E4054"/>
    <w:rsid w:val="000E4678"/>
    <w:rsid w:val="000E5722"/>
    <w:rsid w:val="000E62CD"/>
    <w:rsid w:val="000E7718"/>
    <w:rsid w:val="000E7D28"/>
    <w:rsid w:val="000F21C2"/>
    <w:rsid w:val="000F32F1"/>
    <w:rsid w:val="000F43CA"/>
    <w:rsid w:val="000F65AB"/>
    <w:rsid w:val="000F6CA3"/>
    <w:rsid w:val="000F79B5"/>
    <w:rsid w:val="000F7DF0"/>
    <w:rsid w:val="0010119D"/>
    <w:rsid w:val="0010236D"/>
    <w:rsid w:val="00104409"/>
    <w:rsid w:val="0010482A"/>
    <w:rsid w:val="001059D3"/>
    <w:rsid w:val="001071D5"/>
    <w:rsid w:val="0010734D"/>
    <w:rsid w:val="00107380"/>
    <w:rsid w:val="00107949"/>
    <w:rsid w:val="00107AF4"/>
    <w:rsid w:val="00107CEA"/>
    <w:rsid w:val="00107FB8"/>
    <w:rsid w:val="0011024C"/>
    <w:rsid w:val="001102A9"/>
    <w:rsid w:val="00110EEE"/>
    <w:rsid w:val="00111F97"/>
    <w:rsid w:val="00113375"/>
    <w:rsid w:val="00114217"/>
    <w:rsid w:val="0011427B"/>
    <w:rsid w:val="00115312"/>
    <w:rsid w:val="001178DB"/>
    <w:rsid w:val="00117C92"/>
    <w:rsid w:val="00120360"/>
    <w:rsid w:val="0012149A"/>
    <w:rsid w:val="00123B77"/>
    <w:rsid w:val="00123D4C"/>
    <w:rsid w:val="00123D9A"/>
    <w:rsid w:val="00126134"/>
    <w:rsid w:val="00126B8D"/>
    <w:rsid w:val="001275E7"/>
    <w:rsid w:val="00127BF3"/>
    <w:rsid w:val="00127CF2"/>
    <w:rsid w:val="00130FBC"/>
    <w:rsid w:val="00131569"/>
    <w:rsid w:val="001324CB"/>
    <w:rsid w:val="00134455"/>
    <w:rsid w:val="00135901"/>
    <w:rsid w:val="00135B96"/>
    <w:rsid w:val="00135BEE"/>
    <w:rsid w:val="00137231"/>
    <w:rsid w:val="0013795F"/>
    <w:rsid w:val="00140FFA"/>
    <w:rsid w:val="001415CE"/>
    <w:rsid w:val="00141DD3"/>
    <w:rsid w:val="001421F7"/>
    <w:rsid w:val="001424C9"/>
    <w:rsid w:val="00144AFC"/>
    <w:rsid w:val="001459D0"/>
    <w:rsid w:val="0014737B"/>
    <w:rsid w:val="001473EE"/>
    <w:rsid w:val="00147C15"/>
    <w:rsid w:val="001500CC"/>
    <w:rsid w:val="001522AE"/>
    <w:rsid w:val="00152567"/>
    <w:rsid w:val="0015268F"/>
    <w:rsid w:val="00152FD7"/>
    <w:rsid w:val="00153D91"/>
    <w:rsid w:val="00157A87"/>
    <w:rsid w:val="0016111A"/>
    <w:rsid w:val="001611A2"/>
    <w:rsid w:val="001621F3"/>
    <w:rsid w:val="00164340"/>
    <w:rsid w:val="00164368"/>
    <w:rsid w:val="00164928"/>
    <w:rsid w:val="001665D7"/>
    <w:rsid w:val="001668D3"/>
    <w:rsid w:val="00170449"/>
    <w:rsid w:val="00171386"/>
    <w:rsid w:val="00171E8F"/>
    <w:rsid w:val="001726D8"/>
    <w:rsid w:val="00173BCE"/>
    <w:rsid w:val="00173D98"/>
    <w:rsid w:val="001742C2"/>
    <w:rsid w:val="0017462B"/>
    <w:rsid w:val="001756E3"/>
    <w:rsid w:val="00175717"/>
    <w:rsid w:val="001758D3"/>
    <w:rsid w:val="00176C2F"/>
    <w:rsid w:val="00176F1D"/>
    <w:rsid w:val="00176F36"/>
    <w:rsid w:val="001778FA"/>
    <w:rsid w:val="00180A6E"/>
    <w:rsid w:val="0018157A"/>
    <w:rsid w:val="0018198A"/>
    <w:rsid w:val="001821D7"/>
    <w:rsid w:val="0018265A"/>
    <w:rsid w:val="00182B1F"/>
    <w:rsid w:val="00183660"/>
    <w:rsid w:val="00183687"/>
    <w:rsid w:val="00183CA3"/>
    <w:rsid w:val="0018585B"/>
    <w:rsid w:val="00186B31"/>
    <w:rsid w:val="001871D7"/>
    <w:rsid w:val="00187C6A"/>
    <w:rsid w:val="001922DB"/>
    <w:rsid w:val="00192D89"/>
    <w:rsid w:val="001931F5"/>
    <w:rsid w:val="00193B8C"/>
    <w:rsid w:val="00193C29"/>
    <w:rsid w:val="00195C09"/>
    <w:rsid w:val="00196757"/>
    <w:rsid w:val="00197C37"/>
    <w:rsid w:val="00197D18"/>
    <w:rsid w:val="001A0322"/>
    <w:rsid w:val="001A0D0D"/>
    <w:rsid w:val="001A234E"/>
    <w:rsid w:val="001A5028"/>
    <w:rsid w:val="001A63DE"/>
    <w:rsid w:val="001A7031"/>
    <w:rsid w:val="001A72E8"/>
    <w:rsid w:val="001A7991"/>
    <w:rsid w:val="001B1311"/>
    <w:rsid w:val="001B3350"/>
    <w:rsid w:val="001B4651"/>
    <w:rsid w:val="001B60BE"/>
    <w:rsid w:val="001B61B8"/>
    <w:rsid w:val="001B745D"/>
    <w:rsid w:val="001C072D"/>
    <w:rsid w:val="001C0F53"/>
    <w:rsid w:val="001C2EF0"/>
    <w:rsid w:val="001C37E3"/>
    <w:rsid w:val="001C3A7B"/>
    <w:rsid w:val="001C3A95"/>
    <w:rsid w:val="001C43B0"/>
    <w:rsid w:val="001C45B0"/>
    <w:rsid w:val="001C653C"/>
    <w:rsid w:val="001D09AC"/>
    <w:rsid w:val="001D172F"/>
    <w:rsid w:val="001D2AE7"/>
    <w:rsid w:val="001D35E8"/>
    <w:rsid w:val="001D3F3E"/>
    <w:rsid w:val="001D4146"/>
    <w:rsid w:val="001D4DD5"/>
    <w:rsid w:val="001D5B33"/>
    <w:rsid w:val="001D7659"/>
    <w:rsid w:val="001D7C60"/>
    <w:rsid w:val="001E2C90"/>
    <w:rsid w:val="001E337F"/>
    <w:rsid w:val="001E3867"/>
    <w:rsid w:val="001E4729"/>
    <w:rsid w:val="001E5249"/>
    <w:rsid w:val="001E5EF2"/>
    <w:rsid w:val="001E7AB6"/>
    <w:rsid w:val="001F0617"/>
    <w:rsid w:val="001F1A1F"/>
    <w:rsid w:val="001F1A54"/>
    <w:rsid w:val="001F1A68"/>
    <w:rsid w:val="001F2076"/>
    <w:rsid w:val="001F2623"/>
    <w:rsid w:val="001F2DFB"/>
    <w:rsid w:val="001F2F33"/>
    <w:rsid w:val="001F433B"/>
    <w:rsid w:val="001F79F1"/>
    <w:rsid w:val="00200B88"/>
    <w:rsid w:val="00200D4C"/>
    <w:rsid w:val="00200EF8"/>
    <w:rsid w:val="002029EB"/>
    <w:rsid w:val="00204D6C"/>
    <w:rsid w:val="00204FB6"/>
    <w:rsid w:val="002054E3"/>
    <w:rsid w:val="002057BF"/>
    <w:rsid w:val="00207366"/>
    <w:rsid w:val="00210D43"/>
    <w:rsid w:val="0021112A"/>
    <w:rsid w:val="002112BB"/>
    <w:rsid w:val="002119EA"/>
    <w:rsid w:val="00213F2C"/>
    <w:rsid w:val="00214442"/>
    <w:rsid w:val="00214A7C"/>
    <w:rsid w:val="00214B21"/>
    <w:rsid w:val="00216CA1"/>
    <w:rsid w:val="00220C5F"/>
    <w:rsid w:val="00221315"/>
    <w:rsid w:val="00221BDE"/>
    <w:rsid w:val="00222404"/>
    <w:rsid w:val="0022245E"/>
    <w:rsid w:val="00222816"/>
    <w:rsid w:val="00225C33"/>
    <w:rsid w:val="00226B6A"/>
    <w:rsid w:val="00226D69"/>
    <w:rsid w:val="00226EDD"/>
    <w:rsid w:val="002270A5"/>
    <w:rsid w:val="00227EEE"/>
    <w:rsid w:val="0023102A"/>
    <w:rsid w:val="002317D7"/>
    <w:rsid w:val="00231929"/>
    <w:rsid w:val="00232173"/>
    <w:rsid w:val="002328BB"/>
    <w:rsid w:val="00232D63"/>
    <w:rsid w:val="002347A1"/>
    <w:rsid w:val="002355BA"/>
    <w:rsid w:val="00235F20"/>
    <w:rsid w:val="00236A6B"/>
    <w:rsid w:val="00240000"/>
    <w:rsid w:val="00240E39"/>
    <w:rsid w:val="00240E92"/>
    <w:rsid w:val="002415D6"/>
    <w:rsid w:val="00241B36"/>
    <w:rsid w:val="00243171"/>
    <w:rsid w:val="00243B4A"/>
    <w:rsid w:val="00244876"/>
    <w:rsid w:val="002452F0"/>
    <w:rsid w:val="0024569B"/>
    <w:rsid w:val="0024578F"/>
    <w:rsid w:val="00245FAE"/>
    <w:rsid w:val="00246216"/>
    <w:rsid w:val="002464A3"/>
    <w:rsid w:val="002475B1"/>
    <w:rsid w:val="00247E4E"/>
    <w:rsid w:val="002503C2"/>
    <w:rsid w:val="002505B5"/>
    <w:rsid w:val="002516FE"/>
    <w:rsid w:val="00252382"/>
    <w:rsid w:val="00253A7E"/>
    <w:rsid w:val="00255530"/>
    <w:rsid w:val="002567D6"/>
    <w:rsid w:val="00256D73"/>
    <w:rsid w:val="00257C3C"/>
    <w:rsid w:val="00260056"/>
    <w:rsid w:val="002611EC"/>
    <w:rsid w:val="002613F8"/>
    <w:rsid w:val="00261E99"/>
    <w:rsid w:val="00263576"/>
    <w:rsid w:val="00264D91"/>
    <w:rsid w:val="002663DA"/>
    <w:rsid w:val="00270383"/>
    <w:rsid w:val="0027369C"/>
    <w:rsid w:val="00274A0F"/>
    <w:rsid w:val="00276597"/>
    <w:rsid w:val="00277449"/>
    <w:rsid w:val="00280127"/>
    <w:rsid w:val="002805B4"/>
    <w:rsid w:val="00281927"/>
    <w:rsid w:val="00281A13"/>
    <w:rsid w:val="00281DCD"/>
    <w:rsid w:val="00281EBD"/>
    <w:rsid w:val="00282839"/>
    <w:rsid w:val="00283042"/>
    <w:rsid w:val="002833C9"/>
    <w:rsid w:val="00284F91"/>
    <w:rsid w:val="00285372"/>
    <w:rsid w:val="00285952"/>
    <w:rsid w:val="00285C80"/>
    <w:rsid w:val="00286F2D"/>
    <w:rsid w:val="00286FCC"/>
    <w:rsid w:val="0028786F"/>
    <w:rsid w:val="00290296"/>
    <w:rsid w:val="0029103D"/>
    <w:rsid w:val="002914DE"/>
    <w:rsid w:val="00291C8A"/>
    <w:rsid w:val="00293232"/>
    <w:rsid w:val="00295448"/>
    <w:rsid w:val="002A093A"/>
    <w:rsid w:val="002A0FB1"/>
    <w:rsid w:val="002A2887"/>
    <w:rsid w:val="002A3A01"/>
    <w:rsid w:val="002A445A"/>
    <w:rsid w:val="002A4539"/>
    <w:rsid w:val="002A65EA"/>
    <w:rsid w:val="002A7B15"/>
    <w:rsid w:val="002B29E4"/>
    <w:rsid w:val="002B318F"/>
    <w:rsid w:val="002B3AD0"/>
    <w:rsid w:val="002B3B3A"/>
    <w:rsid w:val="002B522A"/>
    <w:rsid w:val="002B59F0"/>
    <w:rsid w:val="002C0713"/>
    <w:rsid w:val="002C22ED"/>
    <w:rsid w:val="002C27AA"/>
    <w:rsid w:val="002C33A2"/>
    <w:rsid w:val="002C3A59"/>
    <w:rsid w:val="002C4369"/>
    <w:rsid w:val="002C45F5"/>
    <w:rsid w:val="002C4669"/>
    <w:rsid w:val="002C5139"/>
    <w:rsid w:val="002C52FA"/>
    <w:rsid w:val="002C799E"/>
    <w:rsid w:val="002D2058"/>
    <w:rsid w:val="002D2722"/>
    <w:rsid w:val="002D2A2E"/>
    <w:rsid w:val="002D2CB2"/>
    <w:rsid w:val="002D2CC4"/>
    <w:rsid w:val="002D42C4"/>
    <w:rsid w:val="002D6672"/>
    <w:rsid w:val="002E0634"/>
    <w:rsid w:val="002E0F3E"/>
    <w:rsid w:val="002E1A60"/>
    <w:rsid w:val="002E2D48"/>
    <w:rsid w:val="002E31A5"/>
    <w:rsid w:val="002E39B6"/>
    <w:rsid w:val="002E3DEA"/>
    <w:rsid w:val="002E4B7D"/>
    <w:rsid w:val="002E4D96"/>
    <w:rsid w:val="002E6CBF"/>
    <w:rsid w:val="002E6DF9"/>
    <w:rsid w:val="002E707B"/>
    <w:rsid w:val="002F1DF4"/>
    <w:rsid w:val="002F2E96"/>
    <w:rsid w:val="002F463E"/>
    <w:rsid w:val="002F4912"/>
    <w:rsid w:val="002F7267"/>
    <w:rsid w:val="0030001E"/>
    <w:rsid w:val="0030018A"/>
    <w:rsid w:val="00302720"/>
    <w:rsid w:val="00302DD9"/>
    <w:rsid w:val="00302E7A"/>
    <w:rsid w:val="0030454A"/>
    <w:rsid w:val="0030564F"/>
    <w:rsid w:val="00305AD3"/>
    <w:rsid w:val="00306041"/>
    <w:rsid w:val="0030728E"/>
    <w:rsid w:val="00307B65"/>
    <w:rsid w:val="00310714"/>
    <w:rsid w:val="00310878"/>
    <w:rsid w:val="00310E52"/>
    <w:rsid w:val="003119FD"/>
    <w:rsid w:val="00312890"/>
    <w:rsid w:val="00312AEB"/>
    <w:rsid w:val="0031313B"/>
    <w:rsid w:val="00313145"/>
    <w:rsid w:val="003139C1"/>
    <w:rsid w:val="00313CC2"/>
    <w:rsid w:val="00313D2E"/>
    <w:rsid w:val="00314862"/>
    <w:rsid w:val="00314ACD"/>
    <w:rsid w:val="00315F5C"/>
    <w:rsid w:val="003166E0"/>
    <w:rsid w:val="00316C67"/>
    <w:rsid w:val="00320592"/>
    <w:rsid w:val="0032156E"/>
    <w:rsid w:val="00321E9B"/>
    <w:rsid w:val="00322573"/>
    <w:rsid w:val="003225CA"/>
    <w:rsid w:val="003227B9"/>
    <w:rsid w:val="003228DC"/>
    <w:rsid w:val="00322D36"/>
    <w:rsid w:val="00322F68"/>
    <w:rsid w:val="003230EC"/>
    <w:rsid w:val="00324386"/>
    <w:rsid w:val="00324BD4"/>
    <w:rsid w:val="00326A95"/>
    <w:rsid w:val="00326E0A"/>
    <w:rsid w:val="00330505"/>
    <w:rsid w:val="003310FB"/>
    <w:rsid w:val="00331CDE"/>
    <w:rsid w:val="00332B8B"/>
    <w:rsid w:val="00332F26"/>
    <w:rsid w:val="00334BA6"/>
    <w:rsid w:val="00335957"/>
    <w:rsid w:val="00336D9D"/>
    <w:rsid w:val="003375E9"/>
    <w:rsid w:val="00337DC7"/>
    <w:rsid w:val="00342526"/>
    <w:rsid w:val="0034313B"/>
    <w:rsid w:val="00343B0A"/>
    <w:rsid w:val="00343BB7"/>
    <w:rsid w:val="0034500F"/>
    <w:rsid w:val="00345678"/>
    <w:rsid w:val="003459FB"/>
    <w:rsid w:val="00345B2F"/>
    <w:rsid w:val="00345F30"/>
    <w:rsid w:val="00347D49"/>
    <w:rsid w:val="00350D98"/>
    <w:rsid w:val="00352B47"/>
    <w:rsid w:val="00353362"/>
    <w:rsid w:val="003539FB"/>
    <w:rsid w:val="00353BCB"/>
    <w:rsid w:val="003547F7"/>
    <w:rsid w:val="00356D88"/>
    <w:rsid w:val="003570BF"/>
    <w:rsid w:val="003572D1"/>
    <w:rsid w:val="0035777B"/>
    <w:rsid w:val="00362CE1"/>
    <w:rsid w:val="00363E74"/>
    <w:rsid w:val="00364854"/>
    <w:rsid w:val="00365861"/>
    <w:rsid w:val="00365E4A"/>
    <w:rsid w:val="00367034"/>
    <w:rsid w:val="00367C2C"/>
    <w:rsid w:val="00371828"/>
    <w:rsid w:val="00375635"/>
    <w:rsid w:val="003758DD"/>
    <w:rsid w:val="00375D66"/>
    <w:rsid w:val="00375FA3"/>
    <w:rsid w:val="00381E46"/>
    <w:rsid w:val="0038247B"/>
    <w:rsid w:val="00382D3A"/>
    <w:rsid w:val="00383A38"/>
    <w:rsid w:val="003857C6"/>
    <w:rsid w:val="00385AF4"/>
    <w:rsid w:val="0038616C"/>
    <w:rsid w:val="00386A5A"/>
    <w:rsid w:val="00386ED2"/>
    <w:rsid w:val="003907BC"/>
    <w:rsid w:val="00391526"/>
    <w:rsid w:val="003916FA"/>
    <w:rsid w:val="00393697"/>
    <w:rsid w:val="003961BC"/>
    <w:rsid w:val="00396F85"/>
    <w:rsid w:val="0039759B"/>
    <w:rsid w:val="003A0436"/>
    <w:rsid w:val="003A0925"/>
    <w:rsid w:val="003A1AD1"/>
    <w:rsid w:val="003A2952"/>
    <w:rsid w:val="003A39B6"/>
    <w:rsid w:val="003A5201"/>
    <w:rsid w:val="003A5584"/>
    <w:rsid w:val="003A67F3"/>
    <w:rsid w:val="003A6DCD"/>
    <w:rsid w:val="003B026C"/>
    <w:rsid w:val="003B1808"/>
    <w:rsid w:val="003B1E41"/>
    <w:rsid w:val="003B33AC"/>
    <w:rsid w:val="003B35C1"/>
    <w:rsid w:val="003B3F11"/>
    <w:rsid w:val="003B4927"/>
    <w:rsid w:val="003B5633"/>
    <w:rsid w:val="003B768B"/>
    <w:rsid w:val="003B7B57"/>
    <w:rsid w:val="003B7DF2"/>
    <w:rsid w:val="003C0848"/>
    <w:rsid w:val="003C1727"/>
    <w:rsid w:val="003C321B"/>
    <w:rsid w:val="003C366B"/>
    <w:rsid w:val="003C3AAB"/>
    <w:rsid w:val="003C51B9"/>
    <w:rsid w:val="003C5D3C"/>
    <w:rsid w:val="003C6060"/>
    <w:rsid w:val="003C734A"/>
    <w:rsid w:val="003C76B7"/>
    <w:rsid w:val="003C7A3E"/>
    <w:rsid w:val="003D1836"/>
    <w:rsid w:val="003D22CF"/>
    <w:rsid w:val="003D27B3"/>
    <w:rsid w:val="003D2952"/>
    <w:rsid w:val="003D2BEA"/>
    <w:rsid w:val="003D3D50"/>
    <w:rsid w:val="003D41C7"/>
    <w:rsid w:val="003D4807"/>
    <w:rsid w:val="003D4DCE"/>
    <w:rsid w:val="003D5822"/>
    <w:rsid w:val="003D6380"/>
    <w:rsid w:val="003E0DE4"/>
    <w:rsid w:val="003E1782"/>
    <w:rsid w:val="003E36BB"/>
    <w:rsid w:val="003E58B6"/>
    <w:rsid w:val="003E6843"/>
    <w:rsid w:val="003E71B5"/>
    <w:rsid w:val="003E7283"/>
    <w:rsid w:val="003E775D"/>
    <w:rsid w:val="003F059B"/>
    <w:rsid w:val="003F079D"/>
    <w:rsid w:val="003F0D05"/>
    <w:rsid w:val="003F2A83"/>
    <w:rsid w:val="003F36EF"/>
    <w:rsid w:val="003F4F8A"/>
    <w:rsid w:val="003F57F7"/>
    <w:rsid w:val="003F5C99"/>
    <w:rsid w:val="00401B3A"/>
    <w:rsid w:val="00401EF3"/>
    <w:rsid w:val="00402612"/>
    <w:rsid w:val="00402A87"/>
    <w:rsid w:val="00404244"/>
    <w:rsid w:val="00405A0E"/>
    <w:rsid w:val="00405CB4"/>
    <w:rsid w:val="0040644E"/>
    <w:rsid w:val="004067DD"/>
    <w:rsid w:val="00406EA0"/>
    <w:rsid w:val="004079C7"/>
    <w:rsid w:val="004126EA"/>
    <w:rsid w:val="00412CCB"/>
    <w:rsid w:val="004135D8"/>
    <w:rsid w:val="00413DF3"/>
    <w:rsid w:val="00414A77"/>
    <w:rsid w:val="0041592F"/>
    <w:rsid w:val="00415AC4"/>
    <w:rsid w:val="00415CE9"/>
    <w:rsid w:val="00417819"/>
    <w:rsid w:val="00423A12"/>
    <w:rsid w:val="00424177"/>
    <w:rsid w:val="00424394"/>
    <w:rsid w:val="00424619"/>
    <w:rsid w:val="00427ABB"/>
    <w:rsid w:val="00427B43"/>
    <w:rsid w:val="00430BD8"/>
    <w:rsid w:val="00431031"/>
    <w:rsid w:val="004315DA"/>
    <w:rsid w:val="00432803"/>
    <w:rsid w:val="00432B62"/>
    <w:rsid w:val="00433257"/>
    <w:rsid w:val="00433293"/>
    <w:rsid w:val="00433659"/>
    <w:rsid w:val="00435216"/>
    <w:rsid w:val="004367C3"/>
    <w:rsid w:val="00436933"/>
    <w:rsid w:val="00437443"/>
    <w:rsid w:val="004377A0"/>
    <w:rsid w:val="00440770"/>
    <w:rsid w:val="004418C5"/>
    <w:rsid w:val="00441A70"/>
    <w:rsid w:val="00441BE0"/>
    <w:rsid w:val="00441F2D"/>
    <w:rsid w:val="00442E2F"/>
    <w:rsid w:val="0044303F"/>
    <w:rsid w:val="00443F67"/>
    <w:rsid w:val="0044460A"/>
    <w:rsid w:val="00444F45"/>
    <w:rsid w:val="00446010"/>
    <w:rsid w:val="00450191"/>
    <w:rsid w:val="00450AE6"/>
    <w:rsid w:val="004511CB"/>
    <w:rsid w:val="00451CC3"/>
    <w:rsid w:val="00453DD7"/>
    <w:rsid w:val="0045431E"/>
    <w:rsid w:val="0045735E"/>
    <w:rsid w:val="004600F8"/>
    <w:rsid w:val="0046049D"/>
    <w:rsid w:val="0046056B"/>
    <w:rsid w:val="0046079A"/>
    <w:rsid w:val="00461282"/>
    <w:rsid w:val="004625A3"/>
    <w:rsid w:val="00464857"/>
    <w:rsid w:val="004660F2"/>
    <w:rsid w:val="00466DE0"/>
    <w:rsid w:val="00466E04"/>
    <w:rsid w:val="004671FC"/>
    <w:rsid w:val="00467C35"/>
    <w:rsid w:val="00470A43"/>
    <w:rsid w:val="004712B0"/>
    <w:rsid w:val="00471947"/>
    <w:rsid w:val="00472A5A"/>
    <w:rsid w:val="0047376C"/>
    <w:rsid w:val="0047535B"/>
    <w:rsid w:val="004753F3"/>
    <w:rsid w:val="00480120"/>
    <w:rsid w:val="004806E3"/>
    <w:rsid w:val="00480CEE"/>
    <w:rsid w:val="00481621"/>
    <w:rsid w:val="00482CD9"/>
    <w:rsid w:val="0048469E"/>
    <w:rsid w:val="004850BA"/>
    <w:rsid w:val="00485748"/>
    <w:rsid w:val="00487250"/>
    <w:rsid w:val="00487D79"/>
    <w:rsid w:val="0049018A"/>
    <w:rsid w:val="004904CA"/>
    <w:rsid w:val="00493086"/>
    <w:rsid w:val="00496ADF"/>
    <w:rsid w:val="00496C89"/>
    <w:rsid w:val="004A0D68"/>
    <w:rsid w:val="004A17B0"/>
    <w:rsid w:val="004A1C5E"/>
    <w:rsid w:val="004A2B83"/>
    <w:rsid w:val="004A3336"/>
    <w:rsid w:val="004A427B"/>
    <w:rsid w:val="004A511A"/>
    <w:rsid w:val="004A6347"/>
    <w:rsid w:val="004A650F"/>
    <w:rsid w:val="004A7222"/>
    <w:rsid w:val="004A7C67"/>
    <w:rsid w:val="004B066A"/>
    <w:rsid w:val="004B18CE"/>
    <w:rsid w:val="004B3C29"/>
    <w:rsid w:val="004B4985"/>
    <w:rsid w:val="004B5282"/>
    <w:rsid w:val="004B61B6"/>
    <w:rsid w:val="004B6F5A"/>
    <w:rsid w:val="004B7247"/>
    <w:rsid w:val="004C1A64"/>
    <w:rsid w:val="004C26E3"/>
    <w:rsid w:val="004C4CEA"/>
    <w:rsid w:val="004C58A6"/>
    <w:rsid w:val="004C61AB"/>
    <w:rsid w:val="004C783E"/>
    <w:rsid w:val="004C7C8B"/>
    <w:rsid w:val="004D1A66"/>
    <w:rsid w:val="004D3962"/>
    <w:rsid w:val="004D534D"/>
    <w:rsid w:val="004D79FD"/>
    <w:rsid w:val="004E1CD4"/>
    <w:rsid w:val="004E26EF"/>
    <w:rsid w:val="004E2957"/>
    <w:rsid w:val="004E2B34"/>
    <w:rsid w:val="004E5FED"/>
    <w:rsid w:val="004E6A34"/>
    <w:rsid w:val="004E7D02"/>
    <w:rsid w:val="004F00F4"/>
    <w:rsid w:val="004F0218"/>
    <w:rsid w:val="004F04AE"/>
    <w:rsid w:val="004F20C6"/>
    <w:rsid w:val="004F40FA"/>
    <w:rsid w:val="004F6614"/>
    <w:rsid w:val="004F77AD"/>
    <w:rsid w:val="005006B6"/>
    <w:rsid w:val="00502CC8"/>
    <w:rsid w:val="00503F28"/>
    <w:rsid w:val="00504196"/>
    <w:rsid w:val="005048BA"/>
    <w:rsid w:val="00504AAF"/>
    <w:rsid w:val="00504AF9"/>
    <w:rsid w:val="00505775"/>
    <w:rsid w:val="005061EF"/>
    <w:rsid w:val="0050674A"/>
    <w:rsid w:val="005110DD"/>
    <w:rsid w:val="00511164"/>
    <w:rsid w:val="00512E0B"/>
    <w:rsid w:val="00513505"/>
    <w:rsid w:val="005135D0"/>
    <w:rsid w:val="00513F81"/>
    <w:rsid w:val="005206FA"/>
    <w:rsid w:val="00520DAE"/>
    <w:rsid w:val="00521A4B"/>
    <w:rsid w:val="0052206C"/>
    <w:rsid w:val="005227CD"/>
    <w:rsid w:val="005233EC"/>
    <w:rsid w:val="00524188"/>
    <w:rsid w:val="005247E4"/>
    <w:rsid w:val="00524B0C"/>
    <w:rsid w:val="00524ED8"/>
    <w:rsid w:val="00524FF8"/>
    <w:rsid w:val="005250C9"/>
    <w:rsid w:val="005258CC"/>
    <w:rsid w:val="00525992"/>
    <w:rsid w:val="005266A5"/>
    <w:rsid w:val="00526875"/>
    <w:rsid w:val="0052760D"/>
    <w:rsid w:val="00530A0F"/>
    <w:rsid w:val="00530DE3"/>
    <w:rsid w:val="0053274E"/>
    <w:rsid w:val="005327A9"/>
    <w:rsid w:val="00532CE3"/>
    <w:rsid w:val="00532F28"/>
    <w:rsid w:val="005344CA"/>
    <w:rsid w:val="00535AF2"/>
    <w:rsid w:val="00535E8F"/>
    <w:rsid w:val="00537913"/>
    <w:rsid w:val="00537C82"/>
    <w:rsid w:val="00540C3A"/>
    <w:rsid w:val="00542AC6"/>
    <w:rsid w:val="005432BF"/>
    <w:rsid w:val="00544077"/>
    <w:rsid w:val="0054725C"/>
    <w:rsid w:val="00547859"/>
    <w:rsid w:val="00547CEF"/>
    <w:rsid w:val="00550EDF"/>
    <w:rsid w:val="00551715"/>
    <w:rsid w:val="00551CB8"/>
    <w:rsid w:val="00551D33"/>
    <w:rsid w:val="00552F51"/>
    <w:rsid w:val="00553084"/>
    <w:rsid w:val="00554F62"/>
    <w:rsid w:val="00554FBD"/>
    <w:rsid w:val="00555025"/>
    <w:rsid w:val="00555F44"/>
    <w:rsid w:val="005570B6"/>
    <w:rsid w:val="00562B56"/>
    <w:rsid w:val="00563AC9"/>
    <w:rsid w:val="00563CD5"/>
    <w:rsid w:val="00563EFE"/>
    <w:rsid w:val="005659D0"/>
    <w:rsid w:val="005667AD"/>
    <w:rsid w:val="00570D61"/>
    <w:rsid w:val="00571029"/>
    <w:rsid w:val="00572ECD"/>
    <w:rsid w:val="00572FD2"/>
    <w:rsid w:val="00573469"/>
    <w:rsid w:val="00573586"/>
    <w:rsid w:val="00573D7D"/>
    <w:rsid w:val="0057404F"/>
    <w:rsid w:val="005740DD"/>
    <w:rsid w:val="00575825"/>
    <w:rsid w:val="00576050"/>
    <w:rsid w:val="005763ED"/>
    <w:rsid w:val="00577736"/>
    <w:rsid w:val="005809B8"/>
    <w:rsid w:val="0058127D"/>
    <w:rsid w:val="005812C9"/>
    <w:rsid w:val="00581DB5"/>
    <w:rsid w:val="00583AB8"/>
    <w:rsid w:val="00584326"/>
    <w:rsid w:val="00584CAB"/>
    <w:rsid w:val="00585615"/>
    <w:rsid w:val="005858FF"/>
    <w:rsid w:val="00587009"/>
    <w:rsid w:val="0059078C"/>
    <w:rsid w:val="0059086B"/>
    <w:rsid w:val="00591E52"/>
    <w:rsid w:val="00592D02"/>
    <w:rsid w:val="00592E63"/>
    <w:rsid w:val="00593646"/>
    <w:rsid w:val="00593896"/>
    <w:rsid w:val="00593B5D"/>
    <w:rsid w:val="00595CF6"/>
    <w:rsid w:val="0059693D"/>
    <w:rsid w:val="005A0885"/>
    <w:rsid w:val="005A1195"/>
    <w:rsid w:val="005A131B"/>
    <w:rsid w:val="005A26F6"/>
    <w:rsid w:val="005A47BC"/>
    <w:rsid w:val="005A57D2"/>
    <w:rsid w:val="005A585E"/>
    <w:rsid w:val="005A612D"/>
    <w:rsid w:val="005A78E9"/>
    <w:rsid w:val="005A7D50"/>
    <w:rsid w:val="005A7EA2"/>
    <w:rsid w:val="005B17B5"/>
    <w:rsid w:val="005B26D2"/>
    <w:rsid w:val="005B278A"/>
    <w:rsid w:val="005B3EC9"/>
    <w:rsid w:val="005B418A"/>
    <w:rsid w:val="005B44A2"/>
    <w:rsid w:val="005B4841"/>
    <w:rsid w:val="005B59F5"/>
    <w:rsid w:val="005B6BA6"/>
    <w:rsid w:val="005B7029"/>
    <w:rsid w:val="005C0FA3"/>
    <w:rsid w:val="005C2037"/>
    <w:rsid w:val="005C2495"/>
    <w:rsid w:val="005C44ED"/>
    <w:rsid w:val="005C4BB4"/>
    <w:rsid w:val="005C640C"/>
    <w:rsid w:val="005C7E4D"/>
    <w:rsid w:val="005D0340"/>
    <w:rsid w:val="005D0BD6"/>
    <w:rsid w:val="005D0E12"/>
    <w:rsid w:val="005D0E13"/>
    <w:rsid w:val="005D1A55"/>
    <w:rsid w:val="005D2316"/>
    <w:rsid w:val="005D2657"/>
    <w:rsid w:val="005D34EB"/>
    <w:rsid w:val="005D45B0"/>
    <w:rsid w:val="005D4643"/>
    <w:rsid w:val="005D48CC"/>
    <w:rsid w:val="005D53FB"/>
    <w:rsid w:val="005D644F"/>
    <w:rsid w:val="005E03CA"/>
    <w:rsid w:val="005E198D"/>
    <w:rsid w:val="005E2628"/>
    <w:rsid w:val="005E28CE"/>
    <w:rsid w:val="005E2A9D"/>
    <w:rsid w:val="005E2B2B"/>
    <w:rsid w:val="005E35EC"/>
    <w:rsid w:val="005E4550"/>
    <w:rsid w:val="005E4C8D"/>
    <w:rsid w:val="005F09A4"/>
    <w:rsid w:val="005F27A8"/>
    <w:rsid w:val="005F3CAB"/>
    <w:rsid w:val="005F495A"/>
    <w:rsid w:val="005F61B0"/>
    <w:rsid w:val="005F670E"/>
    <w:rsid w:val="005F7B84"/>
    <w:rsid w:val="006008AE"/>
    <w:rsid w:val="0060249C"/>
    <w:rsid w:val="0060286B"/>
    <w:rsid w:val="006035BF"/>
    <w:rsid w:val="00604D1D"/>
    <w:rsid w:val="00606DA3"/>
    <w:rsid w:val="006074F9"/>
    <w:rsid w:val="006076E0"/>
    <w:rsid w:val="0060794C"/>
    <w:rsid w:val="00607BFF"/>
    <w:rsid w:val="00610662"/>
    <w:rsid w:val="00610A40"/>
    <w:rsid w:val="0061324A"/>
    <w:rsid w:val="0061370E"/>
    <w:rsid w:val="006141A3"/>
    <w:rsid w:val="0061436F"/>
    <w:rsid w:val="00615363"/>
    <w:rsid w:val="0061782D"/>
    <w:rsid w:val="006201B8"/>
    <w:rsid w:val="0062034F"/>
    <w:rsid w:val="00620432"/>
    <w:rsid w:val="00622D8D"/>
    <w:rsid w:val="0062326B"/>
    <w:rsid w:val="00623900"/>
    <w:rsid w:val="0062679B"/>
    <w:rsid w:val="00626FBF"/>
    <w:rsid w:val="00627723"/>
    <w:rsid w:val="00627C21"/>
    <w:rsid w:val="00627EE7"/>
    <w:rsid w:val="0063141C"/>
    <w:rsid w:val="00631AF6"/>
    <w:rsid w:val="00633811"/>
    <w:rsid w:val="00633B73"/>
    <w:rsid w:val="00634423"/>
    <w:rsid w:val="00634B34"/>
    <w:rsid w:val="00636200"/>
    <w:rsid w:val="00640266"/>
    <w:rsid w:val="006404D0"/>
    <w:rsid w:val="006406E6"/>
    <w:rsid w:val="00641234"/>
    <w:rsid w:val="006414E9"/>
    <w:rsid w:val="0064251F"/>
    <w:rsid w:val="006432D8"/>
    <w:rsid w:val="00643E51"/>
    <w:rsid w:val="00644A87"/>
    <w:rsid w:val="00645A75"/>
    <w:rsid w:val="00646998"/>
    <w:rsid w:val="00646D91"/>
    <w:rsid w:val="006511FB"/>
    <w:rsid w:val="00651711"/>
    <w:rsid w:val="00651C9B"/>
    <w:rsid w:val="00652540"/>
    <w:rsid w:val="00652EB1"/>
    <w:rsid w:val="0065375E"/>
    <w:rsid w:val="00653EA5"/>
    <w:rsid w:val="00656149"/>
    <w:rsid w:val="00660420"/>
    <w:rsid w:val="006605A4"/>
    <w:rsid w:val="0066069C"/>
    <w:rsid w:val="006629E6"/>
    <w:rsid w:val="00662C11"/>
    <w:rsid w:val="00662C45"/>
    <w:rsid w:val="006634E8"/>
    <w:rsid w:val="0066378E"/>
    <w:rsid w:val="006648B7"/>
    <w:rsid w:val="00664BFF"/>
    <w:rsid w:val="00664FF5"/>
    <w:rsid w:val="0066534C"/>
    <w:rsid w:val="006656BA"/>
    <w:rsid w:val="00666EE8"/>
    <w:rsid w:val="00667409"/>
    <w:rsid w:val="0067006B"/>
    <w:rsid w:val="00671A20"/>
    <w:rsid w:val="00671E41"/>
    <w:rsid w:val="00673171"/>
    <w:rsid w:val="006735B6"/>
    <w:rsid w:val="0067566B"/>
    <w:rsid w:val="00676030"/>
    <w:rsid w:val="006806A7"/>
    <w:rsid w:val="006812E5"/>
    <w:rsid w:val="006827CA"/>
    <w:rsid w:val="00686C35"/>
    <w:rsid w:val="006902C5"/>
    <w:rsid w:val="006905B0"/>
    <w:rsid w:val="00690FF3"/>
    <w:rsid w:val="0069129A"/>
    <w:rsid w:val="00691C62"/>
    <w:rsid w:val="00691F4F"/>
    <w:rsid w:val="006923FD"/>
    <w:rsid w:val="0069316F"/>
    <w:rsid w:val="006935D6"/>
    <w:rsid w:val="006935F1"/>
    <w:rsid w:val="0069374B"/>
    <w:rsid w:val="0069380A"/>
    <w:rsid w:val="00695DE7"/>
    <w:rsid w:val="006971AB"/>
    <w:rsid w:val="00697385"/>
    <w:rsid w:val="006A17B8"/>
    <w:rsid w:val="006A1E52"/>
    <w:rsid w:val="006A2DB6"/>
    <w:rsid w:val="006A2F37"/>
    <w:rsid w:val="006A6C4C"/>
    <w:rsid w:val="006B2334"/>
    <w:rsid w:val="006B293A"/>
    <w:rsid w:val="006B2B03"/>
    <w:rsid w:val="006B2C03"/>
    <w:rsid w:val="006B3E3A"/>
    <w:rsid w:val="006B4065"/>
    <w:rsid w:val="006B5246"/>
    <w:rsid w:val="006B52C9"/>
    <w:rsid w:val="006B5730"/>
    <w:rsid w:val="006B6F11"/>
    <w:rsid w:val="006B7D12"/>
    <w:rsid w:val="006B7DB2"/>
    <w:rsid w:val="006C0093"/>
    <w:rsid w:val="006C0145"/>
    <w:rsid w:val="006C1992"/>
    <w:rsid w:val="006C2552"/>
    <w:rsid w:val="006C2CD7"/>
    <w:rsid w:val="006C4C03"/>
    <w:rsid w:val="006C5D84"/>
    <w:rsid w:val="006C6654"/>
    <w:rsid w:val="006D4E33"/>
    <w:rsid w:val="006D524A"/>
    <w:rsid w:val="006D5C32"/>
    <w:rsid w:val="006D66D3"/>
    <w:rsid w:val="006D75DB"/>
    <w:rsid w:val="006E16AC"/>
    <w:rsid w:val="006E3001"/>
    <w:rsid w:val="006E3740"/>
    <w:rsid w:val="006E5263"/>
    <w:rsid w:val="006E793A"/>
    <w:rsid w:val="006E7E51"/>
    <w:rsid w:val="006F1982"/>
    <w:rsid w:val="006F2D3B"/>
    <w:rsid w:val="006F3515"/>
    <w:rsid w:val="006F42B4"/>
    <w:rsid w:val="006F42EB"/>
    <w:rsid w:val="006F45FC"/>
    <w:rsid w:val="006F62D6"/>
    <w:rsid w:val="006F660D"/>
    <w:rsid w:val="006F6683"/>
    <w:rsid w:val="006F7A38"/>
    <w:rsid w:val="006F7D3F"/>
    <w:rsid w:val="006F7F74"/>
    <w:rsid w:val="00701FB7"/>
    <w:rsid w:val="007033D7"/>
    <w:rsid w:val="00703935"/>
    <w:rsid w:val="007041D8"/>
    <w:rsid w:val="0070545E"/>
    <w:rsid w:val="00705907"/>
    <w:rsid w:val="007059A6"/>
    <w:rsid w:val="00705A4D"/>
    <w:rsid w:val="00706189"/>
    <w:rsid w:val="007066AE"/>
    <w:rsid w:val="00706CA5"/>
    <w:rsid w:val="00706F16"/>
    <w:rsid w:val="00707D84"/>
    <w:rsid w:val="00707E03"/>
    <w:rsid w:val="00710513"/>
    <w:rsid w:val="00710AD7"/>
    <w:rsid w:val="00711586"/>
    <w:rsid w:val="00711C4C"/>
    <w:rsid w:val="007166F4"/>
    <w:rsid w:val="00716924"/>
    <w:rsid w:val="00717CA3"/>
    <w:rsid w:val="0072082C"/>
    <w:rsid w:val="0072305D"/>
    <w:rsid w:val="00723564"/>
    <w:rsid w:val="00723842"/>
    <w:rsid w:val="007247C0"/>
    <w:rsid w:val="00724D1A"/>
    <w:rsid w:val="0072587A"/>
    <w:rsid w:val="00725B00"/>
    <w:rsid w:val="007262EF"/>
    <w:rsid w:val="0072636A"/>
    <w:rsid w:val="00727821"/>
    <w:rsid w:val="00727C32"/>
    <w:rsid w:val="00727EE0"/>
    <w:rsid w:val="00730B0C"/>
    <w:rsid w:val="007315DE"/>
    <w:rsid w:val="0073323B"/>
    <w:rsid w:val="00733664"/>
    <w:rsid w:val="00735EDA"/>
    <w:rsid w:val="00736611"/>
    <w:rsid w:val="007369F2"/>
    <w:rsid w:val="00737567"/>
    <w:rsid w:val="007377FE"/>
    <w:rsid w:val="00740009"/>
    <w:rsid w:val="007401D6"/>
    <w:rsid w:val="007403D8"/>
    <w:rsid w:val="0074047A"/>
    <w:rsid w:val="00741037"/>
    <w:rsid w:val="007416D3"/>
    <w:rsid w:val="00743C8A"/>
    <w:rsid w:val="00745541"/>
    <w:rsid w:val="007461E3"/>
    <w:rsid w:val="00746AD1"/>
    <w:rsid w:val="007473AB"/>
    <w:rsid w:val="00747ECA"/>
    <w:rsid w:val="00750323"/>
    <w:rsid w:val="007507C4"/>
    <w:rsid w:val="00752937"/>
    <w:rsid w:val="00753B9E"/>
    <w:rsid w:val="00754675"/>
    <w:rsid w:val="007553F3"/>
    <w:rsid w:val="00761023"/>
    <w:rsid w:val="00761D48"/>
    <w:rsid w:val="007625E9"/>
    <w:rsid w:val="00762DB4"/>
    <w:rsid w:val="00763600"/>
    <w:rsid w:val="00763DB6"/>
    <w:rsid w:val="00763F00"/>
    <w:rsid w:val="00763F54"/>
    <w:rsid w:val="00764B04"/>
    <w:rsid w:val="00764C43"/>
    <w:rsid w:val="00767474"/>
    <w:rsid w:val="007709C3"/>
    <w:rsid w:val="00770FC7"/>
    <w:rsid w:val="0077192E"/>
    <w:rsid w:val="0077198B"/>
    <w:rsid w:val="00772EB3"/>
    <w:rsid w:val="00773213"/>
    <w:rsid w:val="00775FDF"/>
    <w:rsid w:val="007762EA"/>
    <w:rsid w:val="00776E13"/>
    <w:rsid w:val="007773F8"/>
    <w:rsid w:val="00777453"/>
    <w:rsid w:val="00777568"/>
    <w:rsid w:val="007822A3"/>
    <w:rsid w:val="0078390B"/>
    <w:rsid w:val="00783BC4"/>
    <w:rsid w:val="00783EE7"/>
    <w:rsid w:val="00783FD2"/>
    <w:rsid w:val="00784DCF"/>
    <w:rsid w:val="0078526C"/>
    <w:rsid w:val="00786E7D"/>
    <w:rsid w:val="007877BC"/>
    <w:rsid w:val="00787947"/>
    <w:rsid w:val="00790738"/>
    <w:rsid w:val="00792543"/>
    <w:rsid w:val="0079299A"/>
    <w:rsid w:val="007931F8"/>
    <w:rsid w:val="00793FDA"/>
    <w:rsid w:val="00794D7E"/>
    <w:rsid w:val="00795446"/>
    <w:rsid w:val="0079544F"/>
    <w:rsid w:val="00795C49"/>
    <w:rsid w:val="00796470"/>
    <w:rsid w:val="00797746"/>
    <w:rsid w:val="00797D2D"/>
    <w:rsid w:val="00797D7F"/>
    <w:rsid w:val="00797F74"/>
    <w:rsid w:val="007A0891"/>
    <w:rsid w:val="007A0A47"/>
    <w:rsid w:val="007A133F"/>
    <w:rsid w:val="007A236B"/>
    <w:rsid w:val="007A28BC"/>
    <w:rsid w:val="007A4B08"/>
    <w:rsid w:val="007A65B7"/>
    <w:rsid w:val="007A6979"/>
    <w:rsid w:val="007A6EC6"/>
    <w:rsid w:val="007A70A5"/>
    <w:rsid w:val="007B1EA6"/>
    <w:rsid w:val="007B2FF7"/>
    <w:rsid w:val="007B394C"/>
    <w:rsid w:val="007C10B2"/>
    <w:rsid w:val="007C14FC"/>
    <w:rsid w:val="007C34E3"/>
    <w:rsid w:val="007C3567"/>
    <w:rsid w:val="007C36D5"/>
    <w:rsid w:val="007C4004"/>
    <w:rsid w:val="007C4C1D"/>
    <w:rsid w:val="007C57C8"/>
    <w:rsid w:val="007C5A84"/>
    <w:rsid w:val="007C5C3E"/>
    <w:rsid w:val="007C5F3B"/>
    <w:rsid w:val="007C6687"/>
    <w:rsid w:val="007D1F8E"/>
    <w:rsid w:val="007D20C3"/>
    <w:rsid w:val="007D2F4B"/>
    <w:rsid w:val="007D3DD1"/>
    <w:rsid w:val="007D4736"/>
    <w:rsid w:val="007D4892"/>
    <w:rsid w:val="007D67E5"/>
    <w:rsid w:val="007D6A33"/>
    <w:rsid w:val="007D6BB7"/>
    <w:rsid w:val="007D7793"/>
    <w:rsid w:val="007E0B51"/>
    <w:rsid w:val="007E0B5B"/>
    <w:rsid w:val="007E0BAE"/>
    <w:rsid w:val="007E0D69"/>
    <w:rsid w:val="007E1802"/>
    <w:rsid w:val="007E2DCA"/>
    <w:rsid w:val="007E2F9F"/>
    <w:rsid w:val="007E3485"/>
    <w:rsid w:val="007E3AB1"/>
    <w:rsid w:val="007E52FF"/>
    <w:rsid w:val="007E590A"/>
    <w:rsid w:val="007E7BF7"/>
    <w:rsid w:val="007E7EEC"/>
    <w:rsid w:val="007F006C"/>
    <w:rsid w:val="007F1A72"/>
    <w:rsid w:val="007F1ED7"/>
    <w:rsid w:val="007F2881"/>
    <w:rsid w:val="007F2D98"/>
    <w:rsid w:val="007F35F0"/>
    <w:rsid w:val="007F4B38"/>
    <w:rsid w:val="007F4CC5"/>
    <w:rsid w:val="007F68EB"/>
    <w:rsid w:val="007F7E68"/>
    <w:rsid w:val="007F7FC5"/>
    <w:rsid w:val="00800D07"/>
    <w:rsid w:val="00800EB1"/>
    <w:rsid w:val="0080220B"/>
    <w:rsid w:val="00802587"/>
    <w:rsid w:val="0080459F"/>
    <w:rsid w:val="00805099"/>
    <w:rsid w:val="00805B9A"/>
    <w:rsid w:val="00806277"/>
    <w:rsid w:val="00806A24"/>
    <w:rsid w:val="0080739B"/>
    <w:rsid w:val="00810EF4"/>
    <w:rsid w:val="00811C8A"/>
    <w:rsid w:val="00813062"/>
    <w:rsid w:val="00813641"/>
    <w:rsid w:val="0081380D"/>
    <w:rsid w:val="0081395B"/>
    <w:rsid w:val="008140DD"/>
    <w:rsid w:val="00814DA7"/>
    <w:rsid w:val="00815DCB"/>
    <w:rsid w:val="00817D31"/>
    <w:rsid w:val="008213FB"/>
    <w:rsid w:val="00821F5B"/>
    <w:rsid w:val="00823868"/>
    <w:rsid w:val="0082435A"/>
    <w:rsid w:val="00824B7C"/>
    <w:rsid w:val="00825571"/>
    <w:rsid w:val="0082557A"/>
    <w:rsid w:val="00825D99"/>
    <w:rsid w:val="008268ED"/>
    <w:rsid w:val="008326DC"/>
    <w:rsid w:val="0083271C"/>
    <w:rsid w:val="008327D2"/>
    <w:rsid w:val="00832CF9"/>
    <w:rsid w:val="00837341"/>
    <w:rsid w:val="00840035"/>
    <w:rsid w:val="008401B7"/>
    <w:rsid w:val="008405A6"/>
    <w:rsid w:val="00840FD7"/>
    <w:rsid w:val="008425C9"/>
    <w:rsid w:val="0084425F"/>
    <w:rsid w:val="0084461A"/>
    <w:rsid w:val="00844A6D"/>
    <w:rsid w:val="0084763B"/>
    <w:rsid w:val="00847A3E"/>
    <w:rsid w:val="008518A6"/>
    <w:rsid w:val="00851A35"/>
    <w:rsid w:val="00851CEF"/>
    <w:rsid w:val="0085286F"/>
    <w:rsid w:val="00852C5D"/>
    <w:rsid w:val="008531DB"/>
    <w:rsid w:val="00853CD4"/>
    <w:rsid w:val="00854D69"/>
    <w:rsid w:val="0085549E"/>
    <w:rsid w:val="00855EA4"/>
    <w:rsid w:val="00857A12"/>
    <w:rsid w:val="008601AF"/>
    <w:rsid w:val="0086044F"/>
    <w:rsid w:val="00860502"/>
    <w:rsid w:val="00860796"/>
    <w:rsid w:val="00860B4B"/>
    <w:rsid w:val="0086144D"/>
    <w:rsid w:val="00864952"/>
    <w:rsid w:val="00864A5A"/>
    <w:rsid w:val="008653B5"/>
    <w:rsid w:val="008657B3"/>
    <w:rsid w:val="00866BAF"/>
    <w:rsid w:val="00867B1A"/>
    <w:rsid w:val="0087031D"/>
    <w:rsid w:val="00870A5A"/>
    <w:rsid w:val="0087171F"/>
    <w:rsid w:val="00872495"/>
    <w:rsid w:val="00873AFF"/>
    <w:rsid w:val="00876064"/>
    <w:rsid w:val="008763DF"/>
    <w:rsid w:val="0087648C"/>
    <w:rsid w:val="00881C64"/>
    <w:rsid w:val="00884428"/>
    <w:rsid w:val="00885928"/>
    <w:rsid w:val="00885FFD"/>
    <w:rsid w:val="008873E3"/>
    <w:rsid w:val="0088772B"/>
    <w:rsid w:val="00890993"/>
    <w:rsid w:val="008915A3"/>
    <w:rsid w:val="008921DB"/>
    <w:rsid w:val="008937A4"/>
    <w:rsid w:val="00894746"/>
    <w:rsid w:val="008974B9"/>
    <w:rsid w:val="008977D1"/>
    <w:rsid w:val="008A271D"/>
    <w:rsid w:val="008A3629"/>
    <w:rsid w:val="008A3871"/>
    <w:rsid w:val="008A39BF"/>
    <w:rsid w:val="008A5341"/>
    <w:rsid w:val="008A5791"/>
    <w:rsid w:val="008A629D"/>
    <w:rsid w:val="008A692A"/>
    <w:rsid w:val="008A769E"/>
    <w:rsid w:val="008A7CC7"/>
    <w:rsid w:val="008B05AD"/>
    <w:rsid w:val="008B0BFB"/>
    <w:rsid w:val="008B0C9F"/>
    <w:rsid w:val="008B1D3A"/>
    <w:rsid w:val="008B259A"/>
    <w:rsid w:val="008B4378"/>
    <w:rsid w:val="008B53F0"/>
    <w:rsid w:val="008B6067"/>
    <w:rsid w:val="008B66D0"/>
    <w:rsid w:val="008B7CF1"/>
    <w:rsid w:val="008C082E"/>
    <w:rsid w:val="008C1042"/>
    <w:rsid w:val="008C12CE"/>
    <w:rsid w:val="008C12F6"/>
    <w:rsid w:val="008C26D3"/>
    <w:rsid w:val="008C4823"/>
    <w:rsid w:val="008C5CC6"/>
    <w:rsid w:val="008C5D16"/>
    <w:rsid w:val="008C699F"/>
    <w:rsid w:val="008C6C50"/>
    <w:rsid w:val="008C7318"/>
    <w:rsid w:val="008C74A4"/>
    <w:rsid w:val="008C766D"/>
    <w:rsid w:val="008D1F19"/>
    <w:rsid w:val="008D1FDC"/>
    <w:rsid w:val="008D230A"/>
    <w:rsid w:val="008D2CA7"/>
    <w:rsid w:val="008D2FF7"/>
    <w:rsid w:val="008D45D1"/>
    <w:rsid w:val="008D47C4"/>
    <w:rsid w:val="008D4B59"/>
    <w:rsid w:val="008D62E9"/>
    <w:rsid w:val="008D6DDF"/>
    <w:rsid w:val="008D71F8"/>
    <w:rsid w:val="008E0EBA"/>
    <w:rsid w:val="008E24A9"/>
    <w:rsid w:val="008E27BA"/>
    <w:rsid w:val="008E3D00"/>
    <w:rsid w:val="008E4221"/>
    <w:rsid w:val="008E4670"/>
    <w:rsid w:val="008E4A04"/>
    <w:rsid w:val="008F0EDC"/>
    <w:rsid w:val="008F17A7"/>
    <w:rsid w:val="008F1E1B"/>
    <w:rsid w:val="008F3766"/>
    <w:rsid w:val="008F4DEF"/>
    <w:rsid w:val="008F4EA1"/>
    <w:rsid w:val="008F4EE5"/>
    <w:rsid w:val="008F5040"/>
    <w:rsid w:val="008F50C0"/>
    <w:rsid w:val="008F5583"/>
    <w:rsid w:val="008F6773"/>
    <w:rsid w:val="0090079E"/>
    <w:rsid w:val="0090085E"/>
    <w:rsid w:val="0090341F"/>
    <w:rsid w:val="00903842"/>
    <w:rsid w:val="00904FEB"/>
    <w:rsid w:val="00905500"/>
    <w:rsid w:val="009061C8"/>
    <w:rsid w:val="009068A7"/>
    <w:rsid w:val="00907686"/>
    <w:rsid w:val="00907AF3"/>
    <w:rsid w:val="00907C46"/>
    <w:rsid w:val="00910657"/>
    <w:rsid w:val="00911681"/>
    <w:rsid w:val="00912F31"/>
    <w:rsid w:val="009145FF"/>
    <w:rsid w:val="00914677"/>
    <w:rsid w:val="00915D99"/>
    <w:rsid w:val="00915DD5"/>
    <w:rsid w:val="0091606D"/>
    <w:rsid w:val="0091632B"/>
    <w:rsid w:val="0091684C"/>
    <w:rsid w:val="00920BF0"/>
    <w:rsid w:val="009215D0"/>
    <w:rsid w:val="0092227D"/>
    <w:rsid w:val="00922304"/>
    <w:rsid w:val="00922598"/>
    <w:rsid w:val="00922B15"/>
    <w:rsid w:val="0092357D"/>
    <w:rsid w:val="00923D5E"/>
    <w:rsid w:val="00923D6A"/>
    <w:rsid w:val="00924A9B"/>
    <w:rsid w:val="0092536D"/>
    <w:rsid w:val="0092549C"/>
    <w:rsid w:val="00925B19"/>
    <w:rsid w:val="0092672A"/>
    <w:rsid w:val="00926F11"/>
    <w:rsid w:val="00930018"/>
    <w:rsid w:val="009307EE"/>
    <w:rsid w:val="00930B6A"/>
    <w:rsid w:val="0093266A"/>
    <w:rsid w:val="009327D2"/>
    <w:rsid w:val="00932D26"/>
    <w:rsid w:val="00933E43"/>
    <w:rsid w:val="00934087"/>
    <w:rsid w:val="0093643A"/>
    <w:rsid w:val="00936B14"/>
    <w:rsid w:val="00937036"/>
    <w:rsid w:val="00940C09"/>
    <w:rsid w:val="009415B0"/>
    <w:rsid w:val="00942DD9"/>
    <w:rsid w:val="00943DFC"/>
    <w:rsid w:val="009447EF"/>
    <w:rsid w:val="00946982"/>
    <w:rsid w:val="00947863"/>
    <w:rsid w:val="009503AA"/>
    <w:rsid w:val="00950CB4"/>
    <w:rsid w:val="00952342"/>
    <w:rsid w:val="00953767"/>
    <w:rsid w:val="009543DC"/>
    <w:rsid w:val="00956E5D"/>
    <w:rsid w:val="00956EAD"/>
    <w:rsid w:val="00957FBE"/>
    <w:rsid w:val="0096092D"/>
    <w:rsid w:val="00960E69"/>
    <w:rsid w:val="0096619A"/>
    <w:rsid w:val="0096709D"/>
    <w:rsid w:val="0096748D"/>
    <w:rsid w:val="00970CCF"/>
    <w:rsid w:val="0097185E"/>
    <w:rsid w:val="00971A01"/>
    <w:rsid w:val="00971BE5"/>
    <w:rsid w:val="00972593"/>
    <w:rsid w:val="009728B6"/>
    <w:rsid w:val="00973881"/>
    <w:rsid w:val="00974183"/>
    <w:rsid w:val="0097476A"/>
    <w:rsid w:val="009758FD"/>
    <w:rsid w:val="00977C52"/>
    <w:rsid w:val="00977F34"/>
    <w:rsid w:val="00980381"/>
    <w:rsid w:val="00980434"/>
    <w:rsid w:val="00980AEC"/>
    <w:rsid w:val="00981537"/>
    <w:rsid w:val="00984A25"/>
    <w:rsid w:val="009856C7"/>
    <w:rsid w:val="009858F0"/>
    <w:rsid w:val="00987E1C"/>
    <w:rsid w:val="009912D0"/>
    <w:rsid w:val="00991C4D"/>
    <w:rsid w:val="00993352"/>
    <w:rsid w:val="00994784"/>
    <w:rsid w:val="00995F33"/>
    <w:rsid w:val="00996475"/>
    <w:rsid w:val="00997037"/>
    <w:rsid w:val="00997663"/>
    <w:rsid w:val="009A02AD"/>
    <w:rsid w:val="009A104C"/>
    <w:rsid w:val="009A15AF"/>
    <w:rsid w:val="009A15ED"/>
    <w:rsid w:val="009A4350"/>
    <w:rsid w:val="009A52C1"/>
    <w:rsid w:val="009A5553"/>
    <w:rsid w:val="009A5699"/>
    <w:rsid w:val="009A57D3"/>
    <w:rsid w:val="009A6502"/>
    <w:rsid w:val="009A6E8E"/>
    <w:rsid w:val="009B17AF"/>
    <w:rsid w:val="009B1BFB"/>
    <w:rsid w:val="009B31A7"/>
    <w:rsid w:val="009B3628"/>
    <w:rsid w:val="009B4D90"/>
    <w:rsid w:val="009B58F3"/>
    <w:rsid w:val="009B61C2"/>
    <w:rsid w:val="009C07D6"/>
    <w:rsid w:val="009C0E3D"/>
    <w:rsid w:val="009C15B9"/>
    <w:rsid w:val="009C3735"/>
    <w:rsid w:val="009C4627"/>
    <w:rsid w:val="009C4E0C"/>
    <w:rsid w:val="009C519C"/>
    <w:rsid w:val="009C53AA"/>
    <w:rsid w:val="009C61ED"/>
    <w:rsid w:val="009C62C4"/>
    <w:rsid w:val="009C7025"/>
    <w:rsid w:val="009C782A"/>
    <w:rsid w:val="009D05ED"/>
    <w:rsid w:val="009D13CF"/>
    <w:rsid w:val="009D1422"/>
    <w:rsid w:val="009D21F3"/>
    <w:rsid w:val="009D2AB8"/>
    <w:rsid w:val="009D3324"/>
    <w:rsid w:val="009D3E60"/>
    <w:rsid w:val="009D482D"/>
    <w:rsid w:val="009E189C"/>
    <w:rsid w:val="009E1B58"/>
    <w:rsid w:val="009E2004"/>
    <w:rsid w:val="009E23E2"/>
    <w:rsid w:val="009E36EE"/>
    <w:rsid w:val="009E3A90"/>
    <w:rsid w:val="009E4C2A"/>
    <w:rsid w:val="009E4F4D"/>
    <w:rsid w:val="009E64D7"/>
    <w:rsid w:val="009E7199"/>
    <w:rsid w:val="009F0C17"/>
    <w:rsid w:val="009F36B2"/>
    <w:rsid w:val="009F43A8"/>
    <w:rsid w:val="009F5353"/>
    <w:rsid w:val="009F6EA3"/>
    <w:rsid w:val="009F7199"/>
    <w:rsid w:val="009F756B"/>
    <w:rsid w:val="009F787F"/>
    <w:rsid w:val="009F7FB4"/>
    <w:rsid w:val="00A024A7"/>
    <w:rsid w:val="00A0304E"/>
    <w:rsid w:val="00A045D5"/>
    <w:rsid w:val="00A04D2D"/>
    <w:rsid w:val="00A050BA"/>
    <w:rsid w:val="00A062B0"/>
    <w:rsid w:val="00A066A1"/>
    <w:rsid w:val="00A06EAD"/>
    <w:rsid w:val="00A115FA"/>
    <w:rsid w:val="00A11601"/>
    <w:rsid w:val="00A117AF"/>
    <w:rsid w:val="00A11A1B"/>
    <w:rsid w:val="00A11B8E"/>
    <w:rsid w:val="00A122D2"/>
    <w:rsid w:val="00A126AC"/>
    <w:rsid w:val="00A15A02"/>
    <w:rsid w:val="00A16550"/>
    <w:rsid w:val="00A214E8"/>
    <w:rsid w:val="00A21735"/>
    <w:rsid w:val="00A217C7"/>
    <w:rsid w:val="00A22194"/>
    <w:rsid w:val="00A2252F"/>
    <w:rsid w:val="00A26B61"/>
    <w:rsid w:val="00A315C6"/>
    <w:rsid w:val="00A3301F"/>
    <w:rsid w:val="00A3326D"/>
    <w:rsid w:val="00A33D8F"/>
    <w:rsid w:val="00A34359"/>
    <w:rsid w:val="00A35508"/>
    <w:rsid w:val="00A357FD"/>
    <w:rsid w:val="00A35886"/>
    <w:rsid w:val="00A40BC1"/>
    <w:rsid w:val="00A4180B"/>
    <w:rsid w:val="00A41C22"/>
    <w:rsid w:val="00A44488"/>
    <w:rsid w:val="00A45BC6"/>
    <w:rsid w:val="00A46F54"/>
    <w:rsid w:val="00A47685"/>
    <w:rsid w:val="00A504D3"/>
    <w:rsid w:val="00A51018"/>
    <w:rsid w:val="00A515D5"/>
    <w:rsid w:val="00A52804"/>
    <w:rsid w:val="00A535E7"/>
    <w:rsid w:val="00A5382B"/>
    <w:rsid w:val="00A53B3E"/>
    <w:rsid w:val="00A541D4"/>
    <w:rsid w:val="00A5502D"/>
    <w:rsid w:val="00A5518C"/>
    <w:rsid w:val="00A56BF2"/>
    <w:rsid w:val="00A572EB"/>
    <w:rsid w:val="00A57C09"/>
    <w:rsid w:val="00A60264"/>
    <w:rsid w:val="00A602D4"/>
    <w:rsid w:val="00A61DBF"/>
    <w:rsid w:val="00A629AC"/>
    <w:rsid w:val="00A62AF2"/>
    <w:rsid w:val="00A62EB7"/>
    <w:rsid w:val="00A64A5B"/>
    <w:rsid w:val="00A64D56"/>
    <w:rsid w:val="00A65311"/>
    <w:rsid w:val="00A671EE"/>
    <w:rsid w:val="00A67B52"/>
    <w:rsid w:val="00A70F40"/>
    <w:rsid w:val="00A73050"/>
    <w:rsid w:val="00A76151"/>
    <w:rsid w:val="00A76C31"/>
    <w:rsid w:val="00A77C7C"/>
    <w:rsid w:val="00A8067E"/>
    <w:rsid w:val="00A80935"/>
    <w:rsid w:val="00A80BD3"/>
    <w:rsid w:val="00A80E06"/>
    <w:rsid w:val="00A81DDB"/>
    <w:rsid w:val="00A82492"/>
    <w:rsid w:val="00A83874"/>
    <w:rsid w:val="00A84626"/>
    <w:rsid w:val="00A84C67"/>
    <w:rsid w:val="00A85920"/>
    <w:rsid w:val="00A85FE2"/>
    <w:rsid w:val="00A874F0"/>
    <w:rsid w:val="00A9212A"/>
    <w:rsid w:val="00A927C4"/>
    <w:rsid w:val="00A932B4"/>
    <w:rsid w:val="00A934D1"/>
    <w:rsid w:val="00A940F1"/>
    <w:rsid w:val="00A95930"/>
    <w:rsid w:val="00A95D98"/>
    <w:rsid w:val="00A976E3"/>
    <w:rsid w:val="00AA0037"/>
    <w:rsid w:val="00AA1C6D"/>
    <w:rsid w:val="00AA20F8"/>
    <w:rsid w:val="00AA351F"/>
    <w:rsid w:val="00AA39CE"/>
    <w:rsid w:val="00AA42D5"/>
    <w:rsid w:val="00AA667F"/>
    <w:rsid w:val="00AA6F51"/>
    <w:rsid w:val="00AB0740"/>
    <w:rsid w:val="00AB0EDB"/>
    <w:rsid w:val="00AB1B70"/>
    <w:rsid w:val="00AB2DC2"/>
    <w:rsid w:val="00AB312A"/>
    <w:rsid w:val="00AB3A74"/>
    <w:rsid w:val="00AB5370"/>
    <w:rsid w:val="00AB5795"/>
    <w:rsid w:val="00AC00EE"/>
    <w:rsid w:val="00AC2990"/>
    <w:rsid w:val="00AC2FE8"/>
    <w:rsid w:val="00AC37D7"/>
    <w:rsid w:val="00AC3DF7"/>
    <w:rsid w:val="00AC6400"/>
    <w:rsid w:val="00AC7077"/>
    <w:rsid w:val="00AC7D10"/>
    <w:rsid w:val="00AD1511"/>
    <w:rsid w:val="00AD1F38"/>
    <w:rsid w:val="00AD3976"/>
    <w:rsid w:val="00AD5479"/>
    <w:rsid w:val="00AD6903"/>
    <w:rsid w:val="00AD7643"/>
    <w:rsid w:val="00AD7B42"/>
    <w:rsid w:val="00AE08A4"/>
    <w:rsid w:val="00AE21D2"/>
    <w:rsid w:val="00AE24C7"/>
    <w:rsid w:val="00AE2B47"/>
    <w:rsid w:val="00AE3EAB"/>
    <w:rsid w:val="00AE5BB0"/>
    <w:rsid w:val="00AF025D"/>
    <w:rsid w:val="00AF2B53"/>
    <w:rsid w:val="00AF455C"/>
    <w:rsid w:val="00AF47CA"/>
    <w:rsid w:val="00AF759C"/>
    <w:rsid w:val="00AF76BA"/>
    <w:rsid w:val="00B0102C"/>
    <w:rsid w:val="00B0290A"/>
    <w:rsid w:val="00B02F39"/>
    <w:rsid w:val="00B05324"/>
    <w:rsid w:val="00B053B8"/>
    <w:rsid w:val="00B05F20"/>
    <w:rsid w:val="00B06637"/>
    <w:rsid w:val="00B06A29"/>
    <w:rsid w:val="00B072E7"/>
    <w:rsid w:val="00B11314"/>
    <w:rsid w:val="00B115E3"/>
    <w:rsid w:val="00B11C25"/>
    <w:rsid w:val="00B121C9"/>
    <w:rsid w:val="00B12E8F"/>
    <w:rsid w:val="00B1318C"/>
    <w:rsid w:val="00B13524"/>
    <w:rsid w:val="00B14156"/>
    <w:rsid w:val="00B14242"/>
    <w:rsid w:val="00B14859"/>
    <w:rsid w:val="00B157C8"/>
    <w:rsid w:val="00B162C4"/>
    <w:rsid w:val="00B1770E"/>
    <w:rsid w:val="00B178F0"/>
    <w:rsid w:val="00B2065B"/>
    <w:rsid w:val="00B20D4C"/>
    <w:rsid w:val="00B2153C"/>
    <w:rsid w:val="00B21B75"/>
    <w:rsid w:val="00B222DC"/>
    <w:rsid w:val="00B2316F"/>
    <w:rsid w:val="00B231BC"/>
    <w:rsid w:val="00B27193"/>
    <w:rsid w:val="00B27570"/>
    <w:rsid w:val="00B27BA4"/>
    <w:rsid w:val="00B303AB"/>
    <w:rsid w:val="00B33477"/>
    <w:rsid w:val="00B341AB"/>
    <w:rsid w:val="00B35206"/>
    <w:rsid w:val="00B35EF7"/>
    <w:rsid w:val="00B3619B"/>
    <w:rsid w:val="00B3702C"/>
    <w:rsid w:val="00B37A34"/>
    <w:rsid w:val="00B37FA2"/>
    <w:rsid w:val="00B40260"/>
    <w:rsid w:val="00B41156"/>
    <w:rsid w:val="00B41530"/>
    <w:rsid w:val="00B41EE3"/>
    <w:rsid w:val="00B42719"/>
    <w:rsid w:val="00B44069"/>
    <w:rsid w:val="00B45F13"/>
    <w:rsid w:val="00B47294"/>
    <w:rsid w:val="00B47B4B"/>
    <w:rsid w:val="00B51D37"/>
    <w:rsid w:val="00B5399E"/>
    <w:rsid w:val="00B54489"/>
    <w:rsid w:val="00B54A3D"/>
    <w:rsid w:val="00B54D97"/>
    <w:rsid w:val="00B564D7"/>
    <w:rsid w:val="00B56EEA"/>
    <w:rsid w:val="00B57703"/>
    <w:rsid w:val="00B606F0"/>
    <w:rsid w:val="00B60EAE"/>
    <w:rsid w:val="00B610B9"/>
    <w:rsid w:val="00B61EFF"/>
    <w:rsid w:val="00B621D2"/>
    <w:rsid w:val="00B62C59"/>
    <w:rsid w:val="00B63572"/>
    <w:rsid w:val="00B6396A"/>
    <w:rsid w:val="00B645D3"/>
    <w:rsid w:val="00B6583B"/>
    <w:rsid w:val="00B65859"/>
    <w:rsid w:val="00B66A3F"/>
    <w:rsid w:val="00B67A0F"/>
    <w:rsid w:val="00B71422"/>
    <w:rsid w:val="00B71EE1"/>
    <w:rsid w:val="00B73336"/>
    <w:rsid w:val="00B73426"/>
    <w:rsid w:val="00B74499"/>
    <w:rsid w:val="00B74B76"/>
    <w:rsid w:val="00B76607"/>
    <w:rsid w:val="00B776A2"/>
    <w:rsid w:val="00B77848"/>
    <w:rsid w:val="00B80552"/>
    <w:rsid w:val="00B80826"/>
    <w:rsid w:val="00B80BCD"/>
    <w:rsid w:val="00B810AA"/>
    <w:rsid w:val="00B83904"/>
    <w:rsid w:val="00B83A2E"/>
    <w:rsid w:val="00B83B3E"/>
    <w:rsid w:val="00B84A38"/>
    <w:rsid w:val="00B84B0E"/>
    <w:rsid w:val="00B85360"/>
    <w:rsid w:val="00B86388"/>
    <w:rsid w:val="00B8791E"/>
    <w:rsid w:val="00B904FE"/>
    <w:rsid w:val="00B9070E"/>
    <w:rsid w:val="00B9267F"/>
    <w:rsid w:val="00B932F3"/>
    <w:rsid w:val="00B938CE"/>
    <w:rsid w:val="00B955ED"/>
    <w:rsid w:val="00B96320"/>
    <w:rsid w:val="00BA089F"/>
    <w:rsid w:val="00BA15DD"/>
    <w:rsid w:val="00BA1608"/>
    <w:rsid w:val="00BA1C02"/>
    <w:rsid w:val="00BA392F"/>
    <w:rsid w:val="00BA3ABE"/>
    <w:rsid w:val="00BA3C22"/>
    <w:rsid w:val="00BA3C6E"/>
    <w:rsid w:val="00BA4CB6"/>
    <w:rsid w:val="00BA4E2D"/>
    <w:rsid w:val="00BA5285"/>
    <w:rsid w:val="00BA5B71"/>
    <w:rsid w:val="00BA66EB"/>
    <w:rsid w:val="00BA6DD7"/>
    <w:rsid w:val="00BA73C8"/>
    <w:rsid w:val="00BB0DE0"/>
    <w:rsid w:val="00BB16C2"/>
    <w:rsid w:val="00BB3534"/>
    <w:rsid w:val="00BB48C7"/>
    <w:rsid w:val="00BB50BF"/>
    <w:rsid w:val="00BB557A"/>
    <w:rsid w:val="00BB6129"/>
    <w:rsid w:val="00BB68FF"/>
    <w:rsid w:val="00BB76DA"/>
    <w:rsid w:val="00BB7871"/>
    <w:rsid w:val="00BC0044"/>
    <w:rsid w:val="00BC042B"/>
    <w:rsid w:val="00BC23BF"/>
    <w:rsid w:val="00BC2D64"/>
    <w:rsid w:val="00BC2F22"/>
    <w:rsid w:val="00BC364B"/>
    <w:rsid w:val="00BC39A8"/>
    <w:rsid w:val="00BC5673"/>
    <w:rsid w:val="00BC79A5"/>
    <w:rsid w:val="00BD03C2"/>
    <w:rsid w:val="00BD088E"/>
    <w:rsid w:val="00BD0B02"/>
    <w:rsid w:val="00BD1BC5"/>
    <w:rsid w:val="00BD3EBE"/>
    <w:rsid w:val="00BD44D5"/>
    <w:rsid w:val="00BD57AB"/>
    <w:rsid w:val="00BD5F56"/>
    <w:rsid w:val="00BD641D"/>
    <w:rsid w:val="00BD6603"/>
    <w:rsid w:val="00BE0375"/>
    <w:rsid w:val="00BE0791"/>
    <w:rsid w:val="00BE2799"/>
    <w:rsid w:val="00BE4A03"/>
    <w:rsid w:val="00BE5500"/>
    <w:rsid w:val="00BE5613"/>
    <w:rsid w:val="00BE7D14"/>
    <w:rsid w:val="00BF0301"/>
    <w:rsid w:val="00BF124C"/>
    <w:rsid w:val="00BF23FC"/>
    <w:rsid w:val="00BF27F2"/>
    <w:rsid w:val="00BF389A"/>
    <w:rsid w:val="00BF3A1D"/>
    <w:rsid w:val="00BF66AC"/>
    <w:rsid w:val="00BF7EA6"/>
    <w:rsid w:val="00C0456D"/>
    <w:rsid w:val="00C0572E"/>
    <w:rsid w:val="00C100EA"/>
    <w:rsid w:val="00C12511"/>
    <w:rsid w:val="00C14435"/>
    <w:rsid w:val="00C1578A"/>
    <w:rsid w:val="00C15B65"/>
    <w:rsid w:val="00C174ED"/>
    <w:rsid w:val="00C177F0"/>
    <w:rsid w:val="00C17F05"/>
    <w:rsid w:val="00C20BCE"/>
    <w:rsid w:val="00C20C9B"/>
    <w:rsid w:val="00C20E9F"/>
    <w:rsid w:val="00C21EC6"/>
    <w:rsid w:val="00C22CDE"/>
    <w:rsid w:val="00C23298"/>
    <w:rsid w:val="00C232C2"/>
    <w:rsid w:val="00C237CC"/>
    <w:rsid w:val="00C256CC"/>
    <w:rsid w:val="00C26BC2"/>
    <w:rsid w:val="00C26CD5"/>
    <w:rsid w:val="00C27736"/>
    <w:rsid w:val="00C305AF"/>
    <w:rsid w:val="00C30B64"/>
    <w:rsid w:val="00C31080"/>
    <w:rsid w:val="00C315F8"/>
    <w:rsid w:val="00C3211C"/>
    <w:rsid w:val="00C33387"/>
    <w:rsid w:val="00C3379A"/>
    <w:rsid w:val="00C33DF8"/>
    <w:rsid w:val="00C34545"/>
    <w:rsid w:val="00C35442"/>
    <w:rsid w:val="00C35A47"/>
    <w:rsid w:val="00C35C58"/>
    <w:rsid w:val="00C3687D"/>
    <w:rsid w:val="00C40AB8"/>
    <w:rsid w:val="00C41588"/>
    <w:rsid w:val="00C41A83"/>
    <w:rsid w:val="00C41F9E"/>
    <w:rsid w:val="00C4309C"/>
    <w:rsid w:val="00C434B4"/>
    <w:rsid w:val="00C4368D"/>
    <w:rsid w:val="00C439D1"/>
    <w:rsid w:val="00C439D3"/>
    <w:rsid w:val="00C43B98"/>
    <w:rsid w:val="00C4528F"/>
    <w:rsid w:val="00C4563C"/>
    <w:rsid w:val="00C46512"/>
    <w:rsid w:val="00C46902"/>
    <w:rsid w:val="00C470ED"/>
    <w:rsid w:val="00C47102"/>
    <w:rsid w:val="00C50B5B"/>
    <w:rsid w:val="00C50CCD"/>
    <w:rsid w:val="00C50F23"/>
    <w:rsid w:val="00C5191A"/>
    <w:rsid w:val="00C522FC"/>
    <w:rsid w:val="00C52647"/>
    <w:rsid w:val="00C55016"/>
    <w:rsid w:val="00C55582"/>
    <w:rsid w:val="00C5689E"/>
    <w:rsid w:val="00C57FA7"/>
    <w:rsid w:val="00C61216"/>
    <w:rsid w:val="00C614F2"/>
    <w:rsid w:val="00C62721"/>
    <w:rsid w:val="00C63997"/>
    <w:rsid w:val="00C63DE4"/>
    <w:rsid w:val="00C63F92"/>
    <w:rsid w:val="00C645AE"/>
    <w:rsid w:val="00C65053"/>
    <w:rsid w:val="00C65C57"/>
    <w:rsid w:val="00C65E40"/>
    <w:rsid w:val="00C66CBC"/>
    <w:rsid w:val="00C679FA"/>
    <w:rsid w:val="00C71EB9"/>
    <w:rsid w:val="00C733DF"/>
    <w:rsid w:val="00C73A00"/>
    <w:rsid w:val="00C768D0"/>
    <w:rsid w:val="00C77116"/>
    <w:rsid w:val="00C77171"/>
    <w:rsid w:val="00C77301"/>
    <w:rsid w:val="00C77A0E"/>
    <w:rsid w:val="00C80601"/>
    <w:rsid w:val="00C80CBE"/>
    <w:rsid w:val="00C81640"/>
    <w:rsid w:val="00C82282"/>
    <w:rsid w:val="00C82D4D"/>
    <w:rsid w:val="00C82E6A"/>
    <w:rsid w:val="00C831D7"/>
    <w:rsid w:val="00C83C21"/>
    <w:rsid w:val="00C84504"/>
    <w:rsid w:val="00C84CBE"/>
    <w:rsid w:val="00C85BF2"/>
    <w:rsid w:val="00C8669A"/>
    <w:rsid w:val="00C87095"/>
    <w:rsid w:val="00C87786"/>
    <w:rsid w:val="00C87E4A"/>
    <w:rsid w:val="00C908DF"/>
    <w:rsid w:val="00C9125A"/>
    <w:rsid w:val="00C931BD"/>
    <w:rsid w:val="00C943FC"/>
    <w:rsid w:val="00C94EFC"/>
    <w:rsid w:val="00C94FEA"/>
    <w:rsid w:val="00C96211"/>
    <w:rsid w:val="00C97667"/>
    <w:rsid w:val="00C97CD8"/>
    <w:rsid w:val="00CA0D51"/>
    <w:rsid w:val="00CA2A2B"/>
    <w:rsid w:val="00CA316C"/>
    <w:rsid w:val="00CA33AB"/>
    <w:rsid w:val="00CA4167"/>
    <w:rsid w:val="00CA54F6"/>
    <w:rsid w:val="00CA57CD"/>
    <w:rsid w:val="00CA764D"/>
    <w:rsid w:val="00CA7FB5"/>
    <w:rsid w:val="00CB1076"/>
    <w:rsid w:val="00CB3347"/>
    <w:rsid w:val="00CB38AC"/>
    <w:rsid w:val="00CB3FDC"/>
    <w:rsid w:val="00CB53AA"/>
    <w:rsid w:val="00CB63F3"/>
    <w:rsid w:val="00CB6A9C"/>
    <w:rsid w:val="00CB6D7D"/>
    <w:rsid w:val="00CB6E41"/>
    <w:rsid w:val="00CB778D"/>
    <w:rsid w:val="00CB7936"/>
    <w:rsid w:val="00CB7E0D"/>
    <w:rsid w:val="00CC00C4"/>
    <w:rsid w:val="00CC2EDC"/>
    <w:rsid w:val="00CC3874"/>
    <w:rsid w:val="00CC3A9E"/>
    <w:rsid w:val="00CC5209"/>
    <w:rsid w:val="00CC7901"/>
    <w:rsid w:val="00CD019C"/>
    <w:rsid w:val="00CD01D1"/>
    <w:rsid w:val="00CD0ADA"/>
    <w:rsid w:val="00CD105B"/>
    <w:rsid w:val="00CD2851"/>
    <w:rsid w:val="00CD2A59"/>
    <w:rsid w:val="00CD2AA0"/>
    <w:rsid w:val="00CD3590"/>
    <w:rsid w:val="00CD3B98"/>
    <w:rsid w:val="00CD4977"/>
    <w:rsid w:val="00CD5577"/>
    <w:rsid w:val="00CD5A4F"/>
    <w:rsid w:val="00CD5EB7"/>
    <w:rsid w:val="00CD6811"/>
    <w:rsid w:val="00CD693E"/>
    <w:rsid w:val="00CD69D8"/>
    <w:rsid w:val="00CD6CB8"/>
    <w:rsid w:val="00CE065D"/>
    <w:rsid w:val="00CE6BE0"/>
    <w:rsid w:val="00CE6FF2"/>
    <w:rsid w:val="00CE7115"/>
    <w:rsid w:val="00CF0791"/>
    <w:rsid w:val="00CF0828"/>
    <w:rsid w:val="00CF1A1E"/>
    <w:rsid w:val="00CF2863"/>
    <w:rsid w:val="00CF3081"/>
    <w:rsid w:val="00CF430F"/>
    <w:rsid w:val="00CF438C"/>
    <w:rsid w:val="00CF45CA"/>
    <w:rsid w:val="00CF5D67"/>
    <w:rsid w:val="00CF6BAE"/>
    <w:rsid w:val="00CF6C09"/>
    <w:rsid w:val="00CF771D"/>
    <w:rsid w:val="00D024ED"/>
    <w:rsid w:val="00D02D0E"/>
    <w:rsid w:val="00D04834"/>
    <w:rsid w:val="00D04AE7"/>
    <w:rsid w:val="00D058EC"/>
    <w:rsid w:val="00D05DD8"/>
    <w:rsid w:val="00D062E6"/>
    <w:rsid w:val="00D06D29"/>
    <w:rsid w:val="00D06DAD"/>
    <w:rsid w:val="00D07BC6"/>
    <w:rsid w:val="00D10082"/>
    <w:rsid w:val="00D112F0"/>
    <w:rsid w:val="00D11394"/>
    <w:rsid w:val="00D11728"/>
    <w:rsid w:val="00D119B7"/>
    <w:rsid w:val="00D11B09"/>
    <w:rsid w:val="00D11D50"/>
    <w:rsid w:val="00D120F5"/>
    <w:rsid w:val="00D14620"/>
    <w:rsid w:val="00D1601D"/>
    <w:rsid w:val="00D16914"/>
    <w:rsid w:val="00D16D2A"/>
    <w:rsid w:val="00D17B69"/>
    <w:rsid w:val="00D20609"/>
    <w:rsid w:val="00D2065C"/>
    <w:rsid w:val="00D2089B"/>
    <w:rsid w:val="00D20D34"/>
    <w:rsid w:val="00D21640"/>
    <w:rsid w:val="00D2211F"/>
    <w:rsid w:val="00D244C7"/>
    <w:rsid w:val="00D248E0"/>
    <w:rsid w:val="00D268BF"/>
    <w:rsid w:val="00D26965"/>
    <w:rsid w:val="00D2752C"/>
    <w:rsid w:val="00D27A8F"/>
    <w:rsid w:val="00D27BD0"/>
    <w:rsid w:val="00D27C94"/>
    <w:rsid w:val="00D30E98"/>
    <w:rsid w:val="00D30F3F"/>
    <w:rsid w:val="00D32017"/>
    <w:rsid w:val="00D33586"/>
    <w:rsid w:val="00D34646"/>
    <w:rsid w:val="00D34CBD"/>
    <w:rsid w:val="00D35F83"/>
    <w:rsid w:val="00D37B74"/>
    <w:rsid w:val="00D4029A"/>
    <w:rsid w:val="00D41907"/>
    <w:rsid w:val="00D43458"/>
    <w:rsid w:val="00D4405F"/>
    <w:rsid w:val="00D4411F"/>
    <w:rsid w:val="00D44D01"/>
    <w:rsid w:val="00D45706"/>
    <w:rsid w:val="00D45787"/>
    <w:rsid w:val="00D46814"/>
    <w:rsid w:val="00D46B10"/>
    <w:rsid w:val="00D46B79"/>
    <w:rsid w:val="00D46E97"/>
    <w:rsid w:val="00D46F1C"/>
    <w:rsid w:val="00D50410"/>
    <w:rsid w:val="00D5085A"/>
    <w:rsid w:val="00D51E2A"/>
    <w:rsid w:val="00D51F0B"/>
    <w:rsid w:val="00D523F4"/>
    <w:rsid w:val="00D560B1"/>
    <w:rsid w:val="00D56237"/>
    <w:rsid w:val="00D565B0"/>
    <w:rsid w:val="00D56CA6"/>
    <w:rsid w:val="00D57155"/>
    <w:rsid w:val="00D57786"/>
    <w:rsid w:val="00D61A79"/>
    <w:rsid w:val="00D6331B"/>
    <w:rsid w:val="00D63721"/>
    <w:rsid w:val="00D63A17"/>
    <w:rsid w:val="00D6482C"/>
    <w:rsid w:val="00D654CE"/>
    <w:rsid w:val="00D7144E"/>
    <w:rsid w:val="00D717CA"/>
    <w:rsid w:val="00D71C69"/>
    <w:rsid w:val="00D71F6F"/>
    <w:rsid w:val="00D721F0"/>
    <w:rsid w:val="00D7420D"/>
    <w:rsid w:val="00D7473C"/>
    <w:rsid w:val="00D74D77"/>
    <w:rsid w:val="00D75C01"/>
    <w:rsid w:val="00D75DCE"/>
    <w:rsid w:val="00D7679C"/>
    <w:rsid w:val="00D76A6A"/>
    <w:rsid w:val="00D76DAC"/>
    <w:rsid w:val="00D76FD0"/>
    <w:rsid w:val="00D77778"/>
    <w:rsid w:val="00D80A21"/>
    <w:rsid w:val="00D82007"/>
    <w:rsid w:val="00D82444"/>
    <w:rsid w:val="00D84FF8"/>
    <w:rsid w:val="00D87E17"/>
    <w:rsid w:val="00D90B56"/>
    <w:rsid w:val="00D9164D"/>
    <w:rsid w:val="00D917B1"/>
    <w:rsid w:val="00D91E43"/>
    <w:rsid w:val="00D91F3C"/>
    <w:rsid w:val="00D92788"/>
    <w:rsid w:val="00D9409D"/>
    <w:rsid w:val="00D94187"/>
    <w:rsid w:val="00D943BD"/>
    <w:rsid w:val="00D94BBD"/>
    <w:rsid w:val="00D9544A"/>
    <w:rsid w:val="00D95BD3"/>
    <w:rsid w:val="00D96E97"/>
    <w:rsid w:val="00D97CFB"/>
    <w:rsid w:val="00DA288A"/>
    <w:rsid w:val="00DA3483"/>
    <w:rsid w:val="00DA3880"/>
    <w:rsid w:val="00DA4CF1"/>
    <w:rsid w:val="00DA53E3"/>
    <w:rsid w:val="00DA6459"/>
    <w:rsid w:val="00DA7717"/>
    <w:rsid w:val="00DA7A37"/>
    <w:rsid w:val="00DB057D"/>
    <w:rsid w:val="00DB0EEE"/>
    <w:rsid w:val="00DB11DE"/>
    <w:rsid w:val="00DB1C38"/>
    <w:rsid w:val="00DB27D3"/>
    <w:rsid w:val="00DB2CB0"/>
    <w:rsid w:val="00DB4707"/>
    <w:rsid w:val="00DB4C05"/>
    <w:rsid w:val="00DB548B"/>
    <w:rsid w:val="00DB5EBD"/>
    <w:rsid w:val="00DB79E4"/>
    <w:rsid w:val="00DC034B"/>
    <w:rsid w:val="00DC1A31"/>
    <w:rsid w:val="00DC1B63"/>
    <w:rsid w:val="00DC1CF0"/>
    <w:rsid w:val="00DC2158"/>
    <w:rsid w:val="00DC216F"/>
    <w:rsid w:val="00DC36A6"/>
    <w:rsid w:val="00DC3C28"/>
    <w:rsid w:val="00DC42AE"/>
    <w:rsid w:val="00DC4ADB"/>
    <w:rsid w:val="00DC54BF"/>
    <w:rsid w:val="00DC5728"/>
    <w:rsid w:val="00DC5FE5"/>
    <w:rsid w:val="00DC67B3"/>
    <w:rsid w:val="00DC6949"/>
    <w:rsid w:val="00DC6959"/>
    <w:rsid w:val="00DC7727"/>
    <w:rsid w:val="00DD00AF"/>
    <w:rsid w:val="00DD17F7"/>
    <w:rsid w:val="00DD267D"/>
    <w:rsid w:val="00DD2A6F"/>
    <w:rsid w:val="00DD385F"/>
    <w:rsid w:val="00DD38A9"/>
    <w:rsid w:val="00DD4568"/>
    <w:rsid w:val="00DD589E"/>
    <w:rsid w:val="00DD6260"/>
    <w:rsid w:val="00DD63C0"/>
    <w:rsid w:val="00DD6787"/>
    <w:rsid w:val="00DD7158"/>
    <w:rsid w:val="00DD7A61"/>
    <w:rsid w:val="00DE047B"/>
    <w:rsid w:val="00DE224E"/>
    <w:rsid w:val="00DE2D11"/>
    <w:rsid w:val="00DE3D13"/>
    <w:rsid w:val="00DE4E2E"/>
    <w:rsid w:val="00DE5DE4"/>
    <w:rsid w:val="00DE6BBD"/>
    <w:rsid w:val="00DF1BC3"/>
    <w:rsid w:val="00DF2598"/>
    <w:rsid w:val="00DF31F0"/>
    <w:rsid w:val="00DF4FC1"/>
    <w:rsid w:val="00DF578D"/>
    <w:rsid w:val="00DF57B8"/>
    <w:rsid w:val="00DF5942"/>
    <w:rsid w:val="00DF5C29"/>
    <w:rsid w:val="00DF6999"/>
    <w:rsid w:val="00E0016C"/>
    <w:rsid w:val="00E01308"/>
    <w:rsid w:val="00E01853"/>
    <w:rsid w:val="00E03EEA"/>
    <w:rsid w:val="00E041B9"/>
    <w:rsid w:val="00E05213"/>
    <w:rsid w:val="00E05CE5"/>
    <w:rsid w:val="00E06525"/>
    <w:rsid w:val="00E07A39"/>
    <w:rsid w:val="00E100F5"/>
    <w:rsid w:val="00E11A66"/>
    <w:rsid w:val="00E122BE"/>
    <w:rsid w:val="00E13059"/>
    <w:rsid w:val="00E140B5"/>
    <w:rsid w:val="00E14990"/>
    <w:rsid w:val="00E16C6C"/>
    <w:rsid w:val="00E173C6"/>
    <w:rsid w:val="00E20CF9"/>
    <w:rsid w:val="00E21149"/>
    <w:rsid w:val="00E241AA"/>
    <w:rsid w:val="00E246A1"/>
    <w:rsid w:val="00E26B47"/>
    <w:rsid w:val="00E27AC8"/>
    <w:rsid w:val="00E31866"/>
    <w:rsid w:val="00E3197E"/>
    <w:rsid w:val="00E35316"/>
    <w:rsid w:val="00E35EEE"/>
    <w:rsid w:val="00E368FE"/>
    <w:rsid w:val="00E36F12"/>
    <w:rsid w:val="00E3769F"/>
    <w:rsid w:val="00E376E6"/>
    <w:rsid w:val="00E40177"/>
    <w:rsid w:val="00E41150"/>
    <w:rsid w:val="00E4176D"/>
    <w:rsid w:val="00E42BB5"/>
    <w:rsid w:val="00E4455A"/>
    <w:rsid w:val="00E4472E"/>
    <w:rsid w:val="00E447D3"/>
    <w:rsid w:val="00E4515B"/>
    <w:rsid w:val="00E45827"/>
    <w:rsid w:val="00E46558"/>
    <w:rsid w:val="00E4693C"/>
    <w:rsid w:val="00E5226F"/>
    <w:rsid w:val="00E52787"/>
    <w:rsid w:val="00E532B3"/>
    <w:rsid w:val="00E55654"/>
    <w:rsid w:val="00E55806"/>
    <w:rsid w:val="00E559E0"/>
    <w:rsid w:val="00E6185C"/>
    <w:rsid w:val="00E61D00"/>
    <w:rsid w:val="00E62867"/>
    <w:rsid w:val="00E62F71"/>
    <w:rsid w:val="00E6396B"/>
    <w:rsid w:val="00E63E48"/>
    <w:rsid w:val="00E6452C"/>
    <w:rsid w:val="00E670D0"/>
    <w:rsid w:val="00E701D9"/>
    <w:rsid w:val="00E71309"/>
    <w:rsid w:val="00E716C2"/>
    <w:rsid w:val="00E71B22"/>
    <w:rsid w:val="00E7432B"/>
    <w:rsid w:val="00E747DB"/>
    <w:rsid w:val="00E77227"/>
    <w:rsid w:val="00E80DDA"/>
    <w:rsid w:val="00E811C4"/>
    <w:rsid w:val="00E815D4"/>
    <w:rsid w:val="00E835E4"/>
    <w:rsid w:val="00E8561E"/>
    <w:rsid w:val="00E86B92"/>
    <w:rsid w:val="00E906B8"/>
    <w:rsid w:val="00E90B8F"/>
    <w:rsid w:val="00E911FA"/>
    <w:rsid w:val="00E93DE2"/>
    <w:rsid w:val="00E93F60"/>
    <w:rsid w:val="00E941F4"/>
    <w:rsid w:val="00E942AA"/>
    <w:rsid w:val="00E94C04"/>
    <w:rsid w:val="00E954F2"/>
    <w:rsid w:val="00E96368"/>
    <w:rsid w:val="00E97C0F"/>
    <w:rsid w:val="00EA0851"/>
    <w:rsid w:val="00EA0CFB"/>
    <w:rsid w:val="00EA0E16"/>
    <w:rsid w:val="00EA1689"/>
    <w:rsid w:val="00EA1F6B"/>
    <w:rsid w:val="00EA57E4"/>
    <w:rsid w:val="00EA6217"/>
    <w:rsid w:val="00EA6312"/>
    <w:rsid w:val="00EA7D14"/>
    <w:rsid w:val="00EB2273"/>
    <w:rsid w:val="00EB25EB"/>
    <w:rsid w:val="00EB2CFB"/>
    <w:rsid w:val="00EB2D4E"/>
    <w:rsid w:val="00EB46B8"/>
    <w:rsid w:val="00EB49F5"/>
    <w:rsid w:val="00EB5F1A"/>
    <w:rsid w:val="00EB6BEA"/>
    <w:rsid w:val="00EB79A4"/>
    <w:rsid w:val="00EC00AA"/>
    <w:rsid w:val="00EC0A30"/>
    <w:rsid w:val="00EC0C9B"/>
    <w:rsid w:val="00EC188C"/>
    <w:rsid w:val="00EC1D65"/>
    <w:rsid w:val="00EC2838"/>
    <w:rsid w:val="00EC5200"/>
    <w:rsid w:val="00EC5F78"/>
    <w:rsid w:val="00EC7D1C"/>
    <w:rsid w:val="00ED02DE"/>
    <w:rsid w:val="00ED127A"/>
    <w:rsid w:val="00ED13A4"/>
    <w:rsid w:val="00ED187C"/>
    <w:rsid w:val="00ED2CFE"/>
    <w:rsid w:val="00ED31C8"/>
    <w:rsid w:val="00ED431E"/>
    <w:rsid w:val="00ED6D26"/>
    <w:rsid w:val="00ED6E11"/>
    <w:rsid w:val="00ED6E26"/>
    <w:rsid w:val="00ED75D9"/>
    <w:rsid w:val="00ED78BD"/>
    <w:rsid w:val="00EE0F20"/>
    <w:rsid w:val="00EE1E73"/>
    <w:rsid w:val="00EE26D8"/>
    <w:rsid w:val="00EE2BE8"/>
    <w:rsid w:val="00EE40D0"/>
    <w:rsid w:val="00EE5263"/>
    <w:rsid w:val="00EE5632"/>
    <w:rsid w:val="00EE5A9E"/>
    <w:rsid w:val="00EE64D8"/>
    <w:rsid w:val="00EE71A6"/>
    <w:rsid w:val="00EE77DC"/>
    <w:rsid w:val="00EF0BF8"/>
    <w:rsid w:val="00EF187D"/>
    <w:rsid w:val="00EF26B5"/>
    <w:rsid w:val="00EF35DF"/>
    <w:rsid w:val="00EF5857"/>
    <w:rsid w:val="00EF5B3D"/>
    <w:rsid w:val="00EF5D9B"/>
    <w:rsid w:val="00EF6242"/>
    <w:rsid w:val="00EF7716"/>
    <w:rsid w:val="00F02511"/>
    <w:rsid w:val="00F03C44"/>
    <w:rsid w:val="00F03D9D"/>
    <w:rsid w:val="00F04246"/>
    <w:rsid w:val="00F0480C"/>
    <w:rsid w:val="00F0523A"/>
    <w:rsid w:val="00F05556"/>
    <w:rsid w:val="00F05EBF"/>
    <w:rsid w:val="00F0683A"/>
    <w:rsid w:val="00F06966"/>
    <w:rsid w:val="00F12155"/>
    <w:rsid w:val="00F12494"/>
    <w:rsid w:val="00F12850"/>
    <w:rsid w:val="00F1347A"/>
    <w:rsid w:val="00F13A9C"/>
    <w:rsid w:val="00F16836"/>
    <w:rsid w:val="00F175E6"/>
    <w:rsid w:val="00F17CF8"/>
    <w:rsid w:val="00F213FE"/>
    <w:rsid w:val="00F2324B"/>
    <w:rsid w:val="00F2336B"/>
    <w:rsid w:val="00F233F5"/>
    <w:rsid w:val="00F25686"/>
    <w:rsid w:val="00F26743"/>
    <w:rsid w:val="00F26792"/>
    <w:rsid w:val="00F27769"/>
    <w:rsid w:val="00F30425"/>
    <w:rsid w:val="00F30663"/>
    <w:rsid w:val="00F309BA"/>
    <w:rsid w:val="00F31C57"/>
    <w:rsid w:val="00F31E55"/>
    <w:rsid w:val="00F32884"/>
    <w:rsid w:val="00F33701"/>
    <w:rsid w:val="00F3388B"/>
    <w:rsid w:val="00F33E25"/>
    <w:rsid w:val="00F34203"/>
    <w:rsid w:val="00F355B3"/>
    <w:rsid w:val="00F35CAE"/>
    <w:rsid w:val="00F36E90"/>
    <w:rsid w:val="00F37E95"/>
    <w:rsid w:val="00F40D5E"/>
    <w:rsid w:val="00F42D49"/>
    <w:rsid w:val="00F43E9D"/>
    <w:rsid w:val="00F44AE6"/>
    <w:rsid w:val="00F459F1"/>
    <w:rsid w:val="00F4710D"/>
    <w:rsid w:val="00F479E3"/>
    <w:rsid w:val="00F50676"/>
    <w:rsid w:val="00F50712"/>
    <w:rsid w:val="00F51074"/>
    <w:rsid w:val="00F54523"/>
    <w:rsid w:val="00F55465"/>
    <w:rsid w:val="00F55F21"/>
    <w:rsid w:val="00F569CD"/>
    <w:rsid w:val="00F56DF7"/>
    <w:rsid w:val="00F57421"/>
    <w:rsid w:val="00F60DD3"/>
    <w:rsid w:val="00F6331D"/>
    <w:rsid w:val="00F63AE5"/>
    <w:rsid w:val="00F646A8"/>
    <w:rsid w:val="00F64D3B"/>
    <w:rsid w:val="00F65E48"/>
    <w:rsid w:val="00F666BF"/>
    <w:rsid w:val="00F67293"/>
    <w:rsid w:val="00F67678"/>
    <w:rsid w:val="00F70303"/>
    <w:rsid w:val="00F71FB9"/>
    <w:rsid w:val="00F73BDE"/>
    <w:rsid w:val="00F74CCB"/>
    <w:rsid w:val="00F76393"/>
    <w:rsid w:val="00F7692D"/>
    <w:rsid w:val="00F76A0D"/>
    <w:rsid w:val="00F76B76"/>
    <w:rsid w:val="00F77B22"/>
    <w:rsid w:val="00F80B40"/>
    <w:rsid w:val="00F80C75"/>
    <w:rsid w:val="00F814E8"/>
    <w:rsid w:val="00F81A05"/>
    <w:rsid w:val="00F835A8"/>
    <w:rsid w:val="00F845B4"/>
    <w:rsid w:val="00F845FC"/>
    <w:rsid w:val="00F84CEC"/>
    <w:rsid w:val="00F85969"/>
    <w:rsid w:val="00F85A95"/>
    <w:rsid w:val="00F86754"/>
    <w:rsid w:val="00F8794B"/>
    <w:rsid w:val="00F87960"/>
    <w:rsid w:val="00F906D6"/>
    <w:rsid w:val="00F90905"/>
    <w:rsid w:val="00F91009"/>
    <w:rsid w:val="00F92381"/>
    <w:rsid w:val="00F92A68"/>
    <w:rsid w:val="00F93913"/>
    <w:rsid w:val="00F93C45"/>
    <w:rsid w:val="00F947BC"/>
    <w:rsid w:val="00F9589C"/>
    <w:rsid w:val="00F97E85"/>
    <w:rsid w:val="00FA0949"/>
    <w:rsid w:val="00FA0EC7"/>
    <w:rsid w:val="00FA1044"/>
    <w:rsid w:val="00FA1C22"/>
    <w:rsid w:val="00FA22A2"/>
    <w:rsid w:val="00FA2F1A"/>
    <w:rsid w:val="00FA3256"/>
    <w:rsid w:val="00FA478A"/>
    <w:rsid w:val="00FA48A7"/>
    <w:rsid w:val="00FA5C41"/>
    <w:rsid w:val="00FA65F4"/>
    <w:rsid w:val="00FB064F"/>
    <w:rsid w:val="00FB0DBF"/>
    <w:rsid w:val="00FB0EA4"/>
    <w:rsid w:val="00FB15CA"/>
    <w:rsid w:val="00FB16E2"/>
    <w:rsid w:val="00FB2CE7"/>
    <w:rsid w:val="00FB4D03"/>
    <w:rsid w:val="00FB4D41"/>
    <w:rsid w:val="00FB55DF"/>
    <w:rsid w:val="00FB5851"/>
    <w:rsid w:val="00FB59FC"/>
    <w:rsid w:val="00FB650E"/>
    <w:rsid w:val="00FB67B2"/>
    <w:rsid w:val="00FB7F61"/>
    <w:rsid w:val="00FC085A"/>
    <w:rsid w:val="00FC08C4"/>
    <w:rsid w:val="00FC1783"/>
    <w:rsid w:val="00FC289C"/>
    <w:rsid w:val="00FC29AE"/>
    <w:rsid w:val="00FC2D83"/>
    <w:rsid w:val="00FC3128"/>
    <w:rsid w:val="00FC3194"/>
    <w:rsid w:val="00FC3B10"/>
    <w:rsid w:val="00FC40DE"/>
    <w:rsid w:val="00FC4700"/>
    <w:rsid w:val="00FC5217"/>
    <w:rsid w:val="00FC563C"/>
    <w:rsid w:val="00FC56D8"/>
    <w:rsid w:val="00FC56E4"/>
    <w:rsid w:val="00FC5EFE"/>
    <w:rsid w:val="00FC6B3E"/>
    <w:rsid w:val="00FD01A4"/>
    <w:rsid w:val="00FD1964"/>
    <w:rsid w:val="00FD20C1"/>
    <w:rsid w:val="00FD37CE"/>
    <w:rsid w:val="00FD4D3A"/>
    <w:rsid w:val="00FD5660"/>
    <w:rsid w:val="00FD57B1"/>
    <w:rsid w:val="00FD742A"/>
    <w:rsid w:val="00FD7633"/>
    <w:rsid w:val="00FD777E"/>
    <w:rsid w:val="00FD7CED"/>
    <w:rsid w:val="00FE0DE4"/>
    <w:rsid w:val="00FE0E0F"/>
    <w:rsid w:val="00FE1E21"/>
    <w:rsid w:val="00FE2F4A"/>
    <w:rsid w:val="00FE4175"/>
    <w:rsid w:val="00FE4468"/>
    <w:rsid w:val="00FE51FE"/>
    <w:rsid w:val="00FE629E"/>
    <w:rsid w:val="00FF1A24"/>
    <w:rsid w:val="00FF1CF7"/>
    <w:rsid w:val="00FF2F02"/>
    <w:rsid w:val="00FF47F3"/>
    <w:rsid w:val="00FF4859"/>
    <w:rsid w:val="00FF5115"/>
    <w:rsid w:val="00FF55B2"/>
    <w:rsid w:val="00FF5A1F"/>
    <w:rsid w:val="00FF605B"/>
    <w:rsid w:val="00FF69EB"/>
    <w:rsid w:val="00FF6BB2"/>
    <w:rsid w:val="00FF7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B5FFB28"/>
  <w15:docId w15:val="{1665DB4F-2C8D-4B94-BDEF-7D7C7D5C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C22"/>
  </w:style>
  <w:style w:type="paragraph" w:styleId="1">
    <w:name w:val="heading 1"/>
    <w:basedOn w:val="a"/>
    <w:next w:val="a"/>
    <w:link w:val="1Char"/>
    <w:uiPriority w:val="9"/>
    <w:qFormat/>
    <w:rsid w:val="00E041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qFormat/>
    <w:rsid w:val="002057BF"/>
    <w:pPr>
      <w:spacing w:line="720" w:lineRule="auto"/>
      <w:jc w:val="center"/>
      <w:outlineLvl w:val="1"/>
    </w:pPr>
    <w:rPr>
      <w:b/>
    </w:rPr>
  </w:style>
  <w:style w:type="paragraph" w:styleId="3">
    <w:name w:val="heading 3"/>
    <w:basedOn w:val="a"/>
    <w:next w:val="a"/>
    <w:link w:val="3Char"/>
    <w:uiPriority w:val="9"/>
    <w:unhideWhenUsed/>
    <w:qFormat/>
    <w:rsid w:val="00D43458"/>
    <w:pPr>
      <w:spacing w:line="48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3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E2799"/>
    <w:pPr>
      <w:ind w:left="720"/>
      <w:contextualSpacing/>
    </w:pPr>
  </w:style>
  <w:style w:type="paragraph" w:styleId="a5">
    <w:name w:val="Balloon Text"/>
    <w:basedOn w:val="a"/>
    <w:link w:val="Char"/>
    <w:uiPriority w:val="99"/>
    <w:semiHidden/>
    <w:unhideWhenUsed/>
    <w:rsid w:val="005E4C8D"/>
    <w:rPr>
      <w:rFonts w:ascii="Segoe UI" w:hAnsi="Segoe UI" w:cs="Segoe UI"/>
      <w:sz w:val="18"/>
      <w:szCs w:val="18"/>
    </w:rPr>
  </w:style>
  <w:style w:type="character" w:customStyle="1" w:styleId="Char">
    <w:name w:val="풍선 도움말 텍스트 Char"/>
    <w:basedOn w:val="a0"/>
    <w:link w:val="a5"/>
    <w:uiPriority w:val="99"/>
    <w:semiHidden/>
    <w:rsid w:val="005E4C8D"/>
    <w:rPr>
      <w:rFonts w:ascii="Segoe UI" w:hAnsi="Segoe UI" w:cs="Segoe UI"/>
      <w:sz w:val="18"/>
      <w:szCs w:val="18"/>
    </w:rPr>
  </w:style>
  <w:style w:type="paragraph" w:styleId="a6">
    <w:name w:val="No Spacing"/>
    <w:uiPriority w:val="1"/>
    <w:qFormat/>
    <w:rsid w:val="00D119B7"/>
  </w:style>
  <w:style w:type="paragraph" w:styleId="a7">
    <w:name w:val="header"/>
    <w:basedOn w:val="a"/>
    <w:link w:val="Char0"/>
    <w:uiPriority w:val="99"/>
    <w:unhideWhenUsed/>
    <w:rsid w:val="0091632B"/>
    <w:pPr>
      <w:tabs>
        <w:tab w:val="center" w:pos="4680"/>
        <w:tab w:val="right" w:pos="9360"/>
      </w:tabs>
    </w:pPr>
  </w:style>
  <w:style w:type="character" w:customStyle="1" w:styleId="Char0">
    <w:name w:val="머리글 Char"/>
    <w:basedOn w:val="a0"/>
    <w:link w:val="a7"/>
    <w:uiPriority w:val="99"/>
    <w:rsid w:val="0091632B"/>
  </w:style>
  <w:style w:type="paragraph" w:styleId="a8">
    <w:name w:val="footer"/>
    <w:basedOn w:val="a"/>
    <w:link w:val="Char1"/>
    <w:uiPriority w:val="99"/>
    <w:unhideWhenUsed/>
    <w:rsid w:val="0091632B"/>
    <w:pPr>
      <w:tabs>
        <w:tab w:val="center" w:pos="4680"/>
        <w:tab w:val="right" w:pos="9360"/>
      </w:tabs>
    </w:pPr>
  </w:style>
  <w:style w:type="character" w:customStyle="1" w:styleId="Char1">
    <w:name w:val="바닥글 Char"/>
    <w:basedOn w:val="a0"/>
    <w:link w:val="a8"/>
    <w:uiPriority w:val="99"/>
    <w:rsid w:val="0091632B"/>
  </w:style>
  <w:style w:type="character" w:styleId="a9">
    <w:name w:val="Hyperlink"/>
    <w:basedOn w:val="a0"/>
    <w:uiPriority w:val="99"/>
    <w:unhideWhenUsed/>
    <w:rsid w:val="005C0FA3"/>
    <w:rPr>
      <w:color w:val="0563C1" w:themeColor="hyperlink"/>
      <w:u w:val="single"/>
    </w:rPr>
  </w:style>
  <w:style w:type="character" w:styleId="aa">
    <w:name w:val="Unresolved Mention"/>
    <w:basedOn w:val="a0"/>
    <w:uiPriority w:val="99"/>
    <w:semiHidden/>
    <w:unhideWhenUsed/>
    <w:rsid w:val="005C0FA3"/>
    <w:rPr>
      <w:color w:val="605E5C"/>
      <w:shd w:val="clear" w:color="auto" w:fill="E1DFDD"/>
    </w:rPr>
  </w:style>
  <w:style w:type="character" w:customStyle="1" w:styleId="2Char">
    <w:name w:val="제목 2 Char"/>
    <w:basedOn w:val="a0"/>
    <w:link w:val="2"/>
    <w:rsid w:val="002057BF"/>
    <w:rPr>
      <w:b/>
    </w:rPr>
  </w:style>
  <w:style w:type="paragraph" w:styleId="ab">
    <w:name w:val="footnote text"/>
    <w:basedOn w:val="a"/>
    <w:link w:val="Char2"/>
    <w:uiPriority w:val="99"/>
    <w:unhideWhenUsed/>
    <w:rsid w:val="00320592"/>
    <w:rPr>
      <w:sz w:val="20"/>
      <w:szCs w:val="20"/>
    </w:rPr>
  </w:style>
  <w:style w:type="character" w:customStyle="1" w:styleId="Char2">
    <w:name w:val="각주 텍스트 Char"/>
    <w:basedOn w:val="a0"/>
    <w:link w:val="ab"/>
    <w:uiPriority w:val="99"/>
    <w:rsid w:val="00320592"/>
    <w:rPr>
      <w:sz w:val="20"/>
      <w:szCs w:val="20"/>
    </w:rPr>
  </w:style>
  <w:style w:type="character" w:styleId="ac">
    <w:name w:val="footnote reference"/>
    <w:basedOn w:val="a0"/>
    <w:uiPriority w:val="99"/>
    <w:unhideWhenUsed/>
    <w:qFormat/>
    <w:rsid w:val="00320592"/>
    <w:rPr>
      <w:vertAlign w:val="superscript"/>
    </w:rPr>
  </w:style>
  <w:style w:type="paragraph" w:styleId="ad">
    <w:name w:val="annotation text"/>
    <w:basedOn w:val="a"/>
    <w:link w:val="Char3"/>
    <w:uiPriority w:val="99"/>
    <w:unhideWhenUsed/>
    <w:rsid w:val="00E55654"/>
  </w:style>
  <w:style w:type="character" w:customStyle="1" w:styleId="Char3">
    <w:name w:val="메모 텍스트 Char"/>
    <w:basedOn w:val="a0"/>
    <w:link w:val="ad"/>
    <w:uiPriority w:val="99"/>
    <w:rsid w:val="00E55654"/>
  </w:style>
  <w:style w:type="character" w:styleId="ae">
    <w:name w:val="annotation reference"/>
    <w:basedOn w:val="a0"/>
    <w:uiPriority w:val="99"/>
    <w:semiHidden/>
    <w:unhideWhenUsed/>
    <w:rsid w:val="00E55654"/>
    <w:rPr>
      <w:sz w:val="22"/>
      <w:szCs w:val="16"/>
    </w:rPr>
  </w:style>
  <w:style w:type="paragraph" w:styleId="af">
    <w:name w:val="annotation subject"/>
    <w:basedOn w:val="ad"/>
    <w:next w:val="ad"/>
    <w:link w:val="Char4"/>
    <w:uiPriority w:val="99"/>
    <w:semiHidden/>
    <w:unhideWhenUsed/>
    <w:rsid w:val="00E55654"/>
    <w:rPr>
      <w:b/>
      <w:bCs/>
    </w:rPr>
  </w:style>
  <w:style w:type="character" w:customStyle="1" w:styleId="Char4">
    <w:name w:val="메모 주제 Char"/>
    <w:basedOn w:val="Char3"/>
    <w:link w:val="af"/>
    <w:uiPriority w:val="99"/>
    <w:semiHidden/>
    <w:rsid w:val="00E55654"/>
    <w:rPr>
      <w:b/>
      <w:bCs/>
    </w:rPr>
  </w:style>
  <w:style w:type="character" w:styleId="af0">
    <w:name w:val="Placeholder Text"/>
    <w:basedOn w:val="a0"/>
    <w:uiPriority w:val="99"/>
    <w:semiHidden/>
    <w:rsid w:val="00D45787"/>
    <w:rPr>
      <w:color w:val="808080"/>
    </w:rPr>
  </w:style>
  <w:style w:type="paragraph" w:styleId="af1">
    <w:name w:val="caption"/>
    <w:basedOn w:val="a"/>
    <w:next w:val="a"/>
    <w:autoRedefine/>
    <w:uiPriority w:val="35"/>
    <w:unhideWhenUsed/>
    <w:rsid w:val="008C1042"/>
    <w:pPr>
      <w:keepNext/>
      <w:spacing w:line="480" w:lineRule="auto"/>
    </w:pPr>
    <w:rPr>
      <w:b/>
      <w:iCs/>
    </w:rPr>
  </w:style>
  <w:style w:type="character" w:customStyle="1" w:styleId="3Char">
    <w:name w:val="제목 3 Char"/>
    <w:basedOn w:val="a0"/>
    <w:link w:val="3"/>
    <w:uiPriority w:val="9"/>
    <w:rsid w:val="00D43458"/>
    <w:rPr>
      <w:b/>
    </w:rPr>
  </w:style>
  <w:style w:type="paragraph" w:styleId="af2">
    <w:name w:val="Body Text"/>
    <w:basedOn w:val="a"/>
    <w:link w:val="Char5"/>
    <w:unhideWhenUsed/>
    <w:rsid w:val="00AD1511"/>
    <w:pPr>
      <w:spacing w:after="120" w:line="480" w:lineRule="auto"/>
    </w:pPr>
    <w:rPr>
      <w:rFonts w:asciiTheme="minorHAnsi" w:hAnsiTheme="minorHAnsi" w:cstheme="minorBidi"/>
      <w:color w:val="000000" w:themeColor="text1"/>
      <w:lang w:eastAsia="ja-JP"/>
    </w:rPr>
  </w:style>
  <w:style w:type="character" w:customStyle="1" w:styleId="Char5">
    <w:name w:val="본문 Char"/>
    <w:basedOn w:val="a0"/>
    <w:link w:val="af2"/>
    <w:rsid w:val="00AD1511"/>
    <w:rPr>
      <w:rFonts w:asciiTheme="minorHAnsi" w:hAnsiTheme="minorHAnsi" w:cstheme="minorBidi"/>
      <w:color w:val="000000" w:themeColor="text1"/>
      <w:lang w:eastAsia="ja-JP"/>
    </w:rPr>
  </w:style>
  <w:style w:type="paragraph" w:styleId="af3">
    <w:name w:val="Revision"/>
    <w:hidden/>
    <w:uiPriority w:val="99"/>
    <w:semiHidden/>
    <w:rsid w:val="00C80601"/>
  </w:style>
  <w:style w:type="character" w:customStyle="1" w:styleId="cf01">
    <w:name w:val="cf01"/>
    <w:basedOn w:val="a0"/>
    <w:rsid w:val="00CD2AA0"/>
    <w:rPr>
      <w:rFonts w:ascii="맑은 고딕" w:eastAsia="맑은 고딕" w:hAnsi="맑은 고딕" w:hint="eastAsia"/>
      <w:sz w:val="18"/>
      <w:szCs w:val="18"/>
    </w:rPr>
  </w:style>
  <w:style w:type="character" w:styleId="af4">
    <w:name w:val="endnote reference"/>
    <w:basedOn w:val="a0"/>
    <w:uiPriority w:val="99"/>
    <w:semiHidden/>
    <w:unhideWhenUsed/>
    <w:rsid w:val="005A1195"/>
    <w:rPr>
      <w:vertAlign w:val="superscript"/>
    </w:rPr>
  </w:style>
  <w:style w:type="paragraph" w:styleId="af5">
    <w:name w:val="Bibliography"/>
    <w:basedOn w:val="a"/>
    <w:next w:val="a"/>
    <w:uiPriority w:val="37"/>
    <w:unhideWhenUsed/>
    <w:rsid w:val="00CD5577"/>
    <w:pPr>
      <w:spacing w:line="480" w:lineRule="auto"/>
      <w:ind w:left="720" w:hanging="720"/>
    </w:pPr>
  </w:style>
  <w:style w:type="character" w:customStyle="1" w:styleId="1Char">
    <w:name w:val="제목 1 Char"/>
    <w:basedOn w:val="a0"/>
    <w:link w:val="1"/>
    <w:uiPriority w:val="9"/>
    <w:rsid w:val="00E041B9"/>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E041B9"/>
    <w:pPr>
      <w:spacing w:line="259" w:lineRule="auto"/>
      <w:outlineLvl w:val="9"/>
    </w:pPr>
  </w:style>
  <w:style w:type="paragraph" w:styleId="20">
    <w:name w:val="toc 2"/>
    <w:basedOn w:val="a"/>
    <w:next w:val="a"/>
    <w:autoRedefine/>
    <w:uiPriority w:val="39"/>
    <w:unhideWhenUsed/>
    <w:rsid w:val="00E6452C"/>
    <w:pPr>
      <w:tabs>
        <w:tab w:val="right" w:leader="dot" w:pos="8630"/>
      </w:tabs>
      <w:spacing w:after="100" w:line="480" w:lineRule="auto"/>
      <w:ind w:left="240"/>
    </w:pPr>
  </w:style>
  <w:style w:type="paragraph" w:styleId="30">
    <w:name w:val="toc 3"/>
    <w:basedOn w:val="a"/>
    <w:next w:val="a"/>
    <w:autoRedefine/>
    <w:uiPriority w:val="39"/>
    <w:unhideWhenUsed/>
    <w:rsid w:val="00FA48A7"/>
    <w:pPr>
      <w:tabs>
        <w:tab w:val="right" w:leader="dot" w:pos="8630"/>
      </w:tabs>
      <w:spacing w:after="100" w:line="480" w:lineRule="auto"/>
      <w:ind w:left="480"/>
    </w:pPr>
  </w:style>
  <w:style w:type="paragraph" w:styleId="4">
    <w:name w:val="toc 4"/>
    <w:basedOn w:val="a"/>
    <w:next w:val="a"/>
    <w:autoRedefine/>
    <w:uiPriority w:val="39"/>
    <w:semiHidden/>
    <w:unhideWhenUsed/>
    <w:rsid w:val="00FA48A7"/>
    <w:pPr>
      <w:spacing w:after="100"/>
      <w:ind w:left="720"/>
    </w:pPr>
  </w:style>
  <w:style w:type="character" w:styleId="af6">
    <w:name w:val="FollowedHyperlink"/>
    <w:basedOn w:val="a0"/>
    <w:uiPriority w:val="99"/>
    <w:semiHidden/>
    <w:unhideWhenUsed/>
    <w:rsid w:val="00231929"/>
    <w:rPr>
      <w:color w:val="954F72"/>
      <w:u w:val="single"/>
    </w:rPr>
  </w:style>
  <w:style w:type="paragraph" w:customStyle="1" w:styleId="msonormal0">
    <w:name w:val="msonormal"/>
    <w:basedOn w:val="a"/>
    <w:rsid w:val="00231929"/>
    <w:pPr>
      <w:spacing w:before="100" w:beforeAutospacing="1" w:after="100" w:afterAutospacing="1"/>
    </w:pPr>
    <w:rPr>
      <w:rFonts w:eastAsia="Times New Roman"/>
      <w:lang w:eastAsia="ko-KR"/>
    </w:rPr>
  </w:style>
  <w:style w:type="paragraph" w:styleId="af7">
    <w:name w:val="Intense Quote"/>
    <w:basedOn w:val="a"/>
    <w:next w:val="a"/>
    <w:link w:val="Char6"/>
    <w:uiPriority w:val="30"/>
    <w:qFormat/>
    <w:rsid w:val="00FC56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6">
    <w:name w:val="강한 인용 Char"/>
    <w:basedOn w:val="a0"/>
    <w:link w:val="af7"/>
    <w:uiPriority w:val="30"/>
    <w:rsid w:val="00FC563C"/>
    <w:rPr>
      <w:i/>
      <w:iCs/>
      <w:color w:val="4472C4" w:themeColor="accent1"/>
    </w:rPr>
  </w:style>
  <w:style w:type="paragraph" w:styleId="af8">
    <w:name w:val="table of figures"/>
    <w:basedOn w:val="a"/>
    <w:next w:val="a"/>
    <w:uiPriority w:val="99"/>
    <w:unhideWhenUsed/>
    <w:rsid w:val="002A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191">
      <w:bodyDiv w:val="1"/>
      <w:marLeft w:val="0"/>
      <w:marRight w:val="0"/>
      <w:marTop w:val="0"/>
      <w:marBottom w:val="0"/>
      <w:divBdr>
        <w:top w:val="none" w:sz="0" w:space="0" w:color="auto"/>
        <w:left w:val="none" w:sz="0" w:space="0" w:color="auto"/>
        <w:bottom w:val="none" w:sz="0" w:space="0" w:color="auto"/>
        <w:right w:val="none" w:sz="0" w:space="0" w:color="auto"/>
      </w:divBdr>
    </w:div>
    <w:div w:id="256597574">
      <w:bodyDiv w:val="1"/>
      <w:marLeft w:val="0"/>
      <w:marRight w:val="0"/>
      <w:marTop w:val="0"/>
      <w:marBottom w:val="0"/>
      <w:divBdr>
        <w:top w:val="none" w:sz="0" w:space="0" w:color="auto"/>
        <w:left w:val="none" w:sz="0" w:space="0" w:color="auto"/>
        <w:bottom w:val="none" w:sz="0" w:space="0" w:color="auto"/>
        <w:right w:val="none" w:sz="0" w:space="0" w:color="auto"/>
      </w:divBdr>
    </w:div>
    <w:div w:id="273946914">
      <w:bodyDiv w:val="1"/>
      <w:marLeft w:val="0"/>
      <w:marRight w:val="0"/>
      <w:marTop w:val="0"/>
      <w:marBottom w:val="0"/>
      <w:divBdr>
        <w:top w:val="none" w:sz="0" w:space="0" w:color="auto"/>
        <w:left w:val="none" w:sz="0" w:space="0" w:color="auto"/>
        <w:bottom w:val="none" w:sz="0" w:space="0" w:color="auto"/>
        <w:right w:val="none" w:sz="0" w:space="0" w:color="auto"/>
      </w:divBdr>
    </w:div>
    <w:div w:id="280839916">
      <w:bodyDiv w:val="1"/>
      <w:marLeft w:val="0"/>
      <w:marRight w:val="0"/>
      <w:marTop w:val="0"/>
      <w:marBottom w:val="0"/>
      <w:divBdr>
        <w:top w:val="none" w:sz="0" w:space="0" w:color="auto"/>
        <w:left w:val="none" w:sz="0" w:space="0" w:color="auto"/>
        <w:bottom w:val="none" w:sz="0" w:space="0" w:color="auto"/>
        <w:right w:val="none" w:sz="0" w:space="0" w:color="auto"/>
      </w:divBdr>
    </w:div>
    <w:div w:id="313531601">
      <w:bodyDiv w:val="1"/>
      <w:marLeft w:val="0"/>
      <w:marRight w:val="0"/>
      <w:marTop w:val="0"/>
      <w:marBottom w:val="0"/>
      <w:divBdr>
        <w:top w:val="none" w:sz="0" w:space="0" w:color="auto"/>
        <w:left w:val="none" w:sz="0" w:space="0" w:color="auto"/>
        <w:bottom w:val="none" w:sz="0" w:space="0" w:color="auto"/>
        <w:right w:val="none" w:sz="0" w:space="0" w:color="auto"/>
      </w:divBdr>
    </w:div>
    <w:div w:id="427847358">
      <w:bodyDiv w:val="1"/>
      <w:marLeft w:val="0"/>
      <w:marRight w:val="0"/>
      <w:marTop w:val="0"/>
      <w:marBottom w:val="0"/>
      <w:divBdr>
        <w:top w:val="none" w:sz="0" w:space="0" w:color="auto"/>
        <w:left w:val="none" w:sz="0" w:space="0" w:color="auto"/>
        <w:bottom w:val="none" w:sz="0" w:space="0" w:color="auto"/>
        <w:right w:val="none" w:sz="0" w:space="0" w:color="auto"/>
      </w:divBdr>
    </w:div>
    <w:div w:id="507866852">
      <w:bodyDiv w:val="1"/>
      <w:marLeft w:val="0"/>
      <w:marRight w:val="0"/>
      <w:marTop w:val="0"/>
      <w:marBottom w:val="0"/>
      <w:divBdr>
        <w:top w:val="none" w:sz="0" w:space="0" w:color="auto"/>
        <w:left w:val="none" w:sz="0" w:space="0" w:color="auto"/>
        <w:bottom w:val="none" w:sz="0" w:space="0" w:color="auto"/>
        <w:right w:val="none" w:sz="0" w:space="0" w:color="auto"/>
      </w:divBdr>
    </w:div>
    <w:div w:id="508176501">
      <w:bodyDiv w:val="1"/>
      <w:marLeft w:val="0"/>
      <w:marRight w:val="0"/>
      <w:marTop w:val="0"/>
      <w:marBottom w:val="0"/>
      <w:divBdr>
        <w:top w:val="none" w:sz="0" w:space="0" w:color="auto"/>
        <w:left w:val="none" w:sz="0" w:space="0" w:color="auto"/>
        <w:bottom w:val="none" w:sz="0" w:space="0" w:color="auto"/>
        <w:right w:val="none" w:sz="0" w:space="0" w:color="auto"/>
      </w:divBdr>
    </w:div>
    <w:div w:id="528222189">
      <w:bodyDiv w:val="1"/>
      <w:marLeft w:val="0"/>
      <w:marRight w:val="0"/>
      <w:marTop w:val="0"/>
      <w:marBottom w:val="0"/>
      <w:divBdr>
        <w:top w:val="none" w:sz="0" w:space="0" w:color="auto"/>
        <w:left w:val="none" w:sz="0" w:space="0" w:color="auto"/>
        <w:bottom w:val="none" w:sz="0" w:space="0" w:color="auto"/>
        <w:right w:val="none" w:sz="0" w:space="0" w:color="auto"/>
      </w:divBdr>
    </w:div>
    <w:div w:id="591283547">
      <w:bodyDiv w:val="1"/>
      <w:marLeft w:val="0"/>
      <w:marRight w:val="0"/>
      <w:marTop w:val="0"/>
      <w:marBottom w:val="0"/>
      <w:divBdr>
        <w:top w:val="none" w:sz="0" w:space="0" w:color="auto"/>
        <w:left w:val="none" w:sz="0" w:space="0" w:color="auto"/>
        <w:bottom w:val="none" w:sz="0" w:space="0" w:color="auto"/>
        <w:right w:val="none" w:sz="0" w:space="0" w:color="auto"/>
      </w:divBdr>
    </w:div>
    <w:div w:id="636565487">
      <w:bodyDiv w:val="1"/>
      <w:marLeft w:val="0"/>
      <w:marRight w:val="0"/>
      <w:marTop w:val="0"/>
      <w:marBottom w:val="0"/>
      <w:divBdr>
        <w:top w:val="none" w:sz="0" w:space="0" w:color="auto"/>
        <w:left w:val="none" w:sz="0" w:space="0" w:color="auto"/>
        <w:bottom w:val="none" w:sz="0" w:space="0" w:color="auto"/>
        <w:right w:val="none" w:sz="0" w:space="0" w:color="auto"/>
      </w:divBdr>
    </w:div>
    <w:div w:id="662856484">
      <w:bodyDiv w:val="1"/>
      <w:marLeft w:val="0"/>
      <w:marRight w:val="0"/>
      <w:marTop w:val="0"/>
      <w:marBottom w:val="0"/>
      <w:divBdr>
        <w:top w:val="none" w:sz="0" w:space="0" w:color="auto"/>
        <w:left w:val="none" w:sz="0" w:space="0" w:color="auto"/>
        <w:bottom w:val="none" w:sz="0" w:space="0" w:color="auto"/>
        <w:right w:val="none" w:sz="0" w:space="0" w:color="auto"/>
      </w:divBdr>
    </w:div>
    <w:div w:id="722027690">
      <w:bodyDiv w:val="1"/>
      <w:marLeft w:val="0"/>
      <w:marRight w:val="0"/>
      <w:marTop w:val="0"/>
      <w:marBottom w:val="0"/>
      <w:divBdr>
        <w:top w:val="none" w:sz="0" w:space="0" w:color="auto"/>
        <w:left w:val="none" w:sz="0" w:space="0" w:color="auto"/>
        <w:bottom w:val="none" w:sz="0" w:space="0" w:color="auto"/>
        <w:right w:val="none" w:sz="0" w:space="0" w:color="auto"/>
      </w:divBdr>
    </w:div>
    <w:div w:id="819931631">
      <w:bodyDiv w:val="1"/>
      <w:marLeft w:val="0"/>
      <w:marRight w:val="0"/>
      <w:marTop w:val="0"/>
      <w:marBottom w:val="0"/>
      <w:divBdr>
        <w:top w:val="none" w:sz="0" w:space="0" w:color="auto"/>
        <w:left w:val="none" w:sz="0" w:space="0" w:color="auto"/>
        <w:bottom w:val="none" w:sz="0" w:space="0" w:color="auto"/>
        <w:right w:val="none" w:sz="0" w:space="0" w:color="auto"/>
      </w:divBdr>
    </w:div>
    <w:div w:id="824126153">
      <w:bodyDiv w:val="1"/>
      <w:marLeft w:val="0"/>
      <w:marRight w:val="0"/>
      <w:marTop w:val="0"/>
      <w:marBottom w:val="0"/>
      <w:divBdr>
        <w:top w:val="none" w:sz="0" w:space="0" w:color="auto"/>
        <w:left w:val="none" w:sz="0" w:space="0" w:color="auto"/>
        <w:bottom w:val="none" w:sz="0" w:space="0" w:color="auto"/>
        <w:right w:val="none" w:sz="0" w:space="0" w:color="auto"/>
      </w:divBdr>
    </w:div>
    <w:div w:id="863061462">
      <w:bodyDiv w:val="1"/>
      <w:marLeft w:val="0"/>
      <w:marRight w:val="0"/>
      <w:marTop w:val="0"/>
      <w:marBottom w:val="0"/>
      <w:divBdr>
        <w:top w:val="none" w:sz="0" w:space="0" w:color="auto"/>
        <w:left w:val="none" w:sz="0" w:space="0" w:color="auto"/>
        <w:bottom w:val="none" w:sz="0" w:space="0" w:color="auto"/>
        <w:right w:val="none" w:sz="0" w:space="0" w:color="auto"/>
      </w:divBdr>
    </w:div>
    <w:div w:id="887187981">
      <w:bodyDiv w:val="1"/>
      <w:marLeft w:val="0"/>
      <w:marRight w:val="0"/>
      <w:marTop w:val="0"/>
      <w:marBottom w:val="0"/>
      <w:divBdr>
        <w:top w:val="none" w:sz="0" w:space="0" w:color="auto"/>
        <w:left w:val="none" w:sz="0" w:space="0" w:color="auto"/>
        <w:bottom w:val="none" w:sz="0" w:space="0" w:color="auto"/>
        <w:right w:val="none" w:sz="0" w:space="0" w:color="auto"/>
      </w:divBdr>
    </w:div>
    <w:div w:id="975646174">
      <w:bodyDiv w:val="1"/>
      <w:marLeft w:val="0"/>
      <w:marRight w:val="0"/>
      <w:marTop w:val="0"/>
      <w:marBottom w:val="0"/>
      <w:divBdr>
        <w:top w:val="none" w:sz="0" w:space="0" w:color="auto"/>
        <w:left w:val="none" w:sz="0" w:space="0" w:color="auto"/>
        <w:bottom w:val="none" w:sz="0" w:space="0" w:color="auto"/>
        <w:right w:val="none" w:sz="0" w:space="0" w:color="auto"/>
      </w:divBdr>
      <w:divsChild>
        <w:div w:id="1518884755">
          <w:marLeft w:val="0"/>
          <w:marRight w:val="0"/>
          <w:marTop w:val="0"/>
          <w:marBottom w:val="0"/>
          <w:divBdr>
            <w:top w:val="none" w:sz="0" w:space="0" w:color="auto"/>
            <w:left w:val="none" w:sz="0" w:space="0" w:color="auto"/>
            <w:bottom w:val="none" w:sz="0" w:space="0" w:color="auto"/>
            <w:right w:val="none" w:sz="0" w:space="0" w:color="auto"/>
          </w:divBdr>
        </w:div>
      </w:divsChild>
    </w:div>
    <w:div w:id="998118483">
      <w:bodyDiv w:val="1"/>
      <w:marLeft w:val="0"/>
      <w:marRight w:val="0"/>
      <w:marTop w:val="0"/>
      <w:marBottom w:val="0"/>
      <w:divBdr>
        <w:top w:val="none" w:sz="0" w:space="0" w:color="auto"/>
        <w:left w:val="none" w:sz="0" w:space="0" w:color="auto"/>
        <w:bottom w:val="none" w:sz="0" w:space="0" w:color="auto"/>
        <w:right w:val="none" w:sz="0" w:space="0" w:color="auto"/>
      </w:divBdr>
    </w:div>
    <w:div w:id="1018315988">
      <w:bodyDiv w:val="1"/>
      <w:marLeft w:val="0"/>
      <w:marRight w:val="0"/>
      <w:marTop w:val="0"/>
      <w:marBottom w:val="0"/>
      <w:divBdr>
        <w:top w:val="none" w:sz="0" w:space="0" w:color="auto"/>
        <w:left w:val="none" w:sz="0" w:space="0" w:color="auto"/>
        <w:bottom w:val="none" w:sz="0" w:space="0" w:color="auto"/>
        <w:right w:val="none" w:sz="0" w:space="0" w:color="auto"/>
      </w:divBdr>
    </w:div>
    <w:div w:id="1042754522">
      <w:bodyDiv w:val="1"/>
      <w:marLeft w:val="0"/>
      <w:marRight w:val="0"/>
      <w:marTop w:val="0"/>
      <w:marBottom w:val="0"/>
      <w:divBdr>
        <w:top w:val="none" w:sz="0" w:space="0" w:color="auto"/>
        <w:left w:val="none" w:sz="0" w:space="0" w:color="auto"/>
        <w:bottom w:val="none" w:sz="0" w:space="0" w:color="auto"/>
        <w:right w:val="none" w:sz="0" w:space="0" w:color="auto"/>
      </w:divBdr>
    </w:div>
    <w:div w:id="1110590557">
      <w:bodyDiv w:val="1"/>
      <w:marLeft w:val="0"/>
      <w:marRight w:val="0"/>
      <w:marTop w:val="0"/>
      <w:marBottom w:val="0"/>
      <w:divBdr>
        <w:top w:val="none" w:sz="0" w:space="0" w:color="auto"/>
        <w:left w:val="none" w:sz="0" w:space="0" w:color="auto"/>
        <w:bottom w:val="none" w:sz="0" w:space="0" w:color="auto"/>
        <w:right w:val="none" w:sz="0" w:space="0" w:color="auto"/>
      </w:divBdr>
      <w:divsChild>
        <w:div w:id="1323391528">
          <w:marLeft w:val="0"/>
          <w:marRight w:val="0"/>
          <w:marTop w:val="0"/>
          <w:marBottom w:val="0"/>
          <w:divBdr>
            <w:top w:val="none" w:sz="0" w:space="0" w:color="auto"/>
            <w:left w:val="none" w:sz="0" w:space="0" w:color="auto"/>
            <w:bottom w:val="none" w:sz="0" w:space="0" w:color="auto"/>
            <w:right w:val="none" w:sz="0" w:space="0" w:color="auto"/>
          </w:divBdr>
        </w:div>
      </w:divsChild>
    </w:div>
    <w:div w:id="1148791042">
      <w:bodyDiv w:val="1"/>
      <w:marLeft w:val="0"/>
      <w:marRight w:val="0"/>
      <w:marTop w:val="0"/>
      <w:marBottom w:val="0"/>
      <w:divBdr>
        <w:top w:val="none" w:sz="0" w:space="0" w:color="auto"/>
        <w:left w:val="none" w:sz="0" w:space="0" w:color="auto"/>
        <w:bottom w:val="none" w:sz="0" w:space="0" w:color="auto"/>
        <w:right w:val="none" w:sz="0" w:space="0" w:color="auto"/>
      </w:divBdr>
    </w:div>
    <w:div w:id="1152520630">
      <w:bodyDiv w:val="1"/>
      <w:marLeft w:val="0"/>
      <w:marRight w:val="0"/>
      <w:marTop w:val="0"/>
      <w:marBottom w:val="0"/>
      <w:divBdr>
        <w:top w:val="none" w:sz="0" w:space="0" w:color="auto"/>
        <w:left w:val="none" w:sz="0" w:space="0" w:color="auto"/>
        <w:bottom w:val="none" w:sz="0" w:space="0" w:color="auto"/>
        <w:right w:val="none" w:sz="0" w:space="0" w:color="auto"/>
      </w:divBdr>
    </w:div>
    <w:div w:id="1256206214">
      <w:bodyDiv w:val="1"/>
      <w:marLeft w:val="0"/>
      <w:marRight w:val="0"/>
      <w:marTop w:val="0"/>
      <w:marBottom w:val="0"/>
      <w:divBdr>
        <w:top w:val="none" w:sz="0" w:space="0" w:color="auto"/>
        <w:left w:val="none" w:sz="0" w:space="0" w:color="auto"/>
        <w:bottom w:val="none" w:sz="0" w:space="0" w:color="auto"/>
        <w:right w:val="none" w:sz="0" w:space="0" w:color="auto"/>
      </w:divBdr>
    </w:div>
    <w:div w:id="1283001754">
      <w:bodyDiv w:val="1"/>
      <w:marLeft w:val="0"/>
      <w:marRight w:val="0"/>
      <w:marTop w:val="0"/>
      <w:marBottom w:val="0"/>
      <w:divBdr>
        <w:top w:val="none" w:sz="0" w:space="0" w:color="auto"/>
        <w:left w:val="none" w:sz="0" w:space="0" w:color="auto"/>
        <w:bottom w:val="none" w:sz="0" w:space="0" w:color="auto"/>
        <w:right w:val="none" w:sz="0" w:space="0" w:color="auto"/>
      </w:divBdr>
      <w:divsChild>
        <w:div w:id="1928687622">
          <w:marLeft w:val="0"/>
          <w:marRight w:val="0"/>
          <w:marTop w:val="0"/>
          <w:marBottom w:val="0"/>
          <w:divBdr>
            <w:top w:val="none" w:sz="0" w:space="0" w:color="auto"/>
            <w:left w:val="none" w:sz="0" w:space="0" w:color="auto"/>
            <w:bottom w:val="none" w:sz="0" w:space="0" w:color="auto"/>
            <w:right w:val="none" w:sz="0" w:space="0" w:color="auto"/>
          </w:divBdr>
        </w:div>
      </w:divsChild>
    </w:div>
    <w:div w:id="1338966060">
      <w:bodyDiv w:val="1"/>
      <w:marLeft w:val="0"/>
      <w:marRight w:val="0"/>
      <w:marTop w:val="0"/>
      <w:marBottom w:val="0"/>
      <w:divBdr>
        <w:top w:val="none" w:sz="0" w:space="0" w:color="auto"/>
        <w:left w:val="none" w:sz="0" w:space="0" w:color="auto"/>
        <w:bottom w:val="none" w:sz="0" w:space="0" w:color="auto"/>
        <w:right w:val="none" w:sz="0" w:space="0" w:color="auto"/>
      </w:divBdr>
    </w:div>
    <w:div w:id="1370566630">
      <w:bodyDiv w:val="1"/>
      <w:marLeft w:val="0"/>
      <w:marRight w:val="0"/>
      <w:marTop w:val="0"/>
      <w:marBottom w:val="0"/>
      <w:divBdr>
        <w:top w:val="none" w:sz="0" w:space="0" w:color="auto"/>
        <w:left w:val="none" w:sz="0" w:space="0" w:color="auto"/>
        <w:bottom w:val="none" w:sz="0" w:space="0" w:color="auto"/>
        <w:right w:val="none" w:sz="0" w:space="0" w:color="auto"/>
      </w:divBdr>
    </w:div>
    <w:div w:id="1499996805">
      <w:bodyDiv w:val="1"/>
      <w:marLeft w:val="0"/>
      <w:marRight w:val="0"/>
      <w:marTop w:val="0"/>
      <w:marBottom w:val="0"/>
      <w:divBdr>
        <w:top w:val="none" w:sz="0" w:space="0" w:color="auto"/>
        <w:left w:val="none" w:sz="0" w:space="0" w:color="auto"/>
        <w:bottom w:val="none" w:sz="0" w:space="0" w:color="auto"/>
        <w:right w:val="none" w:sz="0" w:space="0" w:color="auto"/>
      </w:divBdr>
    </w:div>
    <w:div w:id="1602834448">
      <w:bodyDiv w:val="1"/>
      <w:marLeft w:val="0"/>
      <w:marRight w:val="0"/>
      <w:marTop w:val="0"/>
      <w:marBottom w:val="0"/>
      <w:divBdr>
        <w:top w:val="none" w:sz="0" w:space="0" w:color="auto"/>
        <w:left w:val="none" w:sz="0" w:space="0" w:color="auto"/>
        <w:bottom w:val="none" w:sz="0" w:space="0" w:color="auto"/>
        <w:right w:val="none" w:sz="0" w:space="0" w:color="auto"/>
      </w:divBdr>
    </w:div>
    <w:div w:id="1692607834">
      <w:bodyDiv w:val="1"/>
      <w:marLeft w:val="0"/>
      <w:marRight w:val="0"/>
      <w:marTop w:val="0"/>
      <w:marBottom w:val="0"/>
      <w:divBdr>
        <w:top w:val="none" w:sz="0" w:space="0" w:color="auto"/>
        <w:left w:val="none" w:sz="0" w:space="0" w:color="auto"/>
        <w:bottom w:val="none" w:sz="0" w:space="0" w:color="auto"/>
        <w:right w:val="none" w:sz="0" w:space="0" w:color="auto"/>
      </w:divBdr>
    </w:div>
    <w:div w:id="1754474484">
      <w:bodyDiv w:val="1"/>
      <w:marLeft w:val="0"/>
      <w:marRight w:val="0"/>
      <w:marTop w:val="0"/>
      <w:marBottom w:val="0"/>
      <w:divBdr>
        <w:top w:val="none" w:sz="0" w:space="0" w:color="auto"/>
        <w:left w:val="none" w:sz="0" w:space="0" w:color="auto"/>
        <w:bottom w:val="none" w:sz="0" w:space="0" w:color="auto"/>
        <w:right w:val="none" w:sz="0" w:space="0" w:color="auto"/>
      </w:divBdr>
    </w:div>
    <w:div w:id="1879203232">
      <w:bodyDiv w:val="1"/>
      <w:marLeft w:val="0"/>
      <w:marRight w:val="0"/>
      <w:marTop w:val="0"/>
      <w:marBottom w:val="0"/>
      <w:divBdr>
        <w:top w:val="none" w:sz="0" w:space="0" w:color="auto"/>
        <w:left w:val="none" w:sz="0" w:space="0" w:color="auto"/>
        <w:bottom w:val="none" w:sz="0" w:space="0" w:color="auto"/>
        <w:right w:val="none" w:sz="0" w:space="0" w:color="auto"/>
      </w:divBdr>
    </w:div>
    <w:div w:id="1933854629">
      <w:bodyDiv w:val="1"/>
      <w:marLeft w:val="0"/>
      <w:marRight w:val="0"/>
      <w:marTop w:val="0"/>
      <w:marBottom w:val="0"/>
      <w:divBdr>
        <w:top w:val="none" w:sz="0" w:space="0" w:color="auto"/>
        <w:left w:val="none" w:sz="0" w:space="0" w:color="auto"/>
        <w:bottom w:val="none" w:sz="0" w:space="0" w:color="auto"/>
        <w:right w:val="none" w:sz="0" w:space="0" w:color="auto"/>
      </w:divBdr>
    </w:div>
    <w:div w:id="1955751700">
      <w:bodyDiv w:val="1"/>
      <w:marLeft w:val="0"/>
      <w:marRight w:val="0"/>
      <w:marTop w:val="0"/>
      <w:marBottom w:val="0"/>
      <w:divBdr>
        <w:top w:val="none" w:sz="0" w:space="0" w:color="auto"/>
        <w:left w:val="none" w:sz="0" w:space="0" w:color="auto"/>
        <w:bottom w:val="none" w:sz="0" w:space="0" w:color="auto"/>
        <w:right w:val="none" w:sz="0" w:space="0" w:color="auto"/>
      </w:divBdr>
    </w:div>
    <w:div w:id="2069448365">
      <w:bodyDiv w:val="1"/>
      <w:marLeft w:val="0"/>
      <w:marRight w:val="0"/>
      <w:marTop w:val="0"/>
      <w:marBottom w:val="0"/>
      <w:divBdr>
        <w:top w:val="none" w:sz="0" w:space="0" w:color="auto"/>
        <w:left w:val="none" w:sz="0" w:space="0" w:color="auto"/>
        <w:bottom w:val="none" w:sz="0" w:space="0" w:color="auto"/>
        <w:right w:val="none" w:sz="0" w:space="0" w:color="auto"/>
      </w:divBdr>
    </w:div>
    <w:div w:id="2112625547">
      <w:bodyDiv w:val="1"/>
      <w:marLeft w:val="0"/>
      <w:marRight w:val="0"/>
      <w:marTop w:val="0"/>
      <w:marBottom w:val="0"/>
      <w:divBdr>
        <w:top w:val="none" w:sz="0" w:space="0" w:color="auto"/>
        <w:left w:val="none" w:sz="0" w:space="0" w:color="auto"/>
        <w:bottom w:val="none" w:sz="0" w:space="0" w:color="auto"/>
        <w:right w:val="none" w:sz="0" w:space="0" w:color="auto"/>
      </w:divBdr>
    </w:div>
    <w:div w:id="2115902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sycnet.apa.org/doi/10.1037/met0000434"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059A-EBB6-49EB-AF63-1353567D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6815</TotalTime>
  <Pages>1</Pages>
  <Words>27450</Words>
  <Characters>156467</Characters>
  <Application>Microsoft Office Word</Application>
  <DocSecurity>0</DocSecurity>
  <Lines>1303</Lines>
  <Paragraphs>367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Hwang, Yoo Ri</cp:lastModifiedBy>
  <cp:revision>23</cp:revision>
  <cp:lastPrinted>2022-08-05T00:29:00Z</cp:lastPrinted>
  <dcterms:created xsi:type="dcterms:W3CDTF">2022-08-03T09:03:00Z</dcterms:created>
  <dcterms:modified xsi:type="dcterms:W3CDTF">2022-08-08T02:57:00Z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id="NLQJ7kAU"/&gt;&lt;style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